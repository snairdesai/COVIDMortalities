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6E21" w14:textId="05CF9238" w:rsidR="00F23B61" w:rsidRPr="00D7451B" w:rsidRDefault="35C1C7C1" w:rsidP="0091622A">
      <w:pPr>
        <w:spacing w:line="360" w:lineRule="auto"/>
        <w:jc w:val="right"/>
        <w:rPr>
          <w:rFonts w:ascii="Times New Roman" w:hAnsi="Times New Roman" w:cs="Times New Roman"/>
          <w:sz w:val="24"/>
          <w:szCs w:val="24"/>
        </w:rPr>
      </w:pPr>
      <w:r w:rsidRPr="35C1C7C1">
        <w:rPr>
          <w:rFonts w:ascii="Times New Roman" w:hAnsi="Times New Roman" w:cs="Times New Roman"/>
          <w:sz w:val="24"/>
          <w:szCs w:val="24"/>
        </w:rPr>
        <w:t>Preliminary</w:t>
      </w:r>
      <w:ins w:id="0" w:author="Joshua Aizenman" w:date="2022-02-02T01:27:00Z">
        <w:r w:rsidR="008B141A">
          <w:rPr>
            <w:rFonts w:ascii="Times New Roman" w:hAnsi="Times New Roman" w:cs="Times New Roman"/>
            <w:sz w:val="24"/>
            <w:szCs w:val="24"/>
          </w:rPr>
          <w:t>,</w:t>
        </w:r>
      </w:ins>
      <w:ins w:id="1" w:author="Joshua Aizenman" w:date="2022-02-02T01:26:00Z">
        <w:r w:rsidR="008B141A">
          <w:rPr>
            <w:rFonts w:ascii="Times New Roman" w:hAnsi="Times New Roman" w:cs="Times New Roman"/>
            <w:sz w:val="24"/>
            <w:szCs w:val="24"/>
          </w:rPr>
          <w:t xml:space="preserve"> </w:t>
        </w:r>
      </w:ins>
      <w:del w:id="2" w:author="Joshua Aizenman" w:date="2022-02-02T01:01:00Z">
        <w:r w:rsidRPr="35C1C7C1" w:rsidDel="000F1B9F">
          <w:rPr>
            <w:rFonts w:ascii="Times New Roman" w:hAnsi="Times New Roman" w:cs="Times New Roman"/>
            <w:sz w:val="24"/>
            <w:szCs w:val="24"/>
          </w:rPr>
          <w:delText xml:space="preserve">, January </w:delText>
        </w:r>
      </w:del>
      <w:ins w:id="3" w:author="Yothin Jinjarak" w:date="2022-01-31T09:51:00Z">
        <w:del w:id="4" w:author="Joshua Aizenman" w:date="2022-02-02T01:01:00Z">
          <w:r w:rsidRPr="35C1C7C1" w:rsidDel="000F1B9F">
            <w:rPr>
              <w:rFonts w:ascii="Times New Roman" w:hAnsi="Times New Roman" w:cs="Times New Roman"/>
              <w:sz w:val="24"/>
              <w:szCs w:val="24"/>
            </w:rPr>
            <w:delText>30</w:delText>
          </w:r>
        </w:del>
      </w:ins>
      <w:ins w:id="5" w:author="Joshua Aizenman" w:date="2022-02-02T01:01:00Z">
        <w:r w:rsidR="000F1B9F">
          <w:rPr>
            <w:rFonts w:ascii="Times New Roman" w:hAnsi="Times New Roman" w:cs="Times New Roman"/>
            <w:sz w:val="24"/>
            <w:szCs w:val="24"/>
          </w:rPr>
          <w:t>February</w:t>
        </w:r>
      </w:ins>
      <w:del w:id="6" w:author="Yothin Jinjarak" w:date="2022-01-31T09:51:00Z">
        <w:r w:rsidR="20F5E4B7" w:rsidRPr="35C1C7C1" w:rsidDel="35C1C7C1">
          <w:rPr>
            <w:rFonts w:ascii="Times New Roman" w:hAnsi="Times New Roman" w:cs="Times New Roman"/>
            <w:sz w:val="24"/>
            <w:szCs w:val="24"/>
          </w:rPr>
          <w:delText>29</w:delText>
        </w:r>
      </w:del>
      <w:bookmarkStart w:id="7" w:name="_GoBack"/>
      <w:bookmarkEnd w:id="7"/>
      <w:del w:id="8" w:author="Joshua Aizenman" w:date="2022-02-02T01:27:00Z">
        <w:r w:rsidRPr="35C1C7C1" w:rsidDel="008B141A">
          <w:rPr>
            <w:rFonts w:ascii="Times New Roman" w:hAnsi="Times New Roman" w:cs="Times New Roman"/>
            <w:sz w:val="24"/>
            <w:szCs w:val="24"/>
          </w:rPr>
          <w:delText>,</w:delText>
        </w:r>
      </w:del>
      <w:r w:rsidRPr="35C1C7C1">
        <w:rPr>
          <w:rFonts w:ascii="Times New Roman" w:hAnsi="Times New Roman" w:cs="Times New Roman"/>
          <w:sz w:val="24"/>
          <w:szCs w:val="24"/>
        </w:rPr>
        <w:t xml:space="preserve"> 2022 </w:t>
      </w:r>
    </w:p>
    <w:p w14:paraId="67413B23" w14:textId="433FE8B7" w:rsidR="000F1B9F" w:rsidRDefault="00137651" w:rsidP="0091622A">
      <w:pPr>
        <w:spacing w:line="360" w:lineRule="auto"/>
        <w:jc w:val="center"/>
        <w:rPr>
          <w:ins w:id="9" w:author="Joshua Aizenman" w:date="2022-02-02T01:04:00Z"/>
          <w:rFonts w:ascii="Times New Roman" w:hAnsi="Times New Roman" w:cs="Times New Roman"/>
          <w:b/>
          <w:sz w:val="24"/>
          <w:szCs w:val="24"/>
        </w:rPr>
      </w:pPr>
      <w:r w:rsidRPr="00D7451B">
        <w:rPr>
          <w:rFonts w:ascii="Times New Roman" w:hAnsi="Times New Roman" w:cs="Times New Roman"/>
          <w:b/>
          <w:sz w:val="24"/>
          <w:szCs w:val="24"/>
        </w:rPr>
        <w:t xml:space="preserve">A </w:t>
      </w:r>
      <w:del w:id="10" w:author="Joshua Aizenman" w:date="2022-02-02T00:55:00Z">
        <w:r w:rsidR="00B01573" w:rsidRPr="00D7451B" w:rsidDel="00CF4DE9">
          <w:rPr>
            <w:rFonts w:ascii="Times New Roman" w:hAnsi="Times New Roman" w:cs="Times New Roman"/>
            <w:b/>
            <w:sz w:val="24"/>
            <w:szCs w:val="24"/>
          </w:rPr>
          <w:delText xml:space="preserve">Quantile </w:delText>
        </w:r>
      </w:del>
      <w:ins w:id="11" w:author="Joshua Aizenman" w:date="2022-02-02T00:55:00Z">
        <w:r w:rsidR="00CF4DE9">
          <w:rPr>
            <w:rFonts w:ascii="Times New Roman" w:hAnsi="Times New Roman" w:cs="Times New Roman"/>
            <w:b/>
            <w:sz w:val="24"/>
            <w:szCs w:val="24"/>
          </w:rPr>
          <w:t>Qu</w:t>
        </w:r>
      </w:ins>
      <w:ins w:id="12" w:author="Joshua Aizenman" w:date="2022-02-02T00:56:00Z">
        <w:r w:rsidR="00CF4DE9">
          <w:rPr>
            <w:rFonts w:ascii="Times New Roman" w:hAnsi="Times New Roman" w:cs="Times New Roman"/>
            <w:b/>
            <w:sz w:val="24"/>
            <w:szCs w:val="24"/>
          </w:rPr>
          <w:t xml:space="preserve">artile </w:t>
        </w:r>
      </w:ins>
      <w:ins w:id="13" w:author="Joshua Aizenman" w:date="2022-02-02T01:00:00Z">
        <w:r w:rsidR="000F1B9F">
          <w:rPr>
            <w:rFonts w:ascii="Times New Roman" w:hAnsi="Times New Roman" w:cs="Times New Roman"/>
            <w:b/>
            <w:sz w:val="24"/>
            <w:szCs w:val="24"/>
          </w:rPr>
          <w:t>C</w:t>
        </w:r>
      </w:ins>
      <w:ins w:id="14" w:author="Joshua Aizenman" w:date="2022-02-02T00:56:00Z">
        <w:r w:rsidR="00CF4DE9">
          <w:rPr>
            <w:rFonts w:ascii="Times New Roman" w:hAnsi="Times New Roman" w:cs="Times New Roman"/>
            <w:b/>
            <w:sz w:val="24"/>
            <w:szCs w:val="24"/>
          </w:rPr>
          <w:t>omparison</w:t>
        </w:r>
      </w:ins>
      <w:ins w:id="15" w:author="Joshua Aizenman" w:date="2022-02-02T00:55:00Z">
        <w:r w:rsidR="00CF4DE9" w:rsidRPr="00D7451B">
          <w:rPr>
            <w:rFonts w:ascii="Times New Roman" w:hAnsi="Times New Roman" w:cs="Times New Roman"/>
            <w:b/>
            <w:sz w:val="24"/>
            <w:szCs w:val="24"/>
          </w:rPr>
          <w:t xml:space="preserve"> </w:t>
        </w:r>
      </w:ins>
      <w:del w:id="16" w:author="Joshua Aizenman" w:date="2022-02-02T00:56:00Z">
        <w:r w:rsidR="00D24B20" w:rsidRPr="00D7451B" w:rsidDel="00CF4DE9">
          <w:rPr>
            <w:rFonts w:ascii="Times New Roman" w:hAnsi="Times New Roman" w:cs="Times New Roman"/>
            <w:b/>
            <w:sz w:val="24"/>
            <w:szCs w:val="24"/>
          </w:rPr>
          <w:delText>S</w:delText>
        </w:r>
        <w:r w:rsidR="00B01573" w:rsidRPr="00D7451B" w:rsidDel="00CF4DE9">
          <w:rPr>
            <w:rFonts w:ascii="Times New Roman" w:hAnsi="Times New Roman" w:cs="Times New Roman"/>
            <w:b/>
            <w:sz w:val="24"/>
            <w:szCs w:val="24"/>
          </w:rPr>
          <w:delText xml:space="preserve">tudy </w:delText>
        </w:r>
      </w:del>
      <w:ins w:id="17" w:author="Joshua Aizenman" w:date="2022-02-02T00:56:00Z">
        <w:r w:rsidR="00CF4DE9">
          <w:rPr>
            <w:rFonts w:ascii="Times New Roman" w:hAnsi="Times New Roman" w:cs="Times New Roman"/>
            <w:b/>
            <w:sz w:val="24"/>
            <w:szCs w:val="24"/>
          </w:rPr>
          <w:t xml:space="preserve">of </w:t>
        </w:r>
      </w:ins>
      <w:ins w:id="18" w:author="Joshua Aizenman" w:date="2022-02-02T00:59:00Z">
        <w:r w:rsidR="000F1B9F">
          <w:rPr>
            <w:rFonts w:ascii="Times New Roman" w:hAnsi="Times New Roman" w:cs="Times New Roman"/>
            <w:b/>
            <w:sz w:val="24"/>
            <w:szCs w:val="24"/>
          </w:rPr>
          <w:t xml:space="preserve">Two Covid-19 </w:t>
        </w:r>
      </w:ins>
      <w:ins w:id="19" w:author="Joshua Aizenman" w:date="2022-02-02T01:00:00Z">
        <w:r w:rsidR="000F1B9F">
          <w:rPr>
            <w:rFonts w:ascii="Times New Roman" w:hAnsi="Times New Roman" w:cs="Times New Roman"/>
            <w:b/>
            <w:sz w:val="24"/>
            <w:szCs w:val="24"/>
          </w:rPr>
          <w:t xml:space="preserve">Years </w:t>
        </w:r>
      </w:ins>
      <w:ins w:id="20" w:author="Joshua Aizenman" w:date="2022-02-02T00:56:00Z">
        <w:r w:rsidR="000F1B9F">
          <w:rPr>
            <w:rFonts w:ascii="Times New Roman" w:hAnsi="Times New Roman" w:cs="Times New Roman"/>
            <w:b/>
            <w:sz w:val="24"/>
            <w:szCs w:val="24"/>
          </w:rPr>
          <w:t xml:space="preserve">Excess </w:t>
        </w:r>
      </w:ins>
      <w:ins w:id="21" w:author="Joshua Aizenman" w:date="2022-02-02T01:02:00Z">
        <w:r w:rsidR="000F1B9F">
          <w:rPr>
            <w:rFonts w:ascii="Times New Roman" w:hAnsi="Times New Roman" w:cs="Times New Roman"/>
            <w:b/>
            <w:sz w:val="24"/>
            <w:szCs w:val="24"/>
          </w:rPr>
          <w:t>versus</w:t>
        </w:r>
      </w:ins>
      <w:ins w:id="22" w:author="Joshua Aizenman" w:date="2022-02-02T00:56:00Z">
        <w:r w:rsidR="000F1B9F">
          <w:rPr>
            <w:rFonts w:ascii="Times New Roman" w:hAnsi="Times New Roman" w:cs="Times New Roman"/>
            <w:b/>
            <w:sz w:val="24"/>
            <w:szCs w:val="24"/>
          </w:rPr>
          <w:t xml:space="preserve"> </w:t>
        </w:r>
      </w:ins>
      <w:proofErr w:type="spellStart"/>
      <w:ins w:id="23" w:author="Joshua Aizenman" w:date="2022-02-02T00:57:00Z">
        <w:r w:rsidR="000F1B9F">
          <w:rPr>
            <w:rFonts w:ascii="Times New Roman" w:hAnsi="Times New Roman" w:cs="Times New Roman"/>
            <w:b/>
            <w:sz w:val="24"/>
            <w:szCs w:val="24"/>
          </w:rPr>
          <w:t>Confired</w:t>
        </w:r>
        <w:proofErr w:type="spellEnd"/>
        <w:r w:rsidR="000F1B9F">
          <w:rPr>
            <w:rFonts w:ascii="Times New Roman" w:hAnsi="Times New Roman" w:cs="Times New Roman"/>
            <w:b/>
            <w:sz w:val="24"/>
            <w:szCs w:val="24"/>
          </w:rPr>
          <w:t xml:space="preserve"> </w:t>
        </w:r>
      </w:ins>
      <w:del w:id="24" w:author="Joshua Aizenman" w:date="2022-02-02T00:59:00Z">
        <w:r w:rsidR="00B01573" w:rsidRPr="00D7451B" w:rsidDel="000F1B9F">
          <w:rPr>
            <w:rFonts w:ascii="Times New Roman" w:hAnsi="Times New Roman" w:cs="Times New Roman"/>
            <w:b/>
            <w:sz w:val="24"/>
            <w:szCs w:val="24"/>
          </w:rPr>
          <w:delText xml:space="preserve">of </w:delText>
        </w:r>
      </w:del>
      <w:del w:id="25" w:author="Joshua Aizenman" w:date="2022-02-02T01:00:00Z">
        <w:r w:rsidR="00D24B20" w:rsidRPr="00D7451B" w:rsidDel="000F1B9F">
          <w:rPr>
            <w:rFonts w:ascii="Times New Roman" w:hAnsi="Times New Roman" w:cs="Times New Roman"/>
            <w:b/>
            <w:sz w:val="24"/>
            <w:szCs w:val="24"/>
          </w:rPr>
          <w:delText>T</w:delText>
        </w:r>
        <w:r w:rsidR="00B01573" w:rsidRPr="00D7451B" w:rsidDel="000F1B9F">
          <w:rPr>
            <w:rFonts w:ascii="Times New Roman" w:hAnsi="Times New Roman" w:cs="Times New Roman"/>
            <w:b/>
            <w:sz w:val="24"/>
            <w:szCs w:val="24"/>
          </w:rPr>
          <w:delText>wo Covid-19</w:delText>
        </w:r>
      </w:del>
      <w:ins w:id="26" w:author="Joshua Aizenman" w:date="2022-02-02T01:01:00Z">
        <w:r w:rsidR="000F1B9F">
          <w:rPr>
            <w:rFonts w:ascii="Times New Roman" w:hAnsi="Times New Roman" w:cs="Times New Roman"/>
            <w:b/>
            <w:sz w:val="24"/>
            <w:szCs w:val="24"/>
          </w:rPr>
          <w:t>D</w:t>
        </w:r>
      </w:ins>
      <w:ins w:id="27" w:author="Joshua Aizenman" w:date="2022-02-02T01:00:00Z">
        <w:r w:rsidR="000F1B9F">
          <w:rPr>
            <w:rFonts w:ascii="Times New Roman" w:hAnsi="Times New Roman" w:cs="Times New Roman"/>
            <w:b/>
            <w:sz w:val="24"/>
            <w:szCs w:val="24"/>
          </w:rPr>
          <w:t>eaths</w:t>
        </w:r>
      </w:ins>
      <w:del w:id="28" w:author="Joshua Aizenman" w:date="2022-02-02T01:00:00Z">
        <w:r w:rsidR="00B01573" w:rsidRPr="00D7451B" w:rsidDel="000F1B9F">
          <w:rPr>
            <w:rFonts w:ascii="Times New Roman" w:hAnsi="Times New Roman" w:cs="Times New Roman"/>
            <w:b/>
            <w:sz w:val="24"/>
            <w:szCs w:val="24"/>
          </w:rPr>
          <w:delText xml:space="preserve"> </w:delText>
        </w:r>
        <w:r w:rsidRPr="00D7451B" w:rsidDel="000F1B9F">
          <w:rPr>
            <w:rFonts w:ascii="Times New Roman" w:hAnsi="Times New Roman" w:cs="Times New Roman"/>
            <w:b/>
            <w:sz w:val="24"/>
            <w:szCs w:val="24"/>
          </w:rPr>
          <w:delText>Y</w:delText>
        </w:r>
        <w:r w:rsidR="00B01573" w:rsidRPr="00D7451B" w:rsidDel="000F1B9F">
          <w:rPr>
            <w:rFonts w:ascii="Times New Roman" w:hAnsi="Times New Roman" w:cs="Times New Roman"/>
            <w:b/>
            <w:sz w:val="24"/>
            <w:szCs w:val="24"/>
          </w:rPr>
          <w:delText>ears</w:delText>
        </w:r>
      </w:del>
      <w:del w:id="29" w:author="Joshua Aizenman" w:date="2022-02-02T01:03:00Z">
        <w:r w:rsidR="00B01573" w:rsidRPr="00D7451B" w:rsidDel="000F1B9F">
          <w:rPr>
            <w:rFonts w:ascii="Times New Roman" w:hAnsi="Times New Roman" w:cs="Times New Roman"/>
            <w:b/>
            <w:sz w:val="24"/>
            <w:szCs w:val="24"/>
          </w:rPr>
          <w:delText xml:space="preserve">: </w:delText>
        </w:r>
      </w:del>
      <w:del w:id="30" w:author="Joshua Aizenman" w:date="2022-02-02T01:02:00Z">
        <w:r w:rsidR="005B12EF" w:rsidRPr="00D7451B" w:rsidDel="000F1B9F">
          <w:rPr>
            <w:rFonts w:ascii="Times New Roman" w:hAnsi="Times New Roman" w:cs="Times New Roman"/>
            <w:b/>
            <w:sz w:val="24"/>
            <w:szCs w:val="24"/>
          </w:rPr>
          <w:delText>A</w:delText>
        </w:r>
        <w:r w:rsidR="00B01573" w:rsidRPr="00D7451B" w:rsidDel="000F1B9F">
          <w:rPr>
            <w:rFonts w:ascii="Times New Roman" w:hAnsi="Times New Roman" w:cs="Times New Roman"/>
            <w:b/>
            <w:sz w:val="24"/>
            <w:szCs w:val="24"/>
          </w:rPr>
          <w:delText xml:space="preserve">ccounting for </w:delText>
        </w:r>
        <w:r w:rsidR="005B12EF" w:rsidRPr="00D7451B" w:rsidDel="000F1B9F">
          <w:rPr>
            <w:rFonts w:ascii="Times New Roman" w:hAnsi="Times New Roman" w:cs="Times New Roman"/>
            <w:b/>
            <w:sz w:val="24"/>
            <w:szCs w:val="24"/>
          </w:rPr>
          <w:delText>C</w:delText>
        </w:r>
        <w:r w:rsidR="00B01573" w:rsidRPr="00D7451B" w:rsidDel="000F1B9F">
          <w:rPr>
            <w:rFonts w:ascii="Times New Roman" w:hAnsi="Times New Roman" w:cs="Times New Roman"/>
            <w:b/>
            <w:sz w:val="24"/>
            <w:szCs w:val="24"/>
          </w:rPr>
          <w:delText xml:space="preserve">ountries’ </w:delText>
        </w:r>
        <w:r w:rsidR="005B12EF" w:rsidRPr="00D7451B" w:rsidDel="000F1B9F">
          <w:rPr>
            <w:rFonts w:ascii="Times New Roman" w:hAnsi="Times New Roman" w:cs="Times New Roman"/>
            <w:b/>
            <w:sz w:val="24"/>
            <w:szCs w:val="24"/>
          </w:rPr>
          <w:delText>H</w:delText>
        </w:r>
        <w:r w:rsidR="00B01573" w:rsidRPr="00D7451B" w:rsidDel="000F1B9F">
          <w:rPr>
            <w:rFonts w:ascii="Times New Roman" w:hAnsi="Times New Roman" w:cs="Times New Roman"/>
            <w:b/>
            <w:sz w:val="24"/>
            <w:szCs w:val="24"/>
          </w:rPr>
          <w:delText>eterogene</w:delText>
        </w:r>
      </w:del>
      <w:ins w:id="31" w:author="Joshua Aizenman" w:date="2022-02-02T01:04:00Z">
        <w:r w:rsidR="000F1B9F">
          <w:rPr>
            <w:rFonts w:ascii="Times New Roman" w:hAnsi="Times New Roman" w:cs="Times New Roman"/>
            <w:b/>
            <w:sz w:val="24"/>
            <w:szCs w:val="24"/>
          </w:rPr>
          <w:t>:</w:t>
        </w:r>
      </w:ins>
      <w:ins w:id="32" w:author="Joshua Aizenman" w:date="2022-02-02T01:03:00Z">
        <w:r w:rsidR="000F1B9F">
          <w:rPr>
            <w:rFonts w:ascii="Times New Roman" w:hAnsi="Times New Roman" w:cs="Times New Roman"/>
            <w:b/>
            <w:sz w:val="24"/>
            <w:szCs w:val="24"/>
          </w:rPr>
          <w:t xml:space="preserve"> </w:t>
        </w:r>
      </w:ins>
      <w:ins w:id="33" w:author="Joshua Aizenman" w:date="2022-02-02T01:04:00Z">
        <w:r w:rsidR="000F1B9F">
          <w:rPr>
            <w:rFonts w:ascii="Times New Roman" w:hAnsi="Times New Roman" w:cs="Times New Roman"/>
            <w:b/>
            <w:sz w:val="24"/>
            <w:szCs w:val="24"/>
          </w:rPr>
          <w:t xml:space="preserve"> </w:t>
        </w:r>
      </w:ins>
    </w:p>
    <w:p w14:paraId="6FAABD41" w14:textId="6A9E7741" w:rsidR="00B01573" w:rsidRPr="00D7451B" w:rsidRDefault="00BB6C83" w:rsidP="0091622A">
      <w:pPr>
        <w:spacing w:line="360" w:lineRule="auto"/>
        <w:jc w:val="center"/>
        <w:rPr>
          <w:rFonts w:ascii="Times New Roman" w:hAnsi="Times New Roman" w:cs="Times New Roman"/>
          <w:b/>
          <w:sz w:val="24"/>
          <w:szCs w:val="24"/>
        </w:rPr>
      </w:pPr>
      <w:ins w:id="34" w:author="Joshua Aizenman" w:date="2022-02-02T01:22:00Z">
        <w:r>
          <w:rPr>
            <w:rFonts w:ascii="Times New Roman" w:hAnsi="Times New Roman" w:cs="Times New Roman"/>
            <w:b/>
            <w:sz w:val="24"/>
            <w:szCs w:val="24"/>
          </w:rPr>
          <w:t xml:space="preserve">Governance and </w:t>
        </w:r>
      </w:ins>
      <w:ins w:id="35" w:author="Joshua Aizenman" w:date="2022-02-02T01:03:00Z">
        <w:r w:rsidR="000F1B9F">
          <w:rPr>
            <w:rFonts w:ascii="Times New Roman" w:hAnsi="Times New Roman" w:cs="Times New Roman"/>
            <w:b/>
            <w:sz w:val="24"/>
            <w:szCs w:val="24"/>
          </w:rPr>
          <w:t>the</w:t>
        </w:r>
      </w:ins>
      <w:ins w:id="36" w:author="Joshua Aizenman" w:date="2022-02-02T01:02:00Z">
        <w:r w:rsidR="000F1B9F">
          <w:rPr>
            <w:rFonts w:ascii="Times New Roman" w:hAnsi="Times New Roman" w:cs="Times New Roman"/>
            <w:b/>
            <w:sz w:val="24"/>
            <w:szCs w:val="24"/>
          </w:rPr>
          <w:t xml:space="preserve"> Game Changer Role of Vaccinations</w:t>
        </w:r>
      </w:ins>
      <w:del w:id="37" w:author="Joshua Aizenman" w:date="2022-02-02T01:02:00Z">
        <w:r w:rsidR="00B01573" w:rsidRPr="00D7451B" w:rsidDel="000F1B9F">
          <w:rPr>
            <w:rFonts w:ascii="Times New Roman" w:hAnsi="Times New Roman" w:cs="Times New Roman"/>
            <w:b/>
            <w:sz w:val="24"/>
            <w:szCs w:val="24"/>
          </w:rPr>
          <w:delText>ity</w:delText>
        </w:r>
      </w:del>
    </w:p>
    <w:p w14:paraId="042B5B95" w14:textId="77777777" w:rsidR="00C95861" w:rsidRPr="00D7451B" w:rsidRDefault="00C95861" w:rsidP="0091622A">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by</w:t>
      </w:r>
    </w:p>
    <w:p w14:paraId="0E650513" w14:textId="54AB597C" w:rsidR="00C95861" w:rsidRDefault="20F5E4B7" w:rsidP="0091622A">
      <w:pPr>
        <w:pStyle w:val="NoSpacing"/>
        <w:spacing w:line="360" w:lineRule="auto"/>
        <w:jc w:val="center"/>
        <w:rPr>
          <w:ins w:id="38" w:author="Joshua Aizenman" w:date="2022-02-02T01:05:00Z"/>
          <w:rFonts w:ascii="Times New Roman" w:hAnsi="Times New Roman" w:cs="Times New Roman"/>
          <w:sz w:val="24"/>
          <w:szCs w:val="24"/>
        </w:rPr>
      </w:pPr>
      <w:r w:rsidRPr="00D7451B">
        <w:rPr>
          <w:rFonts w:ascii="Times New Roman" w:hAnsi="Times New Roman" w:cs="Times New Roman"/>
          <w:sz w:val="24"/>
          <w:szCs w:val="24"/>
        </w:rPr>
        <w:t xml:space="preserve">Joshua Aizenman, Alex Cukierman, </w:t>
      </w:r>
      <w:proofErr w:type="spellStart"/>
      <w:r w:rsidRPr="00D7451B">
        <w:rPr>
          <w:rFonts w:ascii="Times New Roman" w:hAnsi="Times New Roman" w:cs="Times New Roman"/>
          <w:sz w:val="24"/>
          <w:szCs w:val="24"/>
        </w:rPr>
        <w:t>Yothin</w:t>
      </w:r>
      <w:proofErr w:type="spellEnd"/>
      <w:r w:rsidRPr="00D7451B">
        <w:rPr>
          <w:rFonts w:ascii="Times New Roman" w:hAnsi="Times New Roman" w:cs="Times New Roman"/>
          <w:sz w:val="24"/>
          <w:szCs w:val="24"/>
        </w:rPr>
        <w:t xml:space="preserve"> </w:t>
      </w:r>
      <w:proofErr w:type="spellStart"/>
      <w:r w:rsidRPr="00D7451B">
        <w:rPr>
          <w:rFonts w:ascii="Times New Roman" w:hAnsi="Times New Roman" w:cs="Times New Roman"/>
          <w:sz w:val="24"/>
          <w:szCs w:val="24"/>
        </w:rPr>
        <w:t>Jinjarak</w:t>
      </w:r>
      <w:proofErr w:type="spellEnd"/>
      <w:r w:rsidR="00D10359" w:rsidRPr="00D7451B">
        <w:rPr>
          <w:rFonts w:ascii="Times New Roman" w:hAnsi="Times New Roman" w:cs="Times New Roman"/>
          <w:sz w:val="24"/>
          <w:szCs w:val="24"/>
        </w:rPr>
        <w:t>,</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Sameer </w:t>
      </w:r>
      <w:r w:rsidR="00540AD6" w:rsidRPr="00D7451B">
        <w:rPr>
          <w:rFonts w:ascii="Times New Roman" w:hAnsi="Times New Roman" w:cs="Times New Roman"/>
          <w:color w:val="202124"/>
          <w:sz w:val="24"/>
          <w:szCs w:val="24"/>
          <w:shd w:val="clear" w:color="auto" w:fill="FFFFFF"/>
        </w:rPr>
        <w:t>Nair-Desai,</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and </w:t>
      </w:r>
      <w:proofErr w:type="spellStart"/>
      <w:r w:rsidRPr="00D7451B">
        <w:rPr>
          <w:rFonts w:ascii="Times New Roman" w:hAnsi="Times New Roman" w:cs="Times New Roman"/>
          <w:sz w:val="24"/>
          <w:szCs w:val="24"/>
        </w:rPr>
        <w:t>Weining</w:t>
      </w:r>
      <w:proofErr w:type="spellEnd"/>
      <w:r w:rsidRPr="00D7451B">
        <w:rPr>
          <w:rFonts w:ascii="Times New Roman" w:hAnsi="Times New Roman" w:cs="Times New Roman"/>
          <w:sz w:val="24"/>
          <w:szCs w:val="24"/>
        </w:rPr>
        <w:t xml:space="preserve"> Xin</w:t>
      </w:r>
    </w:p>
    <w:p w14:paraId="4CE2A695" w14:textId="77777777" w:rsidR="0026235A" w:rsidRDefault="0026235A" w:rsidP="0091622A">
      <w:pPr>
        <w:pStyle w:val="NoSpacing"/>
        <w:spacing w:line="360" w:lineRule="auto"/>
        <w:jc w:val="center"/>
        <w:rPr>
          <w:ins w:id="39" w:author="Joshua Aizenman" w:date="2022-02-02T01:07:00Z"/>
          <w:rFonts w:ascii="Times New Roman" w:hAnsi="Times New Roman" w:cs="Times New Roman"/>
          <w:sz w:val="24"/>
          <w:szCs w:val="24"/>
        </w:rPr>
      </w:pPr>
    </w:p>
    <w:p w14:paraId="4C94C263" w14:textId="2E1D8735" w:rsidR="000F1B9F" w:rsidRDefault="000F1B9F" w:rsidP="0091622A">
      <w:pPr>
        <w:pStyle w:val="NoSpacing"/>
        <w:spacing w:line="360" w:lineRule="auto"/>
        <w:jc w:val="center"/>
        <w:rPr>
          <w:ins w:id="40" w:author="Joshua Aizenman" w:date="2022-02-02T01:07:00Z"/>
          <w:rFonts w:ascii="Times New Roman" w:hAnsi="Times New Roman" w:cs="Times New Roman"/>
          <w:sz w:val="24"/>
          <w:szCs w:val="24"/>
        </w:rPr>
      </w:pPr>
      <w:ins w:id="41" w:author="Joshua Aizenman" w:date="2022-02-02T01:05:00Z">
        <w:r>
          <w:rPr>
            <w:rFonts w:ascii="Times New Roman" w:hAnsi="Times New Roman" w:cs="Times New Roman"/>
            <w:sz w:val="24"/>
            <w:szCs w:val="24"/>
          </w:rPr>
          <w:t>Abstract</w:t>
        </w:r>
      </w:ins>
    </w:p>
    <w:p w14:paraId="40857D84" w14:textId="543642B2" w:rsidR="0026235A" w:rsidRPr="00D7451B" w:rsidRDefault="0026235A" w:rsidP="0026235A">
      <w:pPr>
        <w:spacing w:line="360" w:lineRule="auto"/>
        <w:rPr>
          <w:ins w:id="42" w:author="Joshua Aizenman" w:date="2022-02-02T01:07:00Z"/>
          <w:rFonts w:ascii="Times New Roman" w:eastAsia="Times New Roman" w:hAnsi="Times New Roman" w:cs="Times New Roman"/>
          <w:color w:val="222222"/>
          <w:sz w:val="24"/>
          <w:szCs w:val="24"/>
        </w:rPr>
        <w:pPrChange w:id="43" w:author="Joshua Aizenman" w:date="2022-02-02T01:12:00Z">
          <w:pPr>
            <w:autoSpaceDE w:val="0"/>
            <w:autoSpaceDN w:val="0"/>
            <w:adjustRightInd w:val="0"/>
            <w:spacing w:after="0" w:line="360" w:lineRule="auto"/>
          </w:pPr>
        </w:pPrChange>
      </w:pPr>
      <w:ins w:id="44" w:author="Joshua Aizenman" w:date="2022-02-02T01:07:00Z">
        <w:r>
          <w:rPr>
            <w:rFonts w:ascii="Times New Roman" w:hAnsi="Times New Roman" w:cs="Times New Roman"/>
            <w:sz w:val="24"/>
            <w:szCs w:val="24"/>
            <w:shd w:val="clear" w:color="auto" w:fill="FCFCFC"/>
          </w:rPr>
          <w:t>W</w:t>
        </w:r>
        <w:r w:rsidRPr="00D7451B">
          <w:rPr>
            <w:rFonts w:ascii="Times New Roman" w:hAnsi="Times New Roman" w:cs="Times New Roman"/>
            <w:sz w:val="24"/>
            <w:szCs w:val="24"/>
            <w:shd w:val="clear" w:color="auto" w:fill="FCFCFC"/>
          </w:rPr>
          <w:t xml:space="preserve">e evaluate the quartile ranking of countries using both confirmed Covid-19 and excess mortality data.  Contrasting countries ranking using these two data sources reveals sharp and systematic contrasts. While higher GDP per capita is associated with worse mortality ranking using the confirmed Covid-19 mortality, there is no such </w:t>
        </w:r>
      </w:ins>
      <w:ins w:id="45" w:author="Joshua Aizenman" w:date="2022-02-02T01:08:00Z">
        <w:r>
          <w:rPr>
            <w:rFonts w:ascii="Times New Roman" w:hAnsi="Times New Roman" w:cs="Times New Roman"/>
            <w:sz w:val="24"/>
            <w:szCs w:val="24"/>
            <w:shd w:val="clear" w:color="auto" w:fill="FCFCFC"/>
          </w:rPr>
          <w:t>a sharp</w:t>
        </w:r>
      </w:ins>
      <w:ins w:id="46" w:author="Joshua Aizenman" w:date="2022-02-02T01:07:00Z">
        <w:r w:rsidRPr="00D7451B">
          <w:rPr>
            <w:rFonts w:ascii="Times New Roman" w:hAnsi="Times New Roman" w:cs="Times New Roman"/>
            <w:sz w:val="24"/>
            <w:szCs w:val="24"/>
            <w:shd w:val="clear" w:color="auto" w:fill="FCFCFC"/>
          </w:rPr>
          <w:t xml:space="preserve"> association in the excess mortality data.  Similar observations apply to other variables. </w:t>
        </w:r>
      </w:ins>
      <w:ins w:id="47" w:author="Joshua Aizenman" w:date="2022-02-02T01:08:00Z">
        <w:r>
          <w:rPr>
            <w:rFonts w:ascii="Times New Roman" w:hAnsi="Times New Roman" w:cs="Times New Roman"/>
            <w:sz w:val="24"/>
            <w:szCs w:val="24"/>
            <w:shd w:val="clear" w:color="auto" w:fill="FCFCFC"/>
          </w:rPr>
          <w:t xml:space="preserve">To gain further insight, </w:t>
        </w:r>
      </w:ins>
      <w:ins w:id="48" w:author="Joshua Aizenman" w:date="2022-02-02T01:07:00Z">
        <w:r w:rsidRPr="00D7451B">
          <w:rPr>
            <w:rFonts w:ascii="Times New Roman" w:hAnsi="Times New Roman" w:cs="Times New Roman"/>
            <w:sz w:val="24"/>
            <w:szCs w:val="24"/>
            <w:shd w:val="clear" w:color="auto" w:fill="FCFCFC"/>
          </w:rPr>
          <w:t xml:space="preserve">we run regressions accounting the ratio of </w:t>
        </w:r>
        <w:r w:rsidRPr="00D7451B">
          <w:rPr>
            <w:rFonts w:ascii="Times New Roman" w:eastAsia="Calibri" w:hAnsi="Times New Roman" w:cs="Times New Roman"/>
            <w:color w:val="000000" w:themeColor="text1"/>
            <w:sz w:val="24"/>
            <w:szCs w:val="24"/>
          </w:rPr>
          <w:t>Cumulative Excess/Official COVID-19 mortality ratios across countries</w:t>
        </w:r>
      </w:ins>
      <w:ins w:id="49" w:author="Joshua Aizenman" w:date="2022-02-02T01:17:00Z">
        <w:r w:rsidR="00BB6C83">
          <w:rPr>
            <w:rFonts w:ascii="Times New Roman" w:eastAsia="Calibri" w:hAnsi="Times New Roman" w:cs="Times New Roman"/>
            <w:color w:val="000000" w:themeColor="text1"/>
            <w:sz w:val="24"/>
            <w:szCs w:val="24"/>
          </w:rPr>
          <w:t xml:space="preserve"> </w:t>
        </w:r>
      </w:ins>
      <w:ins w:id="50" w:author="Joshua Aizenman" w:date="2022-02-02T01:18:00Z">
        <w:r w:rsidR="00BB6C83">
          <w:rPr>
            <w:rFonts w:ascii="Times New Roman" w:eastAsia="Calibri" w:hAnsi="Times New Roman" w:cs="Times New Roman"/>
            <w:color w:val="000000" w:themeColor="text1"/>
            <w:sz w:val="24"/>
            <w:szCs w:val="24"/>
          </w:rPr>
          <w:t>at</w:t>
        </w:r>
      </w:ins>
      <w:ins w:id="51" w:author="Joshua Aizenman" w:date="2022-02-02T01:07:00Z">
        <w:r w:rsidRPr="00D7451B">
          <w:rPr>
            <w:rFonts w:ascii="Times New Roman" w:eastAsia="Calibri" w:hAnsi="Times New Roman" w:cs="Times New Roman"/>
            <w:color w:val="000000" w:themeColor="text1"/>
            <w:sz w:val="24"/>
            <w:szCs w:val="24"/>
          </w:rPr>
          <w:t xml:space="preserve"> the end of 2020, contrasting it to the end 2021, controlling for GDP/Capita and vaccination rates for 170 countries. </w:t>
        </w:r>
      </w:ins>
      <w:ins w:id="52" w:author="Joshua Aizenman" w:date="2022-02-02T01:18:00Z">
        <w:r w:rsidR="00BB6C83">
          <w:rPr>
            <w:rFonts w:ascii="Times New Roman" w:eastAsia="Calibri" w:hAnsi="Times New Roman" w:cs="Times New Roman"/>
            <w:color w:val="000000" w:themeColor="text1"/>
            <w:sz w:val="24"/>
            <w:szCs w:val="24"/>
          </w:rPr>
          <w:t>B</w:t>
        </w:r>
      </w:ins>
      <w:ins w:id="53" w:author="Joshua Aizenman" w:date="2022-02-02T01:07:00Z">
        <w:r w:rsidRPr="00D7451B">
          <w:rPr>
            <w:rFonts w:ascii="Times New Roman" w:eastAsia="Calibri" w:hAnsi="Times New Roman" w:cs="Times New Roman"/>
            <w:color w:val="000000" w:themeColor="text1"/>
            <w:sz w:val="24"/>
            <w:szCs w:val="24"/>
          </w:rPr>
          <w:t>y the December 2021, Cumulative Excess/Official COVID-19 mortality ratios are smaller for countries with higher vaccination rates</w:t>
        </w:r>
      </w:ins>
      <w:ins w:id="54" w:author="Joshua Aizenman" w:date="2022-02-02T01:09:00Z">
        <w:r>
          <w:rPr>
            <w:rFonts w:ascii="Times New Roman" w:eastAsia="Calibri" w:hAnsi="Times New Roman" w:cs="Times New Roman"/>
            <w:color w:val="000000" w:themeColor="text1"/>
            <w:sz w:val="24"/>
            <w:szCs w:val="24"/>
          </w:rPr>
          <w:t xml:space="preserve"> and higher GDP/Capita</w:t>
        </w:r>
      </w:ins>
      <w:ins w:id="55" w:author="Joshua Aizenman" w:date="2022-02-02T01:07:00Z">
        <w:r w:rsidRPr="00D7451B">
          <w:rPr>
            <w:rFonts w:ascii="Times New Roman" w:eastAsia="Calibri" w:hAnsi="Times New Roman" w:cs="Times New Roman"/>
            <w:color w:val="000000" w:themeColor="text1"/>
            <w:sz w:val="24"/>
            <w:szCs w:val="24"/>
          </w:rPr>
          <w:t xml:space="preserve">. Yet, there is no such an association by the end of 2020.  This suggests that the arrival of vaccinations in early 2021 was a game-changer.  </w:t>
        </w:r>
      </w:ins>
      <w:ins w:id="56" w:author="Joshua Aizenman" w:date="2022-02-02T01:19:00Z">
        <w:r w:rsidR="00BB6C83">
          <w:rPr>
            <w:rFonts w:ascii="Times New Roman" w:eastAsia="Calibri" w:hAnsi="Times New Roman" w:cs="Times New Roman"/>
            <w:color w:val="000000" w:themeColor="text1"/>
            <w:sz w:val="24"/>
            <w:szCs w:val="24"/>
          </w:rPr>
          <w:t>F</w:t>
        </w:r>
      </w:ins>
      <w:ins w:id="57" w:author="Joshua Aizenman" w:date="2022-02-02T01:15:00Z">
        <w:r w:rsidRPr="00D7451B">
          <w:rPr>
            <w:rFonts w:ascii="Times New Roman" w:eastAsia="Calibri" w:hAnsi="Times New Roman" w:cs="Times New Roman"/>
            <w:color w:val="000000" w:themeColor="text1"/>
            <w:sz w:val="24"/>
            <w:szCs w:val="24"/>
          </w:rPr>
          <w:t>or</w:t>
        </w:r>
      </w:ins>
      <w:ins w:id="58" w:author="Joshua Aizenman" w:date="2022-02-02T01:07:00Z">
        <w:r w:rsidRPr="00D7451B">
          <w:rPr>
            <w:rFonts w:ascii="Times New Roman" w:eastAsia="Calibri" w:hAnsi="Times New Roman" w:cs="Times New Roman"/>
            <w:color w:val="000000" w:themeColor="text1"/>
            <w:sz w:val="24"/>
            <w:szCs w:val="24"/>
          </w:rPr>
          <w:t xml:space="preserve"> 3/5 of the countries, their quartile ranking differs</w:t>
        </w:r>
      </w:ins>
      <w:ins w:id="59" w:author="Joshua Aizenman" w:date="2022-02-02T01:20:00Z">
        <w:r w:rsidR="00BB6C83" w:rsidRPr="00BB6C83">
          <w:rPr>
            <w:rFonts w:ascii="Times New Roman" w:eastAsia="Calibri" w:hAnsi="Times New Roman" w:cs="Times New Roman"/>
            <w:color w:val="000000" w:themeColor="text1"/>
            <w:sz w:val="24"/>
            <w:szCs w:val="24"/>
          </w:rPr>
          <w:t xml:space="preserve"> </w:t>
        </w:r>
        <w:r w:rsidR="00BB6C83" w:rsidRPr="00D7451B">
          <w:rPr>
            <w:rFonts w:ascii="Times New Roman" w:eastAsia="Calibri" w:hAnsi="Times New Roman" w:cs="Times New Roman"/>
            <w:color w:val="000000" w:themeColor="text1"/>
            <w:sz w:val="24"/>
            <w:szCs w:val="24"/>
          </w:rPr>
          <w:t>between the two data sets at the end of 2021</w:t>
        </w:r>
      </w:ins>
      <w:ins w:id="60" w:author="Joshua Aizenman" w:date="2022-02-02T01:07:00Z">
        <w:r w:rsidRPr="00D7451B">
          <w:rPr>
            <w:rFonts w:ascii="Times New Roman" w:eastAsia="Calibri" w:hAnsi="Times New Roman" w:cs="Times New Roman"/>
            <w:color w:val="000000" w:themeColor="text1"/>
            <w:sz w:val="24"/>
            <w:szCs w:val="24"/>
          </w:rPr>
          <w:t xml:space="preserve">.  </w:t>
        </w:r>
        <w:r w:rsidRPr="00D7451B">
          <w:rPr>
            <w:rFonts w:ascii="Times New Roman" w:eastAsia="Times New Roman" w:hAnsi="Times New Roman" w:cs="Times New Roman"/>
            <w:color w:val="222222"/>
            <w:sz w:val="24"/>
            <w:szCs w:val="24"/>
          </w:rPr>
          <w:t>On average, the ‘doing</w:t>
        </w:r>
      </w:ins>
      <w:ins w:id="61" w:author="Joshua Aizenman" w:date="2022-02-02T01:14:00Z">
        <w:r>
          <w:rPr>
            <w:rFonts w:ascii="Times New Roman" w:eastAsia="Times New Roman" w:hAnsi="Times New Roman" w:cs="Times New Roman"/>
            <w:color w:val="222222"/>
            <w:sz w:val="24"/>
            <w:szCs w:val="24"/>
          </w:rPr>
          <w:t xml:space="preserve"> </w:t>
        </w:r>
      </w:ins>
      <w:ins w:id="62" w:author="Joshua Aizenman" w:date="2022-02-02T01:15:00Z">
        <w:r>
          <w:rPr>
            <w:rFonts w:ascii="Times New Roman" w:eastAsia="Times New Roman" w:hAnsi="Times New Roman" w:cs="Times New Roman"/>
            <w:color w:val="222222"/>
            <w:sz w:val="24"/>
            <w:szCs w:val="24"/>
          </w:rPr>
          <w:t>substantially</w:t>
        </w:r>
      </w:ins>
      <w:ins w:id="63" w:author="Joshua Aizenman" w:date="2022-02-02T01:14:00Z">
        <w:r>
          <w:rPr>
            <w:rFonts w:ascii="Times New Roman" w:eastAsia="Times New Roman" w:hAnsi="Times New Roman" w:cs="Times New Roman"/>
            <w:color w:val="222222"/>
            <w:sz w:val="24"/>
            <w:szCs w:val="24"/>
          </w:rPr>
          <w:t xml:space="preserve"> </w:t>
        </w:r>
      </w:ins>
      <w:ins w:id="64" w:author="Joshua Aizenman" w:date="2022-02-02T01:07:00Z">
        <w:r w:rsidRPr="00D7451B">
          <w:rPr>
            <w:rFonts w:ascii="Times New Roman" w:eastAsia="Times New Roman" w:hAnsi="Times New Roman" w:cs="Times New Roman"/>
            <w:color w:val="222222"/>
            <w:sz w:val="24"/>
            <w:szCs w:val="24"/>
          </w:rPr>
          <w:t>better’ countries in excess mortality than official count are characterized by lower population density; higher GDP/Capita; scoring better in rule of law, voice accountability, and government effectiveness; higher mean and lower standard deviation of stringency index; and substantially higher vaccination rates.  </w:t>
        </w:r>
      </w:ins>
    </w:p>
    <w:p w14:paraId="3DD8D75E" w14:textId="77777777" w:rsidR="0026235A" w:rsidRDefault="0026235A" w:rsidP="0091622A">
      <w:pPr>
        <w:pStyle w:val="NoSpacing"/>
        <w:spacing w:line="360" w:lineRule="auto"/>
        <w:jc w:val="center"/>
        <w:rPr>
          <w:ins w:id="65" w:author="Joshua Aizenman" w:date="2022-02-02T01:05:00Z"/>
          <w:rFonts w:ascii="Times New Roman" w:hAnsi="Times New Roman" w:cs="Times New Roman"/>
          <w:sz w:val="24"/>
          <w:szCs w:val="24"/>
        </w:rPr>
      </w:pPr>
    </w:p>
    <w:p w14:paraId="194556FB" w14:textId="77777777" w:rsidR="000F1B9F" w:rsidRPr="00D7451B" w:rsidRDefault="000F1B9F" w:rsidP="0091622A">
      <w:pPr>
        <w:pStyle w:val="NoSpacing"/>
        <w:spacing w:line="360" w:lineRule="auto"/>
        <w:jc w:val="center"/>
        <w:rPr>
          <w:rFonts w:ascii="Times New Roman" w:hAnsi="Times New Roman" w:cs="Times New Roman"/>
          <w:sz w:val="24"/>
          <w:szCs w:val="24"/>
        </w:rPr>
      </w:pPr>
    </w:p>
    <w:p w14:paraId="5480683E" w14:textId="77777777" w:rsidR="00C7392A" w:rsidRPr="00D7451B" w:rsidRDefault="00C7392A" w:rsidP="0091622A">
      <w:pPr>
        <w:pStyle w:val="NoSpacing"/>
        <w:spacing w:line="360" w:lineRule="auto"/>
        <w:jc w:val="center"/>
        <w:rPr>
          <w:rFonts w:ascii="Times New Roman" w:hAnsi="Times New Roman" w:cs="Times New Roman"/>
          <w:sz w:val="24"/>
          <w:szCs w:val="24"/>
        </w:rPr>
      </w:pPr>
    </w:p>
    <w:p w14:paraId="1A21EC51" w14:textId="77777777" w:rsidR="0026235A" w:rsidRDefault="0026235A">
      <w:pPr>
        <w:rPr>
          <w:ins w:id="66" w:author="Joshua Aizenman" w:date="2022-02-02T01:16:00Z"/>
          <w:rFonts w:ascii="Times New Roman" w:hAnsi="Times New Roman" w:cs="Times New Roman"/>
          <w:sz w:val="24"/>
          <w:szCs w:val="24"/>
        </w:rPr>
      </w:pPr>
      <w:ins w:id="67" w:author="Joshua Aizenman" w:date="2022-02-02T01:16:00Z">
        <w:r>
          <w:rPr>
            <w:rFonts w:ascii="Times New Roman" w:hAnsi="Times New Roman" w:cs="Times New Roman"/>
            <w:sz w:val="24"/>
            <w:szCs w:val="24"/>
          </w:rPr>
          <w:br w:type="page"/>
        </w:r>
      </w:ins>
    </w:p>
    <w:p w14:paraId="501AAAD4" w14:textId="21677C8D" w:rsidR="00F874D8" w:rsidRPr="00D7451B" w:rsidRDefault="00926F3E" w:rsidP="00F874D8">
      <w:pPr>
        <w:autoSpaceDE w:val="0"/>
        <w:autoSpaceDN w:val="0"/>
        <w:adjustRightInd w:val="0"/>
        <w:spacing w:after="0" w:line="360" w:lineRule="auto"/>
        <w:ind w:firstLine="720"/>
        <w:rPr>
          <w:rFonts w:ascii="Times New Roman" w:hAnsi="Times New Roman" w:cs="Times New Roman"/>
        </w:rPr>
      </w:pPr>
      <w:r w:rsidRPr="00D7451B">
        <w:rPr>
          <w:rFonts w:ascii="Times New Roman" w:hAnsi="Times New Roman" w:cs="Times New Roman"/>
          <w:sz w:val="24"/>
          <w:szCs w:val="24"/>
        </w:rPr>
        <w:lastRenderedPageBreak/>
        <w:t xml:space="preserve">This </w:t>
      </w:r>
      <w:r w:rsidR="00B47C52" w:rsidRPr="00D7451B">
        <w:rPr>
          <w:rFonts w:ascii="Times New Roman" w:hAnsi="Times New Roman" w:cs="Times New Roman"/>
          <w:sz w:val="24"/>
          <w:szCs w:val="24"/>
        </w:rPr>
        <w:t>paper</w:t>
      </w:r>
      <w:r w:rsidR="009C233E" w:rsidRPr="00D7451B">
        <w:rPr>
          <w:rFonts w:ascii="Times New Roman" w:hAnsi="Times New Roman" w:cs="Times New Roman"/>
          <w:sz w:val="24"/>
          <w:szCs w:val="24"/>
        </w:rPr>
        <w:t xml:space="preserve"> </w:t>
      </w:r>
      <w:r w:rsidR="00655D65" w:rsidRPr="00D7451B">
        <w:rPr>
          <w:rFonts w:ascii="Times New Roman" w:hAnsi="Times New Roman" w:cs="Times New Roman"/>
          <w:sz w:val="24"/>
          <w:szCs w:val="24"/>
        </w:rPr>
        <w:t>takes</w:t>
      </w:r>
      <w:r w:rsidR="00C0025E" w:rsidRPr="00D7451B">
        <w:rPr>
          <w:rFonts w:ascii="Times New Roman" w:hAnsi="Times New Roman" w:cs="Times New Roman"/>
          <w:sz w:val="24"/>
          <w:szCs w:val="24"/>
        </w:rPr>
        <w:t xml:space="preserve"> stock of</w:t>
      </w:r>
      <w:r w:rsidR="00B42808" w:rsidRPr="00D7451B">
        <w:rPr>
          <w:rFonts w:ascii="Times New Roman" w:hAnsi="Times New Roman" w:cs="Times New Roman"/>
          <w:sz w:val="24"/>
          <w:szCs w:val="24"/>
        </w:rPr>
        <w:t xml:space="preserve"> the</w:t>
      </w:r>
      <w:r w:rsidR="009C233E" w:rsidRPr="00D7451B">
        <w:rPr>
          <w:rFonts w:ascii="Times New Roman" w:hAnsi="Times New Roman" w:cs="Times New Roman"/>
          <w:sz w:val="24"/>
          <w:szCs w:val="24"/>
        </w:rPr>
        <w:t xml:space="preserve"> remarkable heterogeneity of countries</w:t>
      </w:r>
      <w:r w:rsidR="00FC2163" w:rsidRPr="00D7451B">
        <w:rPr>
          <w:rFonts w:ascii="Times New Roman" w:hAnsi="Times New Roman" w:cs="Times New Roman"/>
          <w:sz w:val="24"/>
          <w:szCs w:val="24"/>
        </w:rPr>
        <w:t>’</w:t>
      </w:r>
      <w:r w:rsidR="009C233E" w:rsidRPr="00D7451B">
        <w:rPr>
          <w:rFonts w:ascii="Times New Roman" w:hAnsi="Times New Roman" w:cs="Times New Roman"/>
          <w:sz w:val="24"/>
          <w:szCs w:val="24"/>
        </w:rPr>
        <w:t xml:space="preserve"> </w:t>
      </w:r>
      <w:r w:rsidR="00A749FB" w:rsidRPr="00D7451B">
        <w:rPr>
          <w:rFonts w:ascii="Times New Roman" w:hAnsi="Times New Roman" w:cs="Times New Roman"/>
          <w:sz w:val="24"/>
          <w:szCs w:val="24"/>
        </w:rPr>
        <w:t>Covid</w:t>
      </w:r>
      <w:r w:rsidR="00412142" w:rsidRPr="00D7451B">
        <w:rPr>
          <w:rFonts w:ascii="Times New Roman" w:hAnsi="Times New Roman" w:cs="Times New Roman"/>
          <w:sz w:val="24"/>
          <w:szCs w:val="24"/>
        </w:rPr>
        <w:t>-19</w:t>
      </w:r>
      <w:r w:rsidR="00412142" w:rsidRPr="00D7451B">
        <w:rPr>
          <w:rFonts w:ascii="Times New Roman" w:hAnsi="Times New Roman" w:cs="Times New Roman"/>
          <w:sz w:val="24"/>
          <w:szCs w:val="24"/>
          <w:u w:val="double"/>
        </w:rPr>
        <w:t xml:space="preserve"> </w:t>
      </w:r>
      <w:r w:rsidR="00412142" w:rsidRPr="00D7451B">
        <w:rPr>
          <w:rFonts w:ascii="Times New Roman" w:hAnsi="Times New Roman" w:cs="Times New Roman"/>
          <w:sz w:val="24"/>
          <w:szCs w:val="24"/>
        </w:rPr>
        <w:t>ex</w:t>
      </w:r>
      <w:r w:rsidR="009C233E" w:rsidRPr="00D7451B">
        <w:rPr>
          <w:rFonts w:ascii="Times New Roman" w:hAnsi="Times New Roman" w:cs="Times New Roman"/>
          <w:sz w:val="24"/>
          <w:szCs w:val="24"/>
        </w:rPr>
        <w:t>perience</w:t>
      </w:r>
      <w:r w:rsidR="00FC2163"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during the first two </w:t>
      </w:r>
      <w:proofErr w:type="spellStart"/>
      <w:r w:rsidR="00E010B0" w:rsidRPr="00D7451B">
        <w:rPr>
          <w:rFonts w:ascii="Times New Roman" w:hAnsi="Times New Roman" w:cs="Times New Roman"/>
          <w:sz w:val="24"/>
          <w:szCs w:val="24"/>
        </w:rPr>
        <w:t>Covid</w:t>
      </w:r>
      <w:proofErr w:type="spellEnd"/>
      <w:r w:rsidR="00E010B0" w:rsidRPr="00D7451B">
        <w:rPr>
          <w:rFonts w:ascii="Times New Roman" w:hAnsi="Times New Roman" w:cs="Times New Roman"/>
          <w:sz w:val="24"/>
          <w:szCs w:val="24"/>
        </w:rPr>
        <w:t xml:space="preserve"> </w:t>
      </w:r>
      <w:r w:rsidRPr="00D7451B">
        <w:rPr>
          <w:rFonts w:ascii="Times New Roman" w:hAnsi="Times New Roman" w:cs="Times New Roman"/>
          <w:sz w:val="24"/>
          <w:szCs w:val="24"/>
        </w:rPr>
        <w:t>years, 2020-2021</w:t>
      </w:r>
      <w:r w:rsidR="009C233E" w:rsidRPr="00D7451B">
        <w:rPr>
          <w:rFonts w:ascii="Times New Roman" w:hAnsi="Times New Roman" w:cs="Times New Roman"/>
          <w:sz w:val="24"/>
          <w:szCs w:val="24"/>
        </w:rPr>
        <w:t xml:space="preserve">.  </w:t>
      </w:r>
      <w:r w:rsidR="00F874D8" w:rsidRPr="00D7451B">
        <w:rPr>
          <w:rFonts w:ascii="Times New Roman" w:hAnsi="Times New Roman" w:cs="Times New Roman"/>
          <w:color w:val="333333"/>
          <w:sz w:val="24"/>
          <w:szCs w:val="24"/>
          <w:shd w:val="clear" w:color="auto" w:fill="FCFCFC"/>
        </w:rPr>
        <w:t>This</w:t>
      </w:r>
      <w:r w:rsidR="00C56C59"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color w:val="333333"/>
          <w:sz w:val="24"/>
          <w:szCs w:val="24"/>
          <w:shd w:val="clear" w:color="auto" w:fill="FCFCFC"/>
        </w:rPr>
        <w:t>heterogeneity</w:t>
      </w:r>
      <w:r w:rsidR="00C56C59" w:rsidRPr="00D7451B">
        <w:rPr>
          <w:rFonts w:ascii="Times New Roman" w:hAnsi="Times New Roman" w:cs="Times New Roman"/>
          <w:color w:val="333333"/>
          <w:sz w:val="24"/>
          <w:szCs w:val="24"/>
          <w:shd w:val="clear" w:color="auto" w:fill="FCFCFC"/>
        </w:rPr>
        <w:t xml:space="preserve"> is </w:t>
      </w:r>
      <w:r w:rsidR="006C10A9" w:rsidRPr="00D7451B">
        <w:rPr>
          <w:rFonts w:ascii="Times New Roman" w:hAnsi="Times New Roman" w:cs="Times New Roman"/>
          <w:color w:val="333333"/>
          <w:sz w:val="24"/>
          <w:szCs w:val="24"/>
          <w:shd w:val="clear" w:color="auto" w:fill="FCFCFC"/>
        </w:rPr>
        <w:t>illustrated</w:t>
      </w:r>
      <w:r w:rsidR="00C56C59" w:rsidRPr="00D7451B">
        <w:rPr>
          <w:rFonts w:ascii="Times New Roman" w:hAnsi="Times New Roman" w:cs="Times New Roman"/>
          <w:color w:val="333333"/>
          <w:sz w:val="24"/>
          <w:szCs w:val="24"/>
          <w:shd w:val="clear" w:color="auto" w:fill="FCFCFC"/>
        </w:rPr>
        <w:t xml:space="preserve"> by Figure </w:t>
      </w:r>
      <w:r w:rsidR="00C715E6" w:rsidRPr="00D7451B">
        <w:rPr>
          <w:rFonts w:ascii="Times New Roman" w:hAnsi="Times New Roman" w:cs="Times New Roman"/>
          <w:color w:val="333333"/>
          <w:sz w:val="24"/>
          <w:szCs w:val="24"/>
          <w:shd w:val="clear" w:color="auto" w:fill="FCFCFC"/>
        </w:rPr>
        <w:t>1</w:t>
      </w:r>
      <w:r w:rsidR="00C56C59" w:rsidRPr="00D7451B">
        <w:rPr>
          <w:rFonts w:ascii="Times New Roman" w:hAnsi="Times New Roman" w:cs="Times New Roman"/>
          <w:color w:val="333333"/>
          <w:sz w:val="24"/>
          <w:szCs w:val="24"/>
          <w:shd w:val="clear" w:color="auto" w:fill="FCFCFC"/>
        </w:rPr>
        <w:t>, reporting</w:t>
      </w:r>
      <w:r w:rsidR="00F874D8" w:rsidRPr="00D7451B">
        <w:rPr>
          <w:rFonts w:ascii="Times New Roman" w:hAnsi="Times New Roman" w:cs="Times New Roman"/>
          <w:color w:val="333333"/>
          <w:sz w:val="18"/>
          <w:szCs w:val="24"/>
          <w:shd w:val="clear" w:color="auto" w:fill="FCFCFC"/>
        </w:rPr>
        <w:t xml:space="preserve">  </w:t>
      </w:r>
      <w:r w:rsidR="0001338B" w:rsidRPr="00D7451B">
        <w:rPr>
          <w:rFonts w:ascii="Times New Roman" w:hAnsi="Times New Roman" w:cs="Times New Roman"/>
          <w:color w:val="333333"/>
          <w:sz w:val="24"/>
          <w:szCs w:val="24"/>
          <w:shd w:val="clear" w:color="auto" w:fill="FCFCFC"/>
        </w:rPr>
        <w:t>c</w:t>
      </w:r>
      <w:r w:rsidR="00660EC4" w:rsidRPr="00D7451B">
        <w:rPr>
          <w:rFonts w:ascii="Times New Roman" w:hAnsi="Times New Roman" w:cs="Times New Roman"/>
          <w:color w:val="333333"/>
          <w:sz w:val="24"/>
          <w:szCs w:val="24"/>
          <w:shd w:val="clear" w:color="auto" w:fill="FCFCFC"/>
        </w:rPr>
        <w:t>umulative</w:t>
      </w:r>
      <w:r w:rsidR="00F874D8" w:rsidRPr="00D7451B">
        <w:rPr>
          <w:rFonts w:ascii="Times New Roman" w:hAnsi="Times New Roman" w:cs="Times New Roman"/>
          <w:color w:val="333333"/>
          <w:sz w:val="24"/>
          <w:szCs w:val="24"/>
          <w:shd w:val="clear" w:color="auto" w:fill="FCFCFC"/>
        </w:rPr>
        <w:t xml:space="preserve"> confirmed Covid-19 death per-million, </w:t>
      </w:r>
      <w:r w:rsidR="006C10A9" w:rsidRPr="00D7451B">
        <w:rPr>
          <w:rFonts w:ascii="Times New Roman" w:hAnsi="Times New Roman" w:cs="Times New Roman"/>
          <w:color w:val="333333"/>
          <w:sz w:val="24"/>
          <w:szCs w:val="24"/>
          <w:shd w:val="clear" w:color="auto" w:fill="FCFCFC"/>
        </w:rPr>
        <w:t>for h</w:t>
      </w:r>
      <w:r w:rsidR="00F874D8" w:rsidRPr="00D7451B">
        <w:rPr>
          <w:rFonts w:ascii="Times New Roman" w:hAnsi="Times New Roman" w:cs="Times New Roman"/>
          <w:color w:val="333333"/>
          <w:sz w:val="24"/>
          <w:szCs w:val="24"/>
          <w:shd w:val="clear" w:color="auto" w:fill="FCFCFC"/>
        </w:rPr>
        <w:t xml:space="preserve">igh, upper-middle, lower-middle, </w:t>
      </w:r>
      <w:r w:rsidR="006C10A9" w:rsidRPr="00D7451B">
        <w:rPr>
          <w:rFonts w:ascii="Times New Roman" w:hAnsi="Times New Roman" w:cs="Times New Roman"/>
          <w:color w:val="333333"/>
          <w:sz w:val="24"/>
          <w:szCs w:val="24"/>
          <w:shd w:val="clear" w:color="auto" w:fill="FCFCFC"/>
        </w:rPr>
        <w:t xml:space="preserve">and </w:t>
      </w:r>
      <w:r w:rsidR="00F874D8" w:rsidRPr="00D7451B">
        <w:rPr>
          <w:rFonts w:ascii="Times New Roman" w:hAnsi="Times New Roman" w:cs="Times New Roman"/>
          <w:color w:val="333333"/>
          <w:sz w:val="24"/>
          <w:szCs w:val="24"/>
        </w:rPr>
        <w:t>low</w:t>
      </w:r>
      <w:r w:rsidR="00F874D8" w:rsidRPr="00D7451B">
        <w:rPr>
          <w:rFonts w:ascii="Times New Roman" w:hAnsi="Times New Roman" w:cs="Times New Roman"/>
          <w:color w:val="333333"/>
          <w:sz w:val="24"/>
          <w:szCs w:val="24"/>
          <w:shd w:val="clear" w:color="auto" w:fill="FCFCFC"/>
        </w:rPr>
        <w:t xml:space="preserve"> income, and </w:t>
      </w:r>
      <w:r w:rsidR="006C10A9" w:rsidRPr="00D7451B">
        <w:rPr>
          <w:rFonts w:ascii="Times New Roman" w:hAnsi="Times New Roman" w:cs="Times New Roman"/>
          <w:color w:val="333333"/>
          <w:sz w:val="24"/>
          <w:szCs w:val="24"/>
          <w:shd w:val="clear" w:color="auto" w:fill="FCFCFC"/>
        </w:rPr>
        <w:t xml:space="preserve">the </w:t>
      </w:r>
      <w:r w:rsidR="00207945" w:rsidRPr="00D7451B">
        <w:rPr>
          <w:rFonts w:ascii="Times New Roman" w:hAnsi="Times New Roman" w:cs="Times New Roman"/>
          <w:color w:val="333333"/>
          <w:sz w:val="24"/>
          <w:szCs w:val="24"/>
          <w:shd w:val="clear" w:color="auto" w:fill="FCFCFC"/>
        </w:rPr>
        <w:t>W</w:t>
      </w:r>
      <w:r w:rsidR="00F874D8" w:rsidRPr="00D7451B">
        <w:rPr>
          <w:rFonts w:ascii="Times New Roman" w:hAnsi="Times New Roman" w:cs="Times New Roman"/>
          <w:color w:val="333333"/>
          <w:sz w:val="24"/>
          <w:szCs w:val="24"/>
          <w:shd w:val="clear" w:color="auto" w:fill="FCFCFC"/>
        </w:rPr>
        <w:t>orld.</w:t>
      </w:r>
      <w:r w:rsidR="00F874D8" w:rsidRPr="00D7451B">
        <w:rPr>
          <w:rFonts w:ascii="Times New Roman" w:hAnsi="Times New Roman" w:cs="Times New Roman"/>
          <w:sz w:val="24"/>
          <w:szCs w:val="24"/>
        </w:rPr>
        <w:fldChar w:fldCharType="begin"/>
      </w:r>
      <w:r w:rsidR="00F874D8" w:rsidRPr="00D7451B">
        <w:rPr>
          <w:rFonts w:ascii="Times New Roman" w:hAnsi="Times New Roman" w:cs="Times New Roman"/>
          <w:sz w:val="24"/>
          <w:szCs w:val="24"/>
        </w:rPr>
        <w:instrText xml:space="preserve"> HYPERLINK "https://ourworldindata.org/grapher/cumulative-covid-deaths-region" \t "_blank" </w:instrText>
      </w:r>
      <w:r w:rsidR="00F874D8" w:rsidRPr="00D7451B">
        <w:rPr>
          <w:rFonts w:ascii="Times New Roman" w:hAnsi="Times New Roman" w:cs="Times New Roman"/>
          <w:sz w:val="24"/>
          <w:szCs w:val="24"/>
        </w:rPr>
        <w:fldChar w:fldCharType="separate"/>
      </w:r>
    </w:p>
    <w:p w14:paraId="6AA0A71D" w14:textId="46C122F9" w:rsidR="00F874D8" w:rsidRPr="00D7451B" w:rsidRDefault="00F874D8" w:rsidP="00F874D8">
      <w:pPr>
        <w:jc w:val="center"/>
        <w:rPr>
          <w:rFonts w:ascii="Times New Roman" w:hAnsi="Times New Roman" w:cs="Times New Roman"/>
          <w:color w:val="555555"/>
          <w:sz w:val="34"/>
          <w:szCs w:val="34"/>
        </w:rPr>
      </w:pPr>
      <w:r w:rsidRPr="00D7451B">
        <w:rPr>
          <w:rFonts w:ascii="Times New Roman" w:hAnsi="Times New Roman" w:cs="Times New Roman"/>
          <w:sz w:val="24"/>
          <w:szCs w:val="24"/>
        </w:rPr>
        <w:fldChar w:fldCharType="end"/>
      </w:r>
      <w:r w:rsidR="00525800" w:rsidRPr="00D7451B">
        <w:rPr>
          <w:rFonts w:ascii="Times New Roman" w:hAnsi="Times New Roman" w:cs="Times New Roman"/>
          <w:sz w:val="24"/>
          <w:szCs w:val="24"/>
        </w:rPr>
        <w:t xml:space="preserve"> </w:t>
      </w:r>
      <w:r w:rsidRPr="00D7451B">
        <w:rPr>
          <w:rFonts w:ascii="Times New Roman" w:hAnsi="Times New Roman" w:cs="Times New Roman"/>
        </w:rPr>
        <w:fldChar w:fldCharType="begin"/>
      </w:r>
      <w:r w:rsidRPr="00D7451B">
        <w:rPr>
          <w:rFonts w:ascii="Times New Roman" w:hAnsi="Times New Roman" w:cs="Times New Roman"/>
        </w:rPr>
        <w:instrText xml:space="preserve"> HYPERLINK "https://ourworldindata.org/grapher/cumulative-covid-deaths-region" \t "_blank" </w:instrText>
      </w:r>
      <w:r w:rsidRPr="00D7451B">
        <w:rPr>
          <w:rFonts w:ascii="Times New Roman" w:hAnsi="Times New Roman" w:cs="Times New Roman"/>
        </w:rPr>
        <w:fldChar w:fldCharType="separate"/>
      </w:r>
      <w:r w:rsidRPr="00D7451B">
        <w:rPr>
          <w:rFonts w:ascii="Times New Roman" w:hAnsi="Times New Roman" w:cs="Times New Roman"/>
        </w:rPr>
        <w:t xml:space="preserve"> </w:t>
      </w:r>
      <w:r w:rsidRPr="00D7451B">
        <w:rPr>
          <w:rFonts w:ascii="Times New Roman" w:hAnsi="Times New Roman" w:cs="Times New Roman"/>
          <w:noProof/>
        </w:rPr>
        <w:drawing>
          <wp:inline distT="0" distB="0" distL="0" distR="0" wp14:anchorId="6CB268CB" wp14:editId="26D50A62">
            <wp:extent cx="3538173" cy="2497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1601" cy="2542303"/>
                    </a:xfrm>
                    <a:prstGeom prst="rect">
                      <a:avLst/>
                    </a:prstGeom>
                    <a:noFill/>
                    <a:ln>
                      <a:noFill/>
                    </a:ln>
                  </pic:spPr>
                </pic:pic>
              </a:graphicData>
            </a:graphic>
          </wp:inline>
        </w:drawing>
      </w:r>
    </w:p>
    <w:p w14:paraId="038FEAC9" w14:textId="6DC1E506" w:rsidR="0068114A" w:rsidRPr="00D7451B" w:rsidRDefault="00F874D8" w:rsidP="00824F09">
      <w:pPr>
        <w:autoSpaceDE w:val="0"/>
        <w:autoSpaceDN w:val="0"/>
        <w:adjustRightInd w:val="0"/>
        <w:spacing w:after="0" w:line="360" w:lineRule="auto"/>
        <w:rPr>
          <w:rFonts w:ascii="Times New Roman" w:hAnsi="Times New Roman" w:cs="Times New Roman"/>
          <w:b/>
          <w:color w:val="333333"/>
          <w:sz w:val="24"/>
          <w:szCs w:val="24"/>
          <w:shd w:val="clear" w:color="auto" w:fill="FCFCFC"/>
        </w:rPr>
      </w:pPr>
      <w:r w:rsidRPr="00D7451B">
        <w:rPr>
          <w:rFonts w:ascii="Times New Roman" w:hAnsi="Times New Roman" w:cs="Times New Roman"/>
        </w:rPr>
        <w:fldChar w:fldCharType="end"/>
      </w:r>
      <w:r w:rsidR="00525800" w:rsidRPr="00D7451B">
        <w:rPr>
          <w:rFonts w:ascii="Times New Roman" w:hAnsi="Times New Roman" w:cs="Times New Roman"/>
          <w:b/>
          <w:bCs/>
          <w:color w:val="333333"/>
          <w:sz w:val="24"/>
          <w:szCs w:val="24"/>
          <w:shd w:val="clear" w:color="auto" w:fill="FCFCFC"/>
        </w:rPr>
        <w:t xml:space="preserve">Figure </w:t>
      </w:r>
      <w:r w:rsidR="00E432C0" w:rsidRPr="00D7451B">
        <w:rPr>
          <w:rFonts w:ascii="Times New Roman" w:hAnsi="Times New Roman" w:cs="Times New Roman"/>
          <w:b/>
          <w:bCs/>
          <w:color w:val="333333"/>
          <w:sz w:val="24"/>
          <w:szCs w:val="24"/>
          <w:shd w:val="clear" w:color="auto" w:fill="FCFCFC"/>
        </w:rPr>
        <w:t>1</w:t>
      </w:r>
      <w:r w:rsidR="00525800" w:rsidRPr="00D7451B">
        <w:rPr>
          <w:rFonts w:ascii="Times New Roman" w:hAnsi="Times New Roman" w:cs="Times New Roman"/>
          <w:b/>
          <w:bCs/>
          <w:color w:val="333333"/>
          <w:sz w:val="24"/>
          <w:szCs w:val="24"/>
          <w:shd w:val="clear" w:color="auto" w:fill="FCFCFC"/>
        </w:rPr>
        <w:t>:</w:t>
      </w:r>
      <w:r w:rsidR="00525800"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b/>
          <w:color w:val="333333"/>
          <w:sz w:val="24"/>
          <w:szCs w:val="24"/>
          <w:shd w:val="clear" w:color="auto" w:fill="FCFCFC"/>
        </w:rPr>
        <w:t>Cumulative</w:t>
      </w:r>
      <w:r w:rsidR="00525800" w:rsidRPr="00D7451B">
        <w:rPr>
          <w:rFonts w:ascii="Times New Roman" w:hAnsi="Times New Roman" w:cs="Times New Roman"/>
          <w:b/>
          <w:color w:val="333333"/>
          <w:sz w:val="24"/>
          <w:szCs w:val="24"/>
          <w:shd w:val="clear" w:color="auto" w:fill="FCFCFC"/>
        </w:rPr>
        <w:t xml:space="preserve"> confirmed Covid-19 </w:t>
      </w:r>
      <w:r w:rsidRPr="00D7451B">
        <w:rPr>
          <w:rFonts w:ascii="Times New Roman" w:hAnsi="Times New Roman" w:cs="Times New Roman"/>
          <w:b/>
          <w:color w:val="333333"/>
          <w:sz w:val="24"/>
          <w:szCs w:val="24"/>
          <w:shd w:val="clear" w:color="auto" w:fill="FCFCFC"/>
        </w:rPr>
        <w:t>death</w:t>
      </w:r>
      <w:r w:rsidR="00525800" w:rsidRPr="00D7451B">
        <w:rPr>
          <w:rFonts w:ascii="Times New Roman" w:hAnsi="Times New Roman" w:cs="Times New Roman"/>
          <w:b/>
          <w:color w:val="333333"/>
          <w:sz w:val="24"/>
          <w:szCs w:val="24"/>
          <w:shd w:val="clear" w:color="auto" w:fill="FCFCFC"/>
        </w:rPr>
        <w:t xml:space="preserve"> per-million, </w:t>
      </w:r>
      <w:r w:rsidR="00824F09" w:rsidRPr="00D7451B">
        <w:rPr>
          <w:rFonts w:ascii="Times New Roman" w:hAnsi="Times New Roman" w:cs="Times New Roman"/>
          <w:b/>
          <w:color w:val="333333"/>
          <w:sz w:val="24"/>
          <w:szCs w:val="24"/>
          <w:shd w:val="clear" w:color="auto" w:fill="FCFCFC"/>
        </w:rPr>
        <w:t>h</w:t>
      </w:r>
      <w:r w:rsidR="00525800" w:rsidRPr="00D7451B">
        <w:rPr>
          <w:rFonts w:ascii="Times New Roman" w:hAnsi="Times New Roman" w:cs="Times New Roman"/>
          <w:b/>
          <w:color w:val="333333"/>
          <w:sz w:val="24"/>
          <w:szCs w:val="24"/>
          <w:shd w:val="clear" w:color="auto" w:fill="FCFCFC"/>
        </w:rPr>
        <w:t xml:space="preserve">igh, </w:t>
      </w:r>
      <w:r w:rsidRPr="00D7451B">
        <w:rPr>
          <w:rFonts w:ascii="Times New Roman" w:hAnsi="Times New Roman" w:cs="Times New Roman"/>
          <w:b/>
          <w:color w:val="333333"/>
          <w:sz w:val="24"/>
          <w:szCs w:val="24"/>
          <w:shd w:val="clear" w:color="auto" w:fill="FCFCFC"/>
        </w:rPr>
        <w:t xml:space="preserve">upper-middle, </w:t>
      </w:r>
      <w:r w:rsidR="00525800" w:rsidRPr="00D7451B">
        <w:rPr>
          <w:rFonts w:ascii="Times New Roman" w:hAnsi="Times New Roman" w:cs="Times New Roman"/>
          <w:b/>
          <w:color w:val="333333"/>
          <w:sz w:val="24"/>
          <w:szCs w:val="24"/>
          <w:shd w:val="clear" w:color="auto" w:fill="FCFCFC"/>
        </w:rPr>
        <w:t xml:space="preserve">lower-middle, </w:t>
      </w:r>
      <w:r w:rsidRPr="00D7451B">
        <w:rPr>
          <w:rFonts w:ascii="Times New Roman" w:hAnsi="Times New Roman" w:cs="Times New Roman"/>
          <w:b/>
          <w:color w:val="333333"/>
          <w:sz w:val="24"/>
          <w:szCs w:val="24"/>
        </w:rPr>
        <w:t>low</w:t>
      </w:r>
      <w:r w:rsidR="00525800" w:rsidRPr="00D7451B">
        <w:rPr>
          <w:rFonts w:ascii="Times New Roman" w:hAnsi="Times New Roman" w:cs="Times New Roman"/>
          <w:b/>
          <w:color w:val="333333"/>
          <w:sz w:val="24"/>
          <w:szCs w:val="24"/>
          <w:shd w:val="clear" w:color="auto" w:fill="FCFCFC"/>
        </w:rPr>
        <w:t xml:space="preserve"> income</w:t>
      </w:r>
      <w:r w:rsidRPr="00D7451B">
        <w:rPr>
          <w:rFonts w:ascii="Times New Roman" w:hAnsi="Times New Roman" w:cs="Times New Roman"/>
          <w:b/>
          <w:color w:val="333333"/>
          <w:sz w:val="24"/>
          <w:szCs w:val="24"/>
          <w:shd w:val="clear" w:color="auto" w:fill="FCFCFC"/>
        </w:rPr>
        <w:t xml:space="preserve">, and </w:t>
      </w:r>
      <w:r w:rsidR="00824F09" w:rsidRPr="00D7451B">
        <w:rPr>
          <w:rFonts w:ascii="Times New Roman" w:hAnsi="Times New Roman" w:cs="Times New Roman"/>
          <w:b/>
          <w:color w:val="333333"/>
          <w:sz w:val="24"/>
          <w:szCs w:val="24"/>
          <w:shd w:val="clear" w:color="auto" w:fill="FCFCFC"/>
        </w:rPr>
        <w:t xml:space="preserve">the </w:t>
      </w:r>
      <w:r w:rsidRPr="00D7451B">
        <w:rPr>
          <w:rFonts w:ascii="Times New Roman" w:hAnsi="Times New Roman" w:cs="Times New Roman"/>
          <w:b/>
          <w:color w:val="333333"/>
          <w:sz w:val="24"/>
          <w:szCs w:val="24"/>
          <w:shd w:val="clear" w:color="auto" w:fill="FCFCFC"/>
        </w:rPr>
        <w:t>world</w:t>
      </w:r>
      <w:r w:rsidR="00824F09" w:rsidRPr="00D7451B">
        <w:rPr>
          <w:rFonts w:ascii="Times New Roman" w:hAnsi="Times New Roman" w:cs="Times New Roman"/>
          <w:b/>
          <w:color w:val="333333"/>
          <w:sz w:val="24"/>
          <w:szCs w:val="24"/>
          <w:shd w:val="clear" w:color="auto" w:fill="FCFCFC"/>
        </w:rPr>
        <w:t>, 2020-2021</w:t>
      </w:r>
      <w:r w:rsidR="00525800" w:rsidRPr="00D7451B">
        <w:rPr>
          <w:rFonts w:ascii="Times New Roman" w:hAnsi="Times New Roman" w:cs="Times New Roman"/>
          <w:b/>
          <w:color w:val="333333"/>
          <w:sz w:val="24"/>
          <w:szCs w:val="24"/>
          <w:shd w:val="clear" w:color="auto" w:fill="FCFCFC"/>
        </w:rPr>
        <w:t>.</w:t>
      </w:r>
    </w:p>
    <w:p w14:paraId="427C016E" w14:textId="77777777" w:rsidR="00BD10F6" w:rsidRPr="00D7451B"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22E16B99" w14:textId="1682C6F1" w:rsidR="0001323B" w:rsidRPr="00D7451B" w:rsidRDefault="006C10A9" w:rsidP="00824F09">
      <w:pPr>
        <w:spacing w:line="360" w:lineRule="auto"/>
        <w:rPr>
          <w:rFonts w:ascii="Times New Roman" w:hAnsi="Times New Roman" w:cs="Times New Roman"/>
          <w:sz w:val="24"/>
          <w:szCs w:val="24"/>
          <w:shd w:val="clear" w:color="auto" w:fill="FCFCFC"/>
        </w:rPr>
      </w:pPr>
      <w:r w:rsidRPr="00D7451B">
        <w:rPr>
          <w:rFonts w:ascii="Times New Roman" w:hAnsi="Times New Roman" w:cs="Times New Roman"/>
          <w:sz w:val="24"/>
          <w:szCs w:val="24"/>
          <w:shd w:val="clear" w:color="auto" w:fill="FCFCFC"/>
        </w:rPr>
        <w:tab/>
        <w:t xml:space="preserve">At first glance, one may conclude that higher income countries experienced a much </w:t>
      </w:r>
      <w:r w:rsidR="00C45F31" w:rsidRPr="00D7451B">
        <w:rPr>
          <w:rFonts w:ascii="Times New Roman" w:hAnsi="Times New Roman" w:cs="Times New Roman"/>
          <w:sz w:val="24"/>
          <w:szCs w:val="24"/>
          <w:shd w:val="clear" w:color="auto" w:fill="FCFCFC"/>
        </w:rPr>
        <w:t>worse</w:t>
      </w:r>
      <w:r w:rsidRPr="00D7451B">
        <w:rPr>
          <w:rFonts w:ascii="Times New Roman" w:hAnsi="Times New Roman" w:cs="Times New Roman"/>
          <w:sz w:val="24"/>
          <w:szCs w:val="24"/>
          <w:shd w:val="clear" w:color="auto" w:fill="FCFCFC"/>
        </w:rPr>
        <w:t xml:space="preserve"> </w:t>
      </w:r>
      <w:r w:rsidR="00C45F31" w:rsidRPr="00D7451B">
        <w:rPr>
          <w:rFonts w:ascii="Times New Roman" w:hAnsi="Times New Roman" w:cs="Times New Roman"/>
          <w:sz w:val="24"/>
          <w:szCs w:val="24"/>
          <w:shd w:val="clear" w:color="auto" w:fill="FCFCFC"/>
        </w:rPr>
        <w:t>pandemic</w:t>
      </w:r>
      <w:r w:rsidRPr="00D7451B">
        <w:rPr>
          <w:rFonts w:ascii="Times New Roman" w:hAnsi="Times New Roman" w:cs="Times New Roman"/>
          <w:sz w:val="24"/>
          <w:szCs w:val="24"/>
          <w:shd w:val="clear" w:color="auto" w:fill="FCFCFC"/>
        </w:rPr>
        <w:t xml:space="preserve">. </w:t>
      </w:r>
      <w:r w:rsidR="00DD3AB2" w:rsidRPr="00D7451B">
        <w:rPr>
          <w:rFonts w:ascii="Times New Roman" w:hAnsi="Times New Roman" w:cs="Times New Roman"/>
          <w:sz w:val="24"/>
          <w:szCs w:val="24"/>
          <w:shd w:val="clear" w:color="auto" w:fill="FCFCFC"/>
        </w:rPr>
        <w:t xml:space="preserve">However, </w:t>
      </w:r>
      <w:r w:rsidR="00D7451B" w:rsidRPr="00D7451B">
        <w:rPr>
          <w:rFonts w:ascii="Times New Roman" w:hAnsi="Times New Roman" w:cs="Times New Roman"/>
          <w:sz w:val="24"/>
          <w:szCs w:val="24"/>
          <w:shd w:val="clear" w:color="auto" w:fill="FCFCFC"/>
        </w:rPr>
        <w:t>it has been widely discussed how the officially reported mortality may not reflect the true death tolls by the pandemic, and the degree of the limitations of official statistics vary across the globe.</w:t>
      </w:r>
      <w:r w:rsidR="00D7451B" w:rsidRPr="00D7451B">
        <w:rPr>
          <w:rStyle w:val="FootnoteReference"/>
          <w:rFonts w:ascii="Times New Roman" w:hAnsi="Times New Roman" w:cs="Times New Roman"/>
          <w:sz w:val="24"/>
          <w:szCs w:val="24"/>
          <w:shd w:val="clear" w:color="auto" w:fill="FCFCFC"/>
        </w:rPr>
        <w:footnoteReference w:id="1"/>
      </w:r>
      <w:r w:rsidR="00D7451B" w:rsidRPr="00D7451B">
        <w:rPr>
          <w:rFonts w:ascii="Times New Roman" w:hAnsi="Times New Roman" w:cs="Times New Roman"/>
          <w:sz w:val="24"/>
          <w:szCs w:val="24"/>
          <w:shd w:val="clear" w:color="auto" w:fill="FCFCFC"/>
        </w:rPr>
        <w:t xml:space="preserve"> For example, countries may be different in testing availability and definitions of ‘Covid-19’ deaths. </w:t>
      </w:r>
      <w:r w:rsidR="0068114A" w:rsidRPr="00D7451B">
        <w:rPr>
          <w:rFonts w:ascii="Times New Roman" w:hAnsi="Times New Roman" w:cs="Times New Roman"/>
          <w:sz w:val="24"/>
          <w:szCs w:val="24"/>
          <w:shd w:val="clear" w:color="auto" w:fill="FCFCFC"/>
        </w:rPr>
        <w:t xml:space="preserve">To gain further </w:t>
      </w:r>
      <w:r w:rsidR="00660EC4" w:rsidRPr="00D7451B">
        <w:rPr>
          <w:rFonts w:ascii="Times New Roman" w:hAnsi="Times New Roman" w:cs="Times New Roman"/>
          <w:sz w:val="24"/>
          <w:szCs w:val="24"/>
          <w:shd w:val="clear" w:color="auto" w:fill="FCFCFC"/>
        </w:rPr>
        <w:t>insight</w:t>
      </w:r>
      <w:r w:rsidR="0068114A" w:rsidRPr="00D7451B">
        <w:rPr>
          <w:rFonts w:ascii="Times New Roman" w:hAnsi="Times New Roman" w:cs="Times New Roman"/>
          <w:sz w:val="24"/>
          <w:szCs w:val="24"/>
          <w:shd w:val="clear" w:color="auto" w:fill="FCFCFC"/>
        </w:rPr>
        <w:t xml:space="preserve"> on data limitations associated with confirmed</w:t>
      </w:r>
      <w:r w:rsidR="00DD3AB2" w:rsidRPr="00D7451B">
        <w:rPr>
          <w:rFonts w:ascii="Times New Roman" w:hAnsi="Times New Roman" w:cs="Times New Roman"/>
          <w:sz w:val="24"/>
          <w:szCs w:val="24"/>
          <w:shd w:val="clear" w:color="auto" w:fill="FCFCFC"/>
        </w:rPr>
        <w:t xml:space="preserve"> (i.e., officially reported)</w:t>
      </w:r>
      <w:r w:rsidR="0068114A" w:rsidRPr="00D7451B">
        <w:rPr>
          <w:rFonts w:ascii="Times New Roman" w:hAnsi="Times New Roman" w:cs="Times New Roman"/>
          <w:sz w:val="24"/>
          <w:szCs w:val="24"/>
          <w:shd w:val="clear" w:color="auto" w:fill="FCFCFC"/>
        </w:rPr>
        <w:t xml:space="preserve"> Covid-19 counts, we </w:t>
      </w:r>
      <w:r w:rsidR="00207945" w:rsidRPr="00D7451B">
        <w:rPr>
          <w:rFonts w:ascii="Times New Roman" w:hAnsi="Times New Roman" w:cs="Times New Roman"/>
          <w:sz w:val="24"/>
          <w:szCs w:val="24"/>
          <w:shd w:val="clear" w:color="auto" w:fill="FCFCFC"/>
        </w:rPr>
        <w:t>evaluate the</w:t>
      </w:r>
      <w:r w:rsidR="0068114A" w:rsidRPr="00D7451B">
        <w:rPr>
          <w:rFonts w:ascii="Times New Roman" w:hAnsi="Times New Roman" w:cs="Times New Roman"/>
          <w:sz w:val="24"/>
          <w:szCs w:val="24"/>
          <w:shd w:val="clear" w:color="auto" w:fill="FCFCFC"/>
        </w:rPr>
        <w:t xml:space="preserve"> quartile ranking </w:t>
      </w:r>
      <w:r w:rsidR="00E94C12" w:rsidRPr="00D7451B">
        <w:rPr>
          <w:rFonts w:ascii="Times New Roman" w:hAnsi="Times New Roman" w:cs="Times New Roman"/>
          <w:sz w:val="24"/>
          <w:szCs w:val="24"/>
          <w:shd w:val="clear" w:color="auto" w:fill="FCFCFC"/>
        </w:rPr>
        <w:t>of countries using</w:t>
      </w:r>
      <w:r w:rsidR="0068114A" w:rsidRPr="00D7451B">
        <w:rPr>
          <w:rFonts w:ascii="Times New Roman" w:hAnsi="Times New Roman" w:cs="Times New Roman"/>
          <w:sz w:val="24"/>
          <w:szCs w:val="24"/>
          <w:shd w:val="clear" w:color="auto" w:fill="FCFCFC"/>
        </w:rPr>
        <w:t xml:space="preserve"> </w:t>
      </w:r>
      <w:r w:rsidRPr="00D7451B">
        <w:rPr>
          <w:rFonts w:ascii="Times New Roman" w:hAnsi="Times New Roman" w:cs="Times New Roman"/>
          <w:sz w:val="24"/>
          <w:szCs w:val="24"/>
          <w:shd w:val="clear" w:color="auto" w:fill="FCFCFC"/>
        </w:rPr>
        <w:t xml:space="preserve">both confirmed Covid-19 and </w:t>
      </w:r>
      <w:r w:rsidR="0068114A" w:rsidRPr="00D7451B">
        <w:rPr>
          <w:rFonts w:ascii="Times New Roman" w:hAnsi="Times New Roman" w:cs="Times New Roman"/>
          <w:sz w:val="24"/>
          <w:szCs w:val="24"/>
          <w:shd w:val="clear" w:color="auto" w:fill="FCFCFC"/>
        </w:rPr>
        <w:t xml:space="preserve">excess </w:t>
      </w:r>
      <w:r w:rsidR="00B315D1" w:rsidRPr="00D7451B">
        <w:rPr>
          <w:rFonts w:ascii="Times New Roman" w:hAnsi="Times New Roman" w:cs="Times New Roman"/>
          <w:sz w:val="24"/>
          <w:szCs w:val="24"/>
          <w:shd w:val="clear" w:color="auto" w:fill="FCFCFC"/>
        </w:rPr>
        <w:t>mortality</w:t>
      </w:r>
      <w:r w:rsidR="00E94C12" w:rsidRPr="00D7451B">
        <w:rPr>
          <w:rFonts w:ascii="Times New Roman" w:hAnsi="Times New Roman" w:cs="Times New Roman"/>
          <w:sz w:val="24"/>
          <w:szCs w:val="24"/>
          <w:shd w:val="clear" w:color="auto" w:fill="FCFCFC"/>
        </w:rPr>
        <w:t xml:space="preserve"> data</w:t>
      </w:r>
      <w:r w:rsidR="0068114A" w:rsidRPr="00D7451B">
        <w:rPr>
          <w:rFonts w:ascii="Times New Roman" w:hAnsi="Times New Roman" w:cs="Times New Roman"/>
          <w:sz w:val="24"/>
          <w:szCs w:val="24"/>
          <w:shd w:val="clear" w:color="auto" w:fill="FCFCFC"/>
        </w:rPr>
        <w:t xml:space="preserve">.  </w:t>
      </w:r>
      <w:r w:rsidR="00E94C12" w:rsidRPr="00D7451B">
        <w:rPr>
          <w:rFonts w:ascii="Times New Roman" w:hAnsi="Times New Roman" w:cs="Times New Roman"/>
          <w:sz w:val="24"/>
          <w:szCs w:val="24"/>
          <w:shd w:val="clear" w:color="auto" w:fill="FCFCFC"/>
        </w:rPr>
        <w:t xml:space="preserve">Contrasting countries ranking using these two data </w:t>
      </w:r>
      <w:r w:rsidRPr="00D7451B">
        <w:rPr>
          <w:rFonts w:ascii="Times New Roman" w:hAnsi="Times New Roman" w:cs="Times New Roman"/>
          <w:sz w:val="24"/>
          <w:szCs w:val="24"/>
          <w:shd w:val="clear" w:color="auto" w:fill="FCFCFC"/>
        </w:rPr>
        <w:t>sources</w:t>
      </w:r>
      <w:r w:rsidR="00C715E6" w:rsidRPr="00D7451B">
        <w:rPr>
          <w:rFonts w:ascii="Times New Roman" w:hAnsi="Times New Roman" w:cs="Times New Roman"/>
          <w:sz w:val="24"/>
          <w:szCs w:val="24"/>
          <w:shd w:val="clear" w:color="auto" w:fill="FCFCFC"/>
        </w:rPr>
        <w:t xml:space="preserve"> reveals </w:t>
      </w:r>
      <w:r w:rsidR="00B315D1" w:rsidRPr="00D7451B">
        <w:rPr>
          <w:rFonts w:ascii="Times New Roman" w:hAnsi="Times New Roman" w:cs="Times New Roman"/>
          <w:sz w:val="24"/>
          <w:szCs w:val="24"/>
          <w:shd w:val="clear" w:color="auto" w:fill="FCFCFC"/>
        </w:rPr>
        <w:t xml:space="preserve">sharp </w:t>
      </w:r>
      <w:r w:rsidRPr="00D7451B">
        <w:rPr>
          <w:rFonts w:ascii="Times New Roman" w:hAnsi="Times New Roman" w:cs="Times New Roman"/>
          <w:sz w:val="24"/>
          <w:szCs w:val="24"/>
          <w:shd w:val="clear" w:color="auto" w:fill="FCFCFC"/>
        </w:rPr>
        <w:t xml:space="preserve">and </w:t>
      </w:r>
      <w:r w:rsidR="00B315D1" w:rsidRPr="00D7451B">
        <w:rPr>
          <w:rFonts w:ascii="Times New Roman" w:hAnsi="Times New Roman" w:cs="Times New Roman"/>
          <w:sz w:val="24"/>
          <w:szCs w:val="24"/>
          <w:shd w:val="clear" w:color="auto" w:fill="FCFCFC"/>
        </w:rPr>
        <w:t>systematic contrast</w:t>
      </w:r>
      <w:r w:rsidR="00E94C12" w:rsidRPr="00D7451B">
        <w:rPr>
          <w:rFonts w:ascii="Times New Roman" w:hAnsi="Times New Roman" w:cs="Times New Roman"/>
          <w:sz w:val="24"/>
          <w:szCs w:val="24"/>
          <w:shd w:val="clear" w:color="auto" w:fill="FCFCFC"/>
        </w:rPr>
        <w:t>s</w:t>
      </w:r>
      <w:r w:rsidR="00C715E6" w:rsidRPr="00D7451B">
        <w:rPr>
          <w:rFonts w:ascii="Times New Roman" w:hAnsi="Times New Roman" w:cs="Times New Roman"/>
          <w:sz w:val="24"/>
          <w:szCs w:val="24"/>
          <w:shd w:val="clear" w:color="auto" w:fill="FCFCFC"/>
        </w:rPr>
        <w:t xml:space="preserve"> in </w:t>
      </w:r>
      <w:r w:rsidR="00E94C12" w:rsidRPr="00D7451B">
        <w:rPr>
          <w:rFonts w:ascii="Times New Roman" w:hAnsi="Times New Roman" w:cs="Times New Roman"/>
          <w:sz w:val="24"/>
          <w:szCs w:val="24"/>
          <w:shd w:val="clear" w:color="auto" w:fill="FCFCFC"/>
        </w:rPr>
        <w:t>raking</w:t>
      </w:r>
      <w:r w:rsidR="00A148C8" w:rsidRPr="00D7451B">
        <w:rPr>
          <w:rFonts w:ascii="Times New Roman" w:hAnsi="Times New Roman" w:cs="Times New Roman"/>
          <w:sz w:val="24"/>
          <w:szCs w:val="24"/>
          <w:shd w:val="clear" w:color="auto" w:fill="FCFCFC"/>
        </w:rPr>
        <w:t>.</w:t>
      </w:r>
      <w:r w:rsidR="00C715E6" w:rsidRPr="00D7451B">
        <w:rPr>
          <w:rFonts w:ascii="Times New Roman" w:hAnsi="Times New Roman" w:cs="Times New Roman"/>
          <w:sz w:val="24"/>
          <w:szCs w:val="24"/>
          <w:shd w:val="clear" w:color="auto" w:fill="FCFCFC"/>
        </w:rPr>
        <w:t xml:space="preserve"> </w:t>
      </w:r>
      <w:r w:rsidR="0001323B" w:rsidRPr="00D7451B">
        <w:rPr>
          <w:rFonts w:ascii="Times New Roman" w:hAnsi="Times New Roman" w:cs="Times New Roman"/>
          <w:sz w:val="24"/>
          <w:szCs w:val="24"/>
          <w:shd w:val="clear" w:color="auto" w:fill="FCFCFC"/>
        </w:rPr>
        <w:t xml:space="preserve">While </w:t>
      </w:r>
      <w:r w:rsidR="00207945" w:rsidRPr="00D7451B">
        <w:rPr>
          <w:rFonts w:ascii="Times New Roman" w:hAnsi="Times New Roman" w:cs="Times New Roman"/>
          <w:sz w:val="24"/>
          <w:szCs w:val="24"/>
          <w:shd w:val="clear" w:color="auto" w:fill="FCFCFC"/>
        </w:rPr>
        <w:t xml:space="preserve">higher </w:t>
      </w:r>
      <w:r w:rsidR="0001323B" w:rsidRPr="00D7451B">
        <w:rPr>
          <w:rFonts w:ascii="Times New Roman" w:hAnsi="Times New Roman" w:cs="Times New Roman"/>
          <w:sz w:val="24"/>
          <w:szCs w:val="24"/>
          <w:shd w:val="clear" w:color="auto" w:fill="FCFCFC"/>
        </w:rPr>
        <w:t xml:space="preserve">GDP per capita is associated with worse </w:t>
      </w:r>
      <w:r w:rsidR="00207945" w:rsidRPr="00D7451B">
        <w:rPr>
          <w:rFonts w:ascii="Times New Roman" w:hAnsi="Times New Roman" w:cs="Times New Roman"/>
          <w:sz w:val="24"/>
          <w:szCs w:val="24"/>
          <w:shd w:val="clear" w:color="auto" w:fill="FCFCFC"/>
        </w:rPr>
        <w:t xml:space="preserve">mortality ranking using the </w:t>
      </w:r>
      <w:r w:rsidR="0001323B" w:rsidRPr="00D7451B">
        <w:rPr>
          <w:rFonts w:ascii="Times New Roman" w:hAnsi="Times New Roman" w:cs="Times New Roman"/>
          <w:sz w:val="24"/>
          <w:szCs w:val="24"/>
          <w:shd w:val="clear" w:color="auto" w:fill="FCFCFC"/>
        </w:rPr>
        <w:t>confirmed Covid-19 mortality</w:t>
      </w:r>
      <w:r w:rsidR="00207945" w:rsidRPr="00D7451B">
        <w:rPr>
          <w:rFonts w:ascii="Times New Roman" w:hAnsi="Times New Roman" w:cs="Times New Roman"/>
          <w:sz w:val="24"/>
          <w:szCs w:val="24"/>
          <w:shd w:val="clear" w:color="auto" w:fill="FCFCFC"/>
        </w:rPr>
        <w:t xml:space="preserve"> data</w:t>
      </w:r>
      <w:r w:rsidR="0001323B" w:rsidRPr="00D7451B">
        <w:rPr>
          <w:rFonts w:ascii="Times New Roman" w:hAnsi="Times New Roman" w:cs="Times New Roman"/>
          <w:sz w:val="24"/>
          <w:szCs w:val="24"/>
          <w:shd w:val="clear" w:color="auto" w:fill="FCFCFC"/>
        </w:rPr>
        <w:t xml:space="preserve">, there is no such an association in the excess mortality data.  Similar </w:t>
      </w:r>
      <w:r w:rsidR="00E070E2" w:rsidRPr="00D7451B">
        <w:rPr>
          <w:rFonts w:ascii="Times New Roman" w:hAnsi="Times New Roman" w:cs="Times New Roman"/>
          <w:sz w:val="24"/>
          <w:szCs w:val="24"/>
          <w:shd w:val="clear" w:color="auto" w:fill="FCFCFC"/>
        </w:rPr>
        <w:t>observations</w:t>
      </w:r>
      <w:r w:rsidR="0001323B" w:rsidRPr="00D7451B">
        <w:rPr>
          <w:rFonts w:ascii="Times New Roman" w:hAnsi="Times New Roman" w:cs="Times New Roman"/>
          <w:sz w:val="24"/>
          <w:szCs w:val="24"/>
          <w:shd w:val="clear" w:color="auto" w:fill="FCFCFC"/>
        </w:rPr>
        <w:t xml:space="preserve"> apply to other variables. </w:t>
      </w:r>
    </w:p>
    <w:p w14:paraId="4084F32F" w14:textId="0C6FAE08" w:rsidR="00827953" w:rsidRPr="00D7451B" w:rsidRDefault="0001323B" w:rsidP="00824F09">
      <w:pPr>
        <w:spacing w:line="360" w:lineRule="auto"/>
        <w:rPr>
          <w:rFonts w:ascii="Times New Roman" w:eastAsia="Calibri" w:hAnsi="Times New Roman" w:cs="Times New Roman"/>
          <w:color w:val="000000" w:themeColor="text1"/>
          <w:sz w:val="24"/>
          <w:szCs w:val="24"/>
        </w:rPr>
      </w:pPr>
      <w:r w:rsidRPr="00D7451B">
        <w:rPr>
          <w:rFonts w:ascii="Times New Roman" w:hAnsi="Times New Roman" w:cs="Times New Roman"/>
          <w:sz w:val="24"/>
          <w:szCs w:val="24"/>
          <w:shd w:val="clear" w:color="auto" w:fill="FCFCFC"/>
        </w:rPr>
        <w:tab/>
      </w:r>
      <w:r w:rsidR="00181A06" w:rsidRPr="00D7451B">
        <w:rPr>
          <w:rFonts w:ascii="Times New Roman" w:hAnsi="Times New Roman" w:cs="Times New Roman"/>
          <w:sz w:val="24"/>
          <w:szCs w:val="24"/>
          <w:shd w:val="clear" w:color="auto" w:fill="FCFCFC"/>
        </w:rPr>
        <w:t>In order to gain further insight</w:t>
      </w:r>
      <w:r w:rsidR="00E94C12" w:rsidRPr="00D7451B">
        <w:rPr>
          <w:rFonts w:ascii="Times New Roman" w:hAnsi="Times New Roman" w:cs="Times New Roman"/>
          <w:sz w:val="24"/>
          <w:szCs w:val="24"/>
          <w:shd w:val="clear" w:color="auto" w:fill="FCFCFC"/>
        </w:rPr>
        <w:t xml:space="preserve">, we run regressions </w:t>
      </w:r>
      <w:r w:rsidR="00E070E2" w:rsidRPr="00D7451B">
        <w:rPr>
          <w:rFonts w:ascii="Times New Roman" w:hAnsi="Times New Roman" w:cs="Times New Roman"/>
          <w:sz w:val="24"/>
          <w:szCs w:val="24"/>
          <w:shd w:val="clear" w:color="auto" w:fill="FCFCFC"/>
        </w:rPr>
        <w:t>accounting</w:t>
      </w:r>
      <w:r w:rsidR="00E94C12" w:rsidRPr="00D7451B">
        <w:rPr>
          <w:rFonts w:ascii="Times New Roman" w:hAnsi="Times New Roman" w:cs="Times New Roman"/>
          <w:sz w:val="24"/>
          <w:szCs w:val="24"/>
          <w:shd w:val="clear" w:color="auto" w:fill="FCFCFC"/>
        </w:rPr>
        <w:t xml:space="preserve"> the </w:t>
      </w:r>
      <w:r w:rsidR="00181A06" w:rsidRPr="00D7451B">
        <w:rPr>
          <w:rFonts w:ascii="Times New Roman" w:hAnsi="Times New Roman" w:cs="Times New Roman"/>
          <w:sz w:val="24"/>
          <w:szCs w:val="24"/>
          <w:shd w:val="clear" w:color="auto" w:fill="FCFCFC"/>
        </w:rPr>
        <w:t xml:space="preserve">ratio of </w:t>
      </w:r>
      <w:r w:rsidRPr="00D7451B">
        <w:rPr>
          <w:rFonts w:ascii="Times New Roman" w:eastAsia="Calibri" w:hAnsi="Times New Roman" w:cs="Times New Roman"/>
          <w:color w:val="000000" w:themeColor="text1"/>
          <w:sz w:val="24"/>
          <w:szCs w:val="24"/>
        </w:rPr>
        <w:t xml:space="preserve">Cumulative Excess/Official COVID-19 </w:t>
      </w:r>
      <w:r w:rsidR="00F96761" w:rsidRPr="00D7451B">
        <w:rPr>
          <w:rFonts w:ascii="Times New Roman" w:eastAsia="Calibri" w:hAnsi="Times New Roman" w:cs="Times New Roman"/>
          <w:color w:val="000000" w:themeColor="text1"/>
          <w:sz w:val="24"/>
          <w:szCs w:val="24"/>
        </w:rPr>
        <w:t>mortality</w:t>
      </w:r>
      <w:r w:rsidRPr="00D7451B">
        <w:rPr>
          <w:rFonts w:ascii="Times New Roman" w:eastAsia="Calibri" w:hAnsi="Times New Roman" w:cs="Times New Roman"/>
          <w:color w:val="000000" w:themeColor="text1"/>
          <w:sz w:val="24"/>
          <w:szCs w:val="24"/>
        </w:rPr>
        <w:t xml:space="preserve"> </w:t>
      </w:r>
      <w:r w:rsidR="00824F09" w:rsidRPr="00D7451B">
        <w:rPr>
          <w:rFonts w:ascii="Times New Roman" w:eastAsia="Calibri" w:hAnsi="Times New Roman" w:cs="Times New Roman"/>
          <w:color w:val="000000" w:themeColor="text1"/>
          <w:sz w:val="24"/>
          <w:szCs w:val="24"/>
        </w:rPr>
        <w:t>r</w:t>
      </w:r>
      <w:r w:rsidRPr="00D7451B">
        <w:rPr>
          <w:rFonts w:ascii="Times New Roman" w:eastAsia="Calibri" w:hAnsi="Times New Roman" w:cs="Times New Roman"/>
          <w:color w:val="000000" w:themeColor="text1"/>
          <w:sz w:val="24"/>
          <w:szCs w:val="24"/>
        </w:rPr>
        <w:t xml:space="preserve">atios across </w:t>
      </w:r>
      <w:r w:rsidR="00824F09" w:rsidRPr="00D7451B">
        <w:rPr>
          <w:rFonts w:ascii="Times New Roman" w:eastAsia="Calibri" w:hAnsi="Times New Roman" w:cs="Times New Roman"/>
          <w:color w:val="000000" w:themeColor="text1"/>
          <w:sz w:val="24"/>
          <w:szCs w:val="24"/>
        </w:rPr>
        <w:t>c</w:t>
      </w:r>
      <w:r w:rsidRPr="00D7451B">
        <w:rPr>
          <w:rFonts w:ascii="Times New Roman" w:eastAsia="Calibri" w:hAnsi="Times New Roman" w:cs="Times New Roman"/>
          <w:color w:val="000000" w:themeColor="text1"/>
          <w:sz w:val="24"/>
          <w:szCs w:val="24"/>
        </w:rPr>
        <w:t>ountries</w:t>
      </w:r>
      <w:r w:rsidR="00207945" w:rsidRPr="00D7451B">
        <w:rPr>
          <w:rFonts w:ascii="Times New Roman" w:eastAsia="Calibri" w:hAnsi="Times New Roman" w:cs="Times New Roman"/>
          <w:color w:val="000000" w:themeColor="text1"/>
          <w:sz w:val="24"/>
          <w:szCs w:val="24"/>
        </w:rPr>
        <w:t>. We do it for two dates;</w:t>
      </w:r>
      <w:r w:rsidR="00181A06" w:rsidRPr="00D7451B">
        <w:rPr>
          <w:rFonts w:ascii="Times New Roman" w:eastAsia="Calibri" w:hAnsi="Times New Roman" w:cs="Times New Roman"/>
          <w:color w:val="000000" w:themeColor="text1"/>
          <w:sz w:val="24"/>
          <w:szCs w:val="24"/>
        </w:rPr>
        <w:t xml:space="preserve"> the end of </w:t>
      </w:r>
      <w:r w:rsidRPr="00D7451B">
        <w:rPr>
          <w:rFonts w:ascii="Times New Roman" w:eastAsia="Calibri" w:hAnsi="Times New Roman" w:cs="Times New Roman"/>
          <w:color w:val="000000" w:themeColor="text1"/>
          <w:sz w:val="24"/>
          <w:szCs w:val="24"/>
        </w:rPr>
        <w:t>2020</w:t>
      </w:r>
      <w:r w:rsidR="00181A06" w:rsidRPr="00D7451B">
        <w:rPr>
          <w:rFonts w:ascii="Times New Roman" w:eastAsia="Calibri" w:hAnsi="Times New Roman" w:cs="Times New Roman"/>
          <w:color w:val="000000" w:themeColor="text1"/>
          <w:sz w:val="24"/>
          <w:szCs w:val="24"/>
        </w:rPr>
        <w:t>,</w:t>
      </w:r>
      <w:r w:rsidRPr="00D7451B">
        <w:rPr>
          <w:rFonts w:ascii="Times New Roman" w:eastAsia="Calibri" w:hAnsi="Times New Roman" w:cs="Times New Roman"/>
          <w:color w:val="000000" w:themeColor="text1"/>
          <w:sz w:val="24"/>
          <w:szCs w:val="24"/>
        </w:rPr>
        <w:t xml:space="preserve"> </w:t>
      </w:r>
      <w:r w:rsidR="00181A06" w:rsidRPr="00D7451B">
        <w:rPr>
          <w:rFonts w:ascii="Times New Roman" w:eastAsia="Calibri" w:hAnsi="Times New Roman" w:cs="Times New Roman"/>
          <w:color w:val="000000" w:themeColor="text1"/>
          <w:sz w:val="24"/>
          <w:szCs w:val="24"/>
        </w:rPr>
        <w:lastRenderedPageBreak/>
        <w:t xml:space="preserve">contrasting it to the end </w:t>
      </w:r>
      <w:r w:rsidRPr="00D7451B">
        <w:rPr>
          <w:rFonts w:ascii="Times New Roman" w:eastAsia="Calibri" w:hAnsi="Times New Roman" w:cs="Times New Roman"/>
          <w:color w:val="000000" w:themeColor="text1"/>
          <w:sz w:val="24"/>
          <w:szCs w:val="24"/>
        </w:rPr>
        <w:t>2021</w:t>
      </w:r>
      <w:r w:rsidR="00181A06" w:rsidRPr="00D7451B">
        <w:rPr>
          <w:rFonts w:ascii="Times New Roman" w:eastAsia="Calibri" w:hAnsi="Times New Roman" w:cs="Times New Roman"/>
          <w:color w:val="000000" w:themeColor="text1"/>
          <w:sz w:val="24"/>
          <w:szCs w:val="24"/>
        </w:rPr>
        <w:t xml:space="preserve">, controlling </w:t>
      </w:r>
      <w:r w:rsidR="00C45F31" w:rsidRPr="00D7451B">
        <w:rPr>
          <w:rFonts w:ascii="Times New Roman" w:eastAsia="Calibri" w:hAnsi="Times New Roman" w:cs="Times New Roman"/>
          <w:color w:val="000000" w:themeColor="text1"/>
          <w:sz w:val="24"/>
          <w:szCs w:val="24"/>
        </w:rPr>
        <w:t>for GDP</w:t>
      </w:r>
      <w:r w:rsidRPr="00D7451B">
        <w:rPr>
          <w:rFonts w:ascii="Times New Roman" w:eastAsia="Calibri" w:hAnsi="Times New Roman" w:cs="Times New Roman"/>
          <w:color w:val="000000" w:themeColor="text1"/>
          <w:sz w:val="24"/>
          <w:szCs w:val="24"/>
        </w:rPr>
        <w:t xml:space="preserve">/Capita and vaccination </w:t>
      </w:r>
      <w:r w:rsidR="00E070E2" w:rsidRPr="00D7451B">
        <w:rPr>
          <w:rFonts w:ascii="Times New Roman" w:eastAsia="Calibri" w:hAnsi="Times New Roman" w:cs="Times New Roman"/>
          <w:color w:val="000000" w:themeColor="text1"/>
          <w:sz w:val="24"/>
          <w:szCs w:val="24"/>
        </w:rPr>
        <w:t>rates</w:t>
      </w:r>
      <w:r w:rsidRPr="00D7451B">
        <w:rPr>
          <w:rFonts w:ascii="Times New Roman" w:eastAsia="Calibri" w:hAnsi="Times New Roman" w:cs="Times New Roman"/>
          <w:color w:val="000000" w:themeColor="text1"/>
          <w:sz w:val="24"/>
          <w:szCs w:val="24"/>
        </w:rPr>
        <w:t xml:space="preserve"> for 170 countries. </w:t>
      </w:r>
      <w:r w:rsidR="00557CA0" w:rsidRPr="00D7451B">
        <w:rPr>
          <w:rFonts w:ascii="Times New Roman" w:eastAsia="Calibri" w:hAnsi="Times New Roman" w:cs="Times New Roman"/>
          <w:color w:val="000000" w:themeColor="text1"/>
          <w:sz w:val="24"/>
          <w:szCs w:val="24"/>
        </w:rPr>
        <w:t xml:space="preserve">Notably, we find that </w:t>
      </w:r>
      <w:r w:rsidR="00181A06" w:rsidRPr="00D7451B">
        <w:rPr>
          <w:rFonts w:ascii="Times New Roman" w:eastAsia="Calibri" w:hAnsi="Times New Roman" w:cs="Times New Roman"/>
          <w:color w:val="000000" w:themeColor="text1"/>
          <w:sz w:val="24"/>
          <w:szCs w:val="24"/>
        </w:rPr>
        <w:t xml:space="preserve">by the December 2021, </w:t>
      </w:r>
      <w:r w:rsidR="00557CA0" w:rsidRPr="00D7451B">
        <w:rPr>
          <w:rFonts w:ascii="Times New Roman" w:eastAsia="Calibri" w:hAnsi="Times New Roman" w:cs="Times New Roman"/>
          <w:color w:val="000000" w:themeColor="text1"/>
          <w:sz w:val="24"/>
          <w:szCs w:val="24"/>
        </w:rPr>
        <w:t xml:space="preserve">Cumulative Excess/Official COVID-19 mortality ratios are smaller for </w:t>
      </w:r>
      <w:r w:rsidR="00207945" w:rsidRPr="00D7451B">
        <w:rPr>
          <w:rFonts w:ascii="Times New Roman" w:eastAsia="Calibri" w:hAnsi="Times New Roman" w:cs="Times New Roman"/>
          <w:color w:val="000000" w:themeColor="text1"/>
          <w:sz w:val="24"/>
          <w:szCs w:val="24"/>
        </w:rPr>
        <w:t xml:space="preserve">countries with </w:t>
      </w:r>
      <w:r w:rsidR="00557CA0" w:rsidRPr="00D7451B">
        <w:rPr>
          <w:rFonts w:ascii="Times New Roman" w:eastAsia="Calibri" w:hAnsi="Times New Roman" w:cs="Times New Roman"/>
          <w:color w:val="000000" w:themeColor="text1"/>
          <w:sz w:val="24"/>
          <w:szCs w:val="24"/>
        </w:rPr>
        <w:t>higher GDP/Capita and higher vaccination rates</w:t>
      </w:r>
      <w:r w:rsidR="00181A06" w:rsidRPr="00D7451B">
        <w:rPr>
          <w:rFonts w:ascii="Times New Roman" w:eastAsia="Calibri" w:hAnsi="Times New Roman" w:cs="Times New Roman"/>
          <w:color w:val="000000" w:themeColor="text1"/>
          <w:sz w:val="24"/>
          <w:szCs w:val="24"/>
        </w:rPr>
        <w:t>. Yet, there is no such an association by the end of 2020</w:t>
      </w:r>
      <w:r w:rsidR="00557CA0" w:rsidRPr="00D7451B">
        <w:rPr>
          <w:rFonts w:ascii="Times New Roman" w:eastAsia="Calibri" w:hAnsi="Times New Roman" w:cs="Times New Roman"/>
          <w:color w:val="000000" w:themeColor="text1"/>
          <w:sz w:val="24"/>
          <w:szCs w:val="24"/>
        </w:rPr>
        <w:t xml:space="preserve">.  </w:t>
      </w:r>
      <w:r w:rsidR="00181A06" w:rsidRPr="00D7451B">
        <w:rPr>
          <w:rFonts w:ascii="Times New Roman" w:eastAsia="Calibri" w:hAnsi="Times New Roman" w:cs="Times New Roman"/>
          <w:color w:val="000000" w:themeColor="text1"/>
          <w:sz w:val="24"/>
          <w:szCs w:val="24"/>
        </w:rPr>
        <w:t xml:space="preserve">This suggests that the </w:t>
      </w:r>
      <w:r w:rsidR="00C45F31" w:rsidRPr="00D7451B">
        <w:rPr>
          <w:rFonts w:ascii="Times New Roman" w:eastAsia="Calibri" w:hAnsi="Times New Roman" w:cs="Times New Roman"/>
          <w:color w:val="000000" w:themeColor="text1"/>
          <w:sz w:val="24"/>
          <w:szCs w:val="24"/>
        </w:rPr>
        <w:t>arrival</w:t>
      </w:r>
      <w:r w:rsidR="00181A06" w:rsidRPr="00D7451B">
        <w:rPr>
          <w:rFonts w:ascii="Times New Roman" w:eastAsia="Calibri" w:hAnsi="Times New Roman" w:cs="Times New Roman"/>
          <w:color w:val="000000" w:themeColor="text1"/>
          <w:sz w:val="24"/>
          <w:szCs w:val="24"/>
        </w:rPr>
        <w:t xml:space="preserve"> of vaccinations in early 2021 was a game</w:t>
      </w:r>
      <w:r w:rsidR="00207945" w:rsidRPr="00D7451B">
        <w:rPr>
          <w:rFonts w:ascii="Times New Roman" w:eastAsia="Calibri" w:hAnsi="Times New Roman" w:cs="Times New Roman"/>
          <w:color w:val="000000" w:themeColor="text1"/>
          <w:sz w:val="24"/>
          <w:szCs w:val="24"/>
        </w:rPr>
        <w:t>-</w:t>
      </w:r>
      <w:r w:rsidR="00181A06" w:rsidRPr="00D7451B">
        <w:rPr>
          <w:rFonts w:ascii="Times New Roman" w:eastAsia="Calibri" w:hAnsi="Times New Roman" w:cs="Times New Roman"/>
          <w:color w:val="000000" w:themeColor="text1"/>
          <w:sz w:val="24"/>
          <w:szCs w:val="24"/>
        </w:rPr>
        <w:t xml:space="preserve"> change</w:t>
      </w:r>
      <w:r w:rsidR="00207945" w:rsidRPr="00D7451B">
        <w:rPr>
          <w:rFonts w:ascii="Times New Roman" w:eastAsia="Calibri" w:hAnsi="Times New Roman" w:cs="Times New Roman"/>
          <w:color w:val="000000" w:themeColor="text1"/>
          <w:sz w:val="24"/>
          <w:szCs w:val="24"/>
        </w:rPr>
        <w:t>r</w:t>
      </w:r>
      <w:r w:rsidR="00181A06" w:rsidRPr="00D7451B">
        <w:rPr>
          <w:rFonts w:ascii="Times New Roman" w:eastAsia="Calibri" w:hAnsi="Times New Roman" w:cs="Times New Roman"/>
          <w:color w:val="000000" w:themeColor="text1"/>
          <w:sz w:val="24"/>
          <w:szCs w:val="24"/>
        </w:rPr>
        <w:t>.  Next</w:t>
      </w:r>
      <w:r w:rsidR="00557CA0" w:rsidRPr="00D7451B">
        <w:rPr>
          <w:rFonts w:ascii="Times New Roman" w:eastAsia="Calibri" w:hAnsi="Times New Roman" w:cs="Times New Roman"/>
          <w:color w:val="000000" w:themeColor="text1"/>
          <w:sz w:val="24"/>
          <w:szCs w:val="24"/>
        </w:rPr>
        <w:t xml:space="preserve">, we run regressions </w:t>
      </w:r>
      <w:r w:rsidR="00E070E2" w:rsidRPr="00D7451B">
        <w:rPr>
          <w:rFonts w:ascii="Times New Roman" w:eastAsia="Calibri" w:hAnsi="Times New Roman" w:cs="Times New Roman"/>
          <w:color w:val="000000" w:themeColor="text1"/>
          <w:sz w:val="24"/>
          <w:szCs w:val="24"/>
        </w:rPr>
        <w:t>accounting</w:t>
      </w:r>
      <w:r w:rsidR="00557CA0" w:rsidRPr="00D7451B">
        <w:rPr>
          <w:rFonts w:ascii="Times New Roman" w:eastAsia="Calibri" w:hAnsi="Times New Roman" w:cs="Times New Roman"/>
          <w:color w:val="000000" w:themeColor="text1"/>
          <w:sz w:val="24"/>
          <w:szCs w:val="24"/>
        </w:rPr>
        <w:t xml:space="preserve"> for the Cumulative Excess/Official COVID-19 </w:t>
      </w:r>
      <w:r w:rsidR="00181A06" w:rsidRPr="00D7451B">
        <w:rPr>
          <w:rFonts w:ascii="Times New Roman" w:eastAsia="Calibri" w:hAnsi="Times New Roman" w:cs="Times New Roman"/>
          <w:color w:val="000000" w:themeColor="text1"/>
          <w:sz w:val="24"/>
          <w:szCs w:val="24"/>
        </w:rPr>
        <w:t>mortality ratio</w:t>
      </w:r>
      <w:r w:rsidR="00557CA0" w:rsidRPr="00D7451B">
        <w:rPr>
          <w:rFonts w:ascii="Times New Roman" w:eastAsia="Calibri" w:hAnsi="Times New Roman" w:cs="Times New Roman"/>
          <w:color w:val="000000" w:themeColor="text1"/>
          <w:sz w:val="24"/>
          <w:szCs w:val="24"/>
        </w:rPr>
        <w:t xml:space="preserve"> across countries with additional controls for </w:t>
      </w:r>
      <w:r w:rsidR="004A27EE" w:rsidRPr="00D7451B">
        <w:rPr>
          <w:rFonts w:ascii="Times New Roman" w:eastAsia="Calibri" w:hAnsi="Times New Roman" w:cs="Times New Roman"/>
          <w:color w:val="000000" w:themeColor="text1"/>
          <w:sz w:val="24"/>
          <w:szCs w:val="24"/>
        </w:rPr>
        <w:t xml:space="preserve">the </w:t>
      </w:r>
      <w:r w:rsidR="00557CA0" w:rsidRPr="00D7451B">
        <w:rPr>
          <w:rFonts w:ascii="Times New Roman" w:eastAsia="Calibri" w:hAnsi="Times New Roman" w:cs="Times New Roman"/>
          <w:color w:val="000000" w:themeColor="text1"/>
          <w:sz w:val="24"/>
          <w:szCs w:val="24"/>
        </w:rPr>
        <w:t xml:space="preserve">two </w:t>
      </w:r>
      <w:r w:rsidR="001D38E9" w:rsidRPr="00D7451B">
        <w:rPr>
          <w:rFonts w:ascii="Times New Roman" w:eastAsia="Calibri" w:hAnsi="Times New Roman" w:cs="Times New Roman"/>
          <w:color w:val="000000" w:themeColor="text1"/>
          <w:sz w:val="24"/>
          <w:szCs w:val="24"/>
        </w:rPr>
        <w:t>dates</w:t>
      </w:r>
      <w:r w:rsidR="00557CA0" w:rsidRPr="00D7451B">
        <w:rPr>
          <w:rFonts w:ascii="Times New Roman" w:eastAsia="Calibri" w:hAnsi="Times New Roman" w:cs="Times New Roman"/>
          <w:color w:val="000000" w:themeColor="text1"/>
          <w:sz w:val="24"/>
          <w:szCs w:val="24"/>
        </w:rPr>
        <w:t xml:space="preserve">,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 xml:space="preserve">2020, and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20</w:t>
      </w:r>
      <w:r w:rsidR="004A27EE" w:rsidRPr="00D7451B">
        <w:rPr>
          <w:rFonts w:ascii="Times New Roman" w:eastAsia="Calibri" w:hAnsi="Times New Roman" w:cs="Times New Roman"/>
          <w:color w:val="000000" w:themeColor="text1"/>
          <w:sz w:val="24"/>
          <w:szCs w:val="24"/>
        </w:rPr>
        <w:t>21</w:t>
      </w:r>
      <w:r w:rsidR="00557CA0" w:rsidRPr="00D7451B">
        <w:rPr>
          <w:rFonts w:ascii="Times New Roman" w:eastAsia="Calibri" w:hAnsi="Times New Roman" w:cs="Times New Roman"/>
          <w:color w:val="000000" w:themeColor="text1"/>
          <w:sz w:val="24"/>
          <w:szCs w:val="24"/>
        </w:rPr>
        <w:t xml:space="preserve">.  For both </w:t>
      </w:r>
      <w:r w:rsidR="00E070E2" w:rsidRPr="00D7451B">
        <w:rPr>
          <w:rFonts w:ascii="Times New Roman" w:eastAsia="Calibri" w:hAnsi="Times New Roman" w:cs="Times New Roman"/>
          <w:color w:val="000000" w:themeColor="text1"/>
          <w:sz w:val="24"/>
          <w:szCs w:val="24"/>
        </w:rPr>
        <w:t>samples</w:t>
      </w:r>
      <w:r w:rsidR="00557CA0" w:rsidRPr="00D7451B">
        <w:rPr>
          <w:rFonts w:ascii="Times New Roman" w:eastAsia="Calibri" w:hAnsi="Times New Roman" w:cs="Times New Roman"/>
          <w:color w:val="000000" w:themeColor="text1"/>
          <w:sz w:val="24"/>
          <w:szCs w:val="24"/>
        </w:rPr>
        <w:t xml:space="preserve">, higher average and lower standard </w:t>
      </w:r>
      <w:r w:rsidR="00E070E2" w:rsidRPr="00D7451B">
        <w:rPr>
          <w:rFonts w:ascii="Times New Roman" w:eastAsia="Calibri" w:hAnsi="Times New Roman" w:cs="Times New Roman"/>
          <w:color w:val="000000" w:themeColor="text1"/>
          <w:sz w:val="24"/>
          <w:szCs w:val="24"/>
        </w:rPr>
        <w:t>deviation</w:t>
      </w:r>
      <w:r w:rsidR="00557CA0" w:rsidRPr="00D7451B">
        <w:rPr>
          <w:rFonts w:ascii="Times New Roman" w:eastAsia="Calibri" w:hAnsi="Times New Roman" w:cs="Times New Roman"/>
          <w:color w:val="000000" w:themeColor="text1"/>
          <w:sz w:val="24"/>
          <w:szCs w:val="24"/>
        </w:rPr>
        <w:t xml:space="preserve"> of the stringency index </w:t>
      </w:r>
      <w:r w:rsidR="004A27EE" w:rsidRPr="00D7451B">
        <w:rPr>
          <w:rFonts w:ascii="Times New Roman" w:eastAsia="Calibri" w:hAnsi="Times New Roman" w:cs="Times New Roman"/>
          <w:color w:val="000000" w:themeColor="text1"/>
          <w:sz w:val="24"/>
          <w:szCs w:val="24"/>
        </w:rPr>
        <w:t>is associated with lower</w:t>
      </w:r>
      <w:r w:rsidR="00557CA0" w:rsidRPr="00D7451B">
        <w:rPr>
          <w:rFonts w:ascii="Times New Roman" w:eastAsia="Calibri" w:hAnsi="Times New Roman" w:cs="Times New Roman"/>
          <w:color w:val="000000" w:themeColor="text1"/>
          <w:sz w:val="24"/>
          <w:szCs w:val="24"/>
        </w:rPr>
        <w:t xml:space="preserve"> Cumulative Excess/Official COVID-19 </w:t>
      </w:r>
      <w:r w:rsidR="004A27EE" w:rsidRPr="00D7451B">
        <w:rPr>
          <w:rFonts w:ascii="Times New Roman" w:eastAsia="Calibri" w:hAnsi="Times New Roman" w:cs="Times New Roman"/>
          <w:color w:val="000000" w:themeColor="text1"/>
          <w:sz w:val="24"/>
          <w:szCs w:val="24"/>
        </w:rPr>
        <w:t>mortality ratios</w:t>
      </w:r>
      <w:r w:rsidR="00557CA0" w:rsidRPr="00D7451B">
        <w:rPr>
          <w:rFonts w:ascii="Times New Roman" w:eastAsia="Calibri" w:hAnsi="Times New Roman" w:cs="Times New Roman"/>
          <w:color w:val="000000" w:themeColor="text1"/>
          <w:sz w:val="24"/>
          <w:szCs w:val="24"/>
        </w:rPr>
        <w:t xml:space="preserve">. </w:t>
      </w:r>
    </w:p>
    <w:p w14:paraId="76B59891" w14:textId="6832CE43" w:rsidR="004A27EE" w:rsidRPr="00D7451B"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Calibri" w:hAnsi="Times New Roman" w:cs="Times New Roman"/>
          <w:color w:val="000000" w:themeColor="text1"/>
          <w:sz w:val="24"/>
          <w:szCs w:val="24"/>
        </w:rPr>
        <w:tab/>
      </w:r>
      <w:r w:rsidR="004A27EE" w:rsidRPr="00D7451B">
        <w:rPr>
          <w:rFonts w:ascii="Times New Roman" w:eastAsia="Calibri" w:hAnsi="Times New Roman" w:cs="Times New Roman"/>
          <w:color w:val="000000" w:themeColor="text1"/>
          <w:sz w:val="24"/>
          <w:szCs w:val="24"/>
        </w:rPr>
        <w:t>We close the analysis by</w:t>
      </w:r>
      <w:r w:rsidR="00871DB0" w:rsidRPr="00D7451B">
        <w:rPr>
          <w:rFonts w:ascii="Times New Roman" w:eastAsia="Calibri" w:hAnsi="Times New Roman" w:cs="Times New Roman"/>
          <w:color w:val="000000" w:themeColor="text1"/>
          <w:sz w:val="24"/>
          <w:szCs w:val="24"/>
        </w:rPr>
        <w:t xml:space="preserve"> contrast</w:t>
      </w:r>
      <w:r w:rsidR="004A27EE" w:rsidRPr="00D7451B">
        <w:rPr>
          <w:rFonts w:ascii="Times New Roman" w:eastAsia="Calibri" w:hAnsi="Times New Roman" w:cs="Times New Roman"/>
          <w:color w:val="000000" w:themeColor="text1"/>
          <w:sz w:val="24"/>
          <w:szCs w:val="24"/>
        </w:rPr>
        <w:t>ing</w:t>
      </w:r>
      <w:r w:rsidR="00871DB0" w:rsidRPr="00D7451B">
        <w:rPr>
          <w:rFonts w:ascii="Times New Roman" w:eastAsia="Calibri" w:hAnsi="Times New Roman" w:cs="Times New Roman"/>
          <w:color w:val="000000" w:themeColor="text1"/>
          <w:sz w:val="24"/>
          <w:szCs w:val="24"/>
        </w:rPr>
        <w:t xml:space="preserve"> the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rankings between the two data sets</w:t>
      </w:r>
      <w:r w:rsidR="004A27EE" w:rsidRPr="00D7451B">
        <w:rPr>
          <w:rFonts w:ascii="Times New Roman" w:eastAsia="Calibri" w:hAnsi="Times New Roman" w:cs="Times New Roman"/>
          <w:color w:val="000000" w:themeColor="text1"/>
          <w:sz w:val="24"/>
          <w:szCs w:val="24"/>
        </w:rPr>
        <w:t xml:space="preserve"> at the end of 2021</w:t>
      </w:r>
      <w:r w:rsidR="00871DB0" w:rsidRPr="00D7451B">
        <w:rPr>
          <w:rFonts w:ascii="Times New Roman" w:eastAsia="Calibri" w:hAnsi="Times New Roman" w:cs="Times New Roman"/>
          <w:color w:val="000000" w:themeColor="text1"/>
          <w:sz w:val="24"/>
          <w:szCs w:val="24"/>
        </w:rPr>
        <w:t>. For 3/5 of the countries</w:t>
      </w:r>
      <w:r w:rsidR="007550A8" w:rsidRPr="00D7451B">
        <w:rPr>
          <w:rFonts w:ascii="Times New Roman" w:eastAsia="Calibri" w:hAnsi="Times New Roman" w:cs="Times New Roman"/>
          <w:color w:val="000000" w:themeColor="text1"/>
          <w:sz w:val="24"/>
          <w:szCs w:val="24"/>
        </w:rPr>
        <w:t>,</w:t>
      </w:r>
      <w:r w:rsidR="004A27EE" w:rsidRPr="00D7451B">
        <w:rPr>
          <w:rFonts w:ascii="Times New Roman" w:eastAsia="Calibri" w:hAnsi="Times New Roman" w:cs="Times New Roman"/>
          <w:color w:val="000000" w:themeColor="text1"/>
          <w:sz w:val="24"/>
          <w:szCs w:val="24"/>
        </w:rPr>
        <w:t xml:space="preserve"> the</w:t>
      </w:r>
      <w:r w:rsidR="007550A8" w:rsidRPr="00D7451B">
        <w:rPr>
          <w:rFonts w:ascii="Times New Roman" w:eastAsia="Calibri" w:hAnsi="Times New Roman" w:cs="Times New Roman"/>
          <w:color w:val="000000" w:themeColor="text1"/>
          <w:sz w:val="24"/>
          <w:szCs w:val="24"/>
        </w:rPr>
        <w:t>ir</w:t>
      </w:r>
      <w:r w:rsidR="004A27EE" w:rsidRPr="00D7451B">
        <w:rPr>
          <w:rFonts w:ascii="Times New Roman" w:eastAsia="Calibri" w:hAnsi="Times New Roman" w:cs="Times New Roman"/>
          <w:color w:val="000000" w:themeColor="text1"/>
          <w:sz w:val="24"/>
          <w:szCs w:val="24"/>
        </w:rPr>
        <w:t xml:space="preserv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w:t>
      </w:r>
      <w:r w:rsidR="004A27EE" w:rsidRPr="00D7451B">
        <w:rPr>
          <w:rFonts w:ascii="Times New Roman" w:eastAsia="Calibri" w:hAnsi="Times New Roman" w:cs="Times New Roman"/>
          <w:color w:val="000000" w:themeColor="text1"/>
          <w:sz w:val="24"/>
          <w:szCs w:val="24"/>
        </w:rPr>
        <w:t>n</w:t>
      </w:r>
      <w:r w:rsidR="00871DB0" w:rsidRPr="00D7451B">
        <w:rPr>
          <w:rFonts w:ascii="Times New Roman" w:eastAsia="Calibri" w:hAnsi="Times New Roman" w:cs="Times New Roman"/>
          <w:color w:val="000000" w:themeColor="text1"/>
          <w:sz w:val="24"/>
          <w:szCs w:val="24"/>
        </w:rPr>
        <w:t xml:space="preserve">king </w:t>
      </w:r>
      <w:r w:rsidR="00C45F31" w:rsidRPr="00D7451B">
        <w:rPr>
          <w:rFonts w:ascii="Times New Roman" w:eastAsia="Calibri" w:hAnsi="Times New Roman" w:cs="Times New Roman"/>
          <w:color w:val="000000" w:themeColor="text1"/>
          <w:sz w:val="24"/>
          <w:szCs w:val="24"/>
        </w:rPr>
        <w:t>differs</w:t>
      </w:r>
      <w:r w:rsidR="004A27EE" w:rsidRPr="00D7451B">
        <w:rPr>
          <w:rFonts w:ascii="Times New Roman" w:eastAsia="Calibri" w:hAnsi="Times New Roman" w:cs="Times New Roman"/>
          <w:color w:val="000000" w:themeColor="text1"/>
          <w:sz w:val="24"/>
          <w:szCs w:val="24"/>
        </w:rPr>
        <w:t xml:space="preserve"> between the two</w:t>
      </w:r>
      <w:r w:rsidR="00871DB0" w:rsidRPr="00D7451B">
        <w:rPr>
          <w:rFonts w:ascii="Times New Roman" w:eastAsia="Calibri" w:hAnsi="Times New Roman" w:cs="Times New Roman"/>
          <w:color w:val="000000" w:themeColor="text1"/>
          <w:sz w:val="24"/>
          <w:szCs w:val="24"/>
        </w:rPr>
        <w:t xml:space="preserve"> data set</w:t>
      </w:r>
      <w:r w:rsidR="004A27EE" w:rsidRPr="00D7451B">
        <w:rPr>
          <w:rFonts w:ascii="Times New Roman" w:eastAsia="Calibri" w:hAnsi="Times New Roman" w:cs="Times New Roman"/>
          <w:color w:val="000000" w:themeColor="text1"/>
          <w:sz w:val="24"/>
          <w:szCs w:val="24"/>
        </w:rPr>
        <w:t>s</w:t>
      </w:r>
      <w:r w:rsidR="00871DB0" w:rsidRPr="00D7451B">
        <w:rPr>
          <w:rFonts w:ascii="Times New Roman" w:eastAsia="Calibri" w:hAnsi="Times New Roman" w:cs="Times New Roman"/>
          <w:color w:val="000000" w:themeColor="text1"/>
          <w:sz w:val="24"/>
          <w:szCs w:val="24"/>
        </w:rPr>
        <w:t xml:space="preserve">.  Next, we </w:t>
      </w:r>
      <w:r w:rsidR="00871DB0" w:rsidRPr="00D7451B">
        <w:rPr>
          <w:rFonts w:ascii="Times New Roman" w:eastAsia="Times New Roman" w:hAnsi="Times New Roman" w:cs="Times New Roman"/>
          <w:color w:val="222222"/>
          <w:sz w:val="24"/>
          <w:szCs w:val="24"/>
        </w:rPr>
        <w:t xml:space="preserve">contrast countries that are ranked substantially better to countries that are ranked substantially worse in excess mortality than in official </w:t>
      </w:r>
      <w:proofErr w:type="spellStart"/>
      <w:r w:rsidR="004E7F18" w:rsidRPr="00D7451B">
        <w:rPr>
          <w:rFonts w:ascii="Times New Roman" w:eastAsia="Times New Roman" w:hAnsi="Times New Roman" w:cs="Times New Roman"/>
          <w:color w:val="222222"/>
          <w:sz w:val="24"/>
          <w:szCs w:val="24"/>
        </w:rPr>
        <w:t>C</w:t>
      </w:r>
      <w:r w:rsidR="00871DB0" w:rsidRPr="00D7451B">
        <w:rPr>
          <w:rFonts w:ascii="Times New Roman" w:eastAsia="Times New Roman" w:hAnsi="Times New Roman" w:cs="Times New Roman"/>
          <w:color w:val="222222"/>
          <w:sz w:val="24"/>
          <w:szCs w:val="24"/>
        </w:rPr>
        <w:t>ovid</w:t>
      </w:r>
      <w:proofErr w:type="spellEnd"/>
      <w:r w:rsidR="001D38E9" w:rsidRPr="00D7451B">
        <w:rPr>
          <w:rFonts w:ascii="Times New Roman" w:eastAsia="Times New Roman" w:hAnsi="Times New Roman" w:cs="Times New Roman"/>
          <w:color w:val="222222"/>
          <w:sz w:val="24"/>
          <w:szCs w:val="24"/>
        </w:rPr>
        <w:t xml:space="preserve"> mortality</w:t>
      </w:r>
      <w:r w:rsidR="00871DB0" w:rsidRPr="00D7451B">
        <w:rPr>
          <w:rFonts w:ascii="Times New Roman" w:eastAsia="Times New Roman" w:hAnsi="Times New Roman" w:cs="Times New Roman"/>
          <w:color w:val="222222"/>
          <w:sz w:val="24"/>
          <w:szCs w:val="24"/>
        </w:rPr>
        <w:t xml:space="preserve"> count.  On average, the </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doing better</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countries </w:t>
      </w:r>
      <w:r w:rsidR="00E070E2" w:rsidRPr="00D7451B">
        <w:rPr>
          <w:rFonts w:ascii="Times New Roman" w:eastAsia="Times New Roman" w:hAnsi="Times New Roman" w:cs="Times New Roman"/>
          <w:color w:val="222222"/>
          <w:sz w:val="24"/>
          <w:szCs w:val="24"/>
        </w:rPr>
        <w:t xml:space="preserve">in excess mortality than official count </w:t>
      </w:r>
      <w:r w:rsidR="00871DB0" w:rsidRPr="00D7451B">
        <w:rPr>
          <w:rFonts w:ascii="Times New Roman" w:eastAsia="Times New Roman" w:hAnsi="Times New Roman" w:cs="Times New Roman"/>
          <w:color w:val="222222"/>
          <w:sz w:val="24"/>
          <w:szCs w:val="24"/>
        </w:rPr>
        <w:t xml:space="preserve">are </w:t>
      </w:r>
      <w:r w:rsidR="007550A8" w:rsidRPr="00D7451B">
        <w:rPr>
          <w:rFonts w:ascii="Times New Roman" w:eastAsia="Times New Roman" w:hAnsi="Times New Roman" w:cs="Times New Roman"/>
          <w:color w:val="222222"/>
          <w:sz w:val="24"/>
          <w:szCs w:val="24"/>
        </w:rPr>
        <w:t>characterized</w:t>
      </w:r>
      <w:r w:rsidR="00871DB0" w:rsidRPr="00D7451B">
        <w:rPr>
          <w:rFonts w:ascii="Times New Roman" w:eastAsia="Times New Roman" w:hAnsi="Times New Roman" w:cs="Times New Roman"/>
          <w:color w:val="222222"/>
          <w:sz w:val="24"/>
          <w:szCs w:val="24"/>
        </w:rPr>
        <w:t xml:space="preserve"> by lower population density; higher GDP/Capita; scoring better in rule of law, voice accountability, and government effectiveness; higher mean and lower standard deviation of stringency index; and substantially higher vaccination</w:t>
      </w:r>
      <w:r w:rsidR="001D38E9" w:rsidRPr="00D7451B">
        <w:rPr>
          <w:rFonts w:ascii="Times New Roman" w:eastAsia="Times New Roman" w:hAnsi="Times New Roman" w:cs="Times New Roman"/>
          <w:color w:val="222222"/>
          <w:sz w:val="24"/>
          <w:szCs w:val="24"/>
        </w:rPr>
        <w:t xml:space="preserve"> rates</w:t>
      </w:r>
      <w:r w:rsidR="00871DB0" w:rsidRPr="00D7451B">
        <w:rPr>
          <w:rFonts w:ascii="Times New Roman" w:eastAsia="Times New Roman" w:hAnsi="Times New Roman" w:cs="Times New Roman"/>
          <w:color w:val="222222"/>
          <w:sz w:val="24"/>
          <w:szCs w:val="24"/>
        </w:rPr>
        <w:t>.  </w:t>
      </w:r>
    </w:p>
    <w:p w14:paraId="36D9F6C0" w14:textId="676C7926" w:rsidR="00BD10F6" w:rsidRPr="00D51D83" w:rsidRDefault="004A27EE"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r>
      <w:r w:rsidR="00E070E2" w:rsidRPr="00D7451B">
        <w:rPr>
          <w:rFonts w:ascii="Times New Roman" w:eastAsia="Times New Roman" w:hAnsi="Times New Roman" w:cs="Times New Roman"/>
          <w:color w:val="222222"/>
          <w:sz w:val="24"/>
          <w:szCs w:val="24"/>
        </w:rPr>
        <w:t xml:space="preserve">These results suggest that one should take the official confirmed </w:t>
      </w:r>
      <w:proofErr w:type="spellStart"/>
      <w:r w:rsidR="00E070E2" w:rsidRPr="00D7451B">
        <w:rPr>
          <w:rFonts w:ascii="Times New Roman" w:eastAsia="Times New Roman" w:hAnsi="Times New Roman" w:cs="Times New Roman"/>
          <w:color w:val="222222"/>
          <w:sz w:val="24"/>
          <w:szCs w:val="24"/>
        </w:rPr>
        <w:t>Covid</w:t>
      </w:r>
      <w:proofErr w:type="spellEnd"/>
      <w:r w:rsidR="00E070E2" w:rsidRPr="00D7451B">
        <w:rPr>
          <w:rFonts w:ascii="Times New Roman" w:eastAsia="Times New Roman" w:hAnsi="Times New Roman" w:cs="Times New Roman"/>
          <w:color w:val="222222"/>
          <w:sz w:val="24"/>
          <w:szCs w:val="24"/>
        </w:rPr>
        <w:t xml:space="preserve"> morality counting with a grain of salt</w:t>
      </w:r>
      <w:r w:rsidRPr="00D7451B">
        <w:rPr>
          <w:rFonts w:ascii="Times New Roman" w:eastAsia="Times New Roman" w:hAnsi="Times New Roman" w:cs="Times New Roman"/>
          <w:color w:val="222222"/>
          <w:sz w:val="24"/>
          <w:szCs w:val="24"/>
        </w:rPr>
        <w:t xml:space="preserve">, and one may supplement this information with </w:t>
      </w:r>
      <w:r w:rsidR="00C45F31" w:rsidRPr="00D7451B">
        <w:rPr>
          <w:rFonts w:ascii="Times New Roman" w:eastAsia="Times New Roman" w:hAnsi="Times New Roman" w:cs="Times New Roman"/>
          <w:color w:val="222222"/>
          <w:sz w:val="24"/>
          <w:szCs w:val="24"/>
        </w:rPr>
        <w:t>excess</w:t>
      </w:r>
      <w:r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mortality</w:t>
      </w:r>
      <w:r w:rsidRPr="00D7451B">
        <w:rPr>
          <w:rFonts w:ascii="Times New Roman" w:eastAsia="Times New Roman" w:hAnsi="Times New Roman" w:cs="Times New Roman"/>
          <w:color w:val="222222"/>
          <w:sz w:val="24"/>
          <w:szCs w:val="24"/>
        </w:rPr>
        <w:t xml:space="preserve"> data</w:t>
      </w:r>
      <w:r w:rsidR="00E070E2"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Vaccination</w:t>
      </w:r>
      <w:r w:rsidRPr="00D7451B">
        <w:rPr>
          <w:rFonts w:ascii="Times New Roman" w:eastAsia="Times New Roman" w:hAnsi="Times New Roman" w:cs="Times New Roman"/>
          <w:color w:val="222222"/>
          <w:sz w:val="24"/>
          <w:szCs w:val="24"/>
        </w:rPr>
        <w:t xml:space="preserve"> rates,</w:t>
      </w:r>
      <w:r w:rsidR="00E070E2"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g</w:t>
      </w:r>
      <w:r w:rsidR="00E070E2" w:rsidRPr="00D7451B">
        <w:rPr>
          <w:rFonts w:ascii="Times New Roman" w:eastAsia="Times New Roman" w:hAnsi="Times New Roman" w:cs="Times New Roman"/>
          <w:color w:val="222222"/>
          <w:sz w:val="24"/>
          <w:szCs w:val="24"/>
        </w:rPr>
        <w:t xml:space="preserve">overnance </w:t>
      </w:r>
      <w:r w:rsidRPr="00D7451B">
        <w:rPr>
          <w:rFonts w:ascii="Times New Roman" w:eastAsia="Times New Roman" w:hAnsi="Times New Roman" w:cs="Times New Roman"/>
          <w:color w:val="222222"/>
          <w:sz w:val="24"/>
          <w:szCs w:val="24"/>
        </w:rPr>
        <w:t>variable</w:t>
      </w:r>
      <w:r w:rsidR="00E070E2" w:rsidRPr="00D7451B">
        <w:rPr>
          <w:rFonts w:ascii="Times New Roman" w:eastAsia="Times New Roman" w:hAnsi="Times New Roman" w:cs="Times New Roman"/>
          <w:color w:val="222222"/>
          <w:sz w:val="24"/>
          <w:szCs w:val="24"/>
        </w:rPr>
        <w:t xml:space="preserve">, and other structural variables </w:t>
      </w:r>
      <w:r w:rsidR="0040553D" w:rsidRPr="00D7451B">
        <w:rPr>
          <w:rFonts w:ascii="Times New Roman" w:eastAsia="Times New Roman" w:hAnsi="Times New Roman" w:cs="Times New Roman"/>
          <w:color w:val="222222"/>
          <w:sz w:val="24"/>
          <w:szCs w:val="24"/>
        </w:rPr>
        <w:t xml:space="preserve">explain </w:t>
      </w:r>
      <w:r w:rsidR="00E070E2" w:rsidRPr="00D7451B">
        <w:rPr>
          <w:rFonts w:ascii="Times New Roman" w:eastAsia="Times New Roman" w:hAnsi="Times New Roman" w:cs="Times New Roman"/>
          <w:color w:val="222222"/>
          <w:sz w:val="24"/>
          <w:szCs w:val="24"/>
        </w:rPr>
        <w:t xml:space="preserve">the </w:t>
      </w:r>
      <w:r w:rsidR="0040553D" w:rsidRPr="00D7451B">
        <w:rPr>
          <w:rFonts w:ascii="Times New Roman" w:eastAsia="Times New Roman" w:hAnsi="Times New Roman" w:cs="Times New Roman"/>
          <w:color w:val="222222"/>
          <w:sz w:val="24"/>
          <w:szCs w:val="24"/>
        </w:rPr>
        <w:t xml:space="preserve">ranking </w:t>
      </w:r>
      <w:r w:rsidR="00E070E2" w:rsidRPr="00D7451B">
        <w:rPr>
          <w:rFonts w:ascii="Times New Roman" w:eastAsia="Times New Roman" w:hAnsi="Times New Roman" w:cs="Times New Roman"/>
          <w:color w:val="222222"/>
          <w:sz w:val="24"/>
          <w:szCs w:val="24"/>
        </w:rPr>
        <w:t xml:space="preserve">gaps between the two data sets. </w:t>
      </w:r>
    </w:p>
    <w:p w14:paraId="2B6309A0" w14:textId="77777777" w:rsidR="00BD10F6" w:rsidRPr="00D7451B" w:rsidRDefault="00BD10F6" w:rsidP="00824F09">
      <w:pPr>
        <w:autoSpaceDE w:val="0"/>
        <w:autoSpaceDN w:val="0"/>
        <w:adjustRightInd w:val="0"/>
        <w:spacing w:after="0" w:line="360" w:lineRule="auto"/>
        <w:rPr>
          <w:rFonts w:ascii="Times New Roman" w:eastAsia="Calibri" w:hAnsi="Times New Roman" w:cs="Times New Roman"/>
          <w:color w:val="000000" w:themeColor="text1"/>
          <w:sz w:val="24"/>
          <w:szCs w:val="24"/>
        </w:rPr>
      </w:pPr>
    </w:p>
    <w:p w14:paraId="473CAF7A" w14:textId="211AF26A" w:rsidR="00D51D83" w:rsidRPr="00D7451B" w:rsidRDefault="00D51D83"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Data</w:t>
      </w:r>
    </w:p>
    <w:p w14:paraId="4AF7D1F3" w14:textId="0F25D4E9"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Our full dataset is constructed by supplementing the database on Covid-19 by </w:t>
      </w:r>
      <w:r w:rsidRPr="00D7451B">
        <w:rPr>
          <w:rFonts w:ascii="Times New Roman" w:hAnsi="Times New Roman" w:cs="Times New Roman"/>
          <w:i/>
          <w:iCs/>
          <w:sz w:val="24"/>
          <w:szCs w:val="24"/>
        </w:rPr>
        <w:t xml:space="preserve">Our World in Data </w:t>
      </w:r>
      <w:r w:rsidRPr="00D7451B">
        <w:rPr>
          <w:rFonts w:ascii="Times New Roman" w:hAnsi="Times New Roman" w:cs="Times New Roman"/>
          <w:sz w:val="24"/>
          <w:szCs w:val="24"/>
        </w:rPr>
        <w:t xml:space="preserve">with a few other datasets, including the Oxford’s Covid-19 Government Response Tracker, the World Development Indicator (WDI) database, the World Governance Indicator (WGI) database, and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Covid-19 excess deaths. The full dataset covers 170 countries at weekly frequency from January 1, 2020 to December 31, 2021. </w:t>
      </w:r>
    </w:p>
    <w:p w14:paraId="203E3311" w14:textId="7DEB7497"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Specifically, from the </w:t>
      </w:r>
      <w:r w:rsidRPr="00D7451B">
        <w:rPr>
          <w:rFonts w:ascii="Times New Roman" w:hAnsi="Times New Roman" w:cs="Times New Roman"/>
          <w:i/>
          <w:iCs/>
          <w:sz w:val="24"/>
          <w:szCs w:val="24"/>
        </w:rPr>
        <w:t>Our World in Data</w:t>
      </w:r>
      <w:r w:rsidRPr="00D7451B">
        <w:rPr>
          <w:rFonts w:ascii="Times New Roman" w:hAnsi="Times New Roman" w:cs="Times New Roman"/>
          <w:sz w:val="24"/>
          <w:szCs w:val="24"/>
        </w:rPr>
        <w:t xml:space="preserve">’s Covid-19 database, we use cumulative officially reported Covid-19 mortality (per million population), total number of Covid-19 vaccination doses administered per 100 people in the </w:t>
      </w:r>
      <w:proofErr w:type="spellStart"/>
      <w:r w:rsidRPr="00D7451B">
        <w:rPr>
          <w:rFonts w:ascii="Times New Roman" w:hAnsi="Times New Roman" w:cs="Times New Roman"/>
          <w:sz w:val="24"/>
          <w:szCs w:val="24"/>
        </w:rPr>
        <w:t>toal</w:t>
      </w:r>
      <w:proofErr w:type="spellEnd"/>
      <w:r w:rsidRPr="00D7451B">
        <w:rPr>
          <w:rFonts w:ascii="Times New Roman" w:hAnsi="Times New Roman" w:cs="Times New Roman"/>
          <w:sz w:val="24"/>
          <w:szCs w:val="24"/>
        </w:rPr>
        <w:t xml:space="preserve"> population, population density, share of aged 65+ population, GDP per capita. We use the Government Response </w:t>
      </w:r>
      <w:proofErr w:type="spellStart"/>
      <w:r w:rsidRPr="00D7451B">
        <w:rPr>
          <w:rFonts w:ascii="Times New Roman" w:hAnsi="Times New Roman" w:cs="Times New Roman"/>
          <w:sz w:val="24"/>
          <w:szCs w:val="24"/>
        </w:rPr>
        <w:t>Strigency</w:t>
      </w:r>
      <w:proofErr w:type="spellEnd"/>
      <w:r w:rsidRPr="00D7451B">
        <w:rPr>
          <w:rFonts w:ascii="Times New Roman" w:hAnsi="Times New Roman" w:cs="Times New Roman"/>
          <w:sz w:val="24"/>
          <w:szCs w:val="24"/>
        </w:rPr>
        <w:t xml:space="preserve"> Index (SI) from the Oxford’s Covid-19 Government Response Tracker, which is a composite measure based on 9 indicators including school closures, workplace closures, and travel bans, rescaled to a value from 0 to 100 with 100 indicating the </w:t>
      </w:r>
      <w:r w:rsidRPr="00D7451B">
        <w:rPr>
          <w:rFonts w:ascii="Times New Roman" w:hAnsi="Times New Roman" w:cs="Times New Roman"/>
          <w:sz w:val="24"/>
          <w:szCs w:val="24"/>
        </w:rPr>
        <w:lastRenderedPageBreak/>
        <w:t>strictest response. We use the share of urban population from the WDI database, and rule of law, voice and accountability, and government effectiveness in the WGI database: rule of law captures perceptions of the extent to which agents have confidence in and abide by the rules of society, and in particular the quality of contract enforcement, property rights, the police, and the courts, as well as the likelihood of crime and violence; voice and accountability captures perceptions of the extent to which a country's citizens are able to participate in selecting their government, as well as freedom of expression, freedom of association, and a free media; and Government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0D39DA36" w14:textId="77777777"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We use cumulative excess mortality per million population from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Covid-19 excess deaths, which is calculated by taking the </w:t>
      </w:r>
      <w:proofErr w:type="spellStart"/>
      <w:r w:rsidRPr="00D7451B">
        <w:rPr>
          <w:rFonts w:ascii="Times New Roman" w:hAnsi="Times New Roman" w:cs="Times New Roman"/>
          <w:sz w:val="24"/>
          <w:szCs w:val="24"/>
        </w:rPr>
        <w:t>motality</w:t>
      </w:r>
      <w:proofErr w:type="spellEnd"/>
      <w:r w:rsidRPr="00D7451B">
        <w:rPr>
          <w:rFonts w:ascii="Times New Roman" w:hAnsi="Times New Roman" w:cs="Times New Roman"/>
          <w:sz w:val="24"/>
          <w:szCs w:val="24"/>
        </w:rPr>
        <w:t xml:space="preserve"> from all causes in a given country and period, and then comparing it with a historical baseline from recent years. The modelled baselines fit a linear trend for year, accounting for long-term increases or decreases in mortality, and a fixed effect for each week or month up to February 2020. </w:t>
      </w:r>
    </w:p>
    <w:p w14:paraId="68AA2E93" w14:textId="77777777" w:rsidR="00DD3AB2" w:rsidRPr="00D7451B" w:rsidRDefault="00DD3AB2" w:rsidP="00DD3AB2">
      <w:pPr>
        <w:rPr>
          <w:rFonts w:ascii="Times New Roman" w:hAnsi="Times New Roman" w:cs="Times New Roman"/>
          <w:b/>
          <w:sz w:val="24"/>
          <w:szCs w:val="24"/>
        </w:rPr>
      </w:pPr>
    </w:p>
    <w:p w14:paraId="25850FC4" w14:textId="3546FA72" w:rsidR="000F2211" w:rsidRPr="00D7451B" w:rsidRDefault="00B315D1" w:rsidP="0040553D">
      <w:pPr>
        <w:pStyle w:val="ListParagraph"/>
        <w:numPr>
          <w:ilvl w:val="0"/>
          <w:numId w:val="8"/>
        </w:numPr>
        <w:ind w:hanging="720"/>
        <w:rPr>
          <w:rFonts w:ascii="Times New Roman" w:hAnsi="Times New Roman" w:cs="Times New Roman"/>
          <w:b/>
          <w:sz w:val="24"/>
          <w:szCs w:val="24"/>
        </w:rPr>
      </w:pPr>
      <w:r w:rsidRPr="00D7451B">
        <w:rPr>
          <w:rFonts w:ascii="Times New Roman" w:hAnsi="Times New Roman" w:cs="Times New Roman"/>
          <w:b/>
          <w:sz w:val="24"/>
          <w:szCs w:val="24"/>
        </w:rPr>
        <w:t>Quartile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Evidence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Contrasting</w:t>
      </w:r>
      <w:r w:rsidR="000F2211" w:rsidRPr="00D7451B">
        <w:rPr>
          <w:rFonts w:ascii="Times New Roman" w:hAnsi="Times New Roman" w:cs="Times New Roman"/>
          <w:b/>
          <w:sz w:val="24"/>
          <w:szCs w:val="24"/>
        </w:rPr>
        <w:t xml:space="preserve"> </w:t>
      </w:r>
      <w:r w:rsidR="0005057D">
        <w:rPr>
          <w:rFonts w:ascii="Times New Roman" w:hAnsi="Times New Roman" w:cs="Times New Roman"/>
          <w:b/>
          <w:color w:val="000000" w:themeColor="text1"/>
          <w:sz w:val="24"/>
          <w:szCs w:val="24"/>
        </w:rPr>
        <w:t>C</w:t>
      </w:r>
      <w:r w:rsidR="000F2211" w:rsidRPr="00D7451B">
        <w:rPr>
          <w:rFonts w:ascii="Times New Roman" w:hAnsi="Times New Roman" w:cs="Times New Roman"/>
          <w:b/>
          <w:color w:val="000000" w:themeColor="text1"/>
          <w:sz w:val="24"/>
          <w:szCs w:val="24"/>
        </w:rPr>
        <w:t xml:space="preserve">onfirmed </w:t>
      </w:r>
      <w:r w:rsidR="00BB328F">
        <w:rPr>
          <w:rFonts w:ascii="Times New Roman" w:hAnsi="Times New Roman" w:cs="Times New Roman"/>
          <w:b/>
          <w:color w:val="000000" w:themeColor="text1"/>
          <w:sz w:val="24"/>
          <w:szCs w:val="24"/>
        </w:rPr>
        <w:t xml:space="preserve">versus Excess </w:t>
      </w:r>
      <w:r w:rsidR="00BB328F">
        <w:rPr>
          <w:rFonts w:ascii="Times New Roman" w:hAnsi="Times New Roman" w:cs="Times New Roman"/>
          <w:b/>
          <w:sz w:val="24"/>
          <w:szCs w:val="24"/>
        </w:rPr>
        <w:t>C</w:t>
      </w:r>
      <w:r w:rsidR="00BB328F" w:rsidRPr="00D7451B">
        <w:rPr>
          <w:rFonts w:ascii="Times New Roman" w:hAnsi="Times New Roman" w:cs="Times New Roman"/>
          <w:b/>
          <w:sz w:val="24"/>
          <w:szCs w:val="24"/>
        </w:rPr>
        <w:t xml:space="preserve">umulative </w:t>
      </w:r>
      <w:proofErr w:type="spellStart"/>
      <w:r w:rsidR="000F2211" w:rsidRPr="00D7451B">
        <w:rPr>
          <w:rFonts w:ascii="Times New Roman" w:hAnsi="Times New Roman" w:cs="Times New Roman"/>
          <w:b/>
          <w:color w:val="000000" w:themeColor="text1"/>
          <w:sz w:val="24"/>
          <w:szCs w:val="24"/>
        </w:rPr>
        <w:t>Covid</w:t>
      </w:r>
      <w:proofErr w:type="spellEnd"/>
      <w:r w:rsidR="000F2211" w:rsidRPr="00D7451B">
        <w:rPr>
          <w:rFonts w:ascii="Times New Roman" w:hAnsi="Times New Roman" w:cs="Times New Roman"/>
          <w:b/>
          <w:color w:val="000000" w:themeColor="text1"/>
          <w:sz w:val="24"/>
          <w:szCs w:val="24"/>
        </w:rPr>
        <w:t xml:space="preserve"> </w:t>
      </w:r>
      <w:r w:rsidR="0005057D">
        <w:rPr>
          <w:rFonts w:ascii="Times New Roman" w:hAnsi="Times New Roman" w:cs="Times New Roman"/>
          <w:b/>
          <w:color w:val="000000" w:themeColor="text1"/>
          <w:sz w:val="24"/>
          <w:szCs w:val="24"/>
        </w:rPr>
        <w:t>M</w:t>
      </w:r>
      <w:r w:rsidR="000F2211" w:rsidRPr="00D7451B">
        <w:rPr>
          <w:rFonts w:ascii="Times New Roman" w:hAnsi="Times New Roman" w:cs="Times New Roman"/>
          <w:b/>
          <w:color w:val="000000" w:themeColor="text1"/>
          <w:sz w:val="24"/>
          <w:szCs w:val="24"/>
        </w:rPr>
        <w:t>ortality</w:t>
      </w:r>
      <w:r w:rsidR="004A27EE" w:rsidRPr="00D7451B">
        <w:rPr>
          <w:rFonts w:ascii="Times New Roman" w:hAnsi="Times New Roman" w:cs="Times New Roman"/>
          <w:b/>
          <w:sz w:val="24"/>
          <w:szCs w:val="24"/>
        </w:rPr>
        <w:t xml:space="preserve">, </w:t>
      </w:r>
      <w:r w:rsidR="00DE604E" w:rsidRPr="00D7451B">
        <w:rPr>
          <w:rFonts w:ascii="Times New Roman" w:hAnsi="Times New Roman" w:cs="Times New Roman"/>
          <w:b/>
          <w:sz w:val="24"/>
          <w:szCs w:val="24"/>
        </w:rPr>
        <w:t>2020-2021</w:t>
      </w:r>
    </w:p>
    <w:p w14:paraId="7B77D4B4" w14:textId="3A5C7D9B" w:rsidR="00424F2B" w:rsidRPr="00D7451B" w:rsidRDefault="00DE604E" w:rsidP="00824F09">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We start by tabulating the </w:t>
      </w:r>
      <w:r w:rsidR="00C45F31" w:rsidRPr="00D7451B">
        <w:rPr>
          <w:rFonts w:ascii="Times New Roman" w:hAnsi="Times New Roman" w:cs="Times New Roman"/>
          <w:sz w:val="24"/>
          <w:szCs w:val="24"/>
        </w:rPr>
        <w:t>quartile</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rank order of mor</w:t>
      </w:r>
      <w:r w:rsidR="00B315D1" w:rsidRPr="00D7451B">
        <w:rPr>
          <w:rFonts w:ascii="Times New Roman" w:hAnsi="Times New Roman" w:cs="Times New Roman"/>
          <w:sz w:val="24"/>
          <w:szCs w:val="24"/>
        </w:rPr>
        <w:t xml:space="preserve">tality </w:t>
      </w:r>
      <w:r w:rsidRPr="00D7451B">
        <w:rPr>
          <w:rFonts w:ascii="Times New Roman" w:hAnsi="Times New Roman" w:cs="Times New Roman"/>
          <w:sz w:val="24"/>
          <w:szCs w:val="24"/>
        </w:rPr>
        <w:t xml:space="preserve">per million during the first two </w:t>
      </w:r>
      <w:r w:rsidR="00CF327A" w:rsidRPr="00D7451B">
        <w:rPr>
          <w:rFonts w:ascii="Times New Roman" w:hAnsi="Times New Roman" w:cs="Times New Roman"/>
          <w:sz w:val="24"/>
          <w:szCs w:val="24"/>
        </w:rPr>
        <w:t>C</w:t>
      </w:r>
      <w:r w:rsidRPr="00D7451B">
        <w:rPr>
          <w:rFonts w:ascii="Times New Roman" w:hAnsi="Times New Roman" w:cs="Times New Roman"/>
          <w:sz w:val="24"/>
          <w:szCs w:val="24"/>
        </w:rPr>
        <w:t>ovid</w:t>
      </w:r>
      <w:r w:rsidR="00CF327A" w:rsidRPr="00D7451B">
        <w:rPr>
          <w:rFonts w:ascii="Times New Roman" w:hAnsi="Times New Roman" w:cs="Times New Roman"/>
          <w:sz w:val="24"/>
          <w:szCs w:val="24"/>
        </w:rPr>
        <w:t>-19</w:t>
      </w:r>
      <w:r w:rsidRPr="00D7451B">
        <w:rPr>
          <w:rFonts w:ascii="Times New Roman" w:hAnsi="Times New Roman" w:cs="Times New Roman"/>
          <w:sz w:val="24"/>
          <w:szCs w:val="24"/>
        </w:rPr>
        <w:t xml:space="preserve"> years</w:t>
      </w:r>
      <w:r w:rsidR="00D7451B">
        <w:rPr>
          <w:rFonts w:ascii="Times New Roman" w:hAnsi="Times New Roman" w:cs="Times New Roman"/>
          <w:sz w:val="24"/>
          <w:szCs w:val="24"/>
        </w:rPr>
        <w:t xml:space="preserve"> (from the beginning of 2020 to the end of 2021)</w:t>
      </w:r>
      <w:r w:rsidR="00424F2B" w:rsidRPr="00D7451B">
        <w:rPr>
          <w:rFonts w:ascii="Times New Roman" w:hAnsi="Times New Roman" w:cs="Times New Roman"/>
          <w:sz w:val="24"/>
          <w:szCs w:val="24"/>
        </w:rPr>
        <w:t xml:space="preserve"> using the two </w:t>
      </w:r>
      <w:r w:rsidR="00D7451B">
        <w:rPr>
          <w:rFonts w:ascii="Times New Roman" w:hAnsi="Times New Roman" w:cs="Times New Roman"/>
          <w:sz w:val="24"/>
          <w:szCs w:val="24"/>
        </w:rPr>
        <w:t xml:space="preserve">mortality measures, i.e., the confirmed (or official) </w:t>
      </w:r>
      <w:r w:rsidR="008A55DE">
        <w:rPr>
          <w:rFonts w:ascii="Times New Roman" w:hAnsi="Times New Roman" w:cs="Times New Roman"/>
          <w:sz w:val="24"/>
          <w:szCs w:val="24"/>
        </w:rPr>
        <w:t>mortality and the excess mortality</w:t>
      </w:r>
      <w:r w:rsidRPr="00D7451B">
        <w:rPr>
          <w:rFonts w:ascii="Times New Roman" w:hAnsi="Times New Roman" w:cs="Times New Roman"/>
          <w:sz w:val="24"/>
          <w:szCs w:val="24"/>
        </w:rPr>
        <w:t xml:space="preserve">. Next, we describe the large </w:t>
      </w:r>
      <w:r w:rsidR="00B315D1" w:rsidRPr="00D7451B">
        <w:rPr>
          <w:rFonts w:ascii="Times New Roman" w:hAnsi="Times New Roman" w:cs="Times New Roman"/>
          <w:sz w:val="24"/>
          <w:szCs w:val="24"/>
        </w:rPr>
        <w:t>discrepancies</w:t>
      </w:r>
      <w:r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countries</w:t>
      </w:r>
      <w:r w:rsidRPr="00D7451B">
        <w:rPr>
          <w:rFonts w:ascii="Times New Roman" w:hAnsi="Times New Roman" w:cs="Times New Roman"/>
          <w:sz w:val="24"/>
          <w:szCs w:val="24"/>
        </w:rPr>
        <w:t xml:space="preserve">’ ranking between the two </w:t>
      </w:r>
      <w:proofErr w:type="spellStart"/>
      <w:r w:rsidR="008A55DE">
        <w:rPr>
          <w:rFonts w:ascii="Times New Roman" w:hAnsi="Times New Roman" w:cs="Times New Roman"/>
          <w:sz w:val="24"/>
          <w:szCs w:val="24"/>
        </w:rPr>
        <w:t>motality</w:t>
      </w:r>
      <w:proofErr w:type="spellEnd"/>
      <w:r w:rsidR="008A55DE">
        <w:rPr>
          <w:rFonts w:ascii="Times New Roman" w:hAnsi="Times New Roman" w:cs="Times New Roman"/>
          <w:sz w:val="24"/>
          <w:szCs w:val="24"/>
        </w:rPr>
        <w:t xml:space="preserve"> </w:t>
      </w:r>
      <w:proofErr w:type="spellStart"/>
      <w:r w:rsidR="008A55DE">
        <w:rPr>
          <w:rFonts w:ascii="Times New Roman" w:hAnsi="Times New Roman" w:cs="Times New Roman"/>
          <w:sz w:val="24"/>
          <w:szCs w:val="24"/>
        </w:rPr>
        <w:t>meauses</w:t>
      </w:r>
      <w:proofErr w:type="spellEnd"/>
      <w:r w:rsidRPr="00D7451B">
        <w:rPr>
          <w:rFonts w:ascii="Times New Roman" w:hAnsi="Times New Roman" w:cs="Times New Roman"/>
          <w:sz w:val="24"/>
          <w:szCs w:val="24"/>
        </w:rPr>
        <w:t xml:space="preserve">. To gain further insight, we apply statistical analysis </w:t>
      </w:r>
      <w:r w:rsidR="00B315D1" w:rsidRPr="00D7451B">
        <w:rPr>
          <w:rFonts w:ascii="Times New Roman" w:hAnsi="Times New Roman" w:cs="Times New Roman"/>
          <w:sz w:val="24"/>
          <w:szCs w:val="24"/>
        </w:rPr>
        <w:t>accounting</w:t>
      </w:r>
      <w:r w:rsidRPr="00D7451B">
        <w:rPr>
          <w:rFonts w:ascii="Times New Roman" w:hAnsi="Times New Roman" w:cs="Times New Roman"/>
          <w:sz w:val="24"/>
          <w:szCs w:val="24"/>
        </w:rPr>
        <w:t xml:space="preserve"> </w:t>
      </w:r>
      <w:r w:rsidR="004E7F18" w:rsidRPr="00D7451B">
        <w:rPr>
          <w:rFonts w:ascii="Times New Roman" w:hAnsi="Times New Roman" w:cs="Times New Roman"/>
          <w:sz w:val="24"/>
          <w:szCs w:val="24"/>
        </w:rPr>
        <w:t>these differences</w:t>
      </w:r>
      <w:r w:rsidRPr="00D7451B">
        <w:rPr>
          <w:rFonts w:ascii="Times New Roman" w:hAnsi="Times New Roman" w:cs="Times New Roman"/>
          <w:sz w:val="24"/>
          <w:szCs w:val="24"/>
        </w:rPr>
        <w:t xml:space="preserve">, and close with discussion </w:t>
      </w:r>
      <w:r w:rsidR="007550A8" w:rsidRPr="00D7451B">
        <w:rPr>
          <w:rFonts w:ascii="Times New Roman" w:hAnsi="Times New Roman" w:cs="Times New Roman"/>
          <w:sz w:val="24"/>
          <w:szCs w:val="24"/>
        </w:rPr>
        <w:t xml:space="preserve">and </w:t>
      </w:r>
      <w:r w:rsidR="00F96761" w:rsidRPr="00D7451B">
        <w:rPr>
          <w:rFonts w:ascii="Times New Roman" w:hAnsi="Times New Roman" w:cs="Times New Roman"/>
          <w:sz w:val="24"/>
          <w:szCs w:val="24"/>
        </w:rPr>
        <w:t>interpretations</w:t>
      </w:r>
      <w:r w:rsidRPr="00D7451B">
        <w:rPr>
          <w:rFonts w:ascii="Times New Roman" w:hAnsi="Times New Roman" w:cs="Times New Roman"/>
          <w:sz w:val="24"/>
          <w:szCs w:val="24"/>
        </w:rPr>
        <w:t xml:space="preserve">.  </w:t>
      </w:r>
    </w:p>
    <w:p w14:paraId="6410B15D" w14:textId="094B67DF" w:rsidR="00B8672B" w:rsidRPr="00D7451B" w:rsidRDefault="000F2211" w:rsidP="00B8672B">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Table 1 reports the </w:t>
      </w:r>
      <w:r w:rsidR="00424F2B" w:rsidRPr="00D7451B">
        <w:rPr>
          <w:rFonts w:ascii="Times New Roman" w:hAnsi="Times New Roman" w:cs="Times New Roman"/>
          <w:sz w:val="24"/>
          <w:szCs w:val="24"/>
        </w:rPr>
        <w:t>a</w:t>
      </w:r>
      <w:r w:rsidRPr="00D7451B">
        <w:rPr>
          <w:rFonts w:ascii="Times New Roman" w:hAnsi="Times New Roman" w:cs="Times New Roman"/>
          <w:sz w:val="24"/>
          <w:szCs w:val="24"/>
        </w:rPr>
        <w:t>verage statistics of countries in quartile</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of the</w:t>
      </w:r>
      <w:r w:rsidRPr="00D7451B">
        <w:rPr>
          <w:rFonts w:ascii="Times New Roman" w:hAnsi="Times New Roman" w:cs="Times New Roman"/>
          <w:sz w:val="24"/>
          <w:szCs w:val="24"/>
        </w:rPr>
        <w:t xml:space="preserve"> cumulative </w:t>
      </w:r>
      <w:r w:rsidRPr="00D7451B">
        <w:rPr>
          <w:rFonts w:ascii="Times New Roman" w:hAnsi="Times New Roman" w:cs="Times New Roman"/>
          <w:color w:val="000000" w:themeColor="text1"/>
          <w:sz w:val="24"/>
          <w:szCs w:val="24"/>
        </w:rPr>
        <w:t xml:space="preserve">confirmed </w:t>
      </w:r>
      <w:proofErr w:type="spellStart"/>
      <w:r w:rsidRPr="00D7451B">
        <w:rPr>
          <w:rFonts w:ascii="Times New Roman" w:hAnsi="Times New Roman" w:cs="Times New Roman"/>
          <w:color w:val="000000" w:themeColor="text1"/>
          <w:sz w:val="24"/>
          <w:szCs w:val="24"/>
        </w:rPr>
        <w:t>Covid</w:t>
      </w:r>
      <w:proofErr w:type="spellEnd"/>
      <w:r w:rsidRPr="00D7451B">
        <w:rPr>
          <w:rFonts w:ascii="Times New Roman" w:hAnsi="Times New Roman" w:cs="Times New Roman"/>
          <w:color w:val="000000" w:themeColor="text1"/>
          <w:sz w:val="24"/>
          <w:szCs w:val="24"/>
        </w:rPr>
        <w:t xml:space="preserve"> mortality </w:t>
      </w:r>
      <w:r w:rsidRPr="00D7451B">
        <w:rPr>
          <w:rFonts w:ascii="Times New Roman" w:hAnsi="Times New Roman" w:cs="Times New Roman"/>
          <w:sz w:val="24"/>
          <w:szCs w:val="24"/>
        </w:rPr>
        <w:t>per million up to December 31, 2021</w:t>
      </w:r>
      <w:r w:rsidR="009B7FF6"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Table</w:t>
      </w:r>
      <w:r w:rsidR="009B7FF6" w:rsidRPr="00D7451B">
        <w:rPr>
          <w:rFonts w:ascii="Times New Roman" w:hAnsi="Times New Roman" w:cs="Times New Roman"/>
          <w:sz w:val="24"/>
          <w:szCs w:val="24"/>
        </w:rPr>
        <w:t xml:space="preserve"> 2 reports the country list in each quartile. </w:t>
      </w:r>
      <w:r w:rsidR="00DE604E" w:rsidRPr="00D7451B">
        <w:rPr>
          <w:rFonts w:ascii="Times New Roman" w:hAnsi="Times New Roman" w:cs="Times New Roman"/>
          <w:sz w:val="24"/>
          <w:szCs w:val="24"/>
        </w:rPr>
        <w:t xml:space="preserve">Table 3 and Table 4 reports the same information using the excess </w:t>
      </w:r>
      <w:r w:rsidR="00B315D1" w:rsidRPr="00D7451B">
        <w:rPr>
          <w:rFonts w:ascii="Times New Roman" w:hAnsi="Times New Roman" w:cs="Times New Roman"/>
          <w:sz w:val="24"/>
          <w:szCs w:val="24"/>
        </w:rPr>
        <w:t>mortality</w:t>
      </w:r>
      <w:r w:rsidR="00DE604E" w:rsidRPr="00D7451B">
        <w:rPr>
          <w:rFonts w:ascii="Times New Roman" w:hAnsi="Times New Roman" w:cs="Times New Roman"/>
          <w:sz w:val="24"/>
          <w:szCs w:val="24"/>
        </w:rPr>
        <w:t xml:space="preserve"> data</w:t>
      </w:r>
      <w:r w:rsidR="00424F2B" w:rsidRPr="00D7451B">
        <w:rPr>
          <w:rFonts w:ascii="Times New Roman" w:hAnsi="Times New Roman" w:cs="Times New Roman"/>
          <w:sz w:val="24"/>
          <w:szCs w:val="24"/>
        </w:rPr>
        <w:t>.</w:t>
      </w:r>
    </w:p>
    <w:p w14:paraId="513A1C0C" w14:textId="6F713B30" w:rsidR="000F2211" w:rsidRPr="00D7451B" w:rsidRDefault="000F2211" w:rsidP="00B8672B">
      <w:pPr>
        <w:spacing w:line="360" w:lineRule="auto"/>
        <w:jc w:val="both"/>
        <w:rPr>
          <w:rFonts w:ascii="Times New Roman" w:hAnsi="Times New Roman" w:cs="Times New Roman"/>
          <w:sz w:val="24"/>
          <w:szCs w:val="24"/>
        </w:rPr>
      </w:pPr>
      <w:r w:rsidRPr="00D7451B">
        <w:rPr>
          <w:rFonts w:ascii="Times New Roman" w:hAnsi="Times New Roman" w:cs="Times New Roman"/>
          <w:b/>
          <w:sz w:val="24"/>
          <w:szCs w:val="24"/>
        </w:rPr>
        <w:t>Table 1:</w:t>
      </w:r>
      <w:r w:rsidRPr="00D7451B">
        <w:rPr>
          <w:rFonts w:ascii="Times New Roman" w:hAnsi="Times New Roman" w:cs="Times New Roman"/>
          <w:sz w:val="24"/>
          <w:szCs w:val="24"/>
        </w:rPr>
        <w:t xml:space="preserve"> Average </w:t>
      </w:r>
      <w:r w:rsidR="009B7FF6" w:rsidRPr="00D7451B">
        <w:rPr>
          <w:rFonts w:ascii="Times New Roman" w:hAnsi="Times New Roman" w:cs="Times New Roman"/>
          <w:sz w:val="24"/>
          <w:szCs w:val="24"/>
        </w:rPr>
        <w:t>Quartile</w:t>
      </w:r>
      <w:r w:rsidR="00FC0E81" w:rsidRPr="00D7451B">
        <w:rPr>
          <w:rFonts w:ascii="Times New Roman" w:hAnsi="Times New Roman" w:cs="Times New Roman"/>
          <w:sz w:val="24"/>
          <w:szCs w:val="24"/>
        </w:rPr>
        <w:t>s</w:t>
      </w:r>
      <w:r w:rsidR="009B7FF6"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tatistics</w:t>
      </w:r>
      <w:r w:rsidR="00DE604E"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DE604E" w:rsidRPr="00D7451B">
        <w:rPr>
          <w:rFonts w:ascii="Times New Roman" w:hAnsi="Times New Roman" w:cs="Times New Roman"/>
          <w:sz w:val="24"/>
          <w:szCs w:val="24"/>
        </w:rPr>
        <w:t xml:space="preserve">umulative </w:t>
      </w:r>
      <w:r w:rsidR="00424F2B" w:rsidRPr="00D7451B">
        <w:rPr>
          <w:rFonts w:ascii="Times New Roman" w:hAnsi="Times New Roman" w:cs="Times New Roman"/>
          <w:color w:val="000000" w:themeColor="text1"/>
          <w:sz w:val="24"/>
          <w:szCs w:val="24"/>
        </w:rPr>
        <w:t>C</w:t>
      </w:r>
      <w:r w:rsidR="00DE604E" w:rsidRPr="00D7451B">
        <w:rPr>
          <w:rFonts w:ascii="Times New Roman" w:hAnsi="Times New Roman" w:cs="Times New Roman"/>
          <w:color w:val="000000" w:themeColor="text1"/>
          <w:sz w:val="24"/>
          <w:szCs w:val="24"/>
        </w:rPr>
        <w:t xml:space="preserve">onfirmed </w:t>
      </w:r>
      <w:proofErr w:type="spellStart"/>
      <w:r w:rsidR="00DE604E" w:rsidRPr="00D7451B">
        <w:rPr>
          <w:rFonts w:ascii="Times New Roman" w:hAnsi="Times New Roman" w:cs="Times New Roman"/>
          <w:color w:val="000000" w:themeColor="text1"/>
          <w:sz w:val="24"/>
          <w:szCs w:val="24"/>
        </w:rPr>
        <w:t>Covid</w:t>
      </w:r>
      <w:proofErr w:type="spellEnd"/>
      <w:r w:rsidR="00DE604E"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DE604E" w:rsidRPr="00D7451B">
        <w:rPr>
          <w:rFonts w:ascii="Times New Roman" w:hAnsi="Times New Roman" w:cs="Times New Roman"/>
          <w:color w:val="000000" w:themeColor="text1"/>
          <w:sz w:val="24"/>
          <w:szCs w:val="24"/>
        </w:rPr>
        <w:t>ortality</w:t>
      </w:r>
      <w:r w:rsidR="00FC0E81" w:rsidRPr="00D7451B">
        <w:rPr>
          <w:rFonts w:ascii="Times New Roman" w:hAnsi="Times New Roman" w:cs="Times New Roman"/>
          <w:color w:val="000000" w:themeColor="text1"/>
          <w:sz w:val="24"/>
          <w:szCs w:val="24"/>
        </w:rPr>
        <w:t>, December 31 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0F2211" w:rsidRPr="00D7451B" w14:paraId="744E81D6" w14:textId="77777777" w:rsidTr="006C10A9">
        <w:tc>
          <w:tcPr>
            <w:tcW w:w="1872" w:type="dxa"/>
            <w:vAlign w:val="center"/>
          </w:tcPr>
          <w:p w14:paraId="480AD735" w14:textId="44E1ABF0" w:rsidR="000F2211" w:rsidRPr="00D7451B" w:rsidRDefault="008A55DE" w:rsidP="008A55DE">
            <w:pPr>
              <w:spacing w:line="360" w:lineRule="auto"/>
              <w:jc w:val="center"/>
              <w:rPr>
                <w:rFonts w:ascii="Times New Roman" w:hAnsi="Times New Roman" w:cs="Times New Roman"/>
                <w:sz w:val="24"/>
                <w:szCs w:val="24"/>
              </w:rPr>
            </w:pPr>
            <w:r w:rsidRPr="008A55DE">
              <w:rPr>
                <w:rFonts w:ascii="Times New Roman" w:hAnsi="Times New Roman" w:cs="Times New Roman"/>
                <w:b/>
                <w:bCs/>
                <w:sz w:val="24"/>
                <w:szCs w:val="24"/>
              </w:rPr>
              <w:t>Variable</w:t>
            </w:r>
          </w:p>
        </w:tc>
        <w:tc>
          <w:tcPr>
            <w:tcW w:w="1872" w:type="dxa"/>
            <w:vAlign w:val="center"/>
          </w:tcPr>
          <w:p w14:paraId="62EEE8A4"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1</w:t>
            </w:r>
            <w:r w:rsidRPr="008A55DE">
              <w:rPr>
                <w:rFonts w:ascii="Times New Roman" w:eastAsia="Times New Roman" w:hAnsi="Times New Roman" w:cs="Times New Roman"/>
                <w:b/>
                <w:bCs/>
                <w:sz w:val="24"/>
                <w:szCs w:val="36"/>
                <w:vertAlign w:val="superscript"/>
              </w:rPr>
              <w:t>st</w:t>
            </w:r>
            <w:r w:rsidRPr="008A55DE">
              <w:rPr>
                <w:rFonts w:ascii="Times New Roman" w:eastAsia="Times New Roman" w:hAnsi="Times New Roman" w:cs="Times New Roman"/>
                <w:b/>
                <w:bCs/>
                <w:sz w:val="24"/>
                <w:szCs w:val="36"/>
              </w:rPr>
              <w:t xml:space="preserve"> Quartile (Lowest Cum. Mortality)</w:t>
            </w:r>
          </w:p>
        </w:tc>
        <w:tc>
          <w:tcPr>
            <w:tcW w:w="1872" w:type="dxa"/>
            <w:vAlign w:val="center"/>
          </w:tcPr>
          <w:p w14:paraId="025FB3FF"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2</w:t>
            </w:r>
            <w:r w:rsidRPr="008A55DE">
              <w:rPr>
                <w:rFonts w:ascii="Times New Roman" w:eastAsia="Times New Roman" w:hAnsi="Times New Roman" w:cs="Times New Roman"/>
                <w:b/>
                <w:bCs/>
                <w:sz w:val="24"/>
                <w:szCs w:val="36"/>
                <w:vertAlign w:val="superscript"/>
              </w:rPr>
              <w:t>nd</w:t>
            </w:r>
            <w:r w:rsidRPr="008A55DE">
              <w:rPr>
                <w:rFonts w:ascii="Times New Roman" w:eastAsia="Times New Roman" w:hAnsi="Times New Roman" w:cs="Times New Roman"/>
                <w:b/>
                <w:bCs/>
                <w:sz w:val="24"/>
                <w:szCs w:val="36"/>
              </w:rPr>
              <w:t xml:space="preserve"> Quartile</w:t>
            </w:r>
          </w:p>
        </w:tc>
        <w:tc>
          <w:tcPr>
            <w:tcW w:w="1872" w:type="dxa"/>
            <w:vAlign w:val="center"/>
          </w:tcPr>
          <w:p w14:paraId="2C88FE00"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3</w:t>
            </w:r>
            <w:r w:rsidRPr="008A55DE">
              <w:rPr>
                <w:rFonts w:ascii="Times New Roman" w:eastAsia="Times New Roman" w:hAnsi="Times New Roman" w:cs="Times New Roman"/>
                <w:b/>
                <w:bCs/>
                <w:sz w:val="24"/>
                <w:szCs w:val="36"/>
                <w:vertAlign w:val="superscript"/>
              </w:rPr>
              <w:t>rd</w:t>
            </w:r>
            <w:r w:rsidRPr="008A55DE">
              <w:rPr>
                <w:rFonts w:ascii="Times New Roman" w:eastAsia="Times New Roman" w:hAnsi="Times New Roman" w:cs="Times New Roman"/>
                <w:b/>
                <w:bCs/>
                <w:sz w:val="24"/>
                <w:szCs w:val="36"/>
              </w:rPr>
              <w:t xml:space="preserve"> Quartile</w:t>
            </w:r>
          </w:p>
        </w:tc>
        <w:tc>
          <w:tcPr>
            <w:tcW w:w="1872" w:type="dxa"/>
            <w:vAlign w:val="center"/>
          </w:tcPr>
          <w:p w14:paraId="1E8520F8"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4</w:t>
            </w:r>
            <w:r w:rsidRPr="008A55DE">
              <w:rPr>
                <w:rFonts w:ascii="Times New Roman" w:eastAsia="Times New Roman" w:hAnsi="Times New Roman" w:cs="Times New Roman"/>
                <w:b/>
                <w:bCs/>
                <w:sz w:val="24"/>
                <w:szCs w:val="36"/>
                <w:vertAlign w:val="superscript"/>
              </w:rPr>
              <w:t>th</w:t>
            </w:r>
            <w:r w:rsidRPr="008A55DE">
              <w:rPr>
                <w:rFonts w:ascii="Times New Roman" w:eastAsia="Times New Roman" w:hAnsi="Times New Roman" w:cs="Times New Roman"/>
                <w:b/>
                <w:bCs/>
                <w:sz w:val="24"/>
                <w:szCs w:val="36"/>
              </w:rPr>
              <w:t xml:space="preserve"> Quartile (Highest Cum. Mortality)</w:t>
            </w:r>
          </w:p>
        </w:tc>
      </w:tr>
      <w:tr w:rsidR="000F2211" w:rsidRPr="00D7451B" w14:paraId="0F0E9394" w14:textId="77777777" w:rsidTr="006C10A9">
        <w:tc>
          <w:tcPr>
            <w:tcW w:w="1872" w:type="dxa"/>
            <w:vAlign w:val="center"/>
          </w:tcPr>
          <w:p w14:paraId="02D7F45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31C5825A" w14:textId="6DF3DFE8"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66,246,385.5</w:t>
            </w:r>
          </w:p>
        </w:tc>
        <w:tc>
          <w:tcPr>
            <w:tcW w:w="1872" w:type="dxa"/>
            <w:vAlign w:val="center"/>
          </w:tcPr>
          <w:p w14:paraId="01267AE3" w14:textId="505BD813"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72,137,531.6</w:t>
            </w:r>
          </w:p>
        </w:tc>
        <w:tc>
          <w:tcPr>
            <w:tcW w:w="1872" w:type="dxa"/>
            <w:vAlign w:val="center"/>
          </w:tcPr>
          <w:p w14:paraId="3C4505D2" w14:textId="52ACAEE5"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27,555,946.7</w:t>
            </w:r>
          </w:p>
        </w:tc>
        <w:tc>
          <w:tcPr>
            <w:tcW w:w="1872" w:type="dxa"/>
            <w:vAlign w:val="center"/>
          </w:tcPr>
          <w:p w14:paraId="3EFD1B56" w14:textId="328F0DBC"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37,762,631.6</w:t>
            </w:r>
          </w:p>
        </w:tc>
      </w:tr>
      <w:tr w:rsidR="000F2211" w:rsidRPr="00D7451B" w14:paraId="0D13D5BF" w14:textId="77777777" w:rsidTr="006C10A9">
        <w:tc>
          <w:tcPr>
            <w:tcW w:w="1872" w:type="dxa"/>
            <w:vAlign w:val="center"/>
          </w:tcPr>
          <w:p w14:paraId="3D40465E"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lastRenderedPageBreak/>
              <w:t>Population Density</w:t>
            </w:r>
          </w:p>
        </w:tc>
        <w:tc>
          <w:tcPr>
            <w:tcW w:w="1872" w:type="dxa"/>
            <w:vAlign w:val="center"/>
          </w:tcPr>
          <w:p w14:paraId="65D8676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278.6</w:t>
            </w:r>
          </w:p>
        </w:tc>
        <w:tc>
          <w:tcPr>
            <w:tcW w:w="1872" w:type="dxa"/>
            <w:vAlign w:val="center"/>
          </w:tcPr>
          <w:p w14:paraId="3A04B44A"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390.4</w:t>
            </w:r>
          </w:p>
        </w:tc>
        <w:tc>
          <w:tcPr>
            <w:tcW w:w="1872" w:type="dxa"/>
            <w:vAlign w:val="center"/>
          </w:tcPr>
          <w:p w14:paraId="61853FB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185.7</w:t>
            </w:r>
          </w:p>
        </w:tc>
        <w:tc>
          <w:tcPr>
            <w:tcW w:w="1872" w:type="dxa"/>
            <w:vAlign w:val="center"/>
          </w:tcPr>
          <w:p w14:paraId="4FEB331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89.9</w:t>
            </w:r>
          </w:p>
        </w:tc>
      </w:tr>
      <w:tr w:rsidR="000F2211" w:rsidRPr="00D7451B" w14:paraId="54A68108" w14:textId="77777777" w:rsidTr="006C10A9">
        <w:tc>
          <w:tcPr>
            <w:tcW w:w="1872" w:type="dxa"/>
            <w:vAlign w:val="center"/>
          </w:tcPr>
          <w:p w14:paraId="4CFBB27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6EF9596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42.9</w:t>
            </w:r>
          </w:p>
        </w:tc>
        <w:tc>
          <w:tcPr>
            <w:tcW w:w="1872" w:type="dxa"/>
            <w:vAlign w:val="center"/>
          </w:tcPr>
          <w:p w14:paraId="6EE8127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55.5</w:t>
            </w:r>
          </w:p>
        </w:tc>
        <w:tc>
          <w:tcPr>
            <w:tcW w:w="1872" w:type="dxa"/>
            <w:vAlign w:val="center"/>
          </w:tcPr>
          <w:p w14:paraId="5819733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68.6</w:t>
            </w:r>
          </w:p>
        </w:tc>
        <w:tc>
          <w:tcPr>
            <w:tcW w:w="1872" w:type="dxa"/>
            <w:vAlign w:val="center"/>
          </w:tcPr>
          <w:p w14:paraId="6365D4E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69.6</w:t>
            </w:r>
          </w:p>
        </w:tc>
      </w:tr>
      <w:tr w:rsidR="000F2211" w:rsidRPr="00D7451B" w14:paraId="47F918C8" w14:textId="77777777" w:rsidTr="006C10A9">
        <w:tc>
          <w:tcPr>
            <w:tcW w:w="1872" w:type="dxa"/>
            <w:vAlign w:val="center"/>
          </w:tcPr>
          <w:p w14:paraId="12B0F03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28FB4AF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4.1</w:t>
            </w:r>
          </w:p>
        </w:tc>
        <w:tc>
          <w:tcPr>
            <w:tcW w:w="1872" w:type="dxa"/>
            <w:vAlign w:val="center"/>
          </w:tcPr>
          <w:p w14:paraId="4B76A96F"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6.7</w:t>
            </w:r>
          </w:p>
        </w:tc>
        <w:tc>
          <w:tcPr>
            <w:tcW w:w="1872" w:type="dxa"/>
            <w:vAlign w:val="center"/>
          </w:tcPr>
          <w:p w14:paraId="224EF5C5"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A37565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14.6</w:t>
            </w:r>
          </w:p>
        </w:tc>
      </w:tr>
      <w:tr w:rsidR="000F2211" w:rsidRPr="00D7451B" w14:paraId="2DBFD8F9" w14:textId="77777777" w:rsidTr="006C10A9">
        <w:tc>
          <w:tcPr>
            <w:tcW w:w="1872" w:type="dxa"/>
            <w:vAlign w:val="center"/>
          </w:tcPr>
          <w:p w14:paraId="5A7AEF82"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394341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5310.4</w:t>
            </w:r>
          </w:p>
        </w:tc>
        <w:tc>
          <w:tcPr>
            <w:tcW w:w="1872" w:type="dxa"/>
            <w:vAlign w:val="center"/>
          </w:tcPr>
          <w:p w14:paraId="6424FAA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20590.6</w:t>
            </w:r>
          </w:p>
        </w:tc>
        <w:tc>
          <w:tcPr>
            <w:tcW w:w="1872" w:type="dxa"/>
            <w:vAlign w:val="center"/>
          </w:tcPr>
          <w:p w14:paraId="79B0B6B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24297.7</w:t>
            </w:r>
          </w:p>
        </w:tc>
        <w:tc>
          <w:tcPr>
            <w:tcW w:w="1872" w:type="dxa"/>
            <w:vAlign w:val="center"/>
          </w:tcPr>
          <w:p w14:paraId="0B5DEFA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22234.7</w:t>
            </w:r>
          </w:p>
        </w:tc>
      </w:tr>
      <w:tr w:rsidR="000F2211" w:rsidRPr="00D7451B" w14:paraId="54275496" w14:textId="77777777" w:rsidTr="006C10A9">
        <w:tc>
          <w:tcPr>
            <w:tcW w:w="1872" w:type="dxa"/>
            <w:vAlign w:val="center"/>
          </w:tcPr>
          <w:p w14:paraId="057497B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64ECD8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-0.7</w:t>
            </w:r>
          </w:p>
        </w:tc>
        <w:tc>
          <w:tcPr>
            <w:tcW w:w="1872" w:type="dxa"/>
            <w:vAlign w:val="center"/>
          </w:tcPr>
          <w:p w14:paraId="6D3FD5E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44FE065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60450D9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r w:rsidR="000F2211" w:rsidRPr="00D7451B" w14:paraId="03DF1FAF" w14:textId="77777777" w:rsidTr="006C10A9">
        <w:tc>
          <w:tcPr>
            <w:tcW w:w="1872" w:type="dxa"/>
            <w:vAlign w:val="center"/>
          </w:tcPr>
          <w:p w14:paraId="03E4EC9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005423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36E7D7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7733740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0BF6531C"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r>
      <w:tr w:rsidR="000F2211" w:rsidRPr="00D7451B" w14:paraId="3FB6CBB0" w14:textId="77777777" w:rsidTr="006C10A9">
        <w:tc>
          <w:tcPr>
            <w:tcW w:w="1872" w:type="dxa"/>
            <w:vAlign w:val="center"/>
          </w:tcPr>
          <w:p w14:paraId="21CF2D2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2403197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25F3BE5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12DA1BF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546EF4EB"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bl>
    <w:p w14:paraId="20842210" w14:textId="77777777" w:rsidR="00226A3D" w:rsidRPr="00D7451B" w:rsidRDefault="00226A3D" w:rsidP="009B7FF6">
      <w:pPr>
        <w:spacing w:line="360" w:lineRule="auto"/>
        <w:rPr>
          <w:rFonts w:ascii="Times New Roman" w:hAnsi="Times New Roman" w:cs="Times New Roman"/>
          <w:b/>
          <w:sz w:val="24"/>
          <w:szCs w:val="24"/>
        </w:rPr>
      </w:pPr>
    </w:p>
    <w:p w14:paraId="075152A3" w14:textId="3DFF63A0" w:rsidR="000F2211" w:rsidRPr="00D7451B" w:rsidRDefault="000F2211" w:rsidP="009B7FF6">
      <w:pPr>
        <w:spacing w:line="360" w:lineRule="auto"/>
        <w:rPr>
          <w:rFonts w:ascii="Times New Roman" w:hAnsi="Times New Roman" w:cs="Times New Roman"/>
          <w:sz w:val="24"/>
          <w:szCs w:val="24"/>
        </w:rPr>
      </w:pPr>
      <w:r w:rsidRPr="00D7451B">
        <w:rPr>
          <w:rFonts w:ascii="Times New Roman" w:hAnsi="Times New Roman" w:cs="Times New Roman"/>
          <w:b/>
          <w:sz w:val="24"/>
          <w:szCs w:val="24"/>
        </w:rPr>
        <w:t>Table 2:</w:t>
      </w:r>
      <w:r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Country</w:t>
      </w:r>
      <w:r w:rsidRPr="00D7451B">
        <w:rPr>
          <w:rFonts w:ascii="Times New Roman" w:hAnsi="Times New Roman" w:cs="Times New Roman"/>
          <w:sz w:val="24"/>
          <w:szCs w:val="24"/>
        </w:rPr>
        <w:t xml:space="preserve"> </w:t>
      </w:r>
      <w:r w:rsidR="00FC0E81" w:rsidRPr="00D7451B">
        <w:rPr>
          <w:rFonts w:ascii="Times New Roman" w:hAnsi="Times New Roman" w:cs="Times New Roman"/>
          <w:sz w:val="24"/>
          <w:szCs w:val="24"/>
        </w:rPr>
        <w:t>L</w:t>
      </w:r>
      <w:r w:rsidRPr="00D7451B">
        <w:rPr>
          <w:rFonts w:ascii="Times New Roman" w:hAnsi="Times New Roman" w:cs="Times New Roman"/>
          <w:sz w:val="24"/>
          <w:szCs w:val="24"/>
        </w:rPr>
        <w:t>ist</w:t>
      </w:r>
      <w:r w:rsidR="00FC0E81"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Quartiles</w:t>
      </w:r>
      <w:r w:rsidR="00FC0E81"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FC0E81" w:rsidRPr="00D7451B">
        <w:rPr>
          <w:rFonts w:ascii="Times New Roman" w:hAnsi="Times New Roman" w:cs="Times New Roman"/>
          <w:sz w:val="24"/>
          <w:szCs w:val="24"/>
        </w:rPr>
        <w:t xml:space="preserve">umulative </w:t>
      </w:r>
      <w:r w:rsidR="00424F2B" w:rsidRPr="00D7451B">
        <w:rPr>
          <w:rFonts w:ascii="Times New Roman" w:hAnsi="Times New Roman" w:cs="Times New Roman"/>
          <w:color w:val="000000" w:themeColor="text1"/>
          <w:sz w:val="24"/>
          <w:szCs w:val="24"/>
        </w:rPr>
        <w:t>C</w:t>
      </w:r>
      <w:r w:rsidR="00FC0E81" w:rsidRPr="00D7451B">
        <w:rPr>
          <w:rFonts w:ascii="Times New Roman" w:hAnsi="Times New Roman" w:cs="Times New Roman"/>
          <w:color w:val="000000" w:themeColor="text1"/>
          <w:sz w:val="24"/>
          <w:szCs w:val="24"/>
        </w:rPr>
        <w:t xml:space="preserve">onfirmed </w:t>
      </w:r>
      <w:proofErr w:type="spellStart"/>
      <w:r w:rsidR="00FC0E81" w:rsidRPr="00D7451B">
        <w:rPr>
          <w:rFonts w:ascii="Times New Roman" w:hAnsi="Times New Roman" w:cs="Times New Roman"/>
          <w:color w:val="000000" w:themeColor="text1"/>
          <w:sz w:val="24"/>
          <w:szCs w:val="24"/>
        </w:rPr>
        <w:t>Covid</w:t>
      </w:r>
      <w:proofErr w:type="spellEnd"/>
      <w:r w:rsidR="00FC0E81"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FC0E81" w:rsidRPr="00D7451B">
        <w:rPr>
          <w:rFonts w:ascii="Times New Roman" w:hAnsi="Times New Roman" w:cs="Times New Roman"/>
          <w:color w:val="000000" w:themeColor="text1"/>
          <w:sz w:val="24"/>
          <w:szCs w:val="24"/>
        </w:rPr>
        <w:t xml:space="preserve">ortality, December 31 2021 </w:t>
      </w:r>
    </w:p>
    <w:tbl>
      <w:tblPr>
        <w:tblStyle w:val="TableGrid"/>
        <w:tblW w:w="9175" w:type="dxa"/>
        <w:tblLayout w:type="fixed"/>
        <w:tblLook w:val="06A0" w:firstRow="1" w:lastRow="0" w:firstColumn="1" w:lastColumn="0" w:noHBand="1" w:noVBand="1"/>
      </w:tblPr>
      <w:tblGrid>
        <w:gridCol w:w="2605"/>
        <w:gridCol w:w="2340"/>
        <w:gridCol w:w="2340"/>
        <w:gridCol w:w="1890"/>
      </w:tblGrid>
      <w:tr w:rsidR="000F2211" w:rsidRPr="008A55DE" w14:paraId="457779B8" w14:textId="77777777" w:rsidTr="000F2211">
        <w:tc>
          <w:tcPr>
            <w:tcW w:w="2605" w:type="dxa"/>
            <w:vAlign w:val="center"/>
          </w:tcPr>
          <w:p w14:paraId="55DBE5BF"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340" w:type="dxa"/>
            <w:vAlign w:val="center"/>
          </w:tcPr>
          <w:p w14:paraId="7009A281"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
          <w:p w14:paraId="3CAC321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1890" w:type="dxa"/>
            <w:vAlign w:val="center"/>
          </w:tcPr>
          <w:p w14:paraId="35096BC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0F2211" w:rsidRPr="008A55DE" w14:paraId="6DA0EDBF" w14:textId="77777777" w:rsidTr="000F2211">
        <w:tc>
          <w:tcPr>
            <w:tcW w:w="2605" w:type="dxa"/>
            <w:vAlign w:val="center"/>
          </w:tcPr>
          <w:p w14:paraId="138560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
          <w:p w14:paraId="7EE489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
          <w:p w14:paraId="207D4F5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1890" w:type="dxa"/>
            <w:vAlign w:val="center"/>
          </w:tcPr>
          <w:p w14:paraId="025ABA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0F2211" w:rsidRPr="008A55DE" w14:paraId="5E06E0C6" w14:textId="77777777" w:rsidTr="000F2211">
        <w:tc>
          <w:tcPr>
            <w:tcW w:w="2605" w:type="dxa"/>
            <w:vAlign w:val="center"/>
          </w:tcPr>
          <w:p w14:paraId="51CDB4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340" w:type="dxa"/>
            <w:vAlign w:val="center"/>
          </w:tcPr>
          <w:p w14:paraId="5B9FA7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340" w:type="dxa"/>
            <w:vAlign w:val="center"/>
          </w:tcPr>
          <w:p w14:paraId="16FCC03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1890" w:type="dxa"/>
            <w:vAlign w:val="center"/>
          </w:tcPr>
          <w:p w14:paraId="796620D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r>
      <w:tr w:rsidR="000F2211" w:rsidRPr="008A55DE" w14:paraId="7A61C291" w14:textId="77777777" w:rsidTr="000F2211">
        <w:tc>
          <w:tcPr>
            <w:tcW w:w="2605" w:type="dxa"/>
            <w:vAlign w:val="center"/>
          </w:tcPr>
          <w:p w14:paraId="48E9F1C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340" w:type="dxa"/>
            <w:vAlign w:val="center"/>
          </w:tcPr>
          <w:p w14:paraId="51EC73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340" w:type="dxa"/>
            <w:vAlign w:val="center"/>
          </w:tcPr>
          <w:p w14:paraId="771994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1890" w:type="dxa"/>
            <w:vAlign w:val="center"/>
          </w:tcPr>
          <w:p w14:paraId="2B51C0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r>
      <w:tr w:rsidR="000F2211" w:rsidRPr="008A55DE" w14:paraId="28EFEA57" w14:textId="77777777" w:rsidTr="000F2211">
        <w:tc>
          <w:tcPr>
            <w:tcW w:w="2605" w:type="dxa"/>
            <w:vAlign w:val="center"/>
          </w:tcPr>
          <w:p w14:paraId="137229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
          <w:p w14:paraId="1DABA15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
          <w:p w14:paraId="5C59A50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1890" w:type="dxa"/>
            <w:vAlign w:val="center"/>
          </w:tcPr>
          <w:p w14:paraId="761BF0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r>
      <w:tr w:rsidR="000F2211" w:rsidRPr="008A55DE" w14:paraId="460F5566" w14:textId="77777777" w:rsidTr="000F2211">
        <w:tc>
          <w:tcPr>
            <w:tcW w:w="2605" w:type="dxa"/>
            <w:vAlign w:val="center"/>
          </w:tcPr>
          <w:p w14:paraId="16FDD75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
          <w:p w14:paraId="233BB06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
          <w:p w14:paraId="43EB19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1890" w:type="dxa"/>
            <w:vAlign w:val="center"/>
          </w:tcPr>
          <w:p w14:paraId="2D4EE0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0F2211" w:rsidRPr="008A55DE" w14:paraId="264EE40A" w14:textId="77777777" w:rsidTr="000F2211">
        <w:tc>
          <w:tcPr>
            <w:tcW w:w="2605" w:type="dxa"/>
            <w:vAlign w:val="center"/>
          </w:tcPr>
          <w:p w14:paraId="554BF52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
          <w:p w14:paraId="5E07F35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340" w:type="dxa"/>
            <w:vAlign w:val="center"/>
          </w:tcPr>
          <w:p w14:paraId="720F303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1890" w:type="dxa"/>
            <w:vAlign w:val="center"/>
          </w:tcPr>
          <w:p w14:paraId="4BB97F2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r>
      <w:tr w:rsidR="000F2211" w:rsidRPr="008A55DE" w14:paraId="3A651CBE" w14:textId="77777777" w:rsidTr="000F2211">
        <w:tc>
          <w:tcPr>
            <w:tcW w:w="2605" w:type="dxa"/>
            <w:vAlign w:val="center"/>
          </w:tcPr>
          <w:p w14:paraId="3B8F1F5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
          <w:p w14:paraId="7CB105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340" w:type="dxa"/>
            <w:vAlign w:val="center"/>
          </w:tcPr>
          <w:p w14:paraId="2E1C6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c>
          <w:tcPr>
            <w:tcW w:w="1890" w:type="dxa"/>
            <w:vAlign w:val="center"/>
          </w:tcPr>
          <w:p w14:paraId="12E370A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0F2211" w:rsidRPr="008A55DE" w14:paraId="4CB74AC7" w14:textId="77777777" w:rsidTr="000F2211">
        <w:tc>
          <w:tcPr>
            <w:tcW w:w="2605" w:type="dxa"/>
            <w:vAlign w:val="center"/>
          </w:tcPr>
          <w:p w14:paraId="540C84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
          <w:p w14:paraId="7F4BEB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340" w:type="dxa"/>
            <w:vAlign w:val="center"/>
          </w:tcPr>
          <w:p w14:paraId="1EA494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1890" w:type="dxa"/>
            <w:vAlign w:val="center"/>
          </w:tcPr>
          <w:p w14:paraId="2AEFCDC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r>
      <w:tr w:rsidR="000F2211" w:rsidRPr="008A55DE" w14:paraId="59D78BD2" w14:textId="77777777" w:rsidTr="000F2211">
        <w:tc>
          <w:tcPr>
            <w:tcW w:w="2605" w:type="dxa"/>
            <w:vAlign w:val="center"/>
          </w:tcPr>
          <w:p w14:paraId="2EBC803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340" w:type="dxa"/>
            <w:vAlign w:val="center"/>
          </w:tcPr>
          <w:p w14:paraId="108ED8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
          <w:p w14:paraId="53044FE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c>
          <w:tcPr>
            <w:tcW w:w="1890" w:type="dxa"/>
            <w:vAlign w:val="center"/>
          </w:tcPr>
          <w:p w14:paraId="677A4C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r>
      <w:tr w:rsidR="000F2211" w:rsidRPr="008A55DE" w14:paraId="2DDD1A98" w14:textId="77777777" w:rsidTr="000F2211">
        <w:tc>
          <w:tcPr>
            <w:tcW w:w="2605" w:type="dxa"/>
            <w:vAlign w:val="center"/>
          </w:tcPr>
          <w:p w14:paraId="3D1BE5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
          <w:p w14:paraId="724EECD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
          <w:p w14:paraId="58E0B07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1890" w:type="dxa"/>
            <w:vAlign w:val="center"/>
          </w:tcPr>
          <w:p w14:paraId="3EDFE19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r>
      <w:tr w:rsidR="000F2211" w:rsidRPr="008A55DE" w14:paraId="7A07C9C9" w14:textId="77777777" w:rsidTr="000F2211">
        <w:tc>
          <w:tcPr>
            <w:tcW w:w="2605" w:type="dxa"/>
            <w:vAlign w:val="center"/>
          </w:tcPr>
          <w:p w14:paraId="1652056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
          <w:p w14:paraId="63A6CF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c>
          <w:tcPr>
            <w:tcW w:w="2340" w:type="dxa"/>
            <w:vAlign w:val="center"/>
          </w:tcPr>
          <w:p w14:paraId="11794E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1890" w:type="dxa"/>
            <w:vAlign w:val="center"/>
          </w:tcPr>
          <w:p w14:paraId="75C74D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r>
      <w:tr w:rsidR="000F2211" w:rsidRPr="008A55DE" w14:paraId="4F11540D" w14:textId="77777777" w:rsidTr="000F2211">
        <w:tc>
          <w:tcPr>
            <w:tcW w:w="2605" w:type="dxa"/>
            <w:vAlign w:val="center"/>
          </w:tcPr>
          <w:p w14:paraId="17D50C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340" w:type="dxa"/>
            <w:vAlign w:val="center"/>
          </w:tcPr>
          <w:p w14:paraId="63605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
          <w:p w14:paraId="0231B86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1890" w:type="dxa"/>
            <w:vAlign w:val="center"/>
          </w:tcPr>
          <w:p w14:paraId="487BC3B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0F2211" w:rsidRPr="008A55DE" w14:paraId="67FB6D35" w14:textId="77777777" w:rsidTr="000F2211">
        <w:tc>
          <w:tcPr>
            <w:tcW w:w="2605" w:type="dxa"/>
            <w:vAlign w:val="center"/>
          </w:tcPr>
          <w:p w14:paraId="66D243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340" w:type="dxa"/>
            <w:vAlign w:val="center"/>
          </w:tcPr>
          <w:p w14:paraId="2B66ED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
          <w:p w14:paraId="26A4138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1890" w:type="dxa"/>
            <w:vAlign w:val="center"/>
          </w:tcPr>
          <w:p w14:paraId="7F8D3A1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r>
      <w:tr w:rsidR="000F2211" w:rsidRPr="008A55DE" w14:paraId="222531E4" w14:textId="77777777" w:rsidTr="000F2211">
        <w:tc>
          <w:tcPr>
            <w:tcW w:w="2605" w:type="dxa"/>
            <w:vAlign w:val="center"/>
          </w:tcPr>
          <w:p w14:paraId="339982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340" w:type="dxa"/>
            <w:vAlign w:val="center"/>
          </w:tcPr>
          <w:p w14:paraId="231F8A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340" w:type="dxa"/>
            <w:vAlign w:val="center"/>
          </w:tcPr>
          <w:p w14:paraId="0C174F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1890" w:type="dxa"/>
            <w:vAlign w:val="center"/>
          </w:tcPr>
          <w:p w14:paraId="7564412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r>
      <w:tr w:rsidR="000F2211" w:rsidRPr="008A55DE" w14:paraId="388AC9EE" w14:textId="77777777" w:rsidTr="000F2211">
        <w:tc>
          <w:tcPr>
            <w:tcW w:w="2605" w:type="dxa"/>
            <w:vAlign w:val="center"/>
          </w:tcPr>
          <w:p w14:paraId="07F7C9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340" w:type="dxa"/>
            <w:vAlign w:val="center"/>
          </w:tcPr>
          <w:p w14:paraId="48086C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340" w:type="dxa"/>
            <w:vAlign w:val="center"/>
          </w:tcPr>
          <w:p w14:paraId="062D668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c>
          <w:tcPr>
            <w:tcW w:w="1890" w:type="dxa"/>
            <w:vAlign w:val="center"/>
          </w:tcPr>
          <w:p w14:paraId="16C256D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r>
      <w:tr w:rsidR="000F2211" w:rsidRPr="008A55DE" w14:paraId="7AEB2BBA" w14:textId="77777777" w:rsidTr="000F2211">
        <w:tc>
          <w:tcPr>
            <w:tcW w:w="2605" w:type="dxa"/>
            <w:vAlign w:val="center"/>
          </w:tcPr>
          <w:p w14:paraId="3F71760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Côte d'Ivoire</w:t>
            </w:r>
          </w:p>
        </w:tc>
        <w:tc>
          <w:tcPr>
            <w:tcW w:w="2340" w:type="dxa"/>
            <w:vAlign w:val="center"/>
          </w:tcPr>
          <w:p w14:paraId="7ECA61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340" w:type="dxa"/>
            <w:vAlign w:val="center"/>
          </w:tcPr>
          <w:p w14:paraId="3519E56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c>
          <w:tcPr>
            <w:tcW w:w="1890" w:type="dxa"/>
            <w:vAlign w:val="center"/>
          </w:tcPr>
          <w:p w14:paraId="3D838DF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0F2211" w:rsidRPr="008A55DE" w14:paraId="1AC7214C" w14:textId="77777777" w:rsidTr="000F2211">
        <w:tc>
          <w:tcPr>
            <w:tcW w:w="2605" w:type="dxa"/>
            <w:vAlign w:val="center"/>
          </w:tcPr>
          <w:p w14:paraId="2AF9725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Hong Kong SAR</w:t>
            </w:r>
          </w:p>
        </w:tc>
        <w:tc>
          <w:tcPr>
            <w:tcW w:w="2340" w:type="dxa"/>
            <w:vAlign w:val="center"/>
          </w:tcPr>
          <w:p w14:paraId="3EA4192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c>
          <w:tcPr>
            <w:tcW w:w="2340" w:type="dxa"/>
            <w:vAlign w:val="center"/>
          </w:tcPr>
          <w:p w14:paraId="38657A5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1890" w:type="dxa"/>
            <w:vAlign w:val="center"/>
          </w:tcPr>
          <w:p w14:paraId="2813CDB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r>
      <w:tr w:rsidR="000F2211" w:rsidRPr="008A55DE" w14:paraId="420F1A3C" w14:textId="77777777" w:rsidTr="000F2211">
        <w:tc>
          <w:tcPr>
            <w:tcW w:w="2605" w:type="dxa"/>
            <w:vAlign w:val="center"/>
          </w:tcPr>
          <w:p w14:paraId="64552F3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
          <w:p w14:paraId="3300F2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
          <w:p w14:paraId="46714C9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1890" w:type="dxa"/>
            <w:vAlign w:val="center"/>
          </w:tcPr>
          <w:p w14:paraId="0393396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0F2211" w:rsidRPr="008A55DE" w14:paraId="37D75784" w14:textId="77777777" w:rsidTr="000F2211">
        <w:tc>
          <w:tcPr>
            <w:tcW w:w="2605" w:type="dxa"/>
            <w:vAlign w:val="center"/>
          </w:tcPr>
          <w:p w14:paraId="586E518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
          <w:p w14:paraId="1B39964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
          <w:p w14:paraId="0B48236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1890" w:type="dxa"/>
            <w:vAlign w:val="center"/>
          </w:tcPr>
          <w:p w14:paraId="6981E9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0F2211" w:rsidRPr="008A55DE" w14:paraId="3C18EF2F" w14:textId="77777777" w:rsidTr="000F2211">
        <w:tc>
          <w:tcPr>
            <w:tcW w:w="2605" w:type="dxa"/>
            <w:vAlign w:val="center"/>
          </w:tcPr>
          <w:p w14:paraId="5B4546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340" w:type="dxa"/>
            <w:vAlign w:val="center"/>
          </w:tcPr>
          <w:p w14:paraId="0B9E796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
          <w:p w14:paraId="59A371B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1890" w:type="dxa"/>
            <w:vAlign w:val="center"/>
          </w:tcPr>
          <w:p w14:paraId="6E4DDC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0F2211" w:rsidRPr="008A55DE" w14:paraId="28166E1E" w14:textId="77777777" w:rsidTr="000F2211">
        <w:tc>
          <w:tcPr>
            <w:tcW w:w="2605" w:type="dxa"/>
            <w:vAlign w:val="center"/>
          </w:tcPr>
          <w:p w14:paraId="239CB96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c>
          <w:tcPr>
            <w:tcW w:w="2340" w:type="dxa"/>
            <w:vAlign w:val="center"/>
          </w:tcPr>
          <w:p w14:paraId="4E81DB1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
          <w:p w14:paraId="66BEFB6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c>
          <w:tcPr>
            <w:tcW w:w="1890" w:type="dxa"/>
            <w:vAlign w:val="center"/>
          </w:tcPr>
          <w:p w14:paraId="47BFE73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r>
      <w:tr w:rsidR="000F2211" w:rsidRPr="008A55DE" w14:paraId="4AD77555" w14:textId="77777777" w:rsidTr="000F2211">
        <w:tc>
          <w:tcPr>
            <w:tcW w:w="2605" w:type="dxa"/>
            <w:vAlign w:val="center"/>
          </w:tcPr>
          <w:p w14:paraId="7F8B4AC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340" w:type="dxa"/>
            <w:vAlign w:val="center"/>
          </w:tcPr>
          <w:p w14:paraId="1DC0213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340" w:type="dxa"/>
            <w:vAlign w:val="center"/>
          </w:tcPr>
          <w:p w14:paraId="6EC5F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c>
          <w:tcPr>
            <w:tcW w:w="1890" w:type="dxa"/>
            <w:vAlign w:val="center"/>
          </w:tcPr>
          <w:p w14:paraId="3C66B2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r>
      <w:tr w:rsidR="000F2211" w:rsidRPr="008A55DE" w14:paraId="0F5156B1" w14:textId="77777777" w:rsidTr="000F2211">
        <w:tc>
          <w:tcPr>
            <w:tcW w:w="2605" w:type="dxa"/>
            <w:vAlign w:val="center"/>
          </w:tcPr>
          <w:p w14:paraId="46BD1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340" w:type="dxa"/>
            <w:vAlign w:val="center"/>
          </w:tcPr>
          <w:p w14:paraId="5FED57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c>
          <w:tcPr>
            <w:tcW w:w="2340" w:type="dxa"/>
            <w:vAlign w:val="center"/>
          </w:tcPr>
          <w:p w14:paraId="2F516B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1890" w:type="dxa"/>
            <w:vAlign w:val="center"/>
          </w:tcPr>
          <w:p w14:paraId="61A4EE2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0F2211" w:rsidRPr="008A55DE" w14:paraId="09184993" w14:textId="77777777" w:rsidTr="000F2211">
        <w:tc>
          <w:tcPr>
            <w:tcW w:w="2605" w:type="dxa"/>
            <w:vAlign w:val="center"/>
          </w:tcPr>
          <w:p w14:paraId="3E7775D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340" w:type="dxa"/>
            <w:vAlign w:val="center"/>
          </w:tcPr>
          <w:p w14:paraId="07F02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
          <w:p w14:paraId="2261C1F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c>
          <w:tcPr>
            <w:tcW w:w="1890" w:type="dxa"/>
            <w:vAlign w:val="center"/>
          </w:tcPr>
          <w:p w14:paraId="1B5AE53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r>
      <w:tr w:rsidR="000F2211" w:rsidRPr="008A55DE" w14:paraId="430C348F" w14:textId="77777777" w:rsidTr="000F2211">
        <w:tc>
          <w:tcPr>
            <w:tcW w:w="2605" w:type="dxa"/>
            <w:vAlign w:val="center"/>
          </w:tcPr>
          <w:p w14:paraId="03CB30A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
          <w:p w14:paraId="2516E6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
          <w:p w14:paraId="7A9BD9B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c>
          <w:tcPr>
            <w:tcW w:w="1890" w:type="dxa"/>
            <w:vAlign w:val="center"/>
          </w:tcPr>
          <w:p w14:paraId="47FCA9D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r>
      <w:tr w:rsidR="000F2211" w:rsidRPr="008A55DE" w14:paraId="4FD5FBAE" w14:textId="77777777" w:rsidTr="000F2211">
        <w:tc>
          <w:tcPr>
            <w:tcW w:w="2605" w:type="dxa"/>
            <w:vAlign w:val="center"/>
          </w:tcPr>
          <w:p w14:paraId="4649262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
          <w:p w14:paraId="7F4A1F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340" w:type="dxa"/>
            <w:vAlign w:val="center"/>
          </w:tcPr>
          <w:p w14:paraId="59B10AA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c>
          <w:tcPr>
            <w:tcW w:w="1890" w:type="dxa"/>
            <w:vAlign w:val="center"/>
          </w:tcPr>
          <w:p w14:paraId="77F3677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r>
      <w:tr w:rsidR="000F2211" w:rsidRPr="008A55DE" w14:paraId="270CEDB4" w14:textId="77777777" w:rsidTr="000F2211">
        <w:tc>
          <w:tcPr>
            <w:tcW w:w="2605" w:type="dxa"/>
            <w:vAlign w:val="center"/>
          </w:tcPr>
          <w:p w14:paraId="5F2510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
          <w:p w14:paraId="2C0883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
          <w:p w14:paraId="5DAAF44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1890" w:type="dxa"/>
            <w:vAlign w:val="center"/>
          </w:tcPr>
          <w:p w14:paraId="026991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0F2211" w:rsidRPr="008A55DE" w14:paraId="08A5B6EA" w14:textId="77777777" w:rsidTr="000F2211">
        <w:tc>
          <w:tcPr>
            <w:tcW w:w="2605" w:type="dxa"/>
            <w:vAlign w:val="center"/>
          </w:tcPr>
          <w:p w14:paraId="3607CA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340" w:type="dxa"/>
            <w:vAlign w:val="center"/>
          </w:tcPr>
          <w:p w14:paraId="63FF55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340" w:type="dxa"/>
            <w:vAlign w:val="center"/>
          </w:tcPr>
          <w:p w14:paraId="5585FD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1890" w:type="dxa"/>
            <w:vAlign w:val="center"/>
          </w:tcPr>
          <w:p w14:paraId="104D82F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0F2211" w:rsidRPr="008A55DE" w14:paraId="1C5DE554" w14:textId="77777777" w:rsidTr="000F2211">
        <w:tc>
          <w:tcPr>
            <w:tcW w:w="2605" w:type="dxa"/>
            <w:vAlign w:val="center"/>
          </w:tcPr>
          <w:p w14:paraId="5866F48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
          <w:p w14:paraId="00C041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c>
          <w:tcPr>
            <w:tcW w:w="2340" w:type="dxa"/>
            <w:vAlign w:val="center"/>
          </w:tcPr>
          <w:p w14:paraId="6A9F9B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1890" w:type="dxa"/>
            <w:vAlign w:val="center"/>
          </w:tcPr>
          <w:p w14:paraId="082C08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r>
      <w:tr w:rsidR="000F2211" w:rsidRPr="008A55DE" w14:paraId="2A32067C" w14:textId="77777777" w:rsidTr="000F2211">
        <w:tc>
          <w:tcPr>
            <w:tcW w:w="2605" w:type="dxa"/>
            <w:vAlign w:val="center"/>
          </w:tcPr>
          <w:p w14:paraId="59337A7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
          <w:p w14:paraId="26EE14D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340" w:type="dxa"/>
            <w:vAlign w:val="center"/>
          </w:tcPr>
          <w:p w14:paraId="16A2BF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1890" w:type="dxa"/>
            <w:vAlign w:val="center"/>
          </w:tcPr>
          <w:p w14:paraId="7C88E1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0F2211" w:rsidRPr="008A55DE" w14:paraId="67AF9B5F" w14:textId="77777777" w:rsidTr="000F2211">
        <w:tc>
          <w:tcPr>
            <w:tcW w:w="2605" w:type="dxa"/>
            <w:vAlign w:val="center"/>
          </w:tcPr>
          <w:p w14:paraId="5C2F85C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340" w:type="dxa"/>
            <w:vAlign w:val="center"/>
          </w:tcPr>
          <w:p w14:paraId="262D29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340" w:type="dxa"/>
            <w:vAlign w:val="center"/>
          </w:tcPr>
          <w:p w14:paraId="2DAFEB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1890" w:type="dxa"/>
            <w:vAlign w:val="center"/>
          </w:tcPr>
          <w:p w14:paraId="50F5259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0F2211" w:rsidRPr="008A55DE" w14:paraId="4513B517" w14:textId="77777777" w:rsidTr="000F2211">
        <w:tc>
          <w:tcPr>
            <w:tcW w:w="2605" w:type="dxa"/>
            <w:vAlign w:val="center"/>
          </w:tcPr>
          <w:p w14:paraId="56E867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
          <w:p w14:paraId="2CE99A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340" w:type="dxa"/>
            <w:vAlign w:val="center"/>
          </w:tcPr>
          <w:p w14:paraId="18E60CB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1890" w:type="dxa"/>
            <w:vAlign w:val="center"/>
          </w:tcPr>
          <w:p w14:paraId="4C827D7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0F2211" w:rsidRPr="008A55DE" w14:paraId="69303642" w14:textId="77777777" w:rsidTr="000F2211">
        <w:tc>
          <w:tcPr>
            <w:tcW w:w="2605" w:type="dxa"/>
            <w:vAlign w:val="center"/>
          </w:tcPr>
          <w:p w14:paraId="201707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
          <w:p w14:paraId="2E765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
          <w:p w14:paraId="0C6BE81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1890" w:type="dxa"/>
            <w:vAlign w:val="center"/>
          </w:tcPr>
          <w:p w14:paraId="22B3DCF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0F2211" w:rsidRPr="008A55DE" w14:paraId="13BA6100" w14:textId="77777777" w:rsidTr="000F2211">
        <w:tc>
          <w:tcPr>
            <w:tcW w:w="2605" w:type="dxa"/>
            <w:vAlign w:val="center"/>
          </w:tcPr>
          <w:p w14:paraId="799E75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
          <w:p w14:paraId="4F20657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
          <w:p w14:paraId="28E14C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1890" w:type="dxa"/>
            <w:vAlign w:val="center"/>
          </w:tcPr>
          <w:p w14:paraId="664F855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0F2211" w:rsidRPr="008A55DE" w14:paraId="0AAC1A76" w14:textId="77777777" w:rsidTr="000F2211">
        <w:tc>
          <w:tcPr>
            <w:tcW w:w="2605" w:type="dxa"/>
            <w:vAlign w:val="center"/>
          </w:tcPr>
          <w:p w14:paraId="7027F80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
          <w:p w14:paraId="48639CE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c>
          <w:tcPr>
            <w:tcW w:w="2340" w:type="dxa"/>
            <w:vAlign w:val="center"/>
          </w:tcPr>
          <w:p w14:paraId="308835B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1890" w:type="dxa"/>
            <w:vAlign w:val="center"/>
          </w:tcPr>
          <w:p w14:paraId="7480C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0F2211" w:rsidRPr="008A55DE" w14:paraId="7A8D60B4" w14:textId="77777777" w:rsidTr="000F2211">
        <w:tc>
          <w:tcPr>
            <w:tcW w:w="2605" w:type="dxa"/>
            <w:vAlign w:val="center"/>
          </w:tcPr>
          <w:p w14:paraId="077FE3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
          <w:p w14:paraId="50522B0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
          <w:p w14:paraId="7B487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1890" w:type="dxa"/>
            <w:vAlign w:val="center"/>
          </w:tcPr>
          <w:p w14:paraId="2581AB1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0F2211" w:rsidRPr="008A55DE" w14:paraId="29A8F3CD" w14:textId="77777777" w:rsidTr="000F2211">
        <w:tc>
          <w:tcPr>
            <w:tcW w:w="2605" w:type="dxa"/>
            <w:vAlign w:val="center"/>
          </w:tcPr>
          <w:p w14:paraId="1CC3C0F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c>
          <w:tcPr>
            <w:tcW w:w="2340" w:type="dxa"/>
            <w:vAlign w:val="center"/>
          </w:tcPr>
          <w:p w14:paraId="1CCDB89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340" w:type="dxa"/>
            <w:vAlign w:val="center"/>
          </w:tcPr>
          <w:p w14:paraId="1B2F46E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1890" w:type="dxa"/>
            <w:vAlign w:val="center"/>
          </w:tcPr>
          <w:p w14:paraId="7FC0FCA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0F2211" w:rsidRPr="008A55DE" w14:paraId="01B9D716" w14:textId="77777777" w:rsidTr="000F2211">
        <w:tc>
          <w:tcPr>
            <w:tcW w:w="2605" w:type="dxa"/>
            <w:vAlign w:val="center"/>
          </w:tcPr>
          <w:p w14:paraId="519DB9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
          <w:p w14:paraId="2AD85B1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c>
          <w:tcPr>
            <w:tcW w:w="2340" w:type="dxa"/>
            <w:vAlign w:val="center"/>
          </w:tcPr>
          <w:p w14:paraId="492B337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c>
          <w:tcPr>
            <w:tcW w:w="1890" w:type="dxa"/>
            <w:vAlign w:val="center"/>
          </w:tcPr>
          <w:p w14:paraId="1962E36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r w:rsidR="000F2211" w:rsidRPr="008A55DE" w14:paraId="2EA011B3" w14:textId="77777777" w:rsidTr="000F2211">
        <w:tc>
          <w:tcPr>
            <w:tcW w:w="2605" w:type="dxa"/>
            <w:vAlign w:val="center"/>
          </w:tcPr>
          <w:p w14:paraId="517D081C"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
          <w:p w14:paraId="44ACFEF4"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
          <w:p w14:paraId="3BBDAC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1890" w:type="dxa"/>
            <w:vAlign w:val="center"/>
          </w:tcPr>
          <w:p w14:paraId="769E368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bl>
    <w:p w14:paraId="3D514BC9" w14:textId="77777777" w:rsidR="00642EE0" w:rsidRPr="00D7451B" w:rsidRDefault="00642EE0" w:rsidP="00695B92">
      <w:pPr>
        <w:spacing w:line="360" w:lineRule="auto"/>
        <w:rPr>
          <w:rFonts w:ascii="Times New Roman" w:hAnsi="Times New Roman" w:cs="Times New Roman"/>
          <w:sz w:val="24"/>
          <w:szCs w:val="24"/>
        </w:rPr>
      </w:pPr>
    </w:p>
    <w:p w14:paraId="7BA58A94" w14:textId="1FF01861" w:rsidR="00642EE0" w:rsidRPr="00D7451B" w:rsidRDefault="00695B92" w:rsidP="00642EE0">
      <w:pPr>
        <w:spacing w:line="360" w:lineRule="auto"/>
        <w:rPr>
          <w:rFonts w:ascii="Times New Roman" w:hAnsi="Times New Roman" w:cs="Times New Roman"/>
          <w:sz w:val="24"/>
          <w:szCs w:val="24"/>
        </w:rPr>
      </w:pPr>
      <w:r w:rsidRPr="00D7451B">
        <w:rPr>
          <w:rFonts w:ascii="Times New Roman" w:hAnsi="Times New Roman" w:cs="Times New Roman"/>
          <w:b/>
          <w:sz w:val="24"/>
          <w:szCs w:val="24"/>
        </w:rPr>
        <w:t>Table 3:</w:t>
      </w:r>
      <w:r w:rsidRPr="00D7451B">
        <w:rPr>
          <w:rFonts w:ascii="Times New Roman" w:hAnsi="Times New Roman" w:cs="Times New Roman"/>
          <w:sz w:val="24"/>
          <w:szCs w:val="24"/>
        </w:rPr>
        <w:t xml:space="preserve"> Average Statistics of Excess </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ortality</w:t>
      </w:r>
      <w:r w:rsidR="00642EE0" w:rsidRPr="00D7451B">
        <w:rPr>
          <w:rFonts w:ascii="Times New Roman" w:hAnsi="Times New Roman" w:cs="Times New Roman"/>
          <w:sz w:val="24"/>
          <w:szCs w:val="24"/>
        </w:rPr>
        <w:t>/</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illions</w:t>
      </w:r>
      <w:r w:rsidRPr="00D7451B">
        <w:rPr>
          <w:rFonts w:ascii="Times New Roman" w:hAnsi="Times New Roman" w:cs="Times New Roman"/>
          <w:sz w:val="24"/>
          <w:szCs w:val="24"/>
        </w:rPr>
        <w:t xml:space="preserve"> </w:t>
      </w:r>
      <w:r w:rsidR="00642EE0" w:rsidRPr="00D7451B">
        <w:rPr>
          <w:rFonts w:ascii="Times New Roman" w:hAnsi="Times New Roman" w:cs="Times New Roman"/>
          <w:sz w:val="24"/>
          <w:szCs w:val="24"/>
        </w:rPr>
        <w:t xml:space="preserve">of </w:t>
      </w:r>
      <w:r w:rsidR="00424F2B" w:rsidRPr="00D7451B">
        <w:rPr>
          <w:rFonts w:ascii="Times New Roman" w:hAnsi="Times New Roman" w:cs="Times New Roman"/>
          <w:sz w:val="24"/>
          <w:szCs w:val="24"/>
        </w:rPr>
        <w:t>C</w:t>
      </w:r>
      <w:r w:rsidR="00642EE0" w:rsidRPr="00D7451B">
        <w:rPr>
          <w:rFonts w:ascii="Times New Roman" w:hAnsi="Times New Roman" w:cs="Times New Roman"/>
          <w:sz w:val="24"/>
          <w:szCs w:val="24"/>
        </w:rPr>
        <w:t xml:space="preserve">ountries in </w:t>
      </w:r>
      <w:r w:rsidR="00424F2B" w:rsidRPr="00D7451B">
        <w:rPr>
          <w:rFonts w:ascii="Times New Roman" w:hAnsi="Times New Roman" w:cs="Times New Roman"/>
          <w:sz w:val="24"/>
          <w:szCs w:val="24"/>
        </w:rPr>
        <w:t>Q</w:t>
      </w:r>
      <w:r w:rsidR="00642EE0" w:rsidRPr="00D7451B">
        <w:rPr>
          <w:rFonts w:ascii="Times New Roman" w:hAnsi="Times New Roman" w:cs="Times New Roman"/>
          <w:sz w:val="24"/>
          <w:szCs w:val="24"/>
        </w:rPr>
        <w:t>uartile</w:t>
      </w:r>
      <w:r w:rsidR="00424F2B" w:rsidRPr="00D7451B">
        <w:rPr>
          <w:rFonts w:ascii="Times New Roman" w:hAnsi="Times New Roman" w:cs="Times New Roman"/>
          <w:sz w:val="24"/>
          <w:szCs w:val="24"/>
        </w:rPr>
        <w:t>,</w:t>
      </w:r>
      <w:r w:rsidR="00642EE0" w:rsidRPr="00D7451B">
        <w:rPr>
          <w:rFonts w:ascii="Times New Roman" w:hAnsi="Times New Roman" w:cs="Times New Roman"/>
          <w:sz w:val="24"/>
          <w:szCs w:val="24"/>
        </w:rPr>
        <w:t xml:space="preserve"> </w:t>
      </w:r>
      <w:r w:rsidRPr="00D7451B">
        <w:rPr>
          <w:rFonts w:ascii="Times New Roman" w:hAnsi="Times New Roman" w:cs="Times New Roman"/>
          <w:color w:val="000000" w:themeColor="text1"/>
          <w:sz w:val="24"/>
          <w:szCs w:val="24"/>
        </w:rPr>
        <w:t xml:space="preserve">December 31, </w:t>
      </w:r>
      <w:r w:rsidRPr="00D7451B">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D7451B" w14:paraId="6CE18E89" w14:textId="77777777" w:rsidTr="006C10A9">
        <w:tc>
          <w:tcPr>
            <w:tcW w:w="1872" w:type="dxa"/>
            <w:vAlign w:val="center"/>
          </w:tcPr>
          <w:p w14:paraId="18C25511" w14:textId="2F4B1441" w:rsidR="00642EE0" w:rsidRPr="008A55DE" w:rsidRDefault="008A55DE" w:rsidP="008A55DE">
            <w:pPr>
              <w:spacing w:line="360" w:lineRule="auto"/>
              <w:jc w:val="center"/>
              <w:rPr>
                <w:rFonts w:ascii="Times New Roman" w:hAnsi="Times New Roman" w:cs="Times New Roman"/>
                <w:b/>
                <w:bCs/>
                <w:sz w:val="24"/>
                <w:szCs w:val="24"/>
              </w:rPr>
            </w:pPr>
            <w:r w:rsidRPr="008A55DE">
              <w:rPr>
                <w:rFonts w:ascii="Times New Roman" w:hAnsi="Times New Roman" w:cs="Times New Roman"/>
                <w:b/>
                <w:bCs/>
                <w:sz w:val="24"/>
                <w:szCs w:val="24"/>
              </w:rPr>
              <w:t>Variable</w:t>
            </w:r>
          </w:p>
        </w:tc>
        <w:tc>
          <w:tcPr>
            <w:tcW w:w="1872" w:type="dxa"/>
            <w:vAlign w:val="center"/>
          </w:tcPr>
          <w:p w14:paraId="7246260B"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1</w:t>
            </w:r>
            <w:r w:rsidRPr="00D7451B">
              <w:rPr>
                <w:rFonts w:ascii="Times New Roman" w:eastAsia="Times New Roman" w:hAnsi="Times New Roman" w:cs="Times New Roman"/>
                <w:b/>
                <w:bCs/>
                <w:sz w:val="24"/>
                <w:szCs w:val="24"/>
                <w:vertAlign w:val="superscript"/>
              </w:rPr>
              <w:t>st</w:t>
            </w:r>
            <w:r w:rsidRPr="00D7451B">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2</w:t>
            </w:r>
            <w:r w:rsidRPr="00D7451B">
              <w:rPr>
                <w:rFonts w:ascii="Times New Roman" w:eastAsia="Times New Roman" w:hAnsi="Times New Roman" w:cs="Times New Roman"/>
                <w:b/>
                <w:bCs/>
                <w:sz w:val="24"/>
                <w:szCs w:val="24"/>
                <w:vertAlign w:val="superscript"/>
              </w:rPr>
              <w:t>nd</w:t>
            </w:r>
            <w:r w:rsidRPr="00D7451B">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3</w:t>
            </w:r>
            <w:r w:rsidRPr="00D7451B">
              <w:rPr>
                <w:rFonts w:ascii="Times New Roman" w:eastAsia="Times New Roman" w:hAnsi="Times New Roman" w:cs="Times New Roman"/>
                <w:b/>
                <w:bCs/>
                <w:sz w:val="24"/>
                <w:szCs w:val="24"/>
                <w:vertAlign w:val="superscript"/>
              </w:rPr>
              <w:t>rd</w:t>
            </w:r>
            <w:r w:rsidRPr="00D7451B">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4</w:t>
            </w:r>
            <w:r w:rsidRPr="00D7451B">
              <w:rPr>
                <w:rFonts w:ascii="Times New Roman" w:eastAsia="Times New Roman" w:hAnsi="Times New Roman" w:cs="Times New Roman"/>
                <w:b/>
                <w:bCs/>
                <w:sz w:val="24"/>
                <w:szCs w:val="24"/>
                <w:vertAlign w:val="superscript"/>
              </w:rPr>
              <w:t>th</w:t>
            </w:r>
            <w:r w:rsidRPr="00D7451B">
              <w:rPr>
                <w:rFonts w:ascii="Times New Roman" w:eastAsia="Times New Roman" w:hAnsi="Times New Roman" w:cs="Times New Roman"/>
                <w:b/>
                <w:bCs/>
                <w:sz w:val="24"/>
                <w:szCs w:val="24"/>
              </w:rPr>
              <w:t xml:space="preserve"> Quartile (Highest Cum. Mortality)</w:t>
            </w:r>
          </w:p>
        </w:tc>
      </w:tr>
      <w:tr w:rsidR="00642EE0" w:rsidRPr="00D7451B" w14:paraId="4B23376B" w14:textId="77777777" w:rsidTr="006C10A9">
        <w:tc>
          <w:tcPr>
            <w:tcW w:w="1872" w:type="dxa"/>
            <w:vAlign w:val="center"/>
          </w:tcPr>
          <w:p w14:paraId="24260506"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619B7658" w14:textId="55ACDB31"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55,790,460.9</w:t>
            </w:r>
          </w:p>
        </w:tc>
        <w:tc>
          <w:tcPr>
            <w:tcW w:w="1872" w:type="dxa"/>
            <w:vAlign w:val="center"/>
          </w:tcPr>
          <w:p w14:paraId="2417EC88" w14:textId="3BF0D9AB"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36,315,592.6</w:t>
            </w:r>
          </w:p>
        </w:tc>
        <w:tc>
          <w:tcPr>
            <w:tcW w:w="1872" w:type="dxa"/>
            <w:vAlign w:val="center"/>
          </w:tcPr>
          <w:p w14:paraId="44D9D9B9" w14:textId="70B9349D"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391</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243.5</w:t>
            </w:r>
          </w:p>
        </w:tc>
        <w:tc>
          <w:tcPr>
            <w:tcW w:w="1872" w:type="dxa"/>
            <w:vAlign w:val="center"/>
          </w:tcPr>
          <w:p w14:paraId="74827083" w14:textId="35746404"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018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586.5</w:t>
            </w:r>
          </w:p>
        </w:tc>
      </w:tr>
      <w:tr w:rsidR="00642EE0" w:rsidRPr="00D7451B" w14:paraId="0310019D" w14:textId="77777777" w:rsidTr="006C10A9">
        <w:tc>
          <w:tcPr>
            <w:tcW w:w="1872" w:type="dxa"/>
            <w:vAlign w:val="center"/>
          </w:tcPr>
          <w:p w14:paraId="2111D80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4498EA9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530.1</w:t>
            </w:r>
          </w:p>
        </w:tc>
        <w:tc>
          <w:tcPr>
            <w:tcW w:w="1872" w:type="dxa"/>
            <w:vAlign w:val="center"/>
          </w:tcPr>
          <w:p w14:paraId="396D8F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122.2</w:t>
            </w:r>
          </w:p>
        </w:tc>
        <w:tc>
          <w:tcPr>
            <w:tcW w:w="1872" w:type="dxa"/>
            <w:vAlign w:val="center"/>
          </w:tcPr>
          <w:p w14:paraId="3B16F0B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182.7</w:t>
            </w:r>
          </w:p>
        </w:tc>
        <w:tc>
          <w:tcPr>
            <w:tcW w:w="1872" w:type="dxa"/>
            <w:vAlign w:val="center"/>
          </w:tcPr>
          <w:p w14:paraId="7A1E9A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116.7</w:t>
            </w:r>
          </w:p>
        </w:tc>
      </w:tr>
      <w:tr w:rsidR="00642EE0" w:rsidRPr="00D7451B" w14:paraId="1CBE909C" w14:textId="77777777" w:rsidTr="006C10A9">
        <w:tc>
          <w:tcPr>
            <w:tcW w:w="1872" w:type="dxa"/>
            <w:vAlign w:val="center"/>
          </w:tcPr>
          <w:p w14:paraId="181A836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lastRenderedPageBreak/>
              <w:t>Urban Population Share</w:t>
            </w:r>
          </w:p>
        </w:tc>
        <w:tc>
          <w:tcPr>
            <w:tcW w:w="1872" w:type="dxa"/>
            <w:vAlign w:val="center"/>
          </w:tcPr>
          <w:p w14:paraId="4C30F0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63.3</w:t>
            </w:r>
          </w:p>
        </w:tc>
        <w:tc>
          <w:tcPr>
            <w:tcW w:w="1872" w:type="dxa"/>
            <w:vAlign w:val="center"/>
          </w:tcPr>
          <w:p w14:paraId="0C97760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48.4</w:t>
            </w:r>
          </w:p>
        </w:tc>
        <w:tc>
          <w:tcPr>
            <w:tcW w:w="1872" w:type="dxa"/>
            <w:vAlign w:val="center"/>
          </w:tcPr>
          <w:p w14:paraId="29980B1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w:t>
            </w:r>
          </w:p>
        </w:tc>
        <w:tc>
          <w:tcPr>
            <w:tcW w:w="1872" w:type="dxa"/>
            <w:vAlign w:val="center"/>
          </w:tcPr>
          <w:p w14:paraId="48EF3B3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60.2</w:t>
            </w:r>
          </w:p>
        </w:tc>
      </w:tr>
      <w:tr w:rsidR="00642EE0" w:rsidRPr="00D7451B" w14:paraId="1ED15736" w14:textId="77777777" w:rsidTr="006C10A9">
        <w:tc>
          <w:tcPr>
            <w:tcW w:w="1872" w:type="dxa"/>
            <w:vAlign w:val="center"/>
          </w:tcPr>
          <w:p w14:paraId="55BE60E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03993D0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8.8</w:t>
            </w:r>
          </w:p>
        </w:tc>
        <w:tc>
          <w:tcPr>
            <w:tcW w:w="1872" w:type="dxa"/>
            <w:vAlign w:val="center"/>
          </w:tcPr>
          <w:p w14:paraId="28C773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6.2</w:t>
            </w:r>
          </w:p>
        </w:tc>
        <w:tc>
          <w:tcPr>
            <w:tcW w:w="1872" w:type="dxa"/>
            <w:vAlign w:val="center"/>
          </w:tcPr>
          <w:p w14:paraId="06A367A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5CB2E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10.7</w:t>
            </w:r>
          </w:p>
        </w:tc>
      </w:tr>
      <w:tr w:rsidR="00642EE0" w:rsidRPr="00D7451B" w14:paraId="43B1F464" w14:textId="77777777" w:rsidTr="006C10A9">
        <w:tc>
          <w:tcPr>
            <w:tcW w:w="1872" w:type="dxa"/>
            <w:vAlign w:val="center"/>
          </w:tcPr>
          <w:p w14:paraId="365F23B8"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7AEA1D8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25293</w:t>
            </w:r>
          </w:p>
        </w:tc>
        <w:tc>
          <w:tcPr>
            <w:tcW w:w="1872" w:type="dxa"/>
            <w:vAlign w:val="center"/>
          </w:tcPr>
          <w:p w14:paraId="027C0C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11369.8</w:t>
            </w:r>
          </w:p>
        </w:tc>
        <w:tc>
          <w:tcPr>
            <w:tcW w:w="1872" w:type="dxa"/>
            <w:vAlign w:val="center"/>
          </w:tcPr>
          <w:p w14:paraId="6C05D9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20820.5</w:t>
            </w:r>
          </w:p>
        </w:tc>
        <w:tc>
          <w:tcPr>
            <w:tcW w:w="1872" w:type="dxa"/>
            <w:vAlign w:val="center"/>
          </w:tcPr>
          <w:p w14:paraId="376BF56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15622.5</w:t>
            </w:r>
          </w:p>
        </w:tc>
      </w:tr>
      <w:tr w:rsidR="00642EE0" w:rsidRPr="00D7451B" w14:paraId="1F118D86" w14:textId="77777777" w:rsidTr="006C10A9">
        <w:tc>
          <w:tcPr>
            <w:tcW w:w="1872" w:type="dxa"/>
            <w:vAlign w:val="center"/>
          </w:tcPr>
          <w:p w14:paraId="1EBC0AF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2EFE79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7377E70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59E7E8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0CC0CB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5FBE1A" w14:textId="77777777" w:rsidTr="006C10A9">
        <w:tc>
          <w:tcPr>
            <w:tcW w:w="1872" w:type="dxa"/>
            <w:vAlign w:val="center"/>
          </w:tcPr>
          <w:p w14:paraId="7F6EFF8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604CF00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02A1E3B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17A89C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A98D6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316893" w14:textId="77777777" w:rsidTr="006C10A9">
        <w:tc>
          <w:tcPr>
            <w:tcW w:w="1872" w:type="dxa"/>
            <w:vAlign w:val="center"/>
          </w:tcPr>
          <w:p w14:paraId="380C9A0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567EBDD0"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5744AD47"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-0.4</w:t>
            </w:r>
          </w:p>
        </w:tc>
        <w:tc>
          <w:tcPr>
            <w:tcW w:w="1872" w:type="dxa"/>
            <w:vAlign w:val="center"/>
          </w:tcPr>
          <w:p w14:paraId="00B8590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3B3C5263"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bl>
    <w:p w14:paraId="03B2C112" w14:textId="77777777" w:rsidR="00642EE0" w:rsidRPr="00D7451B" w:rsidRDefault="00642EE0" w:rsidP="00695B92">
      <w:pPr>
        <w:spacing w:line="360" w:lineRule="auto"/>
        <w:rPr>
          <w:rFonts w:ascii="Times New Roman" w:hAnsi="Times New Roman" w:cs="Times New Roman"/>
          <w:sz w:val="24"/>
          <w:szCs w:val="24"/>
        </w:rPr>
      </w:pPr>
    </w:p>
    <w:p w14:paraId="0A69D04F" w14:textId="59B514C4" w:rsidR="00642EE0" w:rsidRPr="008A55DE" w:rsidRDefault="00695B92" w:rsidP="00642EE0">
      <w:pPr>
        <w:spacing w:line="360" w:lineRule="auto"/>
        <w:rPr>
          <w:rFonts w:ascii="Times New Roman" w:hAnsi="Times New Roman" w:cs="Times New Roman"/>
          <w:sz w:val="24"/>
          <w:szCs w:val="28"/>
        </w:rPr>
      </w:pPr>
      <w:r w:rsidRPr="008A55DE">
        <w:rPr>
          <w:rFonts w:ascii="Times New Roman" w:hAnsi="Times New Roman" w:cs="Times New Roman"/>
          <w:b/>
          <w:sz w:val="24"/>
          <w:szCs w:val="28"/>
        </w:rPr>
        <w:t>Table 4:</w:t>
      </w:r>
      <w:r w:rsidRPr="008A55DE">
        <w:rPr>
          <w:rFonts w:ascii="Times New Roman" w:hAnsi="Times New Roman" w:cs="Times New Roman"/>
          <w:sz w:val="24"/>
          <w:szCs w:val="28"/>
        </w:rPr>
        <w:t xml:space="preserve"> </w:t>
      </w:r>
      <w:r w:rsidR="00642EE0" w:rsidRPr="008A55DE">
        <w:rPr>
          <w:rFonts w:ascii="Times New Roman" w:hAnsi="Times New Roman" w:cs="Times New Roman"/>
          <w:sz w:val="24"/>
          <w:szCs w:val="28"/>
        </w:rPr>
        <w:t xml:space="preserve">Average Statistics of countries in Excess </w:t>
      </w:r>
      <w:r w:rsidR="00B315D1" w:rsidRPr="008A55DE">
        <w:rPr>
          <w:rFonts w:ascii="Times New Roman" w:hAnsi="Times New Roman" w:cs="Times New Roman"/>
          <w:sz w:val="24"/>
          <w:szCs w:val="28"/>
        </w:rPr>
        <w:t>mortality</w:t>
      </w:r>
      <w:r w:rsidR="00642EE0" w:rsidRPr="008A55DE">
        <w:rPr>
          <w:rFonts w:ascii="Times New Roman" w:hAnsi="Times New Roman" w:cs="Times New Roman"/>
          <w:sz w:val="24"/>
          <w:szCs w:val="28"/>
        </w:rPr>
        <w:t xml:space="preserve">/million quartiles, </w:t>
      </w:r>
      <w:r w:rsidR="00B315D1" w:rsidRPr="008A55DE">
        <w:rPr>
          <w:rFonts w:ascii="Times New Roman" w:hAnsi="Times New Roman" w:cs="Times New Roman"/>
          <w:sz w:val="24"/>
          <w:szCs w:val="28"/>
        </w:rPr>
        <w:t>mortality</w:t>
      </w:r>
      <w:r w:rsidR="00642EE0" w:rsidRPr="008A55DE">
        <w:rPr>
          <w:rFonts w:ascii="Times New Roman" w:hAnsi="Times New Roman" w:cs="Times New Roman"/>
          <w:sz w:val="24"/>
          <w:szCs w:val="28"/>
        </w:rPr>
        <w:t xml:space="preserve">/million </w:t>
      </w:r>
      <w:r w:rsidR="00642EE0" w:rsidRPr="008A55DE">
        <w:rPr>
          <w:rFonts w:ascii="Times New Roman" w:hAnsi="Times New Roman" w:cs="Times New Roman"/>
          <w:color w:val="000000" w:themeColor="text1"/>
          <w:sz w:val="24"/>
          <w:szCs w:val="28"/>
        </w:rPr>
        <w:t xml:space="preserve">December 31, </w:t>
      </w:r>
      <w:r w:rsidR="00642EE0" w:rsidRPr="008A55DE">
        <w:rPr>
          <w:rFonts w:ascii="Times New Roman" w:hAnsi="Times New Roman" w:cs="Times New Roman"/>
          <w:sz w:val="24"/>
          <w:szCs w:val="28"/>
        </w:rPr>
        <w:t>2021</w:t>
      </w:r>
    </w:p>
    <w:tbl>
      <w:tblPr>
        <w:tblStyle w:val="TableGrid"/>
        <w:tblW w:w="0" w:type="auto"/>
        <w:tblLayout w:type="fixed"/>
        <w:tblLook w:val="06A0" w:firstRow="1" w:lastRow="0" w:firstColumn="1" w:lastColumn="0" w:noHBand="1" w:noVBand="1"/>
      </w:tblPr>
      <w:tblGrid>
        <w:gridCol w:w="2340"/>
        <w:gridCol w:w="2515"/>
        <w:gridCol w:w="2340"/>
        <w:gridCol w:w="2340"/>
      </w:tblGrid>
      <w:tr w:rsidR="00642EE0" w:rsidRPr="008A55DE" w14:paraId="5820E68F" w14:textId="77777777" w:rsidTr="009D1A15">
        <w:tc>
          <w:tcPr>
            <w:tcW w:w="2340" w:type="dxa"/>
            <w:vAlign w:val="center"/>
          </w:tcPr>
          <w:p w14:paraId="29921A49"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515" w:type="dxa"/>
            <w:vAlign w:val="center"/>
          </w:tcPr>
          <w:p w14:paraId="65073B4F"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
          <w:p w14:paraId="617B28E7"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2340" w:type="dxa"/>
            <w:vAlign w:val="center"/>
          </w:tcPr>
          <w:p w14:paraId="4CDD12A3"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642EE0" w:rsidRPr="008A55DE" w14:paraId="5F260539" w14:textId="77777777" w:rsidTr="009D1A15">
        <w:tc>
          <w:tcPr>
            <w:tcW w:w="2340" w:type="dxa"/>
            <w:vAlign w:val="center"/>
          </w:tcPr>
          <w:p w14:paraId="0139D2A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515" w:type="dxa"/>
            <w:vAlign w:val="center"/>
          </w:tcPr>
          <w:p w14:paraId="2252B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
          <w:p w14:paraId="5B3C2B1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2340" w:type="dxa"/>
            <w:vAlign w:val="center"/>
          </w:tcPr>
          <w:p w14:paraId="2E4D1B8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r>
      <w:tr w:rsidR="00642EE0" w:rsidRPr="008A55DE" w14:paraId="66283298" w14:textId="77777777" w:rsidTr="009D1A15">
        <w:tc>
          <w:tcPr>
            <w:tcW w:w="2340" w:type="dxa"/>
            <w:vAlign w:val="center"/>
          </w:tcPr>
          <w:p w14:paraId="50A34D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515" w:type="dxa"/>
            <w:vAlign w:val="center"/>
          </w:tcPr>
          <w:p w14:paraId="23D664A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
          <w:p w14:paraId="72E0A93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c>
          <w:tcPr>
            <w:tcW w:w="2340" w:type="dxa"/>
            <w:vAlign w:val="center"/>
          </w:tcPr>
          <w:p w14:paraId="2FC9A76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r>
      <w:tr w:rsidR="00642EE0" w:rsidRPr="008A55DE" w14:paraId="5AEF0043" w14:textId="77777777" w:rsidTr="009D1A15">
        <w:tc>
          <w:tcPr>
            <w:tcW w:w="2340" w:type="dxa"/>
            <w:vAlign w:val="center"/>
          </w:tcPr>
          <w:p w14:paraId="2F29EE0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515" w:type="dxa"/>
            <w:vAlign w:val="center"/>
          </w:tcPr>
          <w:p w14:paraId="769E33B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
          <w:p w14:paraId="2E33399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2340" w:type="dxa"/>
            <w:vAlign w:val="center"/>
          </w:tcPr>
          <w:p w14:paraId="7E3539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r>
      <w:tr w:rsidR="00642EE0" w:rsidRPr="008A55DE" w14:paraId="593413C1" w14:textId="77777777" w:rsidTr="009D1A15">
        <w:tc>
          <w:tcPr>
            <w:tcW w:w="2340" w:type="dxa"/>
            <w:vAlign w:val="center"/>
          </w:tcPr>
          <w:p w14:paraId="1DEA03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515" w:type="dxa"/>
            <w:vAlign w:val="center"/>
          </w:tcPr>
          <w:p w14:paraId="358F549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2340" w:type="dxa"/>
            <w:vAlign w:val="center"/>
          </w:tcPr>
          <w:p w14:paraId="56ACBD8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
          <w:p w14:paraId="3BEEF4D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r>
      <w:tr w:rsidR="00642EE0" w:rsidRPr="008A55DE" w14:paraId="1C7454E9" w14:textId="77777777" w:rsidTr="009D1A15">
        <w:tc>
          <w:tcPr>
            <w:tcW w:w="2340" w:type="dxa"/>
            <w:vAlign w:val="center"/>
          </w:tcPr>
          <w:p w14:paraId="3DE6B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515" w:type="dxa"/>
            <w:vAlign w:val="center"/>
          </w:tcPr>
          <w:p w14:paraId="56ADF0F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
          <w:p w14:paraId="6A03173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2340" w:type="dxa"/>
            <w:vAlign w:val="center"/>
          </w:tcPr>
          <w:p w14:paraId="139D814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r>
      <w:tr w:rsidR="00642EE0" w:rsidRPr="008A55DE" w14:paraId="455FCCA8" w14:textId="77777777" w:rsidTr="009D1A15">
        <w:tc>
          <w:tcPr>
            <w:tcW w:w="2340" w:type="dxa"/>
            <w:vAlign w:val="center"/>
          </w:tcPr>
          <w:p w14:paraId="35EA2E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515" w:type="dxa"/>
            <w:vAlign w:val="center"/>
          </w:tcPr>
          <w:p w14:paraId="73FD7B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
          <w:p w14:paraId="5E8A3C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c>
          <w:tcPr>
            <w:tcW w:w="2340" w:type="dxa"/>
            <w:vAlign w:val="center"/>
          </w:tcPr>
          <w:p w14:paraId="783FDF2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r>
      <w:tr w:rsidR="00642EE0" w:rsidRPr="008A55DE" w14:paraId="34B919AB" w14:textId="77777777" w:rsidTr="009D1A15">
        <w:tc>
          <w:tcPr>
            <w:tcW w:w="2340" w:type="dxa"/>
            <w:vAlign w:val="center"/>
          </w:tcPr>
          <w:p w14:paraId="073B109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515" w:type="dxa"/>
            <w:vAlign w:val="center"/>
          </w:tcPr>
          <w:p w14:paraId="7FF836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
          <w:p w14:paraId="7045A3A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
          <w:p w14:paraId="3AA3B08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642EE0" w:rsidRPr="008A55DE" w14:paraId="3683E2A0" w14:textId="77777777" w:rsidTr="009D1A15">
        <w:tc>
          <w:tcPr>
            <w:tcW w:w="2340" w:type="dxa"/>
            <w:vAlign w:val="center"/>
          </w:tcPr>
          <w:p w14:paraId="3C1A860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515" w:type="dxa"/>
            <w:vAlign w:val="center"/>
          </w:tcPr>
          <w:p w14:paraId="6095346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
          <w:p w14:paraId="570931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2340" w:type="dxa"/>
            <w:vAlign w:val="center"/>
          </w:tcPr>
          <w:p w14:paraId="16AAEE4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r>
      <w:tr w:rsidR="00642EE0" w:rsidRPr="008A55DE" w14:paraId="206AFA27" w14:textId="77777777" w:rsidTr="009D1A15">
        <w:tc>
          <w:tcPr>
            <w:tcW w:w="2340" w:type="dxa"/>
            <w:vAlign w:val="center"/>
          </w:tcPr>
          <w:p w14:paraId="7C99DCE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515" w:type="dxa"/>
            <w:vAlign w:val="center"/>
          </w:tcPr>
          <w:p w14:paraId="35BB8BE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
          <w:p w14:paraId="76F26FE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
          <w:p w14:paraId="4DBB2A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642EE0" w:rsidRPr="008A55DE" w14:paraId="5398F18C" w14:textId="77777777" w:rsidTr="009D1A15">
        <w:tc>
          <w:tcPr>
            <w:tcW w:w="2340" w:type="dxa"/>
            <w:vAlign w:val="center"/>
          </w:tcPr>
          <w:p w14:paraId="430B702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515" w:type="dxa"/>
            <w:vAlign w:val="center"/>
          </w:tcPr>
          <w:p w14:paraId="28DA5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
          <w:p w14:paraId="5AEF0F6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2340" w:type="dxa"/>
            <w:vAlign w:val="center"/>
          </w:tcPr>
          <w:p w14:paraId="202F59E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r>
      <w:tr w:rsidR="00642EE0" w:rsidRPr="008A55DE" w14:paraId="422E4FAB" w14:textId="77777777" w:rsidTr="009D1A15">
        <w:tc>
          <w:tcPr>
            <w:tcW w:w="2340" w:type="dxa"/>
            <w:vAlign w:val="center"/>
          </w:tcPr>
          <w:p w14:paraId="2D7760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515" w:type="dxa"/>
            <w:vAlign w:val="center"/>
          </w:tcPr>
          <w:p w14:paraId="57C3A3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
          <w:p w14:paraId="07649EF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2340" w:type="dxa"/>
            <w:vAlign w:val="center"/>
          </w:tcPr>
          <w:p w14:paraId="3A3299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r>
      <w:tr w:rsidR="00642EE0" w:rsidRPr="008A55DE" w14:paraId="2157226D" w14:textId="77777777" w:rsidTr="009D1A15">
        <w:tc>
          <w:tcPr>
            <w:tcW w:w="2340" w:type="dxa"/>
            <w:vAlign w:val="center"/>
          </w:tcPr>
          <w:p w14:paraId="05B333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Hong Kong SAR</w:t>
            </w:r>
          </w:p>
        </w:tc>
        <w:tc>
          <w:tcPr>
            <w:tcW w:w="2515" w:type="dxa"/>
            <w:vAlign w:val="center"/>
          </w:tcPr>
          <w:p w14:paraId="46B980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2340" w:type="dxa"/>
            <w:vAlign w:val="center"/>
          </w:tcPr>
          <w:p w14:paraId="5585F92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c>
          <w:tcPr>
            <w:tcW w:w="2340" w:type="dxa"/>
            <w:vAlign w:val="center"/>
          </w:tcPr>
          <w:p w14:paraId="0FB4ACD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r>
      <w:tr w:rsidR="00642EE0" w:rsidRPr="008A55DE" w14:paraId="1EEB0B4E" w14:textId="77777777" w:rsidTr="009D1A15">
        <w:tc>
          <w:tcPr>
            <w:tcW w:w="2340" w:type="dxa"/>
            <w:vAlign w:val="center"/>
          </w:tcPr>
          <w:p w14:paraId="26D0682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515" w:type="dxa"/>
            <w:vAlign w:val="center"/>
          </w:tcPr>
          <w:p w14:paraId="243918C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2340" w:type="dxa"/>
            <w:vAlign w:val="center"/>
          </w:tcPr>
          <w:p w14:paraId="3D787E5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
          <w:p w14:paraId="529450C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642EE0" w:rsidRPr="008A55DE" w14:paraId="2E254D48" w14:textId="77777777" w:rsidTr="009D1A15">
        <w:tc>
          <w:tcPr>
            <w:tcW w:w="2340" w:type="dxa"/>
            <w:vAlign w:val="center"/>
          </w:tcPr>
          <w:p w14:paraId="3A1D67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515" w:type="dxa"/>
            <w:vAlign w:val="center"/>
          </w:tcPr>
          <w:p w14:paraId="150E2F9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
          <w:p w14:paraId="5C4519B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
          <w:p w14:paraId="61F925A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r>
      <w:tr w:rsidR="00642EE0" w:rsidRPr="008A55DE" w14:paraId="6FBB3449" w14:textId="77777777" w:rsidTr="009D1A15">
        <w:tc>
          <w:tcPr>
            <w:tcW w:w="2340" w:type="dxa"/>
            <w:vAlign w:val="center"/>
          </w:tcPr>
          <w:p w14:paraId="68129B0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515" w:type="dxa"/>
            <w:vAlign w:val="center"/>
          </w:tcPr>
          <w:p w14:paraId="2CD2F7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
          <w:p w14:paraId="347452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c>
          <w:tcPr>
            <w:tcW w:w="2340" w:type="dxa"/>
            <w:vAlign w:val="center"/>
          </w:tcPr>
          <w:p w14:paraId="6D9E5F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642EE0" w:rsidRPr="008A55DE" w14:paraId="2582324B" w14:textId="77777777" w:rsidTr="009D1A15">
        <w:tc>
          <w:tcPr>
            <w:tcW w:w="2340" w:type="dxa"/>
            <w:vAlign w:val="center"/>
          </w:tcPr>
          <w:p w14:paraId="7BD1C5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2515" w:type="dxa"/>
            <w:vAlign w:val="center"/>
          </w:tcPr>
          <w:p w14:paraId="3995E91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
          <w:p w14:paraId="471B792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
          <w:p w14:paraId="0403EC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642EE0" w:rsidRPr="008A55DE" w14:paraId="319145B2" w14:textId="77777777" w:rsidTr="009D1A15">
        <w:tc>
          <w:tcPr>
            <w:tcW w:w="2340" w:type="dxa"/>
            <w:vAlign w:val="center"/>
          </w:tcPr>
          <w:p w14:paraId="0ED01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515" w:type="dxa"/>
            <w:vAlign w:val="center"/>
          </w:tcPr>
          <w:p w14:paraId="60EB99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c>
          <w:tcPr>
            <w:tcW w:w="2340" w:type="dxa"/>
            <w:vAlign w:val="center"/>
          </w:tcPr>
          <w:p w14:paraId="4968482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
          <w:p w14:paraId="40A5BEB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r>
      <w:tr w:rsidR="00642EE0" w:rsidRPr="008A55DE" w14:paraId="237DA9B7" w14:textId="77777777" w:rsidTr="009D1A15">
        <w:tc>
          <w:tcPr>
            <w:tcW w:w="2340" w:type="dxa"/>
            <w:vAlign w:val="center"/>
          </w:tcPr>
          <w:p w14:paraId="2D2B9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515" w:type="dxa"/>
            <w:vAlign w:val="center"/>
          </w:tcPr>
          <w:p w14:paraId="7D2938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
          <w:p w14:paraId="3168B2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c>
          <w:tcPr>
            <w:tcW w:w="2340" w:type="dxa"/>
            <w:vAlign w:val="center"/>
          </w:tcPr>
          <w:p w14:paraId="1894E7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r>
      <w:tr w:rsidR="00642EE0" w:rsidRPr="008A55DE" w14:paraId="43D5903F" w14:textId="77777777" w:rsidTr="009D1A15">
        <w:tc>
          <w:tcPr>
            <w:tcW w:w="2340" w:type="dxa"/>
            <w:vAlign w:val="center"/>
          </w:tcPr>
          <w:p w14:paraId="26E4A8C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Malawi</w:t>
            </w:r>
          </w:p>
        </w:tc>
        <w:tc>
          <w:tcPr>
            <w:tcW w:w="2515" w:type="dxa"/>
            <w:vAlign w:val="center"/>
          </w:tcPr>
          <w:p w14:paraId="2D2B7ED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2340" w:type="dxa"/>
            <w:vAlign w:val="center"/>
          </w:tcPr>
          <w:p w14:paraId="78AE89F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c>
          <w:tcPr>
            <w:tcW w:w="2340" w:type="dxa"/>
            <w:vAlign w:val="center"/>
          </w:tcPr>
          <w:p w14:paraId="5AEFFD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642EE0" w:rsidRPr="008A55DE" w14:paraId="49667341" w14:textId="77777777" w:rsidTr="009D1A15">
        <w:tc>
          <w:tcPr>
            <w:tcW w:w="2340" w:type="dxa"/>
            <w:vAlign w:val="center"/>
          </w:tcPr>
          <w:p w14:paraId="730BA4D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515" w:type="dxa"/>
            <w:vAlign w:val="center"/>
          </w:tcPr>
          <w:p w14:paraId="20BFB1C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2340" w:type="dxa"/>
            <w:vAlign w:val="center"/>
          </w:tcPr>
          <w:p w14:paraId="751432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c>
          <w:tcPr>
            <w:tcW w:w="2340" w:type="dxa"/>
            <w:vAlign w:val="center"/>
          </w:tcPr>
          <w:p w14:paraId="22D7BC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642EE0" w:rsidRPr="008A55DE" w14:paraId="7C643C7D" w14:textId="77777777" w:rsidTr="009D1A15">
        <w:tc>
          <w:tcPr>
            <w:tcW w:w="2340" w:type="dxa"/>
            <w:vAlign w:val="center"/>
          </w:tcPr>
          <w:p w14:paraId="7A6063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2515" w:type="dxa"/>
            <w:vAlign w:val="center"/>
          </w:tcPr>
          <w:p w14:paraId="5EE070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
          <w:p w14:paraId="634DB84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c>
          <w:tcPr>
            <w:tcW w:w="2340" w:type="dxa"/>
            <w:vAlign w:val="center"/>
          </w:tcPr>
          <w:p w14:paraId="37A2D22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642EE0" w:rsidRPr="008A55DE" w14:paraId="24DB5667" w14:textId="77777777" w:rsidTr="009D1A15">
        <w:tc>
          <w:tcPr>
            <w:tcW w:w="2340" w:type="dxa"/>
            <w:vAlign w:val="center"/>
          </w:tcPr>
          <w:p w14:paraId="2C7174F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515" w:type="dxa"/>
            <w:vAlign w:val="center"/>
          </w:tcPr>
          <w:p w14:paraId="17A0A41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
          <w:p w14:paraId="08C2B11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c>
          <w:tcPr>
            <w:tcW w:w="2340" w:type="dxa"/>
            <w:vAlign w:val="center"/>
          </w:tcPr>
          <w:p w14:paraId="30115AF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642EE0" w:rsidRPr="008A55DE" w14:paraId="1881AD8F" w14:textId="77777777" w:rsidTr="009D1A15">
        <w:tc>
          <w:tcPr>
            <w:tcW w:w="2340" w:type="dxa"/>
            <w:vAlign w:val="center"/>
          </w:tcPr>
          <w:p w14:paraId="0D8E68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2515" w:type="dxa"/>
            <w:vAlign w:val="center"/>
          </w:tcPr>
          <w:p w14:paraId="2B4775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
          <w:p w14:paraId="6F840EB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c>
          <w:tcPr>
            <w:tcW w:w="2340" w:type="dxa"/>
            <w:vAlign w:val="center"/>
          </w:tcPr>
          <w:p w14:paraId="38365C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642EE0" w:rsidRPr="008A55DE" w14:paraId="2A9E7C09" w14:textId="77777777" w:rsidTr="009D1A15">
        <w:tc>
          <w:tcPr>
            <w:tcW w:w="2340" w:type="dxa"/>
            <w:vAlign w:val="center"/>
          </w:tcPr>
          <w:p w14:paraId="41EBF7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515" w:type="dxa"/>
            <w:vAlign w:val="center"/>
          </w:tcPr>
          <w:p w14:paraId="14889E0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
          <w:p w14:paraId="582457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2340" w:type="dxa"/>
            <w:vAlign w:val="center"/>
          </w:tcPr>
          <w:p w14:paraId="053DB0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r>
      <w:tr w:rsidR="00642EE0" w:rsidRPr="008A55DE" w14:paraId="25B2C64F" w14:textId="77777777" w:rsidTr="009D1A15">
        <w:tc>
          <w:tcPr>
            <w:tcW w:w="2340" w:type="dxa"/>
            <w:vAlign w:val="center"/>
          </w:tcPr>
          <w:p w14:paraId="1D092C6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515" w:type="dxa"/>
            <w:vAlign w:val="center"/>
          </w:tcPr>
          <w:p w14:paraId="03F847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
          <w:p w14:paraId="66CF5D3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2340" w:type="dxa"/>
            <w:vAlign w:val="center"/>
          </w:tcPr>
          <w:p w14:paraId="3C37047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642EE0" w:rsidRPr="008A55DE" w14:paraId="1BAED63D" w14:textId="77777777" w:rsidTr="009D1A15">
        <w:tc>
          <w:tcPr>
            <w:tcW w:w="2340" w:type="dxa"/>
            <w:vAlign w:val="center"/>
          </w:tcPr>
          <w:p w14:paraId="566E9B5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2515" w:type="dxa"/>
            <w:vAlign w:val="center"/>
          </w:tcPr>
          <w:p w14:paraId="6C494B5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
          <w:p w14:paraId="52DD1FE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
          <w:p w14:paraId="081EABB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r>
      <w:tr w:rsidR="00642EE0" w:rsidRPr="008A55DE" w14:paraId="71EFD5EC" w14:textId="77777777" w:rsidTr="009D1A15">
        <w:tc>
          <w:tcPr>
            <w:tcW w:w="2340" w:type="dxa"/>
            <w:vAlign w:val="center"/>
          </w:tcPr>
          <w:p w14:paraId="1D5DA99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515" w:type="dxa"/>
            <w:vAlign w:val="center"/>
          </w:tcPr>
          <w:p w14:paraId="2D3EF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
          <w:p w14:paraId="648F67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2340" w:type="dxa"/>
            <w:vAlign w:val="center"/>
          </w:tcPr>
          <w:p w14:paraId="6C8CD5B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642EE0" w:rsidRPr="008A55DE" w14:paraId="5539CB5F" w14:textId="77777777" w:rsidTr="009D1A15">
        <w:tc>
          <w:tcPr>
            <w:tcW w:w="2340" w:type="dxa"/>
            <w:vAlign w:val="center"/>
          </w:tcPr>
          <w:p w14:paraId="18EEB61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515" w:type="dxa"/>
            <w:vAlign w:val="center"/>
          </w:tcPr>
          <w:p w14:paraId="18CC9E3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2340" w:type="dxa"/>
            <w:vAlign w:val="center"/>
          </w:tcPr>
          <w:p w14:paraId="7CDDB81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2340" w:type="dxa"/>
            <w:vAlign w:val="center"/>
          </w:tcPr>
          <w:p w14:paraId="60EBE84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r>
      <w:tr w:rsidR="00642EE0" w:rsidRPr="008A55DE" w14:paraId="4DD2F878" w14:textId="77777777" w:rsidTr="009D1A15">
        <w:tc>
          <w:tcPr>
            <w:tcW w:w="2340" w:type="dxa"/>
            <w:vAlign w:val="center"/>
          </w:tcPr>
          <w:p w14:paraId="253BD97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515" w:type="dxa"/>
            <w:vAlign w:val="center"/>
          </w:tcPr>
          <w:p w14:paraId="0412C8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
          <w:p w14:paraId="5F99428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2340" w:type="dxa"/>
            <w:vAlign w:val="center"/>
          </w:tcPr>
          <w:p w14:paraId="1599F18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642EE0" w:rsidRPr="008A55DE" w14:paraId="4F9CBFA4" w14:textId="77777777" w:rsidTr="009D1A15">
        <w:tc>
          <w:tcPr>
            <w:tcW w:w="2340" w:type="dxa"/>
            <w:vAlign w:val="center"/>
          </w:tcPr>
          <w:p w14:paraId="3192F1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2515" w:type="dxa"/>
            <w:vAlign w:val="center"/>
          </w:tcPr>
          <w:p w14:paraId="6D3B468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
          <w:p w14:paraId="160D9A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c>
          <w:tcPr>
            <w:tcW w:w="2340" w:type="dxa"/>
            <w:vAlign w:val="center"/>
          </w:tcPr>
          <w:p w14:paraId="22EF40F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642EE0" w:rsidRPr="008A55DE" w14:paraId="19DDDBF4" w14:textId="77777777" w:rsidTr="009D1A15">
        <w:tc>
          <w:tcPr>
            <w:tcW w:w="2340" w:type="dxa"/>
            <w:vAlign w:val="center"/>
          </w:tcPr>
          <w:p w14:paraId="4B70C3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515" w:type="dxa"/>
            <w:vAlign w:val="center"/>
          </w:tcPr>
          <w:p w14:paraId="401B400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
          <w:p w14:paraId="707386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2340" w:type="dxa"/>
            <w:vAlign w:val="center"/>
          </w:tcPr>
          <w:p w14:paraId="1AE9E40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r>
      <w:tr w:rsidR="00642EE0" w:rsidRPr="008A55DE" w14:paraId="5658F9B5" w14:textId="77777777" w:rsidTr="009D1A15">
        <w:tc>
          <w:tcPr>
            <w:tcW w:w="2340" w:type="dxa"/>
            <w:vAlign w:val="center"/>
          </w:tcPr>
          <w:p w14:paraId="6F4BD9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515" w:type="dxa"/>
            <w:vAlign w:val="center"/>
          </w:tcPr>
          <w:p w14:paraId="4BDD8CD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
          <w:p w14:paraId="0D70CA6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
          <w:p w14:paraId="3B12AB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642EE0" w:rsidRPr="008A55DE" w14:paraId="0D9B32B6" w14:textId="77777777" w:rsidTr="009D1A15">
        <w:tc>
          <w:tcPr>
            <w:tcW w:w="2340" w:type="dxa"/>
            <w:vAlign w:val="center"/>
          </w:tcPr>
          <w:p w14:paraId="2E70713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515" w:type="dxa"/>
            <w:vAlign w:val="center"/>
          </w:tcPr>
          <w:p w14:paraId="2AB42A5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
          <w:p w14:paraId="5CCA14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c>
          <w:tcPr>
            <w:tcW w:w="2340" w:type="dxa"/>
            <w:vAlign w:val="center"/>
          </w:tcPr>
          <w:p w14:paraId="4F7D1BA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r>
      <w:tr w:rsidR="00642EE0" w:rsidRPr="008A55DE" w14:paraId="0E466968" w14:textId="77777777" w:rsidTr="009D1A15">
        <w:tc>
          <w:tcPr>
            <w:tcW w:w="2340" w:type="dxa"/>
            <w:vAlign w:val="center"/>
          </w:tcPr>
          <w:p w14:paraId="15F51D7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2515" w:type="dxa"/>
            <w:vAlign w:val="center"/>
          </w:tcPr>
          <w:p w14:paraId="77779A7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
          <w:p w14:paraId="426ECC2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2340" w:type="dxa"/>
            <w:vAlign w:val="center"/>
          </w:tcPr>
          <w:p w14:paraId="2F9BFD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r w:rsidR="00642EE0" w:rsidRPr="008A55DE" w14:paraId="04283738" w14:textId="77777777" w:rsidTr="009D1A15">
        <w:tc>
          <w:tcPr>
            <w:tcW w:w="2340" w:type="dxa"/>
            <w:vAlign w:val="center"/>
          </w:tcPr>
          <w:p w14:paraId="3E46844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515" w:type="dxa"/>
            <w:vAlign w:val="center"/>
          </w:tcPr>
          <w:p w14:paraId="324DC5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
          <w:p w14:paraId="6CA3748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c>
          <w:tcPr>
            <w:tcW w:w="2340" w:type="dxa"/>
            <w:vAlign w:val="center"/>
          </w:tcPr>
          <w:p w14:paraId="55BB0E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642EE0" w:rsidRPr="008A55DE" w14:paraId="4788B47C" w14:textId="77777777" w:rsidTr="009D1A15">
        <w:tc>
          <w:tcPr>
            <w:tcW w:w="2340" w:type="dxa"/>
            <w:vAlign w:val="center"/>
          </w:tcPr>
          <w:p w14:paraId="15DB165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2515" w:type="dxa"/>
            <w:vAlign w:val="center"/>
          </w:tcPr>
          <w:p w14:paraId="10F4ED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c>
          <w:tcPr>
            <w:tcW w:w="2340" w:type="dxa"/>
            <w:vAlign w:val="center"/>
          </w:tcPr>
          <w:p w14:paraId="1F56CE9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c>
          <w:tcPr>
            <w:tcW w:w="2340" w:type="dxa"/>
            <w:vAlign w:val="center"/>
          </w:tcPr>
          <w:p w14:paraId="604163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642EE0" w:rsidRPr="008A55DE" w14:paraId="3123BF8F" w14:textId="77777777" w:rsidTr="009D1A15">
        <w:tc>
          <w:tcPr>
            <w:tcW w:w="2340" w:type="dxa"/>
            <w:vAlign w:val="center"/>
          </w:tcPr>
          <w:p w14:paraId="6280E2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515" w:type="dxa"/>
            <w:vAlign w:val="center"/>
          </w:tcPr>
          <w:p w14:paraId="056BC60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2340" w:type="dxa"/>
            <w:vAlign w:val="center"/>
          </w:tcPr>
          <w:p w14:paraId="129846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2340" w:type="dxa"/>
            <w:vAlign w:val="center"/>
          </w:tcPr>
          <w:p w14:paraId="76C2FAF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642EE0" w:rsidRPr="008A55DE" w14:paraId="5B4D44EB" w14:textId="77777777" w:rsidTr="009D1A15">
        <w:tc>
          <w:tcPr>
            <w:tcW w:w="2340" w:type="dxa"/>
            <w:vAlign w:val="center"/>
          </w:tcPr>
          <w:p w14:paraId="4378B0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c>
          <w:tcPr>
            <w:tcW w:w="2515" w:type="dxa"/>
            <w:vAlign w:val="center"/>
          </w:tcPr>
          <w:p w14:paraId="08118F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
          <w:p w14:paraId="24BA63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c>
          <w:tcPr>
            <w:tcW w:w="2340" w:type="dxa"/>
            <w:vAlign w:val="center"/>
          </w:tcPr>
          <w:p w14:paraId="1D83908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642EE0" w:rsidRPr="008A55DE" w14:paraId="0B28C47E" w14:textId="77777777" w:rsidTr="009D1A15">
        <w:tc>
          <w:tcPr>
            <w:tcW w:w="2340" w:type="dxa"/>
            <w:vAlign w:val="center"/>
          </w:tcPr>
          <w:p w14:paraId="3E59C117" w14:textId="6446FBEE" w:rsidR="00642EE0" w:rsidRPr="008A55DE" w:rsidRDefault="00642EE0" w:rsidP="006C10A9">
            <w:pPr>
              <w:spacing w:line="360" w:lineRule="auto"/>
              <w:rPr>
                <w:rFonts w:ascii="Times New Roman" w:hAnsi="Times New Roman" w:cs="Times New Roman"/>
                <w:sz w:val="20"/>
                <w:szCs w:val="20"/>
              </w:rPr>
            </w:pPr>
          </w:p>
        </w:tc>
        <w:tc>
          <w:tcPr>
            <w:tcW w:w="2515" w:type="dxa"/>
            <w:vAlign w:val="center"/>
          </w:tcPr>
          <w:p w14:paraId="14516168" w14:textId="24E1BD56" w:rsidR="00642EE0" w:rsidRPr="008A55DE" w:rsidRDefault="00642EE0" w:rsidP="006C10A9">
            <w:pPr>
              <w:spacing w:line="360" w:lineRule="auto"/>
              <w:rPr>
                <w:rFonts w:ascii="Times New Roman" w:hAnsi="Times New Roman" w:cs="Times New Roman"/>
                <w:sz w:val="20"/>
                <w:szCs w:val="20"/>
              </w:rPr>
            </w:pPr>
          </w:p>
        </w:tc>
        <w:tc>
          <w:tcPr>
            <w:tcW w:w="2340" w:type="dxa"/>
            <w:vAlign w:val="center"/>
          </w:tcPr>
          <w:p w14:paraId="1112824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2340" w:type="dxa"/>
            <w:vAlign w:val="center"/>
          </w:tcPr>
          <w:p w14:paraId="0E1D0A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bl>
    <w:p w14:paraId="14EB7FCA" w14:textId="77777777" w:rsidR="00642EE0" w:rsidRPr="00D7451B" w:rsidRDefault="00642EE0" w:rsidP="00642EE0">
      <w:pPr>
        <w:spacing w:line="360" w:lineRule="auto"/>
        <w:rPr>
          <w:rFonts w:ascii="Times New Roman" w:hAnsi="Times New Roman" w:cs="Times New Roman"/>
          <w:sz w:val="24"/>
          <w:szCs w:val="24"/>
        </w:rPr>
      </w:pPr>
    </w:p>
    <w:p w14:paraId="59D7C56B" w14:textId="154940E1"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Contrasting the </w:t>
      </w:r>
      <w:r w:rsidR="008A55DE">
        <w:rPr>
          <w:rFonts w:ascii="Times New Roman" w:hAnsi="Times New Roman" w:cs="Times New Roman"/>
          <w:sz w:val="24"/>
          <w:szCs w:val="24"/>
        </w:rPr>
        <w:t xml:space="preserve">average statistics in each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onfirmed </w:t>
      </w:r>
      <w:proofErr w:type="spellStart"/>
      <w:r w:rsidR="00F96761" w:rsidRPr="00D7451B">
        <w:rPr>
          <w:rFonts w:ascii="Times New Roman" w:hAnsi="Times New Roman" w:cs="Times New Roman"/>
          <w:sz w:val="24"/>
          <w:szCs w:val="24"/>
        </w:rPr>
        <w:t>C</w:t>
      </w:r>
      <w:r w:rsidRPr="00D7451B">
        <w:rPr>
          <w:rFonts w:ascii="Times New Roman" w:hAnsi="Times New Roman" w:cs="Times New Roman"/>
          <w:sz w:val="24"/>
          <w:szCs w:val="24"/>
        </w:rPr>
        <w:t>ovid</w:t>
      </w:r>
      <w:proofErr w:type="spellEnd"/>
      <w:r w:rsidRPr="00D7451B">
        <w:rPr>
          <w:rFonts w:ascii="Times New Roman" w:hAnsi="Times New Roman" w:cs="Times New Roman"/>
          <w:sz w:val="24"/>
          <w:szCs w:val="24"/>
        </w:rPr>
        <w:t xml:space="preserve">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w:t>
      </w:r>
      <w:r w:rsidR="008A55DE">
        <w:rPr>
          <w:rFonts w:ascii="Times New Roman" w:hAnsi="Times New Roman" w:cs="Times New Roman"/>
          <w:sz w:val="24"/>
          <w:szCs w:val="24"/>
        </w:rPr>
        <w:t>up to</w:t>
      </w:r>
      <w:r w:rsidRPr="00D7451B">
        <w:rPr>
          <w:rFonts w:ascii="Times New Roman" w:hAnsi="Times New Roman" w:cs="Times New Roman"/>
          <w:sz w:val="24"/>
          <w:szCs w:val="24"/>
        </w:rPr>
        <w:t xml:space="preserve"> December 2021 (Table </w:t>
      </w:r>
      <w:r w:rsidR="00CF327A" w:rsidRPr="00D7451B">
        <w:rPr>
          <w:rFonts w:ascii="Times New Roman" w:hAnsi="Times New Roman" w:cs="Times New Roman"/>
          <w:sz w:val="24"/>
          <w:szCs w:val="24"/>
        </w:rPr>
        <w:t>1</w:t>
      </w:r>
      <w:r w:rsidRPr="00D7451B">
        <w:rPr>
          <w:rFonts w:ascii="Times New Roman" w:hAnsi="Times New Roman" w:cs="Times New Roman"/>
          <w:sz w:val="24"/>
          <w:szCs w:val="24"/>
        </w:rPr>
        <w:t>) with th</w:t>
      </w:r>
      <w:r w:rsidR="008A55DE">
        <w:rPr>
          <w:rFonts w:ascii="Times New Roman" w:hAnsi="Times New Roman" w:cs="Times New Roman"/>
          <w:sz w:val="24"/>
          <w:szCs w:val="24"/>
        </w:rPr>
        <w:t xml:space="preserve">ose in the same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in December 2021 (Table </w:t>
      </w:r>
      <w:r w:rsidR="00CF327A" w:rsidRPr="00D7451B">
        <w:rPr>
          <w:rFonts w:ascii="Times New Roman" w:hAnsi="Times New Roman" w:cs="Times New Roman"/>
          <w:sz w:val="24"/>
          <w:szCs w:val="24"/>
        </w:rPr>
        <w:t>3</w:t>
      </w:r>
      <w:r w:rsidRPr="00D7451B">
        <w:rPr>
          <w:rFonts w:ascii="Times New Roman" w:hAnsi="Times New Roman" w:cs="Times New Roman"/>
          <w:sz w:val="24"/>
          <w:szCs w:val="24"/>
        </w:rPr>
        <w:t xml:space="preserve">) revels disturbing fundamental differences between these two </w:t>
      </w:r>
      <w:r w:rsidR="008A55DE">
        <w:rPr>
          <w:rFonts w:ascii="Times New Roman" w:hAnsi="Times New Roman" w:cs="Times New Roman"/>
          <w:sz w:val="24"/>
          <w:szCs w:val="24"/>
        </w:rPr>
        <w:t xml:space="preserve">mortality measures and the resulted country quartile rankings. </w:t>
      </w:r>
    </w:p>
    <w:p w14:paraId="45BD7B81" w14:textId="0C7E94CE" w:rsidR="009D1A15" w:rsidRPr="00D7451B" w:rsidRDefault="00965A50"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Table 1,</w:t>
      </w:r>
      <w:r w:rsidR="009D1A15" w:rsidRPr="00D7451B">
        <w:rPr>
          <w:rFonts w:ascii="Times New Roman" w:hAnsi="Times New Roman" w:cs="Times New Roman"/>
          <w:sz w:val="24"/>
          <w:szCs w:val="24"/>
        </w:rPr>
        <w:t xml:space="preserve"> indicates that</w:t>
      </w:r>
      <w:r w:rsidR="007550A8" w:rsidRPr="00D7451B">
        <w:rPr>
          <w:rFonts w:ascii="Times New Roman" w:hAnsi="Times New Roman" w:cs="Times New Roman"/>
          <w:sz w:val="24"/>
          <w:szCs w:val="24"/>
        </w:rPr>
        <w:t xml:space="preserve"> on average,</w:t>
      </w:r>
      <w:r w:rsidR="009D1A15" w:rsidRPr="00D7451B">
        <w:rPr>
          <w:rFonts w:ascii="Times New Roman" w:hAnsi="Times New Roman" w:cs="Times New Roman"/>
          <w:sz w:val="24"/>
          <w:szCs w:val="24"/>
        </w:rPr>
        <w:t xml:space="preserve"> higher GDP/capita countries preformed badly relative to the low- and middle-income countries</w:t>
      </w:r>
      <w:r w:rsidRPr="00D7451B">
        <w:rPr>
          <w:rFonts w:ascii="Times New Roman" w:hAnsi="Times New Roman" w:cs="Times New Roman"/>
          <w:sz w:val="24"/>
          <w:szCs w:val="24"/>
        </w:rPr>
        <w:t xml:space="preserve"> in terms of the cumulative confirmed </w:t>
      </w:r>
      <w:proofErr w:type="spellStart"/>
      <w:r w:rsidRPr="00D7451B">
        <w:rPr>
          <w:rFonts w:ascii="Times New Roman" w:hAnsi="Times New Roman" w:cs="Times New Roman"/>
          <w:sz w:val="24"/>
          <w:szCs w:val="24"/>
        </w:rPr>
        <w:t>Covid</w:t>
      </w:r>
      <w:proofErr w:type="spellEnd"/>
      <w:r w:rsidRPr="00D7451B">
        <w:rPr>
          <w:rFonts w:ascii="Times New Roman" w:hAnsi="Times New Roman" w:cs="Times New Roman"/>
          <w:sz w:val="24"/>
          <w:szCs w:val="24"/>
        </w:rPr>
        <w:t xml:space="preserve"> mortality ranking</w:t>
      </w:r>
      <w:r w:rsidR="009D1A15" w:rsidRPr="00D7451B">
        <w:rPr>
          <w:rFonts w:ascii="Times New Roman" w:hAnsi="Times New Roman" w:cs="Times New Roman"/>
          <w:sz w:val="24"/>
          <w:szCs w:val="24"/>
        </w:rPr>
        <w:t>. The lowest mortality quartile average GDP/capita is 1/4 of the higher mortality quartile.  The second worst preforming quantile average GDP/Capita exceed th</w:t>
      </w:r>
      <w:r w:rsidR="00424F2B" w:rsidRPr="00D7451B">
        <w:rPr>
          <w:rFonts w:ascii="Times New Roman" w:hAnsi="Times New Roman" w:cs="Times New Roman"/>
          <w:sz w:val="24"/>
          <w:szCs w:val="24"/>
        </w:rPr>
        <w:t>e</w:t>
      </w:r>
      <w:r w:rsidR="009D1A15" w:rsidRPr="00D7451B">
        <w:rPr>
          <w:rFonts w:ascii="Times New Roman" w:hAnsi="Times New Roman" w:cs="Times New Roman"/>
          <w:sz w:val="24"/>
          <w:szCs w:val="24"/>
        </w:rPr>
        <w:t xml:space="preserve"> GDP/Capita of the second-best performing quantile by about 1/5. Similar observations apply for measures of institutional quality. The best preforming quartile average health expenditure was 1/8 of that of the worst preforming quartile; the rule of law, the </w:t>
      </w:r>
      <w:r w:rsidR="009D1A15" w:rsidRPr="00D7451B">
        <w:rPr>
          <w:rFonts w:ascii="Times New Roman" w:hAnsi="Times New Roman" w:cs="Times New Roman"/>
          <w:sz w:val="24"/>
          <w:szCs w:val="24"/>
        </w:rPr>
        <w:lastRenderedPageBreak/>
        <w:t xml:space="preserve">voice and accountability, and government effectiveness are ranked significantly higher for the worst preforming quartile. </w:t>
      </w:r>
    </w:p>
    <w:p w14:paraId="1137D158" w14:textId="6F1F5E1A"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Intriguingly, almost the opposite patterns characterize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ortality</w:t>
      </w:r>
      <w:r w:rsidR="00965A50" w:rsidRPr="00D7451B">
        <w:rPr>
          <w:rFonts w:ascii="Times New Roman" w:hAnsi="Times New Roman" w:cs="Times New Roman"/>
          <w:sz w:val="24"/>
          <w:szCs w:val="24"/>
        </w:rPr>
        <w:t>, reported in Table 3</w:t>
      </w:r>
      <w:r w:rsidRPr="00D7451B">
        <w:rPr>
          <w:rFonts w:ascii="Times New Roman" w:hAnsi="Times New Roman" w:cs="Times New Roman"/>
          <w:sz w:val="24"/>
          <w:szCs w:val="24"/>
        </w:rPr>
        <w:t xml:space="preserve">. The lowest excess mortality quantile average income/capita is the highest ($ </w:t>
      </w:r>
      <w:r w:rsidRPr="00D7451B">
        <w:rPr>
          <w:rFonts w:ascii="Times New Roman" w:eastAsia="Times New Roman" w:hAnsi="Times New Roman" w:cs="Times New Roman"/>
          <w:sz w:val="24"/>
          <w:szCs w:val="24"/>
        </w:rPr>
        <w:t>25,293)</w:t>
      </w:r>
      <w:r w:rsidRPr="00D7451B">
        <w:rPr>
          <w:rFonts w:ascii="Times New Roman" w:hAnsi="Times New Roman" w:cs="Times New Roman"/>
          <w:sz w:val="24"/>
          <w:szCs w:val="24"/>
        </w:rPr>
        <w:t xml:space="preserve">, while the second-best preforming quartile has the lowest average income/capita, less than half of the best preforming quartile. The worst excess mortality quartile’s average income/capita is 3/5 of the average income/capita of the best preforming quartile.  The quartile with the lowest excess mortality is </w:t>
      </w:r>
      <w:r w:rsidR="00424F2B" w:rsidRPr="00D7451B">
        <w:rPr>
          <w:rFonts w:ascii="Times New Roman" w:hAnsi="Times New Roman" w:cs="Times New Roman"/>
          <w:sz w:val="24"/>
          <w:szCs w:val="24"/>
        </w:rPr>
        <w:t xml:space="preserve">also </w:t>
      </w:r>
      <w:r w:rsidRPr="00D7451B">
        <w:rPr>
          <w:rFonts w:ascii="Times New Roman" w:hAnsi="Times New Roman" w:cs="Times New Roman"/>
          <w:sz w:val="24"/>
          <w:szCs w:val="24"/>
        </w:rPr>
        <w:t>characterized by best rule of law, voice and accountability, and government effectiveness.</w:t>
      </w:r>
      <w:r w:rsidRPr="00D7451B">
        <w:rPr>
          <w:rStyle w:val="FootnoteReference"/>
          <w:rFonts w:ascii="Times New Roman" w:hAnsi="Times New Roman" w:cs="Times New Roman"/>
          <w:sz w:val="24"/>
          <w:szCs w:val="24"/>
        </w:rPr>
        <w:t xml:space="preserve"> </w:t>
      </w:r>
    </w:p>
    <w:p w14:paraId="1D75DAC0" w14:textId="2FDF1740" w:rsidR="00150D4C" w:rsidRDefault="009D1A15" w:rsidP="00580C81">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These observations raise fundamental concerns about the quality of </w:t>
      </w:r>
      <w:r w:rsidR="008A55DE">
        <w:rPr>
          <w:rFonts w:ascii="Times New Roman" w:hAnsi="Times New Roman" w:cs="Times New Roman"/>
          <w:sz w:val="24"/>
          <w:szCs w:val="24"/>
        </w:rPr>
        <w:t xml:space="preserve">confirmed (or official) </w:t>
      </w:r>
      <w:r w:rsidRPr="00D7451B">
        <w:rPr>
          <w:rFonts w:ascii="Times New Roman" w:hAnsi="Times New Roman" w:cs="Times New Roman"/>
          <w:sz w:val="24"/>
          <w:szCs w:val="24"/>
        </w:rPr>
        <w:t>cumulative mortality data in Covid</w:t>
      </w:r>
      <w:r w:rsidR="00424F2B" w:rsidRPr="00D7451B">
        <w:rPr>
          <w:rFonts w:ascii="Times New Roman" w:hAnsi="Times New Roman" w:cs="Times New Roman"/>
          <w:sz w:val="24"/>
          <w:szCs w:val="24"/>
        </w:rPr>
        <w:t>-19</w:t>
      </w:r>
      <w:r w:rsidRPr="00D7451B">
        <w:rPr>
          <w:rFonts w:ascii="Times New Roman" w:hAnsi="Times New Roman" w:cs="Times New Roman"/>
          <w:sz w:val="24"/>
          <w:szCs w:val="24"/>
        </w:rPr>
        <w:t xml:space="preserve"> times.  It also challenges simplistic interpretations and generalizations, like the notion that on average, OECD countries failed in dealing with </w:t>
      </w:r>
      <w:proofErr w:type="spellStart"/>
      <w:r w:rsidRPr="00D7451B">
        <w:rPr>
          <w:rFonts w:ascii="Times New Roman" w:hAnsi="Times New Roman" w:cs="Times New Roman"/>
          <w:sz w:val="24"/>
          <w:szCs w:val="24"/>
        </w:rPr>
        <w:t>Covid</w:t>
      </w:r>
      <w:proofErr w:type="spellEnd"/>
      <w:r w:rsidRPr="00D7451B">
        <w:rPr>
          <w:rFonts w:ascii="Times New Roman" w:hAnsi="Times New Roman" w:cs="Times New Roman"/>
          <w:sz w:val="24"/>
          <w:szCs w:val="24"/>
        </w:rPr>
        <w:t xml:space="preserve"> challenges relative to low- and middle-income countries. This view is in line with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average statistics of </w:t>
      </w:r>
      <w:r w:rsidR="007550A8" w:rsidRPr="00D7451B">
        <w:rPr>
          <w:rFonts w:ascii="Times New Roman" w:hAnsi="Times New Roman" w:cs="Times New Roman"/>
          <w:color w:val="000000" w:themeColor="text1"/>
          <w:sz w:val="24"/>
          <w:szCs w:val="24"/>
        </w:rPr>
        <w:t>c</w:t>
      </w:r>
      <w:r w:rsidRPr="00D7451B">
        <w:rPr>
          <w:rFonts w:ascii="Times New Roman" w:hAnsi="Times New Roman" w:cs="Times New Roman"/>
          <w:color w:val="000000" w:themeColor="text1"/>
          <w:sz w:val="24"/>
          <w:szCs w:val="24"/>
        </w:rPr>
        <w:t xml:space="preserve">onfirmed </w:t>
      </w:r>
      <w:proofErr w:type="spellStart"/>
      <w:r w:rsidR="00F96761" w:rsidRPr="00D7451B">
        <w:rPr>
          <w:rFonts w:ascii="Times New Roman" w:hAnsi="Times New Roman" w:cs="Times New Roman"/>
          <w:color w:val="000000" w:themeColor="text1"/>
          <w:sz w:val="24"/>
          <w:szCs w:val="24"/>
        </w:rPr>
        <w:t>C</w:t>
      </w:r>
      <w:r w:rsidRPr="00D7451B">
        <w:rPr>
          <w:rFonts w:ascii="Times New Roman" w:hAnsi="Times New Roman" w:cs="Times New Roman"/>
          <w:color w:val="000000" w:themeColor="text1"/>
          <w:sz w:val="24"/>
          <w:szCs w:val="24"/>
        </w:rPr>
        <w:t>ovid</w:t>
      </w:r>
      <w:proofErr w:type="spellEnd"/>
      <w:r w:rsidRPr="00D7451B">
        <w:rPr>
          <w:rFonts w:ascii="Times New Roman" w:hAnsi="Times New Roman" w:cs="Times New Roman"/>
          <w:color w:val="000000" w:themeColor="text1"/>
          <w:sz w:val="24"/>
          <w:szCs w:val="24"/>
        </w:rPr>
        <w:t xml:space="preserve"> </w:t>
      </w:r>
      <w:r w:rsidR="007550A8" w:rsidRPr="00D7451B">
        <w:rPr>
          <w:rFonts w:ascii="Times New Roman" w:hAnsi="Times New Roman" w:cs="Times New Roman"/>
          <w:color w:val="000000" w:themeColor="text1"/>
          <w:sz w:val="24"/>
          <w:szCs w:val="24"/>
        </w:rPr>
        <w:t>m</w:t>
      </w:r>
      <w:r w:rsidRPr="00D7451B">
        <w:rPr>
          <w:rFonts w:ascii="Times New Roman" w:hAnsi="Times New Roman" w:cs="Times New Roman"/>
          <w:color w:val="000000" w:themeColor="text1"/>
          <w:sz w:val="24"/>
          <w:szCs w:val="24"/>
        </w:rPr>
        <w:t>ortality</w:t>
      </w:r>
      <w:r w:rsidRPr="00D7451B">
        <w:rPr>
          <w:rFonts w:ascii="Times New Roman" w:hAnsi="Times New Roman" w:cs="Times New Roman"/>
          <w:sz w:val="24"/>
          <w:szCs w:val="24"/>
        </w:rPr>
        <w:t xml:space="preserve">, but is mostly rejected by </w:t>
      </w:r>
      <w:r w:rsidR="00424F2B" w:rsidRPr="00D7451B">
        <w:rPr>
          <w:rFonts w:ascii="Times New Roman" w:hAnsi="Times New Roman" w:cs="Times New Roman"/>
          <w:sz w:val="24"/>
          <w:szCs w:val="24"/>
        </w:rPr>
        <w:t xml:space="preserve">the </w:t>
      </w:r>
      <w:r w:rsidRPr="00D7451B">
        <w:rPr>
          <w:rFonts w:ascii="Times New Roman" w:hAnsi="Times New Roman" w:cs="Times New Roman"/>
          <w:sz w:val="24"/>
          <w:szCs w:val="24"/>
        </w:rPr>
        <w:t xml:space="preserve">excess mortality data.  The sharp contrast between the two tables </w:t>
      </w:r>
      <w:r w:rsidR="004E7F18" w:rsidRPr="00D7451B">
        <w:rPr>
          <w:rFonts w:ascii="Times New Roman" w:hAnsi="Times New Roman" w:cs="Times New Roman"/>
          <w:sz w:val="24"/>
          <w:szCs w:val="24"/>
        </w:rPr>
        <w:t>suggests</w:t>
      </w:r>
      <w:r w:rsidRPr="00D7451B">
        <w:rPr>
          <w:rFonts w:ascii="Times New Roman" w:hAnsi="Times New Roman" w:cs="Times New Roman"/>
          <w:sz w:val="24"/>
          <w:szCs w:val="24"/>
        </w:rPr>
        <w:t xml:space="preserve"> that countries ranked higher in terms of rule of law, voice and accountability and government effectiveness are also countries where the gap between the confirmed </w:t>
      </w:r>
      <w:proofErr w:type="spellStart"/>
      <w:r w:rsidRPr="00D7451B">
        <w:rPr>
          <w:rFonts w:ascii="Times New Roman" w:hAnsi="Times New Roman" w:cs="Times New Roman"/>
          <w:sz w:val="24"/>
          <w:szCs w:val="24"/>
        </w:rPr>
        <w:t>covid</w:t>
      </w:r>
      <w:proofErr w:type="spellEnd"/>
      <w:r w:rsidRPr="00D7451B">
        <w:rPr>
          <w:rFonts w:ascii="Times New Roman" w:hAnsi="Times New Roman" w:cs="Times New Roman"/>
          <w:sz w:val="24"/>
          <w:szCs w:val="24"/>
        </w:rPr>
        <w:t xml:space="preserve"> mortality and the excess mortality is smaller.   </w:t>
      </w:r>
    </w:p>
    <w:p w14:paraId="269B3BD7" w14:textId="77777777" w:rsidR="0005057D" w:rsidRPr="00D7451B" w:rsidRDefault="0005057D" w:rsidP="0005057D">
      <w:pPr>
        <w:rPr>
          <w:rFonts w:ascii="Times New Roman" w:hAnsi="Times New Roman" w:cs="Times New Roman"/>
          <w:b/>
          <w:sz w:val="24"/>
          <w:szCs w:val="24"/>
        </w:rPr>
      </w:pPr>
    </w:p>
    <w:p w14:paraId="7E7D43B4" w14:textId="051458E9" w:rsidR="0005057D" w:rsidRPr="0005057D" w:rsidRDefault="0005057D" w:rsidP="0005057D">
      <w:pPr>
        <w:pStyle w:val="ListParagraph"/>
        <w:numPr>
          <w:ilvl w:val="0"/>
          <w:numId w:val="8"/>
        </w:numPr>
        <w:ind w:hanging="720"/>
        <w:rPr>
          <w:rFonts w:ascii="Times New Roman" w:hAnsi="Times New Roman" w:cs="Times New Roman"/>
          <w:b/>
          <w:sz w:val="24"/>
          <w:szCs w:val="24"/>
        </w:rPr>
      </w:pPr>
      <w:proofErr w:type="spellStart"/>
      <w:r>
        <w:rPr>
          <w:rFonts w:ascii="Times New Roman" w:hAnsi="Times New Roman" w:cs="Times New Roman"/>
          <w:b/>
          <w:sz w:val="24"/>
          <w:szCs w:val="24"/>
        </w:rPr>
        <w:t>Statististical</w:t>
      </w:r>
      <w:proofErr w:type="spellEnd"/>
      <w:r>
        <w:rPr>
          <w:rFonts w:ascii="Times New Roman" w:hAnsi="Times New Roman" w:cs="Times New Roman"/>
          <w:b/>
          <w:sz w:val="24"/>
          <w:szCs w:val="24"/>
        </w:rPr>
        <w:t xml:space="preserve"> Analysis</w:t>
      </w:r>
      <w:r w:rsidRPr="00D7451B">
        <w:rPr>
          <w:rFonts w:ascii="Times New Roman" w:hAnsi="Times New Roman" w:cs="Times New Roman"/>
          <w:b/>
          <w:sz w:val="24"/>
          <w:szCs w:val="24"/>
        </w:rPr>
        <w:t xml:space="preserve"> </w:t>
      </w:r>
      <w:r>
        <w:rPr>
          <w:rFonts w:ascii="Times New Roman" w:hAnsi="Times New Roman" w:cs="Times New Roman"/>
          <w:b/>
          <w:sz w:val="24"/>
          <w:szCs w:val="24"/>
        </w:rPr>
        <w:t xml:space="preserve">of the Gap between </w:t>
      </w:r>
      <w:r>
        <w:rPr>
          <w:rFonts w:ascii="Times New Roman" w:hAnsi="Times New Roman" w:cs="Times New Roman"/>
          <w:b/>
          <w:color w:val="000000" w:themeColor="text1"/>
          <w:sz w:val="24"/>
          <w:szCs w:val="24"/>
        </w:rPr>
        <w:t>C</w:t>
      </w:r>
      <w:r w:rsidRPr="00D7451B">
        <w:rPr>
          <w:rFonts w:ascii="Times New Roman" w:hAnsi="Times New Roman" w:cs="Times New Roman"/>
          <w:b/>
          <w:color w:val="000000" w:themeColor="text1"/>
          <w:sz w:val="24"/>
          <w:szCs w:val="24"/>
        </w:rPr>
        <w:t xml:space="preserve">onfirmed </w:t>
      </w:r>
      <w:r w:rsidR="00BB328F">
        <w:rPr>
          <w:rFonts w:ascii="Times New Roman" w:hAnsi="Times New Roman" w:cs="Times New Roman"/>
          <w:b/>
          <w:color w:val="000000" w:themeColor="text1"/>
          <w:sz w:val="24"/>
          <w:szCs w:val="24"/>
        </w:rPr>
        <w:t xml:space="preserve">and Excess </w:t>
      </w:r>
      <w:r w:rsidR="00BB328F">
        <w:rPr>
          <w:rFonts w:ascii="Times New Roman" w:hAnsi="Times New Roman" w:cs="Times New Roman"/>
          <w:b/>
          <w:sz w:val="24"/>
          <w:szCs w:val="24"/>
        </w:rPr>
        <w:t xml:space="preserve">Cumulative </w:t>
      </w:r>
      <w:proofErr w:type="spellStart"/>
      <w:r w:rsidRPr="00D7451B">
        <w:rPr>
          <w:rFonts w:ascii="Times New Roman" w:hAnsi="Times New Roman" w:cs="Times New Roman"/>
          <w:b/>
          <w:color w:val="000000" w:themeColor="text1"/>
          <w:sz w:val="24"/>
          <w:szCs w:val="24"/>
        </w:rPr>
        <w:t>Covid</w:t>
      </w:r>
      <w:proofErr w:type="spellEnd"/>
      <w:r w:rsidRPr="00D7451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w:t>
      </w:r>
      <w:r w:rsidRPr="00D7451B">
        <w:rPr>
          <w:rFonts w:ascii="Times New Roman" w:hAnsi="Times New Roman" w:cs="Times New Roman"/>
          <w:b/>
          <w:color w:val="000000" w:themeColor="text1"/>
          <w:sz w:val="24"/>
          <w:szCs w:val="24"/>
        </w:rPr>
        <w:t>ortality</w:t>
      </w:r>
      <w:r w:rsidRPr="00D7451B">
        <w:rPr>
          <w:rFonts w:ascii="Times New Roman" w:hAnsi="Times New Roman" w:cs="Times New Roman"/>
          <w:b/>
          <w:sz w:val="24"/>
          <w:szCs w:val="24"/>
        </w:rPr>
        <w:t>, 2020-2021</w:t>
      </w:r>
    </w:p>
    <w:p w14:paraId="27545FD4" w14:textId="737CC8E4" w:rsidR="00150D4C" w:rsidRDefault="0005057D" w:rsidP="00DC2677">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shd w:val="clear" w:color="auto" w:fill="FCFCFC"/>
        </w:rPr>
        <w:t>In order to gain further insight</w:t>
      </w:r>
      <w:r>
        <w:rPr>
          <w:rFonts w:ascii="Times New Roman" w:hAnsi="Times New Roman" w:cs="Times New Roman"/>
          <w:sz w:val="24"/>
          <w:szCs w:val="24"/>
          <w:shd w:val="clear" w:color="auto" w:fill="FCFCFC"/>
        </w:rPr>
        <w:t xml:space="preserve"> on </w:t>
      </w:r>
      <w:r w:rsidR="00BB328F">
        <w:rPr>
          <w:rFonts w:ascii="Times New Roman" w:hAnsi="Times New Roman" w:cs="Times New Roman"/>
          <w:sz w:val="24"/>
          <w:szCs w:val="24"/>
          <w:shd w:val="clear" w:color="auto" w:fill="FCFCFC"/>
        </w:rPr>
        <w:t xml:space="preserve">the gap between confirmed and excess </w:t>
      </w:r>
      <w:proofErr w:type="spellStart"/>
      <w:r w:rsidR="00BB328F">
        <w:rPr>
          <w:rFonts w:ascii="Times New Roman" w:hAnsi="Times New Roman" w:cs="Times New Roman"/>
          <w:sz w:val="24"/>
          <w:szCs w:val="24"/>
          <w:shd w:val="clear" w:color="auto" w:fill="FCFCFC"/>
        </w:rPr>
        <w:t>cumularive</w:t>
      </w:r>
      <w:proofErr w:type="spellEnd"/>
      <w:r w:rsidR="00BB328F">
        <w:rPr>
          <w:rFonts w:ascii="Times New Roman" w:hAnsi="Times New Roman" w:cs="Times New Roman"/>
          <w:sz w:val="24"/>
          <w:szCs w:val="24"/>
          <w:shd w:val="clear" w:color="auto" w:fill="FCFCFC"/>
        </w:rPr>
        <w:t xml:space="preserve"> </w:t>
      </w:r>
      <w:proofErr w:type="spellStart"/>
      <w:r w:rsidR="00BB328F">
        <w:rPr>
          <w:rFonts w:ascii="Times New Roman" w:hAnsi="Times New Roman" w:cs="Times New Roman"/>
          <w:sz w:val="24"/>
          <w:szCs w:val="24"/>
          <w:shd w:val="clear" w:color="auto" w:fill="FCFCFC"/>
        </w:rPr>
        <w:t>Covid</w:t>
      </w:r>
      <w:proofErr w:type="spellEnd"/>
      <w:r w:rsidR="00BB328F">
        <w:rPr>
          <w:rFonts w:ascii="Times New Roman" w:hAnsi="Times New Roman" w:cs="Times New Roman"/>
          <w:sz w:val="24"/>
          <w:szCs w:val="24"/>
          <w:shd w:val="clear" w:color="auto" w:fill="FCFCFC"/>
        </w:rPr>
        <w:t xml:space="preserve"> mortality</w:t>
      </w:r>
      <w:r w:rsidRPr="00D7451B">
        <w:rPr>
          <w:rFonts w:ascii="Times New Roman" w:hAnsi="Times New Roman" w:cs="Times New Roman"/>
          <w:sz w:val="24"/>
          <w:szCs w:val="24"/>
          <w:shd w:val="clear" w:color="auto" w:fill="FCFCFC"/>
        </w:rPr>
        <w:t xml:space="preserve">, we run regressions accounting the ratio of </w:t>
      </w:r>
      <w:r w:rsidRPr="00D7451B">
        <w:rPr>
          <w:rFonts w:ascii="Times New Roman" w:eastAsia="Calibri" w:hAnsi="Times New Roman" w:cs="Times New Roman"/>
          <w:color w:val="000000" w:themeColor="text1"/>
          <w:sz w:val="24"/>
          <w:szCs w:val="24"/>
        </w:rPr>
        <w:t xml:space="preserve">Cumulative </w:t>
      </w:r>
      <w:r w:rsidRPr="00150D4C">
        <w:rPr>
          <w:rFonts w:ascii="Times New Roman" w:eastAsia="Calibri" w:hAnsi="Times New Roman" w:cs="Times New Roman"/>
          <w:b/>
          <w:bCs/>
          <w:color w:val="000000" w:themeColor="text1"/>
          <w:sz w:val="24"/>
          <w:szCs w:val="24"/>
        </w:rPr>
        <w:t>E</w:t>
      </w:r>
      <w:r w:rsidRPr="00D7451B">
        <w:rPr>
          <w:rFonts w:ascii="Times New Roman" w:eastAsia="Calibri" w:hAnsi="Times New Roman" w:cs="Times New Roman"/>
          <w:color w:val="000000" w:themeColor="text1"/>
          <w:sz w:val="24"/>
          <w:szCs w:val="24"/>
        </w:rPr>
        <w:t>xcess/</w:t>
      </w:r>
      <w:r w:rsidRPr="00150D4C">
        <w:rPr>
          <w:rFonts w:ascii="Times New Roman" w:eastAsia="Calibri" w:hAnsi="Times New Roman" w:cs="Times New Roman"/>
          <w:b/>
          <w:bCs/>
          <w:color w:val="000000" w:themeColor="text1"/>
          <w:sz w:val="24"/>
          <w:szCs w:val="24"/>
        </w:rPr>
        <w:t>O</w:t>
      </w:r>
      <w:r w:rsidRPr="00D7451B">
        <w:rPr>
          <w:rFonts w:ascii="Times New Roman" w:eastAsia="Calibri" w:hAnsi="Times New Roman" w:cs="Times New Roman"/>
          <w:color w:val="000000" w:themeColor="text1"/>
          <w:sz w:val="24"/>
          <w:szCs w:val="24"/>
        </w:rPr>
        <w:t>fficial COVID-19 mortality ratios across countries. We do it for two dates; the end of 2020, contrasting it to the end 2021, controlling for GDP/Capita and vaccination rates for 170 countries</w:t>
      </w:r>
      <w:r w:rsidR="00150D4C">
        <w:rPr>
          <w:rFonts w:ascii="Times New Roman" w:hAnsi="Times New Roman" w:cs="Times New Roman"/>
          <w:sz w:val="24"/>
          <w:szCs w:val="24"/>
        </w:rPr>
        <w:t>.</w:t>
      </w:r>
    </w:p>
    <w:p w14:paraId="28E32F69" w14:textId="5BAD6296" w:rsidR="00150D4C" w:rsidRDefault="35C1C7C1" w:rsidP="00150D4C">
      <w:pPr>
        <w:spacing w:line="360" w:lineRule="auto"/>
        <w:rPr>
          <w:rFonts w:ascii="Times New Roman" w:hAnsi="Times New Roman" w:cs="Times New Roman"/>
          <w:sz w:val="24"/>
          <w:szCs w:val="24"/>
        </w:rPr>
      </w:pPr>
      <w:r w:rsidRPr="35C1C7C1">
        <w:rPr>
          <w:rFonts w:ascii="Times New Roman" w:hAnsi="Times New Roman" w:cs="Times New Roman"/>
          <w:sz w:val="24"/>
          <w:szCs w:val="24"/>
        </w:rPr>
        <w:t xml:space="preserve">Table 5 provides the estimation of cumulative excess/official COVID-19 death ratios (henceforth, E/O) on the level of income (as measured by GDP per capita) and </w:t>
      </w:r>
      <w:commentRangeStart w:id="68"/>
      <w:r w:rsidRPr="35C1C7C1">
        <w:rPr>
          <w:rFonts w:ascii="Times New Roman" w:hAnsi="Times New Roman" w:cs="Times New Roman"/>
          <w:sz w:val="24"/>
          <w:szCs w:val="24"/>
        </w:rPr>
        <w:t>the level of vaccination (the share of people (per hundred)</w:t>
      </w:r>
      <w:commentRangeEnd w:id="68"/>
      <w:r w:rsidR="00150D4C">
        <w:rPr>
          <w:rStyle w:val="CommentReference"/>
        </w:rPr>
        <w:commentReference w:id="68"/>
      </w:r>
      <w:r w:rsidRPr="35C1C7C1">
        <w:rPr>
          <w:rFonts w:ascii="Times New Roman" w:hAnsi="Times New Roman" w:cs="Times New Roman"/>
          <w:sz w:val="24"/>
          <w:szCs w:val="24"/>
        </w:rPr>
        <w:t xml:space="preserve"> fully vaccinated against COVID-19) across </w:t>
      </w:r>
      <w:ins w:id="69" w:author="Yothin Jinjarak" w:date="2022-01-31T09:57:00Z">
        <w:r w:rsidRPr="35C1C7C1">
          <w:rPr>
            <w:rFonts w:ascii="Times New Roman" w:hAnsi="Times New Roman" w:cs="Times New Roman"/>
            <w:sz w:val="24"/>
            <w:szCs w:val="24"/>
          </w:rPr>
          <w:t>165</w:t>
        </w:r>
      </w:ins>
      <w:del w:id="70" w:author="Yothin Jinjarak" w:date="2022-01-31T09:57:00Z">
        <w:r w:rsidR="00150D4C" w:rsidRPr="35C1C7C1" w:rsidDel="35C1C7C1">
          <w:rPr>
            <w:rFonts w:ascii="Times New Roman" w:hAnsi="Times New Roman" w:cs="Times New Roman"/>
            <w:sz w:val="24"/>
            <w:szCs w:val="24"/>
          </w:rPr>
          <w:delText>170</w:delText>
        </w:r>
      </w:del>
      <w:r w:rsidRPr="35C1C7C1">
        <w:rPr>
          <w:rFonts w:ascii="Times New Roman" w:hAnsi="Times New Roman" w:cs="Times New Roman"/>
          <w:sz w:val="24"/>
          <w:szCs w:val="24"/>
        </w:rPr>
        <w:t xml:space="preserve"> countries for 2020 and 2021. The first column shows that, at the end of 2020, the association between E/O and GDP per capita is negative but statistically insignificant. In 2021, however, as the COVID-19 vaccines became widely available throughout the year for a large number of countries, the association between cumulative E/O and GDP </w:t>
      </w:r>
      <w:r w:rsidRPr="35C1C7C1">
        <w:rPr>
          <w:rFonts w:ascii="Times New Roman" w:hAnsi="Times New Roman" w:cs="Times New Roman"/>
          <w:sz w:val="24"/>
          <w:szCs w:val="24"/>
        </w:rPr>
        <w:lastRenderedPageBreak/>
        <w:t xml:space="preserve">per capita </w:t>
      </w:r>
      <w:ins w:id="71" w:author="Yothin Jinjarak" w:date="2022-01-31T09:56:00Z">
        <w:r w:rsidRPr="35C1C7C1">
          <w:rPr>
            <w:rFonts w:ascii="Times New Roman" w:hAnsi="Times New Roman" w:cs="Times New Roman"/>
            <w:sz w:val="24"/>
            <w:szCs w:val="24"/>
          </w:rPr>
          <w:t>beca</w:t>
        </w:r>
      </w:ins>
      <w:ins w:id="72" w:author="Yothin Jinjarak" w:date="2022-01-31T09:57:00Z">
        <w:r w:rsidRPr="35C1C7C1">
          <w:rPr>
            <w:rFonts w:ascii="Times New Roman" w:hAnsi="Times New Roman" w:cs="Times New Roman"/>
            <w:sz w:val="24"/>
            <w:szCs w:val="24"/>
          </w:rPr>
          <w:t>me</w:t>
        </w:r>
      </w:ins>
      <w:del w:id="73" w:author="Yothin Jinjarak" w:date="2022-01-31T09:56:00Z">
        <w:r w:rsidR="00150D4C" w:rsidRPr="35C1C7C1" w:rsidDel="35C1C7C1">
          <w:rPr>
            <w:rFonts w:ascii="Times New Roman" w:hAnsi="Times New Roman" w:cs="Times New Roman"/>
            <w:sz w:val="24"/>
            <w:szCs w:val="24"/>
          </w:rPr>
          <w:delText>remains</w:delText>
        </w:r>
      </w:del>
      <w:r w:rsidRPr="35C1C7C1">
        <w:rPr>
          <w:rFonts w:ascii="Times New Roman" w:hAnsi="Times New Roman" w:cs="Times New Roman"/>
          <w:sz w:val="24"/>
          <w:szCs w:val="24"/>
        </w:rPr>
        <w:t xml:space="preserve"> </w:t>
      </w:r>
      <w:del w:id="74" w:author="Yothin Jinjarak" w:date="2022-01-31T09:56:00Z">
        <w:r w:rsidR="00150D4C" w:rsidRPr="35C1C7C1" w:rsidDel="35C1C7C1">
          <w:rPr>
            <w:rFonts w:ascii="Times New Roman" w:hAnsi="Times New Roman" w:cs="Times New Roman"/>
            <w:sz w:val="24"/>
            <w:szCs w:val="24"/>
          </w:rPr>
          <w:delText>in</w:delText>
        </w:r>
      </w:del>
      <w:r w:rsidRPr="35C1C7C1">
        <w:rPr>
          <w:rFonts w:ascii="Times New Roman" w:hAnsi="Times New Roman" w:cs="Times New Roman"/>
          <w:sz w:val="24"/>
          <w:szCs w:val="24"/>
        </w:rPr>
        <w:t xml:space="preserve">significant, </w:t>
      </w:r>
      <w:ins w:id="75" w:author="Yothin Jinjarak" w:date="2022-01-31T09:57:00Z">
        <w:r w:rsidRPr="35C1C7C1">
          <w:rPr>
            <w:rFonts w:ascii="Times New Roman" w:hAnsi="Times New Roman" w:cs="Times New Roman"/>
            <w:sz w:val="24"/>
            <w:szCs w:val="24"/>
          </w:rPr>
          <w:t>as well as</w:t>
        </w:r>
      </w:ins>
      <w:del w:id="76" w:author="Yothin Jinjarak" w:date="2022-01-31T09:57:00Z">
        <w:r w:rsidR="00150D4C" w:rsidRPr="35C1C7C1" w:rsidDel="35C1C7C1">
          <w:rPr>
            <w:rFonts w:ascii="Times New Roman" w:hAnsi="Times New Roman" w:cs="Times New Roman"/>
            <w:sz w:val="24"/>
            <w:szCs w:val="24"/>
          </w:rPr>
          <w:delText>but</w:delText>
        </w:r>
      </w:del>
      <w:r w:rsidRPr="35C1C7C1">
        <w:rPr>
          <w:rFonts w:ascii="Times New Roman" w:hAnsi="Times New Roman" w:cs="Times New Roman"/>
          <w:sz w:val="24"/>
          <w:szCs w:val="24"/>
        </w:rPr>
        <w:t xml:space="preserve"> the association </w:t>
      </w:r>
      <w:del w:id="77" w:author="Yothin Jinjarak" w:date="2022-01-31T09:57:00Z">
        <w:r w:rsidR="00150D4C" w:rsidRPr="35C1C7C1" w:rsidDel="35C1C7C1">
          <w:rPr>
            <w:rFonts w:ascii="Times New Roman" w:hAnsi="Times New Roman" w:cs="Times New Roman"/>
            <w:sz w:val="24"/>
            <w:szCs w:val="24"/>
          </w:rPr>
          <w:delText>with the level of vaccination have become negative and statistically significant</w:delText>
        </w:r>
      </w:del>
      <w:ins w:id="78" w:author="Yothin Jinjarak" w:date="2022-01-31T09:57:00Z">
        <w:r w:rsidRPr="35C1C7C1">
          <w:rPr>
            <w:rFonts w:ascii="Times New Roman" w:hAnsi="Times New Roman" w:cs="Times New Roman"/>
            <w:sz w:val="24"/>
            <w:szCs w:val="24"/>
          </w:rPr>
          <w:t>between E/O and vaccination</w:t>
        </w:r>
      </w:ins>
      <w:r w:rsidRPr="35C1C7C1">
        <w:rPr>
          <w:rFonts w:ascii="Times New Roman" w:hAnsi="Times New Roman" w:cs="Times New Roman"/>
          <w:sz w:val="24"/>
          <w:szCs w:val="24"/>
        </w:rPr>
        <w:t xml:space="preserve"> in the international sample. To put these numbers in context, given the distribution of GDP per capita, the results suggest that the </w:t>
      </w:r>
      <w:ins w:id="79" w:author="Yothin Jinjarak" w:date="2022-01-31T09:59:00Z">
        <w:r w:rsidRPr="35C1C7C1">
          <w:rPr>
            <w:rFonts w:ascii="Times New Roman" w:hAnsi="Times New Roman" w:cs="Times New Roman"/>
            <w:sz w:val="24"/>
            <w:szCs w:val="24"/>
          </w:rPr>
          <w:t>average marginal effects of vaccination for the</w:t>
        </w:r>
      </w:ins>
      <w:del w:id="80" w:author="Yothin Jinjarak" w:date="2022-01-31T09:59:00Z">
        <w:r w:rsidR="00150D4C" w:rsidRPr="35C1C7C1" w:rsidDel="35C1C7C1">
          <w:rPr>
            <w:rFonts w:ascii="Times New Roman" w:hAnsi="Times New Roman" w:cs="Times New Roman"/>
            <w:sz w:val="24"/>
            <w:szCs w:val="24"/>
          </w:rPr>
          <w:delText>income gap between the average</w:delText>
        </w:r>
      </w:del>
      <w:r w:rsidRPr="35C1C7C1">
        <w:rPr>
          <w:rFonts w:ascii="Times New Roman" w:hAnsi="Times New Roman" w:cs="Times New Roman"/>
          <w:sz w:val="24"/>
          <w:szCs w:val="24"/>
        </w:rPr>
        <w:t xml:space="preserve"> countries at</w:t>
      </w:r>
      <w:ins w:id="81" w:author="Yothin Jinjarak" w:date="2022-01-31T10:02:00Z">
        <w:r w:rsidRPr="35C1C7C1">
          <w:rPr>
            <w:rFonts w:ascii="Times New Roman" w:hAnsi="Times New Roman" w:cs="Times New Roman"/>
            <w:sz w:val="24"/>
            <w:szCs w:val="24"/>
          </w:rPr>
          <w:t xml:space="preserve"> </w:t>
        </w:r>
      </w:ins>
      <w:ins w:id="82" w:author="Yothin Jinjarak" w:date="2022-01-31T10:03:00Z">
        <w:r w:rsidRPr="35C1C7C1">
          <w:rPr>
            <w:rFonts w:ascii="Times New Roman" w:hAnsi="Times New Roman" w:cs="Times New Roman"/>
            <w:sz w:val="24"/>
            <w:szCs w:val="24"/>
          </w:rPr>
          <w:t>the</w:t>
        </w:r>
      </w:ins>
      <w:r w:rsidRPr="35C1C7C1">
        <w:rPr>
          <w:rFonts w:ascii="Times New Roman" w:hAnsi="Times New Roman" w:cs="Times New Roman"/>
          <w:sz w:val="24"/>
          <w:szCs w:val="24"/>
        </w:rPr>
        <w:t xml:space="preserve"> 75 percentile</w:t>
      </w:r>
      <w:ins w:id="83" w:author="Yothin Jinjarak" w:date="2022-01-31T10:02:00Z">
        <w:r w:rsidRPr="35C1C7C1">
          <w:rPr>
            <w:rFonts w:ascii="Times New Roman" w:hAnsi="Times New Roman" w:cs="Times New Roman"/>
            <w:sz w:val="24"/>
            <w:szCs w:val="24"/>
          </w:rPr>
          <w:t xml:space="preserve"> level of income</w:t>
        </w:r>
      </w:ins>
      <w:r w:rsidRPr="35C1C7C1">
        <w:rPr>
          <w:rFonts w:ascii="Times New Roman" w:hAnsi="Times New Roman" w:cs="Times New Roman"/>
          <w:sz w:val="24"/>
          <w:szCs w:val="24"/>
        </w:rPr>
        <w:t xml:space="preserve"> ($ </w:t>
      </w:r>
      <w:ins w:id="84" w:author="Yothin Jinjarak" w:date="2022-01-31T10:02:00Z">
        <w:r w:rsidRPr="35C1C7C1">
          <w:rPr>
            <w:rFonts w:ascii="Times New Roman" w:hAnsi="Times New Roman" w:cs="Times New Roman"/>
            <w:sz w:val="24"/>
            <w:szCs w:val="24"/>
          </w:rPr>
          <w:t>27,936</w:t>
        </w:r>
      </w:ins>
      <w:del w:id="85" w:author="Yothin Jinjarak" w:date="2022-01-31T10:02:00Z">
        <w:r w:rsidR="00150D4C" w:rsidRPr="35C1C7C1" w:rsidDel="35C1C7C1">
          <w:rPr>
            <w:rFonts w:ascii="Times New Roman" w:hAnsi="Times New Roman" w:cs="Times New Roman"/>
            <w:sz w:val="24"/>
            <w:szCs w:val="24"/>
          </w:rPr>
          <w:delText>29.481</w:delText>
        </w:r>
      </w:del>
      <w:r w:rsidRPr="35C1C7C1">
        <w:rPr>
          <w:rFonts w:ascii="Times New Roman" w:hAnsi="Times New Roman" w:cs="Times New Roman"/>
          <w:sz w:val="24"/>
          <w:szCs w:val="24"/>
        </w:rPr>
        <w:t xml:space="preserve"> per capita</w:t>
      </w:r>
      <w:del w:id="86" w:author="Yothin Jinjarak" w:date="2022-01-31T10:01:00Z">
        <w:r w:rsidR="00150D4C" w:rsidRPr="35C1C7C1" w:rsidDel="35C1C7C1">
          <w:rPr>
            <w:rFonts w:ascii="Times New Roman" w:hAnsi="Times New Roman" w:cs="Times New Roman"/>
            <w:sz w:val="24"/>
            <w:szCs w:val="24"/>
          </w:rPr>
          <w:delText>; in thousand</w:delText>
        </w:r>
      </w:del>
      <w:r w:rsidRPr="35C1C7C1">
        <w:rPr>
          <w:rFonts w:ascii="Times New Roman" w:hAnsi="Times New Roman" w:cs="Times New Roman"/>
          <w:sz w:val="24"/>
          <w:szCs w:val="24"/>
        </w:rPr>
        <w:t>)</w:t>
      </w:r>
      <w:ins w:id="87" w:author="Yothin Jinjarak" w:date="2022-01-31T09:59:00Z">
        <w:r w:rsidRPr="35C1C7C1">
          <w:rPr>
            <w:rFonts w:ascii="Times New Roman" w:hAnsi="Times New Roman" w:cs="Times New Roman"/>
            <w:sz w:val="24"/>
            <w:szCs w:val="24"/>
          </w:rPr>
          <w:t xml:space="preserve"> is -.43; </w:t>
        </w:r>
      </w:ins>
      <w:ins w:id="88" w:author="Yothin Jinjarak" w:date="2022-01-31T10:02:00Z">
        <w:r w:rsidRPr="35C1C7C1">
          <w:rPr>
            <w:rFonts w:ascii="Times New Roman" w:hAnsi="Times New Roman" w:cs="Times New Roman"/>
            <w:sz w:val="24"/>
            <w:szCs w:val="24"/>
          </w:rPr>
          <w:t xml:space="preserve">for </w:t>
        </w:r>
      </w:ins>
      <w:ins w:id="89" w:author="Yothin Jinjarak" w:date="2022-01-31T09:59:00Z">
        <w:r w:rsidRPr="35C1C7C1">
          <w:rPr>
            <w:rFonts w:ascii="Times New Roman" w:hAnsi="Times New Roman" w:cs="Times New Roman"/>
            <w:sz w:val="24"/>
            <w:szCs w:val="24"/>
          </w:rPr>
          <w:t xml:space="preserve">the countries at </w:t>
        </w:r>
      </w:ins>
      <w:ins w:id="90" w:author="Yothin Jinjarak" w:date="2022-01-31T10:03:00Z">
        <w:r w:rsidRPr="35C1C7C1">
          <w:rPr>
            <w:rFonts w:ascii="Times New Roman" w:hAnsi="Times New Roman" w:cs="Times New Roman"/>
            <w:sz w:val="24"/>
            <w:szCs w:val="24"/>
          </w:rPr>
          <w:t xml:space="preserve">the </w:t>
        </w:r>
      </w:ins>
      <w:ins w:id="91" w:author="Yothin Jinjarak" w:date="2022-01-31T09:59:00Z">
        <w:r w:rsidRPr="35C1C7C1">
          <w:rPr>
            <w:rFonts w:ascii="Times New Roman" w:hAnsi="Times New Roman" w:cs="Times New Roman"/>
            <w:sz w:val="24"/>
            <w:szCs w:val="24"/>
          </w:rPr>
          <w:t>median (</w:t>
        </w:r>
      </w:ins>
      <w:ins w:id="92" w:author="Yothin Jinjarak" w:date="2022-01-31T10:00:00Z">
        <w:r w:rsidRPr="35C1C7C1">
          <w:rPr>
            <w:rFonts w:ascii="Times New Roman" w:hAnsi="Times New Roman" w:cs="Times New Roman"/>
            <w:sz w:val="24"/>
            <w:szCs w:val="24"/>
          </w:rPr>
          <w:t>$ 13</w:t>
        </w:r>
      </w:ins>
      <w:ins w:id="93" w:author="Yothin Jinjarak" w:date="2022-01-31T10:02:00Z">
        <w:r w:rsidRPr="35C1C7C1">
          <w:rPr>
            <w:rFonts w:ascii="Times New Roman" w:hAnsi="Times New Roman" w:cs="Times New Roman"/>
            <w:sz w:val="24"/>
            <w:szCs w:val="24"/>
          </w:rPr>
          <w:t>,111</w:t>
        </w:r>
      </w:ins>
      <w:ins w:id="94" w:author="Yothin Jinjarak" w:date="2022-01-31T10:00:00Z">
        <w:r w:rsidRPr="35C1C7C1">
          <w:rPr>
            <w:rFonts w:ascii="Times New Roman" w:hAnsi="Times New Roman" w:cs="Times New Roman"/>
            <w:sz w:val="24"/>
            <w:szCs w:val="24"/>
          </w:rPr>
          <w:t xml:space="preserve">) is -.32; and </w:t>
        </w:r>
      </w:ins>
      <w:ins w:id="95" w:author="Yothin Jinjarak" w:date="2022-01-31T10:04:00Z">
        <w:r w:rsidRPr="35C1C7C1">
          <w:rPr>
            <w:rFonts w:ascii="Times New Roman" w:hAnsi="Times New Roman" w:cs="Times New Roman"/>
            <w:sz w:val="24"/>
            <w:szCs w:val="24"/>
          </w:rPr>
          <w:t xml:space="preserve">for </w:t>
        </w:r>
      </w:ins>
      <w:ins w:id="96" w:author="Yothin Jinjarak" w:date="2022-01-31T10:00:00Z">
        <w:r w:rsidRPr="35C1C7C1">
          <w:rPr>
            <w:rFonts w:ascii="Times New Roman" w:hAnsi="Times New Roman" w:cs="Times New Roman"/>
            <w:sz w:val="24"/>
            <w:szCs w:val="24"/>
          </w:rPr>
          <w:t>the countries at 25 percentile ($ 4</w:t>
        </w:r>
      </w:ins>
      <w:ins w:id="97" w:author="Yothin Jinjarak" w:date="2022-01-31T10:01:00Z">
        <w:r w:rsidRPr="35C1C7C1">
          <w:rPr>
            <w:rFonts w:ascii="Times New Roman" w:hAnsi="Times New Roman" w:cs="Times New Roman"/>
            <w:sz w:val="24"/>
            <w:szCs w:val="24"/>
          </w:rPr>
          <w:t xml:space="preserve">,227) is </w:t>
        </w:r>
      </w:ins>
      <w:ins w:id="98" w:author="Yothin Jinjarak" w:date="2022-01-31T10:03:00Z">
        <w:r w:rsidRPr="35C1C7C1">
          <w:rPr>
            <w:rFonts w:ascii="Times New Roman" w:hAnsi="Times New Roman" w:cs="Times New Roman"/>
            <w:sz w:val="24"/>
            <w:szCs w:val="24"/>
          </w:rPr>
          <w:t>-.25</w:t>
        </w:r>
      </w:ins>
      <w:ins w:id="99" w:author="Yothin Jinjarak" w:date="2022-01-31T10:01:00Z">
        <w:r w:rsidRPr="35C1C7C1">
          <w:rPr>
            <w:rFonts w:ascii="Times New Roman" w:hAnsi="Times New Roman" w:cs="Times New Roman"/>
            <w:sz w:val="24"/>
            <w:szCs w:val="24"/>
          </w:rPr>
          <w:t>.</w:t>
        </w:r>
      </w:ins>
      <w:del w:id="100" w:author="Yothin Jinjarak" w:date="2022-01-31T10:01:00Z">
        <w:r w:rsidR="00150D4C" w:rsidRPr="35C1C7C1" w:rsidDel="35C1C7C1">
          <w:rPr>
            <w:rFonts w:ascii="Times New Roman" w:hAnsi="Times New Roman" w:cs="Times New Roman"/>
            <w:sz w:val="24"/>
            <w:szCs w:val="24"/>
          </w:rPr>
          <w:delText xml:space="preserve"> and the average countries at 25 percentile ($ 4.227 per capita; in thousand) is associated with (29.481-4.227)*0.13 = 3.283 larger in the excess deaths to official mortality ratio (a mean of 15.085, a standard deviation of 47.350) of the lower-income countries. Further, the gap in vaccination between the average countries at 75 percentile (65.37 fully vaccinated per hundred people) and the average countries at 25 percentile (7.54 fully vaccinated per hundred people) is associated with (65.37-7.54)*0.42 = 24.28 larger in the excess deaths to official mortality ratio of the lower-vaccinated countries by the end of 2021</w:delText>
        </w:r>
      </w:del>
      <w:r w:rsidRPr="35C1C7C1">
        <w:rPr>
          <w:rFonts w:ascii="Times New Roman" w:hAnsi="Times New Roman" w:cs="Times New Roman"/>
          <w:sz w:val="24"/>
          <w:szCs w:val="24"/>
        </w:rPr>
        <w:t>.</w:t>
      </w:r>
    </w:p>
    <w:p w14:paraId="54C0801F" w14:textId="761C1454" w:rsidR="00150D4C" w:rsidRDefault="00150D4C" w:rsidP="00150D4C">
      <w:pPr>
        <w:spacing w:line="360" w:lineRule="auto"/>
        <w:jc w:val="center"/>
        <w:rPr>
          <w:rFonts w:ascii="Times New Roman" w:hAnsi="Times New Roman" w:cs="Times New Roman"/>
          <w:sz w:val="24"/>
          <w:szCs w:val="24"/>
        </w:rPr>
      </w:pPr>
      <w:r w:rsidRPr="00150D4C">
        <w:rPr>
          <w:rFonts w:ascii="Times New Roman" w:eastAsia="Calibri" w:hAnsi="Times New Roman" w:cs="Times New Roman"/>
          <w:b/>
          <w:bCs/>
          <w:color w:val="000000" w:themeColor="text1"/>
          <w:sz w:val="24"/>
          <w:szCs w:val="24"/>
        </w:rPr>
        <w:t>Table 5.</w:t>
      </w:r>
      <w:r>
        <w:rPr>
          <w:rFonts w:ascii="Times New Roman" w:eastAsia="Calibri" w:hAnsi="Times New Roman" w:cs="Times New Roman"/>
          <w:color w:val="000000" w:themeColor="text1"/>
          <w:sz w:val="24"/>
          <w:szCs w:val="24"/>
        </w:rPr>
        <w:t xml:space="preserve"> Regression of Cumulative Excess/Official COVID-19 Death Ratios across Countries, 2020 and 2021.</w:t>
      </w:r>
    </w:p>
    <w:tbl>
      <w:tblPr>
        <w:tblStyle w:val="TableGrid"/>
        <w:tblW w:w="0" w:type="auto"/>
        <w:jc w:val="center"/>
        <w:tblLayout w:type="fixed"/>
        <w:tblLook w:val="06A0" w:firstRow="1" w:lastRow="0" w:firstColumn="1" w:lastColumn="0" w:noHBand="1" w:noVBand="1"/>
      </w:tblPr>
      <w:tblGrid>
        <w:gridCol w:w="2310"/>
        <w:gridCol w:w="1860"/>
        <w:gridCol w:w="1815"/>
      </w:tblGrid>
      <w:tr w:rsidR="00150D4C" w14:paraId="16726C7B" w14:textId="77777777" w:rsidTr="35C1C7C1">
        <w:trPr>
          <w:trHeight w:val="300"/>
          <w:jc w:val="center"/>
        </w:trPr>
        <w:tc>
          <w:tcPr>
            <w:tcW w:w="59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9EA025" w14:textId="34D2CC50" w:rsidR="00150D4C" w:rsidRDefault="00150D4C">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Dependent variable: </w:t>
            </w:r>
            <w:r>
              <w:rPr>
                <w:rFonts w:ascii="Times New Roman" w:eastAsia="Calibri" w:hAnsi="Times New Roman" w:cs="Times New Roman"/>
                <w:color w:val="000000" w:themeColor="text1"/>
                <w:sz w:val="24"/>
                <w:szCs w:val="24"/>
              </w:rPr>
              <w:t>Cumulative Excess/Official COVID-19 Death Ratios</w:t>
            </w:r>
          </w:p>
        </w:tc>
      </w:tr>
      <w:tr w:rsidR="00150D4C" w14:paraId="027C9F58"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3EB877A3"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60" w:type="dxa"/>
            <w:tcBorders>
              <w:top w:val="single" w:sz="4" w:space="0" w:color="auto"/>
              <w:left w:val="single" w:sz="4" w:space="0" w:color="auto"/>
              <w:bottom w:val="single" w:sz="4" w:space="0" w:color="auto"/>
              <w:right w:val="single" w:sz="4" w:space="0" w:color="auto"/>
            </w:tcBorders>
            <w:vAlign w:val="center"/>
            <w:hideMark/>
          </w:tcPr>
          <w:p w14:paraId="45D27098"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2020-12-28</w:t>
            </w:r>
          </w:p>
        </w:tc>
        <w:tc>
          <w:tcPr>
            <w:tcW w:w="1815" w:type="dxa"/>
            <w:tcBorders>
              <w:top w:val="single" w:sz="4" w:space="0" w:color="auto"/>
              <w:left w:val="single" w:sz="4" w:space="0" w:color="auto"/>
              <w:bottom w:val="single" w:sz="4" w:space="0" w:color="auto"/>
              <w:right w:val="single" w:sz="4" w:space="0" w:color="auto"/>
            </w:tcBorders>
            <w:vAlign w:val="center"/>
            <w:hideMark/>
          </w:tcPr>
          <w:p w14:paraId="353662E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2021-12-27</w:t>
            </w:r>
          </w:p>
        </w:tc>
      </w:tr>
      <w:tr w:rsidR="00150D4C" w14:paraId="3DE281EA"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01F9B6A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GDP per Capita</w:t>
            </w:r>
          </w:p>
        </w:tc>
        <w:tc>
          <w:tcPr>
            <w:tcW w:w="1860" w:type="dxa"/>
            <w:tcBorders>
              <w:top w:val="single" w:sz="4" w:space="0" w:color="auto"/>
              <w:left w:val="single" w:sz="4" w:space="0" w:color="auto"/>
              <w:bottom w:val="single" w:sz="4" w:space="0" w:color="auto"/>
              <w:right w:val="single" w:sz="4" w:space="0" w:color="auto"/>
            </w:tcBorders>
            <w:vAlign w:val="center"/>
            <w:hideMark/>
          </w:tcPr>
          <w:p w14:paraId="63E01927" w14:textId="5871FE32"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01" w:author="Yothin Jinjarak" w:date="2022-01-31T09:53:00Z">
              <w:r w:rsidRPr="35C1C7C1">
                <w:rPr>
                  <w:rFonts w:ascii="Times New Roman" w:eastAsia="Calibri" w:hAnsi="Times New Roman" w:cs="Times New Roman"/>
                  <w:color w:val="000000" w:themeColor="text1"/>
                  <w:sz w:val="24"/>
                  <w:szCs w:val="24"/>
                </w:rPr>
                <w:t>-1.45</w:t>
              </w:r>
            </w:ins>
            <w:del w:id="102" w:author="Yothin Jinjarak" w:date="2022-01-31T09:53:00Z">
              <w:r w:rsidR="00150D4C" w:rsidRPr="35C1C7C1" w:rsidDel="35C1C7C1">
                <w:rPr>
                  <w:rFonts w:ascii="Times New Roman" w:eastAsia="Calibri" w:hAnsi="Times New Roman" w:cs="Times New Roman"/>
                  <w:color w:val="000000" w:themeColor="text1"/>
                  <w:sz w:val="24"/>
                  <w:szCs w:val="24"/>
                </w:rPr>
                <w:delText>-1.34</w:delText>
              </w:r>
            </w:del>
            <w:r w:rsidRPr="35C1C7C1">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2731D5C4" w14:textId="6F2F4AC2"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03" w:author="Yothin Jinjarak" w:date="2022-01-31T09:54:00Z">
              <w:r w:rsidRPr="35C1C7C1">
                <w:rPr>
                  <w:rFonts w:ascii="Times New Roman" w:eastAsia="Calibri" w:hAnsi="Times New Roman" w:cs="Times New Roman"/>
                  <w:color w:val="000000" w:themeColor="text1"/>
                  <w:sz w:val="24"/>
                  <w:szCs w:val="24"/>
                </w:rPr>
                <w:t>-1.97**</w:t>
              </w:r>
            </w:ins>
            <w:del w:id="104" w:author="Yothin Jinjarak" w:date="2022-01-31T09:54:00Z">
              <w:r w:rsidR="00150D4C" w:rsidRPr="35C1C7C1" w:rsidDel="35C1C7C1">
                <w:rPr>
                  <w:rFonts w:ascii="Times New Roman" w:eastAsia="Calibri" w:hAnsi="Times New Roman" w:cs="Times New Roman"/>
                  <w:color w:val="000000" w:themeColor="text1"/>
                  <w:sz w:val="24"/>
                  <w:szCs w:val="24"/>
                </w:rPr>
                <w:delText>-0.13</w:delText>
              </w:r>
            </w:del>
            <w:r w:rsidRPr="35C1C7C1">
              <w:rPr>
                <w:rFonts w:ascii="Times New Roman" w:eastAsia="Calibri" w:hAnsi="Times New Roman" w:cs="Times New Roman"/>
                <w:color w:val="000000" w:themeColor="text1"/>
                <w:sz w:val="24"/>
                <w:szCs w:val="24"/>
              </w:rPr>
              <w:t xml:space="preserve"> </w:t>
            </w:r>
          </w:p>
        </w:tc>
      </w:tr>
      <w:tr w:rsidR="00150D4C" w14:paraId="4ADF99DD"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359ED350" w14:textId="77777777" w:rsidR="00150D4C" w:rsidRDefault="00150D4C">
            <w:pPr>
              <w:spacing w:line="360" w:lineRule="auto"/>
              <w:jc w:val="center"/>
              <w:rPr>
                <w:rFonts w:ascii="Times New Roman" w:hAnsi="Times New Roman" w:cs="Times New Roman"/>
                <w:sz w:val="24"/>
                <w:szCs w:val="24"/>
              </w:rPr>
            </w:pPr>
          </w:p>
        </w:tc>
        <w:tc>
          <w:tcPr>
            <w:tcW w:w="1860" w:type="dxa"/>
            <w:tcBorders>
              <w:top w:val="single" w:sz="4" w:space="0" w:color="auto"/>
              <w:left w:val="single" w:sz="4" w:space="0" w:color="auto"/>
              <w:bottom w:val="single" w:sz="4" w:space="0" w:color="auto"/>
              <w:right w:val="single" w:sz="4" w:space="0" w:color="auto"/>
            </w:tcBorders>
            <w:vAlign w:val="center"/>
            <w:hideMark/>
          </w:tcPr>
          <w:p w14:paraId="291D6DB8" w14:textId="4F84214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05" w:author="Yothin Jinjarak" w:date="2022-01-31T09:53:00Z">
              <w:r w:rsidRPr="35C1C7C1">
                <w:rPr>
                  <w:rFonts w:ascii="Times New Roman" w:eastAsia="Calibri" w:hAnsi="Times New Roman" w:cs="Times New Roman"/>
                  <w:color w:val="000000" w:themeColor="text1"/>
                  <w:sz w:val="24"/>
                  <w:szCs w:val="24"/>
                </w:rPr>
                <w:t>0.93</w:t>
              </w:r>
            </w:ins>
            <w:del w:id="106" w:author="Yothin Jinjarak" w:date="2022-01-31T09:53:00Z">
              <w:r w:rsidR="00150D4C" w:rsidRPr="35C1C7C1" w:rsidDel="35C1C7C1">
                <w:rPr>
                  <w:rFonts w:ascii="Times New Roman" w:eastAsia="Calibri" w:hAnsi="Times New Roman" w:cs="Times New Roman"/>
                  <w:color w:val="000000" w:themeColor="text1"/>
                  <w:sz w:val="24"/>
                  <w:szCs w:val="24"/>
                </w:rPr>
                <w:delText>0.92</w:delText>
              </w:r>
            </w:del>
            <w:r w:rsidRPr="35C1C7C1">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6906F486" w14:textId="306E0AD0"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07" w:author="Yothin Jinjarak" w:date="2022-01-31T09:54:00Z">
              <w:r w:rsidRPr="35C1C7C1">
                <w:rPr>
                  <w:rFonts w:ascii="Times New Roman" w:eastAsia="Calibri" w:hAnsi="Times New Roman" w:cs="Times New Roman"/>
                  <w:color w:val="000000" w:themeColor="text1"/>
                  <w:sz w:val="24"/>
                  <w:szCs w:val="24"/>
                </w:rPr>
                <w:t>0.69</w:t>
              </w:r>
            </w:ins>
            <w:del w:id="108" w:author="Yothin Jinjarak" w:date="2022-01-31T09:54:00Z">
              <w:r w:rsidR="00150D4C" w:rsidRPr="35C1C7C1" w:rsidDel="35C1C7C1">
                <w:rPr>
                  <w:rFonts w:ascii="Times New Roman" w:eastAsia="Calibri" w:hAnsi="Times New Roman" w:cs="Times New Roman"/>
                  <w:color w:val="000000" w:themeColor="text1"/>
                  <w:sz w:val="24"/>
                  <w:szCs w:val="24"/>
                </w:rPr>
                <w:delText>0.13</w:delText>
              </w:r>
            </w:del>
            <w:r w:rsidRPr="35C1C7C1">
              <w:rPr>
                <w:rFonts w:ascii="Times New Roman" w:eastAsia="Calibri" w:hAnsi="Times New Roman" w:cs="Times New Roman"/>
                <w:color w:val="000000" w:themeColor="text1"/>
                <w:sz w:val="24"/>
                <w:szCs w:val="24"/>
              </w:rPr>
              <w:t xml:space="preserve">)   </w:t>
            </w:r>
          </w:p>
        </w:tc>
      </w:tr>
      <w:tr w:rsidR="00150D4C" w14:paraId="4983C250"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7F1E7D5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Vaccination</w:t>
            </w:r>
          </w:p>
        </w:tc>
        <w:tc>
          <w:tcPr>
            <w:tcW w:w="1860" w:type="dxa"/>
            <w:tcBorders>
              <w:top w:val="single" w:sz="4" w:space="0" w:color="auto"/>
              <w:left w:val="single" w:sz="4" w:space="0" w:color="auto"/>
              <w:bottom w:val="single" w:sz="4" w:space="0" w:color="auto"/>
              <w:right w:val="single" w:sz="4" w:space="0" w:color="auto"/>
            </w:tcBorders>
            <w:vAlign w:val="center"/>
            <w:hideMark/>
          </w:tcPr>
          <w:p w14:paraId="4FBA5195"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39D8B425" w14:textId="555DB6A0"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09" w:author="Yothin Jinjarak" w:date="2022-01-31T09:54:00Z">
              <w:r w:rsidRPr="35C1C7C1">
                <w:rPr>
                  <w:rFonts w:ascii="Times New Roman" w:eastAsia="Calibri" w:hAnsi="Times New Roman" w:cs="Times New Roman"/>
                  <w:color w:val="000000" w:themeColor="text1"/>
                  <w:sz w:val="24"/>
                  <w:szCs w:val="24"/>
                </w:rPr>
                <w:t>-</w:t>
              </w:r>
            </w:ins>
            <w:ins w:id="110" w:author="Yothin Jinjarak" w:date="2022-01-31T09:55:00Z">
              <w:r w:rsidRPr="35C1C7C1">
                <w:rPr>
                  <w:rFonts w:ascii="Times New Roman" w:eastAsia="Calibri" w:hAnsi="Times New Roman" w:cs="Times New Roman"/>
                  <w:color w:val="000000" w:themeColor="text1"/>
                  <w:sz w:val="24"/>
                  <w:szCs w:val="24"/>
                </w:rPr>
                <w:t>0.30</w:t>
              </w:r>
            </w:ins>
            <w:del w:id="111" w:author="Yothin Jinjarak" w:date="2022-01-31T09:54:00Z">
              <w:r w:rsidR="00150D4C" w:rsidRPr="35C1C7C1" w:rsidDel="35C1C7C1">
                <w:rPr>
                  <w:rFonts w:ascii="Times New Roman" w:eastAsia="Calibri" w:hAnsi="Times New Roman" w:cs="Times New Roman"/>
                  <w:color w:val="000000" w:themeColor="text1"/>
                  <w:sz w:val="24"/>
                  <w:szCs w:val="24"/>
                </w:rPr>
                <w:delText>-0.42</w:delText>
              </w:r>
            </w:del>
            <w:r w:rsidRPr="35C1C7C1">
              <w:rPr>
                <w:rFonts w:ascii="Times New Roman" w:eastAsia="Calibri" w:hAnsi="Times New Roman" w:cs="Times New Roman"/>
                <w:color w:val="000000" w:themeColor="text1"/>
                <w:sz w:val="24"/>
                <w:szCs w:val="24"/>
              </w:rPr>
              <w:t>*</w:t>
            </w:r>
          </w:p>
        </w:tc>
      </w:tr>
      <w:tr w:rsidR="00150D4C" w14:paraId="4F795D29"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5EC24CDB"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60" w:type="dxa"/>
            <w:tcBorders>
              <w:top w:val="single" w:sz="4" w:space="0" w:color="auto"/>
              <w:left w:val="single" w:sz="4" w:space="0" w:color="auto"/>
              <w:bottom w:val="single" w:sz="4" w:space="0" w:color="auto"/>
              <w:right w:val="single" w:sz="4" w:space="0" w:color="auto"/>
            </w:tcBorders>
            <w:vAlign w:val="center"/>
            <w:hideMark/>
          </w:tcPr>
          <w:p w14:paraId="5F0B469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4E9F4726" w14:textId="62BC03E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12" w:author="Yothin Jinjarak" w:date="2022-01-31T09:55:00Z">
              <w:r w:rsidRPr="35C1C7C1">
                <w:rPr>
                  <w:rFonts w:ascii="Times New Roman" w:eastAsia="Calibri" w:hAnsi="Times New Roman" w:cs="Times New Roman"/>
                  <w:color w:val="000000" w:themeColor="text1"/>
                  <w:sz w:val="24"/>
                  <w:szCs w:val="24"/>
                </w:rPr>
                <w:t>0.12</w:t>
              </w:r>
            </w:ins>
            <w:del w:id="113" w:author="Yothin Jinjarak" w:date="2022-01-31T09:55:00Z">
              <w:r w:rsidR="00150D4C" w:rsidRPr="35C1C7C1" w:rsidDel="35C1C7C1">
                <w:rPr>
                  <w:rFonts w:ascii="Times New Roman" w:eastAsia="Calibri" w:hAnsi="Times New Roman" w:cs="Times New Roman"/>
                  <w:color w:val="000000" w:themeColor="text1"/>
                  <w:sz w:val="24"/>
                  <w:szCs w:val="24"/>
                </w:rPr>
                <w:delText>0.18</w:delText>
              </w:r>
            </w:del>
            <w:r w:rsidRPr="35C1C7C1">
              <w:rPr>
                <w:rFonts w:ascii="Times New Roman" w:eastAsia="Calibri" w:hAnsi="Times New Roman" w:cs="Times New Roman"/>
                <w:color w:val="000000" w:themeColor="text1"/>
                <w:sz w:val="24"/>
                <w:szCs w:val="24"/>
              </w:rPr>
              <w:t xml:space="preserve">)   </w:t>
            </w:r>
          </w:p>
        </w:tc>
      </w:tr>
      <w:tr w:rsidR="35C1C7C1" w14:paraId="7F23AA7A" w14:textId="77777777" w:rsidTr="35C1C7C1">
        <w:trPr>
          <w:trHeight w:val="300"/>
          <w:jc w:val="center"/>
          <w:ins w:id="114" w:author="Yothin Jinjarak" w:date="2022-01-31T09:52:00Z"/>
        </w:trPr>
        <w:tc>
          <w:tcPr>
            <w:tcW w:w="2310" w:type="dxa"/>
            <w:tcBorders>
              <w:top w:val="single" w:sz="4" w:space="0" w:color="auto"/>
              <w:left w:val="single" w:sz="4" w:space="0" w:color="auto"/>
              <w:bottom w:val="single" w:sz="4" w:space="0" w:color="auto"/>
              <w:right w:val="single" w:sz="4" w:space="0" w:color="auto"/>
            </w:tcBorders>
            <w:vAlign w:val="center"/>
            <w:hideMark/>
          </w:tcPr>
          <w:p w14:paraId="03ABD5CE" w14:textId="34CFF01F" w:rsidR="35C1C7C1" w:rsidRDefault="35C1C7C1" w:rsidP="35C1C7C1">
            <w:pPr>
              <w:spacing w:line="360" w:lineRule="auto"/>
              <w:jc w:val="center"/>
              <w:rPr>
                <w:rFonts w:ascii="Times New Roman" w:eastAsia="Calibri" w:hAnsi="Times New Roman" w:cs="Times New Roman"/>
                <w:color w:val="000000" w:themeColor="text1"/>
                <w:sz w:val="24"/>
                <w:szCs w:val="24"/>
              </w:rPr>
            </w:pPr>
            <w:ins w:id="115" w:author="Yothin Jinjarak" w:date="2022-01-31T09:53:00Z">
              <w:r w:rsidRPr="35C1C7C1">
                <w:rPr>
                  <w:rFonts w:ascii="Times New Roman" w:eastAsia="Calibri" w:hAnsi="Times New Roman" w:cs="Times New Roman"/>
                  <w:color w:val="000000" w:themeColor="text1"/>
                  <w:sz w:val="24"/>
                  <w:szCs w:val="24"/>
                </w:rPr>
                <w:t>GDP per Capita x Vaccination</w:t>
              </w:r>
            </w:ins>
          </w:p>
        </w:tc>
        <w:tc>
          <w:tcPr>
            <w:tcW w:w="1860" w:type="dxa"/>
            <w:tcBorders>
              <w:top w:val="single" w:sz="4" w:space="0" w:color="auto"/>
              <w:left w:val="single" w:sz="4" w:space="0" w:color="auto"/>
              <w:bottom w:val="single" w:sz="4" w:space="0" w:color="auto"/>
              <w:right w:val="single" w:sz="4" w:space="0" w:color="auto"/>
            </w:tcBorders>
            <w:vAlign w:val="center"/>
            <w:hideMark/>
          </w:tcPr>
          <w:p w14:paraId="50D74570" w14:textId="08666CA1"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1815" w:type="dxa"/>
            <w:tcBorders>
              <w:top w:val="single" w:sz="4" w:space="0" w:color="auto"/>
              <w:left w:val="single" w:sz="4" w:space="0" w:color="auto"/>
              <w:bottom w:val="single" w:sz="4" w:space="0" w:color="auto"/>
              <w:right w:val="single" w:sz="4" w:space="0" w:color="auto"/>
            </w:tcBorders>
            <w:vAlign w:val="center"/>
            <w:hideMark/>
          </w:tcPr>
          <w:p w14:paraId="637C3F08" w14:textId="51A1AB73" w:rsidR="35C1C7C1" w:rsidRDefault="35C1C7C1" w:rsidP="35C1C7C1">
            <w:pPr>
              <w:spacing w:line="360" w:lineRule="auto"/>
              <w:jc w:val="center"/>
              <w:rPr>
                <w:rFonts w:ascii="Times New Roman" w:eastAsia="Calibri" w:hAnsi="Times New Roman" w:cs="Times New Roman"/>
                <w:color w:val="000000" w:themeColor="text1"/>
                <w:sz w:val="24"/>
                <w:szCs w:val="24"/>
              </w:rPr>
            </w:pPr>
            <w:ins w:id="116" w:author="Yothin Jinjarak" w:date="2022-01-31T09:55:00Z">
              <w:r w:rsidRPr="35C1C7C1">
                <w:rPr>
                  <w:rFonts w:ascii="Times New Roman" w:eastAsia="Calibri" w:hAnsi="Times New Roman" w:cs="Times New Roman"/>
                  <w:color w:val="000000" w:themeColor="text1"/>
                  <w:sz w:val="24"/>
                  <w:szCs w:val="24"/>
                </w:rPr>
                <w:t>0.01**</w:t>
              </w:r>
            </w:ins>
          </w:p>
        </w:tc>
      </w:tr>
      <w:tr w:rsidR="35C1C7C1" w14:paraId="16DEBA0C" w14:textId="77777777" w:rsidTr="35C1C7C1">
        <w:trPr>
          <w:trHeight w:val="300"/>
          <w:jc w:val="center"/>
          <w:ins w:id="117" w:author="Yothin Jinjarak" w:date="2022-01-31T09:52:00Z"/>
        </w:trPr>
        <w:tc>
          <w:tcPr>
            <w:tcW w:w="2310" w:type="dxa"/>
            <w:tcBorders>
              <w:top w:val="single" w:sz="4" w:space="0" w:color="auto"/>
              <w:left w:val="single" w:sz="4" w:space="0" w:color="auto"/>
              <w:bottom w:val="single" w:sz="4" w:space="0" w:color="auto"/>
              <w:right w:val="single" w:sz="4" w:space="0" w:color="auto"/>
            </w:tcBorders>
            <w:vAlign w:val="center"/>
            <w:hideMark/>
          </w:tcPr>
          <w:p w14:paraId="7CA1083E" w14:textId="398273A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1860" w:type="dxa"/>
            <w:tcBorders>
              <w:top w:val="single" w:sz="4" w:space="0" w:color="auto"/>
              <w:left w:val="single" w:sz="4" w:space="0" w:color="auto"/>
              <w:bottom w:val="single" w:sz="4" w:space="0" w:color="auto"/>
              <w:right w:val="single" w:sz="4" w:space="0" w:color="auto"/>
            </w:tcBorders>
            <w:vAlign w:val="center"/>
            <w:hideMark/>
          </w:tcPr>
          <w:p w14:paraId="49E0237F" w14:textId="0DD3F91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1815" w:type="dxa"/>
            <w:tcBorders>
              <w:top w:val="single" w:sz="4" w:space="0" w:color="auto"/>
              <w:left w:val="single" w:sz="4" w:space="0" w:color="auto"/>
              <w:bottom w:val="single" w:sz="4" w:space="0" w:color="auto"/>
              <w:right w:val="single" w:sz="4" w:space="0" w:color="auto"/>
            </w:tcBorders>
            <w:vAlign w:val="center"/>
            <w:hideMark/>
          </w:tcPr>
          <w:p w14:paraId="20449A8A" w14:textId="3989C980" w:rsidR="35C1C7C1" w:rsidRDefault="35C1C7C1" w:rsidP="35C1C7C1">
            <w:pPr>
              <w:spacing w:line="360" w:lineRule="auto"/>
              <w:jc w:val="center"/>
              <w:rPr>
                <w:rFonts w:ascii="Times New Roman" w:eastAsia="Calibri" w:hAnsi="Times New Roman" w:cs="Times New Roman"/>
                <w:color w:val="000000" w:themeColor="text1"/>
                <w:sz w:val="24"/>
                <w:szCs w:val="24"/>
              </w:rPr>
            </w:pPr>
            <w:ins w:id="118" w:author="Yothin Jinjarak" w:date="2022-01-31T09:55:00Z">
              <w:r w:rsidRPr="35C1C7C1">
                <w:rPr>
                  <w:rFonts w:ascii="Times New Roman" w:eastAsia="Calibri" w:hAnsi="Times New Roman" w:cs="Times New Roman"/>
                  <w:color w:val="000000" w:themeColor="text1"/>
                  <w:sz w:val="24"/>
                  <w:szCs w:val="24"/>
                </w:rPr>
                <w:t>(0.00)</w:t>
              </w:r>
            </w:ins>
          </w:p>
        </w:tc>
      </w:tr>
      <w:tr w:rsidR="00150D4C" w14:paraId="34099F82"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7DF7DE5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Constant</w:t>
            </w:r>
          </w:p>
        </w:tc>
        <w:tc>
          <w:tcPr>
            <w:tcW w:w="1860" w:type="dxa"/>
            <w:tcBorders>
              <w:top w:val="single" w:sz="4" w:space="0" w:color="auto"/>
              <w:left w:val="single" w:sz="4" w:space="0" w:color="auto"/>
              <w:bottom w:val="single" w:sz="4" w:space="0" w:color="auto"/>
              <w:right w:val="single" w:sz="4" w:space="0" w:color="auto"/>
            </w:tcBorders>
            <w:vAlign w:val="center"/>
            <w:hideMark/>
          </w:tcPr>
          <w:p w14:paraId="291A61EA" w14:textId="03BF7C8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19" w:author="Yothin Jinjarak" w:date="2022-01-31T09:53:00Z">
              <w:r w:rsidRPr="35C1C7C1">
                <w:rPr>
                  <w:rFonts w:ascii="Times New Roman" w:eastAsia="Calibri" w:hAnsi="Times New Roman" w:cs="Times New Roman"/>
                  <w:color w:val="000000" w:themeColor="text1"/>
                  <w:sz w:val="24"/>
                  <w:szCs w:val="24"/>
                </w:rPr>
                <w:t>61...56</w:t>
              </w:r>
            </w:ins>
            <w:del w:id="120" w:author="Yothin Jinjarak" w:date="2022-01-31T09:53:00Z">
              <w:r w:rsidR="00150D4C" w:rsidRPr="35C1C7C1" w:rsidDel="35C1C7C1">
                <w:rPr>
                  <w:rFonts w:ascii="Times New Roman" w:eastAsia="Calibri" w:hAnsi="Times New Roman" w:cs="Times New Roman"/>
                  <w:color w:val="000000" w:themeColor="text1"/>
                  <w:sz w:val="24"/>
                  <w:szCs w:val="24"/>
                </w:rPr>
                <w:delText>57.01</w:delText>
              </w:r>
            </w:del>
            <w:r w:rsidRPr="35C1C7C1">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742B1676" w14:textId="3A6BDF5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21" w:author="Yothin Jinjarak" w:date="2022-01-31T09:55:00Z">
              <w:r w:rsidRPr="35C1C7C1">
                <w:rPr>
                  <w:rFonts w:ascii="Times New Roman" w:eastAsia="Calibri" w:hAnsi="Times New Roman" w:cs="Times New Roman"/>
                  <w:color w:val="000000" w:themeColor="text1"/>
                  <w:sz w:val="24"/>
                  <w:szCs w:val="24"/>
                </w:rPr>
                <w:t>48.82</w:t>
              </w:r>
            </w:ins>
            <w:del w:id="122" w:author="Yothin Jinjarak" w:date="2022-01-31T09:55:00Z">
              <w:r w:rsidR="00150D4C" w:rsidRPr="35C1C7C1" w:rsidDel="35C1C7C1">
                <w:rPr>
                  <w:rFonts w:ascii="Times New Roman" w:eastAsia="Calibri" w:hAnsi="Times New Roman" w:cs="Times New Roman"/>
                  <w:color w:val="000000" w:themeColor="text1"/>
                  <w:sz w:val="24"/>
                  <w:szCs w:val="24"/>
                </w:rPr>
                <w:delText>33.68</w:delText>
              </w:r>
            </w:del>
            <w:r w:rsidRPr="35C1C7C1">
              <w:rPr>
                <w:rFonts w:ascii="Times New Roman" w:eastAsia="Calibri" w:hAnsi="Times New Roman" w:cs="Times New Roman"/>
                <w:color w:val="000000" w:themeColor="text1"/>
                <w:sz w:val="24"/>
                <w:szCs w:val="24"/>
              </w:rPr>
              <w:t>***</w:t>
            </w:r>
          </w:p>
        </w:tc>
      </w:tr>
      <w:tr w:rsidR="00150D4C" w14:paraId="3302F2C1"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703914C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60" w:type="dxa"/>
            <w:tcBorders>
              <w:top w:val="single" w:sz="4" w:space="0" w:color="auto"/>
              <w:left w:val="single" w:sz="4" w:space="0" w:color="auto"/>
              <w:bottom w:val="single" w:sz="4" w:space="0" w:color="auto"/>
              <w:right w:val="single" w:sz="4" w:space="0" w:color="auto"/>
            </w:tcBorders>
            <w:vAlign w:val="center"/>
            <w:hideMark/>
          </w:tcPr>
          <w:p w14:paraId="58DE9B89" w14:textId="7DF6F29B"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23" w:author="Yothin Jinjarak" w:date="2022-01-31T09:54:00Z">
              <w:r w:rsidRPr="35C1C7C1">
                <w:rPr>
                  <w:rFonts w:ascii="Times New Roman" w:eastAsia="Calibri" w:hAnsi="Times New Roman" w:cs="Times New Roman"/>
                  <w:color w:val="000000" w:themeColor="text1"/>
                  <w:sz w:val="24"/>
                  <w:szCs w:val="24"/>
                </w:rPr>
                <w:t>38.14</w:t>
              </w:r>
            </w:ins>
            <w:del w:id="124" w:author="Yothin Jinjarak" w:date="2022-01-31T09:54:00Z">
              <w:r w:rsidR="00150D4C" w:rsidRPr="35C1C7C1" w:rsidDel="35C1C7C1">
                <w:rPr>
                  <w:rFonts w:ascii="Times New Roman" w:eastAsia="Calibri" w:hAnsi="Times New Roman" w:cs="Times New Roman"/>
                  <w:color w:val="000000" w:themeColor="text1"/>
                  <w:sz w:val="24"/>
                  <w:szCs w:val="24"/>
                </w:rPr>
                <w:delText>37.61</w:delText>
              </w:r>
            </w:del>
            <w:r w:rsidRPr="35C1C7C1">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6F01CC2E" w14:textId="7700B02C"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25" w:author="Yothin Jinjarak" w:date="2022-01-31T09:55:00Z">
              <w:r w:rsidRPr="35C1C7C1">
                <w:rPr>
                  <w:rFonts w:ascii="Times New Roman" w:eastAsia="Calibri" w:hAnsi="Times New Roman" w:cs="Times New Roman"/>
                  <w:color w:val="000000" w:themeColor="text1"/>
                  <w:sz w:val="24"/>
                  <w:szCs w:val="24"/>
                </w:rPr>
                <w:t>13.99</w:t>
              </w:r>
            </w:ins>
            <w:del w:id="126" w:author="Yothin Jinjarak" w:date="2022-01-31T09:55:00Z">
              <w:r w:rsidR="00150D4C" w:rsidRPr="35C1C7C1" w:rsidDel="35C1C7C1">
                <w:rPr>
                  <w:rFonts w:ascii="Times New Roman" w:eastAsia="Calibri" w:hAnsi="Times New Roman" w:cs="Times New Roman"/>
                  <w:color w:val="000000" w:themeColor="text1"/>
                  <w:sz w:val="24"/>
                  <w:szCs w:val="24"/>
                </w:rPr>
                <w:delText>8.83</w:delText>
              </w:r>
            </w:del>
            <w:r w:rsidRPr="35C1C7C1">
              <w:rPr>
                <w:rFonts w:ascii="Times New Roman" w:eastAsia="Calibri" w:hAnsi="Times New Roman" w:cs="Times New Roman"/>
                <w:color w:val="000000" w:themeColor="text1"/>
                <w:sz w:val="24"/>
                <w:szCs w:val="24"/>
              </w:rPr>
              <w:t xml:space="preserve">)   </w:t>
            </w:r>
          </w:p>
        </w:tc>
      </w:tr>
      <w:tr w:rsidR="00150D4C" w14:paraId="1F3FD37B"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13279B46"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F-stats</w:t>
            </w:r>
          </w:p>
        </w:tc>
        <w:tc>
          <w:tcPr>
            <w:tcW w:w="1860" w:type="dxa"/>
            <w:tcBorders>
              <w:top w:val="single" w:sz="4" w:space="0" w:color="auto"/>
              <w:left w:val="single" w:sz="4" w:space="0" w:color="auto"/>
              <w:bottom w:val="single" w:sz="4" w:space="0" w:color="auto"/>
              <w:right w:val="single" w:sz="4" w:space="0" w:color="auto"/>
            </w:tcBorders>
            <w:vAlign w:val="center"/>
            <w:hideMark/>
          </w:tcPr>
          <w:p w14:paraId="717C9901" w14:textId="2C15B35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27" w:author="Yothin Jinjarak" w:date="2022-01-31T09:54:00Z">
              <w:r w:rsidRPr="35C1C7C1">
                <w:rPr>
                  <w:rFonts w:ascii="Times New Roman" w:eastAsia="Calibri" w:hAnsi="Times New Roman" w:cs="Times New Roman"/>
                  <w:color w:val="000000" w:themeColor="text1"/>
                  <w:sz w:val="24"/>
                  <w:szCs w:val="24"/>
                </w:rPr>
                <w:t>2.4</w:t>
              </w:r>
            </w:ins>
            <w:del w:id="128" w:author="Yothin Jinjarak" w:date="2022-01-31T09:54:00Z">
              <w:r w:rsidR="00150D4C" w:rsidRPr="35C1C7C1" w:rsidDel="35C1C7C1">
                <w:rPr>
                  <w:rFonts w:ascii="Times New Roman" w:eastAsia="Calibri" w:hAnsi="Times New Roman" w:cs="Times New Roman"/>
                  <w:color w:val="000000" w:themeColor="text1"/>
                  <w:sz w:val="24"/>
                  <w:szCs w:val="24"/>
                </w:rPr>
                <w:delText>2.1</w:delText>
              </w:r>
            </w:del>
            <w:r w:rsidRPr="35C1C7C1">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5406ADA1" w14:textId="635DE38A"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29" w:author="Yothin Jinjarak" w:date="2022-01-31T09:55:00Z">
              <w:r w:rsidRPr="35C1C7C1">
                <w:rPr>
                  <w:rFonts w:ascii="Times New Roman" w:eastAsia="Calibri" w:hAnsi="Times New Roman" w:cs="Times New Roman"/>
                  <w:color w:val="000000" w:themeColor="text1"/>
                  <w:sz w:val="24"/>
                  <w:szCs w:val="24"/>
                </w:rPr>
                <w:t>4.5</w:t>
              </w:r>
            </w:ins>
            <w:del w:id="130" w:author="Yothin Jinjarak" w:date="2022-01-31T09:55:00Z">
              <w:r w:rsidR="00150D4C" w:rsidRPr="35C1C7C1" w:rsidDel="35C1C7C1">
                <w:rPr>
                  <w:rFonts w:ascii="Times New Roman" w:eastAsia="Calibri" w:hAnsi="Times New Roman" w:cs="Times New Roman"/>
                  <w:color w:val="000000" w:themeColor="text1"/>
                  <w:sz w:val="24"/>
                  <w:szCs w:val="24"/>
                </w:rPr>
                <w:delText>6.3</w:delText>
              </w:r>
            </w:del>
            <w:r w:rsidRPr="35C1C7C1">
              <w:rPr>
                <w:rFonts w:ascii="Times New Roman" w:eastAsia="Calibri" w:hAnsi="Times New Roman" w:cs="Times New Roman"/>
                <w:color w:val="000000" w:themeColor="text1"/>
                <w:sz w:val="24"/>
                <w:szCs w:val="24"/>
              </w:rPr>
              <w:t xml:space="preserve">   </w:t>
            </w:r>
          </w:p>
        </w:tc>
      </w:tr>
      <w:tr w:rsidR="00150D4C" w14:paraId="533B30E2"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6EA0CEED"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R-squared</w:t>
            </w:r>
          </w:p>
        </w:tc>
        <w:tc>
          <w:tcPr>
            <w:tcW w:w="1860" w:type="dxa"/>
            <w:tcBorders>
              <w:top w:val="single" w:sz="4" w:space="0" w:color="auto"/>
              <w:left w:val="single" w:sz="4" w:space="0" w:color="auto"/>
              <w:bottom w:val="single" w:sz="4" w:space="0" w:color="auto"/>
              <w:right w:val="single" w:sz="4" w:space="0" w:color="auto"/>
            </w:tcBorders>
            <w:vAlign w:val="center"/>
            <w:hideMark/>
          </w:tcPr>
          <w:p w14:paraId="2A2F519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0.01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745A9CB8" w14:textId="2DC39D96"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31" w:author="Yothin Jinjarak" w:date="2022-01-31T09:56:00Z">
              <w:r w:rsidRPr="35C1C7C1">
                <w:rPr>
                  <w:rFonts w:ascii="Times New Roman" w:eastAsia="Calibri" w:hAnsi="Times New Roman" w:cs="Times New Roman"/>
                  <w:color w:val="000000" w:themeColor="text1"/>
                  <w:sz w:val="24"/>
                  <w:szCs w:val="24"/>
                </w:rPr>
                <w:t>0.14</w:t>
              </w:r>
            </w:ins>
            <w:del w:id="132" w:author="Yothin Jinjarak" w:date="2022-01-31T09:56:00Z">
              <w:r w:rsidR="00150D4C" w:rsidRPr="35C1C7C1" w:rsidDel="35C1C7C1">
                <w:rPr>
                  <w:rFonts w:ascii="Times New Roman" w:eastAsia="Calibri" w:hAnsi="Times New Roman" w:cs="Times New Roman"/>
                  <w:color w:val="000000" w:themeColor="text1"/>
                  <w:sz w:val="24"/>
                  <w:szCs w:val="24"/>
                </w:rPr>
                <w:delText>0.09</w:delText>
              </w:r>
            </w:del>
            <w:r w:rsidRPr="35C1C7C1">
              <w:rPr>
                <w:rFonts w:ascii="Times New Roman" w:eastAsia="Calibri" w:hAnsi="Times New Roman" w:cs="Times New Roman"/>
                <w:color w:val="000000" w:themeColor="text1"/>
                <w:sz w:val="24"/>
                <w:szCs w:val="24"/>
              </w:rPr>
              <w:t xml:space="preserve">   </w:t>
            </w:r>
          </w:p>
        </w:tc>
      </w:tr>
      <w:tr w:rsidR="00150D4C" w14:paraId="136A3B2A"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20CF39A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Countries</w:t>
            </w:r>
          </w:p>
        </w:tc>
        <w:tc>
          <w:tcPr>
            <w:tcW w:w="1860" w:type="dxa"/>
            <w:tcBorders>
              <w:top w:val="single" w:sz="4" w:space="0" w:color="auto"/>
              <w:left w:val="single" w:sz="4" w:space="0" w:color="auto"/>
              <w:bottom w:val="single" w:sz="4" w:space="0" w:color="auto"/>
              <w:right w:val="single" w:sz="4" w:space="0" w:color="auto"/>
            </w:tcBorders>
            <w:vAlign w:val="center"/>
            <w:hideMark/>
          </w:tcPr>
          <w:p w14:paraId="48E27BB4" w14:textId="4F1ABC3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33" w:author="Yothin Jinjarak" w:date="2022-01-31T09:54:00Z">
              <w:r w:rsidRPr="35C1C7C1">
                <w:rPr>
                  <w:rFonts w:ascii="Times New Roman" w:eastAsia="Calibri" w:hAnsi="Times New Roman" w:cs="Times New Roman"/>
                  <w:color w:val="000000" w:themeColor="text1"/>
                  <w:sz w:val="24"/>
                  <w:szCs w:val="24"/>
                </w:rPr>
                <w:t>165</w:t>
              </w:r>
            </w:ins>
            <w:del w:id="134" w:author="Yothin Jinjarak" w:date="2022-01-31T09:54:00Z">
              <w:r w:rsidR="00150D4C" w:rsidRPr="35C1C7C1" w:rsidDel="35C1C7C1">
                <w:rPr>
                  <w:rFonts w:ascii="Times New Roman" w:eastAsia="Calibri" w:hAnsi="Times New Roman" w:cs="Times New Roman"/>
                  <w:color w:val="000000" w:themeColor="text1"/>
                  <w:sz w:val="24"/>
                  <w:szCs w:val="24"/>
                </w:rPr>
                <w:delText>170</w:delText>
              </w:r>
            </w:del>
            <w:r w:rsidRPr="35C1C7C1">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33B0744B" w14:textId="76FF1E4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35" w:author="Yothin Jinjarak" w:date="2022-01-31T09:54:00Z">
              <w:r w:rsidRPr="35C1C7C1">
                <w:rPr>
                  <w:rFonts w:ascii="Times New Roman" w:eastAsia="Calibri" w:hAnsi="Times New Roman" w:cs="Times New Roman"/>
                  <w:color w:val="000000" w:themeColor="text1"/>
                  <w:sz w:val="24"/>
                  <w:szCs w:val="24"/>
                </w:rPr>
                <w:t>165</w:t>
              </w:r>
            </w:ins>
            <w:del w:id="136" w:author="Yothin Jinjarak" w:date="2022-01-31T09:54:00Z">
              <w:r w:rsidR="00150D4C" w:rsidRPr="35C1C7C1" w:rsidDel="35C1C7C1">
                <w:rPr>
                  <w:rFonts w:ascii="Times New Roman" w:eastAsia="Calibri" w:hAnsi="Times New Roman" w:cs="Times New Roman"/>
                  <w:color w:val="000000" w:themeColor="text1"/>
                  <w:sz w:val="24"/>
                  <w:szCs w:val="24"/>
                </w:rPr>
                <w:delText>170</w:delText>
              </w:r>
            </w:del>
            <w:r w:rsidRPr="35C1C7C1">
              <w:rPr>
                <w:rFonts w:ascii="Times New Roman" w:eastAsia="Calibri" w:hAnsi="Times New Roman" w:cs="Times New Roman"/>
                <w:color w:val="000000" w:themeColor="text1"/>
                <w:sz w:val="24"/>
                <w:szCs w:val="24"/>
              </w:rPr>
              <w:t xml:space="preserve">   </w:t>
            </w:r>
          </w:p>
        </w:tc>
      </w:tr>
      <w:tr w:rsidR="00150D4C" w14:paraId="3C3AFCD8" w14:textId="77777777" w:rsidTr="35C1C7C1">
        <w:trPr>
          <w:trHeight w:val="300"/>
          <w:jc w:val="center"/>
        </w:trPr>
        <w:tc>
          <w:tcPr>
            <w:tcW w:w="59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6C6C88" w14:textId="0845501C" w:rsidR="00150D4C" w:rsidRDefault="35C1C7C1">
            <w:pPr>
              <w:spacing w:line="360" w:lineRule="auto"/>
              <w:jc w:val="both"/>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Note: Vaccination is the share of people (per hundred)</w:t>
            </w:r>
            <w:del w:id="137" w:author="Yothin Jinjarak" w:date="2022-01-31T09:56:00Z">
              <w:r w:rsidR="00150D4C" w:rsidRPr="35C1C7C1" w:rsidDel="35C1C7C1">
                <w:rPr>
                  <w:rFonts w:ascii="Times New Roman" w:eastAsia="Calibri" w:hAnsi="Times New Roman" w:cs="Times New Roman"/>
                  <w:color w:val="000000" w:themeColor="text1"/>
                  <w:sz w:val="24"/>
                  <w:szCs w:val="24"/>
                </w:rPr>
                <w:delText xml:space="preserve"> fully</w:delText>
              </w:r>
            </w:del>
            <w:r w:rsidRPr="35C1C7C1">
              <w:rPr>
                <w:rFonts w:ascii="Times New Roman" w:eastAsia="Calibri" w:hAnsi="Times New Roman" w:cs="Times New Roman"/>
                <w:color w:val="000000" w:themeColor="text1"/>
                <w:sz w:val="24"/>
                <w:szCs w:val="24"/>
              </w:rPr>
              <w:t xml:space="preserve"> vaccinated against COVID-19. Excess Deaths (per million population) are from the Economist; Official Deaths (per million population) from COVID-19 and Vaccination from Our World in Data. GDP per Capita (thousands) is based on purchasing power parity (PPP) International Comparison Program (ICP).</w:t>
            </w:r>
          </w:p>
          <w:p w14:paraId="738C9909"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lastRenderedPageBreak/>
              <w:t>Robust standard errors are in parenthesis.</w:t>
            </w:r>
          </w:p>
          <w:p w14:paraId="73D7E361"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p&lt;0.05, ** p&lt;0.01, *** p&lt;0.001</w:t>
            </w:r>
          </w:p>
        </w:tc>
      </w:tr>
    </w:tbl>
    <w:p w14:paraId="3E02C701" w14:textId="77777777" w:rsidR="00150D4C" w:rsidRDefault="00150D4C" w:rsidP="00150D4C">
      <w:pPr>
        <w:spacing w:line="360" w:lineRule="auto"/>
        <w:rPr>
          <w:rFonts w:ascii="Times New Roman" w:hAnsi="Times New Roman" w:cs="Times New Roman"/>
          <w:sz w:val="24"/>
          <w:szCs w:val="24"/>
        </w:rPr>
      </w:pPr>
    </w:p>
    <w:p w14:paraId="4BB73FB1" w14:textId="53C1AAFD" w:rsidR="009D1A15" w:rsidRPr="00D7451B" w:rsidRDefault="009D1A15" w:rsidP="00150D4C">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Table 6 provides the estimation of </w:t>
      </w:r>
      <w:r w:rsidR="00124563" w:rsidRPr="00D7451B">
        <w:rPr>
          <w:rFonts w:ascii="Times New Roman" w:hAnsi="Times New Roman" w:cs="Times New Roman"/>
          <w:sz w:val="24"/>
          <w:szCs w:val="24"/>
        </w:rPr>
        <w:t>E</w:t>
      </w:r>
      <w:r w:rsidRPr="00D7451B">
        <w:rPr>
          <w:rFonts w:ascii="Times New Roman" w:hAnsi="Times New Roman" w:cs="Times New Roman"/>
          <w:sz w:val="24"/>
          <w:szCs w:val="24"/>
        </w:rPr>
        <w:t>/</w:t>
      </w:r>
      <w:r w:rsidR="00124563" w:rsidRPr="00D7451B">
        <w:rPr>
          <w:rFonts w:ascii="Times New Roman" w:hAnsi="Times New Roman" w:cs="Times New Roman"/>
          <w:sz w:val="24"/>
          <w:szCs w:val="24"/>
        </w:rPr>
        <w:t>O</w:t>
      </w:r>
      <w:r w:rsidRPr="00D7451B">
        <w:rPr>
          <w:rFonts w:ascii="Times New Roman" w:hAnsi="Times New Roman" w:cs="Times New Roman"/>
          <w:sz w:val="24"/>
          <w:szCs w:val="24"/>
        </w:rPr>
        <w:t xml:space="preserve"> ratios on a large</w:t>
      </w:r>
      <w:r w:rsidR="007550A8" w:rsidRPr="00D7451B">
        <w:rPr>
          <w:rFonts w:ascii="Times New Roman" w:hAnsi="Times New Roman" w:cs="Times New Roman"/>
          <w:sz w:val="24"/>
          <w:szCs w:val="24"/>
        </w:rPr>
        <w:t>r</w:t>
      </w:r>
      <w:r w:rsidRPr="00D7451B">
        <w:rPr>
          <w:rFonts w:ascii="Times New Roman" w:hAnsi="Times New Roman" w:cs="Times New Roman"/>
          <w:sz w:val="24"/>
          <w:szCs w:val="24"/>
        </w:rPr>
        <w:t xml:space="preserve"> set of variables</w:t>
      </w:r>
      <w:r w:rsidR="00124563" w:rsidRPr="00D7451B">
        <w:rPr>
          <w:rFonts w:ascii="Times New Roman" w:hAnsi="Times New Roman" w:cs="Times New Roman"/>
          <w:sz w:val="24"/>
          <w:szCs w:val="24"/>
        </w:rPr>
        <w:t>,</w:t>
      </w:r>
      <w:r w:rsidRPr="00D7451B">
        <w:rPr>
          <w:rFonts w:ascii="Times New Roman" w:hAnsi="Times New Roman" w:cs="Times New Roman"/>
          <w:sz w:val="24"/>
          <w:szCs w:val="24"/>
        </w:rPr>
        <w:t xml:space="preserve"> including the level and degree of stability of containment measures (as measured by the average and standard deviation of stringency index within the sample period), the vaccination campaign (as measure by the </w:t>
      </w:r>
      <w:r w:rsidR="00150D4C">
        <w:rPr>
          <w:rFonts w:ascii="Times New Roman" w:hAnsi="Times New Roman" w:cs="Times New Roman"/>
          <w:sz w:val="24"/>
          <w:szCs w:val="24"/>
        </w:rPr>
        <w:t>number of Covid-19 vaccinations administered</w:t>
      </w:r>
      <w:r w:rsidRPr="00D7451B">
        <w:rPr>
          <w:rFonts w:ascii="Times New Roman" w:hAnsi="Times New Roman" w:cs="Times New Roman"/>
          <w:sz w:val="24"/>
          <w:szCs w:val="24"/>
        </w:rPr>
        <w:t xml:space="preserve"> per hundred population), a set of demographic variables including population density, urban population share, and aged 65+ population share, the level of income (as measured by GDP per capita),  and a set of variables from World Governance Indicators database measuring the quality of governance including rule of law, voice and accountability, and government effectiveness. The samples cover about 140 countries for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 xml:space="preserve">2020 and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2021</w:t>
      </w:r>
      <w:r w:rsidR="00124563" w:rsidRPr="00D7451B">
        <w:rPr>
          <w:rFonts w:ascii="Times New Roman" w:hAnsi="Times New Roman" w:cs="Times New Roman"/>
          <w:sz w:val="24"/>
          <w:szCs w:val="24"/>
        </w:rPr>
        <w:t xml:space="preserve">, and </w:t>
      </w:r>
      <w:r w:rsidR="00150D4C">
        <w:rPr>
          <w:rFonts w:ascii="Times New Roman" w:hAnsi="Times New Roman" w:cs="Times New Roman"/>
          <w:sz w:val="24"/>
          <w:szCs w:val="24"/>
        </w:rPr>
        <w:t>are</w:t>
      </w:r>
      <w:r w:rsidR="00124563" w:rsidRPr="00D7451B">
        <w:rPr>
          <w:rFonts w:ascii="Times New Roman" w:hAnsi="Times New Roman" w:cs="Times New Roman"/>
          <w:sz w:val="24"/>
          <w:szCs w:val="24"/>
        </w:rPr>
        <w:t xml:space="preserve"> determined by data availability</w:t>
      </w:r>
      <w:r w:rsidRPr="00D7451B">
        <w:rPr>
          <w:rFonts w:ascii="Times New Roman" w:hAnsi="Times New Roman" w:cs="Times New Roman"/>
          <w:sz w:val="24"/>
          <w:szCs w:val="24"/>
        </w:rPr>
        <w:t>. The first column shows that, at the end of 2020, the association between E/O and the average level and standard deviation of stringency index are significantly negative, while the associations with others are all insignificant. At the end of 2021, in addition to the similar significant and negative associations with the average level and standard deviation of stringency index, cumulative E/O is significantly and negatively correlated with voice and accountability, as well as urban population share in the international sample.</w:t>
      </w:r>
    </w:p>
    <w:p w14:paraId="2AE0E33F" w14:textId="69BD6B41" w:rsidR="00E2307B" w:rsidRPr="00D7451B" w:rsidRDefault="00E2307B" w:rsidP="000345F5">
      <w:pPr>
        <w:spacing w:line="360" w:lineRule="auto"/>
        <w:rPr>
          <w:rFonts w:ascii="Times New Roman" w:hAnsi="Times New Roman" w:cs="Times New Roman"/>
          <w:sz w:val="24"/>
          <w:szCs w:val="24"/>
        </w:rPr>
      </w:pPr>
      <w:r w:rsidRPr="00D7451B">
        <w:rPr>
          <w:rFonts w:ascii="Times New Roman" w:hAnsi="Times New Roman" w:cs="Times New Roman"/>
          <w:sz w:val="24"/>
          <w:szCs w:val="24"/>
        </w:rPr>
        <w:tab/>
        <w:t xml:space="preserve">These results show that on average, countries that impose more stringent and more stable containment measures are likely to see a smaller gap between their cumulative excess and official mortality. Also, countries in which there are higher perceptions of the extent to which its citizens are able to participate in selecting their government, freedom of expression, freedom of association, and a free media are likely to see a smaller gap between their cumulative excess and official mortality. One possible explanation of this result is that it would be harder for a country with higher perceptions of voice and accountability to manipulate officially reported mortality. Relatedly, countries with a higher urban population share would find it harder to manipulate officially reported mortality because urban population are likely to have better access to both domestic and international information. </w:t>
      </w:r>
    </w:p>
    <w:p w14:paraId="5013362D" w14:textId="7056FBC1" w:rsidR="009D1A15" w:rsidRPr="00150D4C" w:rsidRDefault="009D1A15" w:rsidP="009D1A15">
      <w:pPr>
        <w:spacing w:line="360" w:lineRule="auto"/>
        <w:rPr>
          <w:rFonts w:ascii="Times New Roman" w:eastAsia="Calibri" w:hAnsi="Times New Roman" w:cs="Times New Roman"/>
          <w:color w:val="000000" w:themeColor="text1"/>
          <w:sz w:val="24"/>
          <w:szCs w:val="24"/>
        </w:rPr>
      </w:pPr>
      <w:r w:rsidRPr="00D7451B">
        <w:rPr>
          <w:rFonts w:ascii="Times New Roman" w:eastAsia="Calibri" w:hAnsi="Times New Roman" w:cs="Times New Roman"/>
          <w:b/>
          <w:color w:val="000000" w:themeColor="text1"/>
          <w:sz w:val="24"/>
          <w:szCs w:val="24"/>
        </w:rPr>
        <w:t>Table 6</w:t>
      </w:r>
      <w:r w:rsidR="00383D0D" w:rsidRPr="00D7451B">
        <w:rPr>
          <w:rFonts w:ascii="Times New Roman" w:eastAsia="Calibri" w:hAnsi="Times New Roman" w:cs="Times New Roman"/>
          <w:b/>
          <w:color w:val="000000" w:themeColor="text1"/>
          <w:sz w:val="24"/>
          <w:szCs w:val="24"/>
        </w:rPr>
        <w:t>:</w:t>
      </w:r>
      <w:r w:rsidRPr="00D7451B">
        <w:rPr>
          <w:rFonts w:ascii="Times New Roman" w:eastAsia="Calibri" w:hAnsi="Times New Roman" w:cs="Times New Roman"/>
          <w:color w:val="000000" w:themeColor="text1"/>
          <w:sz w:val="24"/>
          <w:szCs w:val="24"/>
        </w:rPr>
        <w:t xml:space="preserve"> </w:t>
      </w:r>
      <w:r w:rsidR="00580C81">
        <w:rPr>
          <w:rFonts w:ascii="Times New Roman" w:eastAsia="Calibri" w:hAnsi="Times New Roman" w:cs="Times New Roman"/>
          <w:color w:val="000000" w:themeColor="text1"/>
          <w:sz w:val="24"/>
          <w:szCs w:val="24"/>
        </w:rPr>
        <w:t xml:space="preserve">Regressions of </w:t>
      </w:r>
      <w:r w:rsidRPr="00D7451B">
        <w:rPr>
          <w:rFonts w:ascii="Times New Roman" w:eastAsia="Calibri" w:hAnsi="Times New Roman" w:cs="Times New Roman"/>
          <w:color w:val="000000" w:themeColor="text1"/>
          <w:sz w:val="24"/>
          <w:szCs w:val="24"/>
        </w:rPr>
        <w:t xml:space="preserve">Cumulative Excess/Official COVID-19 Death Ratios across Countries with Additional Controls, 2020 and 2021.  </w:t>
      </w:r>
    </w:p>
    <w:tbl>
      <w:tblPr>
        <w:tblStyle w:val="TableGrid"/>
        <w:tblW w:w="0" w:type="auto"/>
        <w:jc w:val="center"/>
        <w:tblLayout w:type="fixed"/>
        <w:tblLook w:val="06A0" w:firstRow="1" w:lastRow="0" w:firstColumn="1" w:lastColumn="0" w:noHBand="1" w:noVBand="1"/>
      </w:tblPr>
      <w:tblGrid>
        <w:gridCol w:w="3120"/>
        <w:gridCol w:w="3120"/>
        <w:gridCol w:w="3120"/>
      </w:tblGrid>
      <w:tr w:rsidR="00150D4C" w:rsidRPr="00D7451B" w14:paraId="3F1B783A" w14:textId="77777777" w:rsidTr="00580C81">
        <w:trPr>
          <w:jc w:val="center"/>
        </w:trPr>
        <w:tc>
          <w:tcPr>
            <w:tcW w:w="9360" w:type="dxa"/>
            <w:gridSpan w:val="3"/>
            <w:tcBorders>
              <w:bottom w:val="single" w:sz="6" w:space="0" w:color="000000" w:themeColor="text1"/>
            </w:tcBorders>
            <w:vAlign w:val="center"/>
          </w:tcPr>
          <w:p w14:paraId="33CC490E" w14:textId="24EFDB74" w:rsidR="00150D4C" w:rsidRPr="00D7451B" w:rsidRDefault="00150D4C" w:rsidP="006C10A9">
            <w:pPr>
              <w:spacing w:line="360" w:lineRule="auto"/>
              <w:jc w:val="center"/>
              <w:rPr>
                <w:rFonts w:ascii="Times New Roman" w:hAnsi="Times New Roman" w:cs="Times New Roman"/>
              </w:rPr>
            </w:pPr>
            <w:r w:rsidRPr="00D7451B">
              <w:rPr>
                <w:rFonts w:ascii="Times New Roman" w:eastAsia="Times New Roman" w:hAnsi="Times New Roman" w:cs="Times New Roman"/>
                <w:i/>
                <w:iCs/>
              </w:rPr>
              <w:t>Dependent variable: cumulative excess/official COVID-19 death</w:t>
            </w:r>
            <w:r>
              <w:rPr>
                <w:rFonts w:ascii="Times New Roman" w:eastAsia="Times New Roman" w:hAnsi="Times New Roman" w:cs="Times New Roman"/>
                <w:i/>
                <w:iCs/>
              </w:rPr>
              <w:t xml:space="preserve"> ratio</w:t>
            </w:r>
            <w:r w:rsidRPr="00D7451B">
              <w:rPr>
                <w:rFonts w:ascii="Times New Roman" w:eastAsia="Times New Roman" w:hAnsi="Times New Roman" w:cs="Times New Roman"/>
                <w:i/>
                <w:iCs/>
              </w:rPr>
              <w:t xml:space="preserve"> </w:t>
            </w:r>
          </w:p>
        </w:tc>
      </w:tr>
      <w:tr w:rsidR="009D1A15" w:rsidRPr="00D7451B" w14:paraId="79A4EFA9" w14:textId="77777777" w:rsidTr="00580C81">
        <w:trPr>
          <w:jc w:val="center"/>
        </w:trPr>
        <w:tc>
          <w:tcPr>
            <w:tcW w:w="3120" w:type="dxa"/>
            <w:vAlign w:val="center"/>
          </w:tcPr>
          <w:p w14:paraId="1BE01041"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7DDC568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 As of 2020-12-28</w:t>
            </w:r>
          </w:p>
        </w:tc>
        <w:tc>
          <w:tcPr>
            <w:tcW w:w="3120" w:type="dxa"/>
            <w:vAlign w:val="center"/>
          </w:tcPr>
          <w:p w14:paraId="08EFFC0B"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 As of 2021-12-27</w:t>
            </w:r>
          </w:p>
        </w:tc>
      </w:tr>
      <w:tr w:rsidR="009D1A15" w:rsidRPr="00D7451B" w14:paraId="1B8484CF" w14:textId="77777777" w:rsidTr="00580C81">
        <w:trPr>
          <w:jc w:val="center"/>
        </w:trPr>
        <w:tc>
          <w:tcPr>
            <w:tcW w:w="3120" w:type="dxa"/>
            <w:tcBorders>
              <w:bottom w:val="single" w:sz="6" w:space="0" w:color="000000" w:themeColor="text1"/>
            </w:tcBorders>
            <w:vAlign w:val="center"/>
          </w:tcPr>
          <w:p w14:paraId="18F79A49"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Stringency Index (mean)</w:t>
            </w:r>
          </w:p>
        </w:tc>
        <w:tc>
          <w:tcPr>
            <w:tcW w:w="3120" w:type="dxa"/>
            <w:tcBorders>
              <w:bottom w:val="single" w:sz="6" w:space="0" w:color="000000" w:themeColor="text1"/>
            </w:tcBorders>
            <w:vAlign w:val="center"/>
          </w:tcPr>
          <w:p w14:paraId="6DE6937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-7.4737</w:t>
            </w:r>
            <w:r w:rsidRPr="00D7451B">
              <w:rPr>
                <w:rFonts w:ascii="Times New Roman" w:eastAsia="Times New Roman" w:hAnsi="Times New Roman" w:cs="Times New Roman"/>
                <w:vertAlign w:val="superscript"/>
              </w:rPr>
              <w:t>***</w:t>
            </w:r>
          </w:p>
        </w:tc>
        <w:tc>
          <w:tcPr>
            <w:tcW w:w="3120" w:type="dxa"/>
            <w:tcBorders>
              <w:bottom w:val="single" w:sz="6" w:space="0" w:color="000000" w:themeColor="text1"/>
            </w:tcBorders>
            <w:vAlign w:val="center"/>
          </w:tcPr>
          <w:p w14:paraId="41B36DB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-1.5279</w:t>
            </w:r>
            <w:r w:rsidRPr="00D7451B">
              <w:rPr>
                <w:rFonts w:ascii="Times New Roman" w:eastAsia="Times New Roman" w:hAnsi="Times New Roman" w:cs="Times New Roman"/>
                <w:vertAlign w:val="superscript"/>
              </w:rPr>
              <w:t>***</w:t>
            </w:r>
          </w:p>
        </w:tc>
      </w:tr>
      <w:tr w:rsidR="009D1A15" w:rsidRPr="00D7451B" w14:paraId="09F058E6" w14:textId="77777777" w:rsidTr="00580C81">
        <w:trPr>
          <w:jc w:val="center"/>
        </w:trPr>
        <w:tc>
          <w:tcPr>
            <w:tcW w:w="3120" w:type="dxa"/>
            <w:vAlign w:val="center"/>
          </w:tcPr>
          <w:p w14:paraId="45E7BAB0"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65F1C25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(1.7298)</w:t>
            </w:r>
          </w:p>
        </w:tc>
        <w:tc>
          <w:tcPr>
            <w:tcW w:w="3120" w:type="dxa"/>
            <w:vAlign w:val="center"/>
          </w:tcPr>
          <w:p w14:paraId="06B9334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(0.3077)</w:t>
            </w:r>
          </w:p>
        </w:tc>
      </w:tr>
      <w:tr w:rsidR="009D1A15" w:rsidRPr="00D7451B" w14:paraId="01ACC979" w14:textId="77777777" w:rsidTr="00580C81">
        <w:trPr>
          <w:jc w:val="center"/>
        </w:trPr>
        <w:tc>
          <w:tcPr>
            <w:tcW w:w="3120" w:type="dxa"/>
            <w:vAlign w:val="center"/>
          </w:tcPr>
          <w:p w14:paraId="2571316C"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Stringency Index (SD)</w:t>
            </w:r>
          </w:p>
        </w:tc>
        <w:tc>
          <w:tcPr>
            <w:tcW w:w="3120" w:type="dxa"/>
            <w:vAlign w:val="center"/>
          </w:tcPr>
          <w:p w14:paraId="0281BA3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-13.7499</w:t>
            </w:r>
            <w:r w:rsidRPr="00D7451B">
              <w:rPr>
                <w:rFonts w:ascii="Times New Roman" w:eastAsia="Times New Roman" w:hAnsi="Times New Roman" w:cs="Times New Roman"/>
                <w:vertAlign w:val="superscript"/>
              </w:rPr>
              <w:t>***</w:t>
            </w:r>
          </w:p>
        </w:tc>
        <w:tc>
          <w:tcPr>
            <w:tcW w:w="3120" w:type="dxa"/>
            <w:vAlign w:val="center"/>
          </w:tcPr>
          <w:p w14:paraId="45D118A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-2.2996</w:t>
            </w:r>
            <w:r w:rsidRPr="00D7451B">
              <w:rPr>
                <w:rFonts w:ascii="Times New Roman" w:eastAsia="Times New Roman" w:hAnsi="Times New Roman" w:cs="Times New Roman"/>
                <w:vertAlign w:val="superscript"/>
              </w:rPr>
              <w:t>***</w:t>
            </w:r>
          </w:p>
        </w:tc>
      </w:tr>
      <w:tr w:rsidR="009D1A15" w:rsidRPr="00D7451B" w14:paraId="621ECD30" w14:textId="77777777" w:rsidTr="00580C81">
        <w:trPr>
          <w:jc w:val="center"/>
        </w:trPr>
        <w:tc>
          <w:tcPr>
            <w:tcW w:w="3120" w:type="dxa"/>
            <w:vAlign w:val="center"/>
          </w:tcPr>
          <w:p w14:paraId="5CB9CD8B"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F0F3C3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(4.2626)</w:t>
            </w:r>
          </w:p>
        </w:tc>
        <w:tc>
          <w:tcPr>
            <w:tcW w:w="3120" w:type="dxa"/>
            <w:vAlign w:val="center"/>
          </w:tcPr>
          <w:p w14:paraId="6686F2D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(0.7710)</w:t>
            </w:r>
          </w:p>
        </w:tc>
      </w:tr>
      <w:tr w:rsidR="009D1A15" w:rsidRPr="00D7451B" w14:paraId="4E1995FA" w14:textId="77777777" w:rsidTr="00580C81">
        <w:trPr>
          <w:jc w:val="center"/>
        </w:trPr>
        <w:tc>
          <w:tcPr>
            <w:tcW w:w="3120" w:type="dxa"/>
            <w:vAlign w:val="center"/>
          </w:tcPr>
          <w:p w14:paraId="2C49D680" w14:textId="72921C4D"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sz w:val="18"/>
              </w:rPr>
              <w:t>Vaccinations per Hundred Population</w:t>
            </w:r>
          </w:p>
        </w:tc>
        <w:tc>
          <w:tcPr>
            <w:tcW w:w="3120" w:type="dxa"/>
            <w:vAlign w:val="center"/>
          </w:tcPr>
          <w:p w14:paraId="27B6C25F"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294B702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0.1168</w:t>
            </w:r>
          </w:p>
        </w:tc>
      </w:tr>
      <w:tr w:rsidR="009D1A15" w:rsidRPr="00D7451B" w14:paraId="71BA4E8D" w14:textId="77777777" w:rsidTr="00580C81">
        <w:trPr>
          <w:jc w:val="center"/>
        </w:trPr>
        <w:tc>
          <w:tcPr>
            <w:tcW w:w="3120" w:type="dxa"/>
            <w:vAlign w:val="center"/>
          </w:tcPr>
          <w:p w14:paraId="469B788D"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56CA62B"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442F9D8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(0.0848)</w:t>
            </w:r>
          </w:p>
        </w:tc>
      </w:tr>
      <w:tr w:rsidR="009D1A15" w:rsidRPr="00D7451B" w14:paraId="3E7E351F" w14:textId="77777777" w:rsidTr="00580C81">
        <w:trPr>
          <w:jc w:val="center"/>
        </w:trPr>
        <w:tc>
          <w:tcPr>
            <w:tcW w:w="3120" w:type="dxa"/>
            <w:vAlign w:val="center"/>
          </w:tcPr>
          <w:p w14:paraId="3D23BD50"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Population Density</w:t>
            </w:r>
          </w:p>
        </w:tc>
        <w:tc>
          <w:tcPr>
            <w:tcW w:w="3120" w:type="dxa"/>
            <w:vAlign w:val="center"/>
          </w:tcPr>
          <w:p w14:paraId="1F227F4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-0.0019</w:t>
            </w:r>
          </w:p>
        </w:tc>
        <w:tc>
          <w:tcPr>
            <w:tcW w:w="3120" w:type="dxa"/>
            <w:vAlign w:val="center"/>
          </w:tcPr>
          <w:p w14:paraId="097A93A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-0.0008</w:t>
            </w:r>
          </w:p>
        </w:tc>
      </w:tr>
      <w:tr w:rsidR="009D1A15" w:rsidRPr="00D7451B" w14:paraId="6C7A3491" w14:textId="77777777" w:rsidTr="00580C81">
        <w:trPr>
          <w:jc w:val="center"/>
        </w:trPr>
        <w:tc>
          <w:tcPr>
            <w:tcW w:w="3120" w:type="dxa"/>
            <w:vAlign w:val="center"/>
          </w:tcPr>
          <w:p w14:paraId="0AC8B17E"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04DF056"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(0.0269)</w:t>
            </w:r>
          </w:p>
        </w:tc>
        <w:tc>
          <w:tcPr>
            <w:tcW w:w="3120" w:type="dxa"/>
            <w:vAlign w:val="center"/>
          </w:tcPr>
          <w:p w14:paraId="5909EA9B"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(0.0042)</w:t>
            </w:r>
          </w:p>
        </w:tc>
      </w:tr>
      <w:tr w:rsidR="009D1A15" w:rsidRPr="00D7451B" w14:paraId="1A101430" w14:textId="77777777" w:rsidTr="00580C81">
        <w:trPr>
          <w:jc w:val="center"/>
        </w:trPr>
        <w:tc>
          <w:tcPr>
            <w:tcW w:w="3120" w:type="dxa"/>
            <w:vAlign w:val="center"/>
          </w:tcPr>
          <w:p w14:paraId="78A87A32"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Urban Population Share</w:t>
            </w:r>
          </w:p>
        </w:tc>
        <w:tc>
          <w:tcPr>
            <w:tcW w:w="3120" w:type="dxa"/>
            <w:vAlign w:val="center"/>
          </w:tcPr>
          <w:p w14:paraId="7264D0A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-2.2347</w:t>
            </w:r>
          </w:p>
        </w:tc>
        <w:tc>
          <w:tcPr>
            <w:tcW w:w="3120" w:type="dxa"/>
            <w:vAlign w:val="center"/>
          </w:tcPr>
          <w:p w14:paraId="20A5F76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-0.4884</w:t>
            </w:r>
            <w:r w:rsidRPr="00D7451B">
              <w:rPr>
                <w:rFonts w:ascii="Times New Roman" w:eastAsia="Times New Roman" w:hAnsi="Times New Roman" w:cs="Times New Roman"/>
                <w:vertAlign w:val="superscript"/>
              </w:rPr>
              <w:t>**</w:t>
            </w:r>
          </w:p>
        </w:tc>
      </w:tr>
      <w:tr w:rsidR="009D1A15" w:rsidRPr="00D7451B" w14:paraId="252ABC31" w14:textId="77777777" w:rsidTr="00580C81">
        <w:trPr>
          <w:jc w:val="center"/>
        </w:trPr>
        <w:tc>
          <w:tcPr>
            <w:tcW w:w="3120" w:type="dxa"/>
            <w:vAlign w:val="center"/>
          </w:tcPr>
          <w:p w14:paraId="75E34801"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2B4E550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(1.4398)</w:t>
            </w:r>
          </w:p>
        </w:tc>
        <w:tc>
          <w:tcPr>
            <w:tcW w:w="3120" w:type="dxa"/>
            <w:vAlign w:val="center"/>
          </w:tcPr>
          <w:p w14:paraId="7720174C"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(0.2210)</w:t>
            </w:r>
          </w:p>
        </w:tc>
      </w:tr>
      <w:tr w:rsidR="009D1A15" w:rsidRPr="00D7451B" w14:paraId="27F6377F" w14:textId="77777777" w:rsidTr="00580C81">
        <w:trPr>
          <w:jc w:val="center"/>
        </w:trPr>
        <w:tc>
          <w:tcPr>
            <w:tcW w:w="3120" w:type="dxa"/>
            <w:vAlign w:val="center"/>
          </w:tcPr>
          <w:p w14:paraId="2203E97F"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Aged 65+ Population Share</w:t>
            </w:r>
          </w:p>
        </w:tc>
        <w:tc>
          <w:tcPr>
            <w:tcW w:w="3120" w:type="dxa"/>
            <w:vAlign w:val="center"/>
          </w:tcPr>
          <w:p w14:paraId="0B216F7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1.3676</w:t>
            </w:r>
          </w:p>
        </w:tc>
        <w:tc>
          <w:tcPr>
            <w:tcW w:w="3120" w:type="dxa"/>
            <w:vAlign w:val="center"/>
          </w:tcPr>
          <w:p w14:paraId="1CBD5F1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0.2844</w:t>
            </w:r>
          </w:p>
        </w:tc>
      </w:tr>
      <w:tr w:rsidR="009D1A15" w:rsidRPr="00D7451B" w14:paraId="6032A629" w14:textId="77777777" w:rsidTr="00580C81">
        <w:trPr>
          <w:jc w:val="center"/>
        </w:trPr>
        <w:tc>
          <w:tcPr>
            <w:tcW w:w="3120" w:type="dxa"/>
            <w:vAlign w:val="center"/>
          </w:tcPr>
          <w:p w14:paraId="2BBBCED1"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EF9ECE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(5.5987)</w:t>
            </w:r>
          </w:p>
        </w:tc>
        <w:tc>
          <w:tcPr>
            <w:tcW w:w="3120" w:type="dxa"/>
            <w:vAlign w:val="center"/>
          </w:tcPr>
          <w:p w14:paraId="350371D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(0.8632)</w:t>
            </w:r>
          </w:p>
        </w:tc>
      </w:tr>
      <w:tr w:rsidR="009D1A15" w:rsidRPr="00D7451B" w14:paraId="37786885" w14:textId="77777777" w:rsidTr="00580C81">
        <w:trPr>
          <w:jc w:val="center"/>
        </w:trPr>
        <w:tc>
          <w:tcPr>
            <w:tcW w:w="3120" w:type="dxa"/>
            <w:vAlign w:val="center"/>
          </w:tcPr>
          <w:p w14:paraId="0DF805DD"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GDP per Capita</w:t>
            </w:r>
          </w:p>
        </w:tc>
        <w:tc>
          <w:tcPr>
            <w:tcW w:w="3120" w:type="dxa"/>
            <w:vAlign w:val="center"/>
          </w:tcPr>
          <w:p w14:paraId="7F05B4E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0.0015</w:t>
            </w:r>
          </w:p>
        </w:tc>
        <w:tc>
          <w:tcPr>
            <w:tcW w:w="3120" w:type="dxa"/>
            <w:vAlign w:val="center"/>
          </w:tcPr>
          <w:p w14:paraId="18F9853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0.0001</w:t>
            </w:r>
          </w:p>
        </w:tc>
      </w:tr>
      <w:tr w:rsidR="009D1A15" w:rsidRPr="00D7451B" w14:paraId="748B02AA" w14:textId="77777777" w:rsidTr="00580C81">
        <w:trPr>
          <w:jc w:val="center"/>
        </w:trPr>
        <w:tc>
          <w:tcPr>
            <w:tcW w:w="3120" w:type="dxa"/>
            <w:vAlign w:val="center"/>
          </w:tcPr>
          <w:p w14:paraId="214E927B"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E563C3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(0.0023)</w:t>
            </w:r>
          </w:p>
        </w:tc>
        <w:tc>
          <w:tcPr>
            <w:tcW w:w="3120" w:type="dxa"/>
            <w:vAlign w:val="center"/>
          </w:tcPr>
          <w:p w14:paraId="2D5016E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(0.0004)</w:t>
            </w:r>
          </w:p>
        </w:tc>
      </w:tr>
      <w:tr w:rsidR="009D1A15" w:rsidRPr="00D7451B" w14:paraId="1FA08A7B" w14:textId="77777777" w:rsidTr="00580C81">
        <w:trPr>
          <w:jc w:val="center"/>
        </w:trPr>
        <w:tc>
          <w:tcPr>
            <w:tcW w:w="3120" w:type="dxa"/>
            <w:vAlign w:val="center"/>
          </w:tcPr>
          <w:p w14:paraId="19D5A1CC"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Rule of Law</w:t>
            </w:r>
          </w:p>
        </w:tc>
        <w:tc>
          <w:tcPr>
            <w:tcW w:w="3120" w:type="dxa"/>
            <w:vAlign w:val="center"/>
          </w:tcPr>
          <w:p w14:paraId="33ACC98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-38.7847</w:t>
            </w:r>
          </w:p>
        </w:tc>
        <w:tc>
          <w:tcPr>
            <w:tcW w:w="3120" w:type="dxa"/>
            <w:vAlign w:val="center"/>
          </w:tcPr>
          <w:p w14:paraId="06BD1A2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-8.1107</w:t>
            </w:r>
          </w:p>
        </w:tc>
      </w:tr>
      <w:tr w:rsidR="009D1A15" w:rsidRPr="00D7451B" w14:paraId="6C43B742" w14:textId="77777777" w:rsidTr="00580C81">
        <w:trPr>
          <w:jc w:val="center"/>
        </w:trPr>
        <w:tc>
          <w:tcPr>
            <w:tcW w:w="3120" w:type="dxa"/>
            <w:vAlign w:val="center"/>
          </w:tcPr>
          <w:p w14:paraId="6CED5B62"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68D7C27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(87.0616)</w:t>
            </w:r>
          </w:p>
        </w:tc>
        <w:tc>
          <w:tcPr>
            <w:tcW w:w="3120" w:type="dxa"/>
            <w:vAlign w:val="center"/>
          </w:tcPr>
          <w:p w14:paraId="384C902C"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(13.3500)</w:t>
            </w:r>
          </w:p>
        </w:tc>
      </w:tr>
      <w:tr w:rsidR="009D1A15" w:rsidRPr="00D7451B" w14:paraId="66238D94" w14:textId="77777777" w:rsidTr="00580C81">
        <w:trPr>
          <w:jc w:val="center"/>
        </w:trPr>
        <w:tc>
          <w:tcPr>
            <w:tcW w:w="3120" w:type="dxa"/>
            <w:vAlign w:val="center"/>
          </w:tcPr>
          <w:p w14:paraId="3C1739A1"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Voice and Accountability</w:t>
            </w:r>
          </w:p>
        </w:tc>
        <w:tc>
          <w:tcPr>
            <w:tcW w:w="3120" w:type="dxa"/>
            <w:vAlign w:val="center"/>
          </w:tcPr>
          <w:p w14:paraId="620AB7B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-39.8821</w:t>
            </w:r>
          </w:p>
        </w:tc>
        <w:tc>
          <w:tcPr>
            <w:tcW w:w="3120" w:type="dxa"/>
            <w:vAlign w:val="center"/>
          </w:tcPr>
          <w:p w14:paraId="5036ECB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-13.6170</w:t>
            </w:r>
            <w:r w:rsidRPr="00D7451B">
              <w:rPr>
                <w:rFonts w:ascii="Times New Roman" w:eastAsia="Times New Roman" w:hAnsi="Times New Roman" w:cs="Times New Roman"/>
                <w:vertAlign w:val="superscript"/>
              </w:rPr>
              <w:t>*</w:t>
            </w:r>
          </w:p>
        </w:tc>
      </w:tr>
      <w:tr w:rsidR="009D1A15" w:rsidRPr="00D7451B" w14:paraId="4D0D589E" w14:textId="77777777" w:rsidTr="00580C81">
        <w:trPr>
          <w:jc w:val="center"/>
        </w:trPr>
        <w:tc>
          <w:tcPr>
            <w:tcW w:w="3120" w:type="dxa"/>
            <w:vAlign w:val="center"/>
          </w:tcPr>
          <w:p w14:paraId="7CFB5EF2"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276779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(45.2569)</w:t>
            </w:r>
          </w:p>
        </w:tc>
        <w:tc>
          <w:tcPr>
            <w:tcW w:w="3120" w:type="dxa"/>
            <w:vAlign w:val="center"/>
          </w:tcPr>
          <w:p w14:paraId="25D73B5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(6.9395)</w:t>
            </w:r>
          </w:p>
        </w:tc>
      </w:tr>
      <w:tr w:rsidR="009D1A15" w:rsidRPr="00D7451B" w14:paraId="3DB5ACB9" w14:textId="77777777" w:rsidTr="00580C81">
        <w:trPr>
          <w:jc w:val="center"/>
        </w:trPr>
        <w:tc>
          <w:tcPr>
            <w:tcW w:w="3120" w:type="dxa"/>
            <w:vAlign w:val="center"/>
          </w:tcPr>
          <w:p w14:paraId="47807A2E"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Government Effectiveness</w:t>
            </w:r>
          </w:p>
        </w:tc>
        <w:tc>
          <w:tcPr>
            <w:tcW w:w="3120" w:type="dxa"/>
            <w:vAlign w:val="center"/>
          </w:tcPr>
          <w:p w14:paraId="26DC11D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17.9370</w:t>
            </w:r>
          </w:p>
        </w:tc>
        <w:tc>
          <w:tcPr>
            <w:tcW w:w="3120" w:type="dxa"/>
            <w:vAlign w:val="center"/>
          </w:tcPr>
          <w:p w14:paraId="63A4A0B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2.8722</w:t>
            </w:r>
          </w:p>
        </w:tc>
      </w:tr>
      <w:tr w:rsidR="009D1A15" w:rsidRPr="00D7451B" w14:paraId="6664F8A4" w14:textId="77777777" w:rsidTr="00580C81">
        <w:trPr>
          <w:jc w:val="center"/>
        </w:trPr>
        <w:tc>
          <w:tcPr>
            <w:tcW w:w="3120" w:type="dxa"/>
            <w:vAlign w:val="center"/>
          </w:tcPr>
          <w:p w14:paraId="7DB009CC"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6574DA1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(76.4170)</w:t>
            </w:r>
          </w:p>
        </w:tc>
        <w:tc>
          <w:tcPr>
            <w:tcW w:w="3120" w:type="dxa"/>
            <w:vAlign w:val="center"/>
          </w:tcPr>
          <w:p w14:paraId="4EDF44F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(12.3521)</w:t>
            </w:r>
          </w:p>
        </w:tc>
      </w:tr>
      <w:tr w:rsidR="009D1A15" w:rsidRPr="00D7451B" w14:paraId="1A7D3F3F" w14:textId="77777777" w:rsidTr="00580C81">
        <w:trPr>
          <w:jc w:val="center"/>
        </w:trPr>
        <w:tc>
          <w:tcPr>
            <w:tcW w:w="3120" w:type="dxa"/>
            <w:vAlign w:val="center"/>
          </w:tcPr>
          <w:p w14:paraId="0C3E64FF"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Constant</w:t>
            </w:r>
          </w:p>
        </w:tc>
        <w:tc>
          <w:tcPr>
            <w:tcW w:w="3120" w:type="dxa"/>
            <w:vAlign w:val="center"/>
          </w:tcPr>
          <w:p w14:paraId="50B54E2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770.0058</w:t>
            </w:r>
            <w:r w:rsidRPr="00D7451B">
              <w:rPr>
                <w:rFonts w:ascii="Times New Roman" w:eastAsia="Times New Roman" w:hAnsi="Times New Roman" w:cs="Times New Roman"/>
                <w:vertAlign w:val="superscript"/>
              </w:rPr>
              <w:t>***</w:t>
            </w:r>
          </w:p>
        </w:tc>
        <w:tc>
          <w:tcPr>
            <w:tcW w:w="3120" w:type="dxa"/>
            <w:vAlign w:val="center"/>
          </w:tcPr>
          <w:p w14:paraId="5683D48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146.2346</w:t>
            </w:r>
            <w:r w:rsidRPr="00D7451B">
              <w:rPr>
                <w:rFonts w:ascii="Times New Roman" w:eastAsia="Times New Roman" w:hAnsi="Times New Roman" w:cs="Times New Roman"/>
                <w:vertAlign w:val="superscript"/>
              </w:rPr>
              <w:t>***</w:t>
            </w:r>
          </w:p>
        </w:tc>
      </w:tr>
      <w:tr w:rsidR="009D1A15" w:rsidRPr="00D7451B" w14:paraId="14674A22" w14:textId="77777777" w:rsidTr="00580C81">
        <w:trPr>
          <w:jc w:val="center"/>
        </w:trPr>
        <w:tc>
          <w:tcPr>
            <w:tcW w:w="3120" w:type="dxa"/>
            <w:vAlign w:val="center"/>
          </w:tcPr>
          <w:p w14:paraId="51F0258F"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04DDB85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(145.8375)</w:t>
            </w:r>
          </w:p>
        </w:tc>
        <w:tc>
          <w:tcPr>
            <w:tcW w:w="3120" w:type="dxa"/>
            <w:vAlign w:val="center"/>
          </w:tcPr>
          <w:p w14:paraId="48F5AFD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(22.6928)</w:t>
            </w:r>
          </w:p>
        </w:tc>
      </w:tr>
      <w:tr w:rsidR="009D1A15" w:rsidRPr="00D7451B" w14:paraId="734E44A6" w14:textId="77777777" w:rsidTr="00580C81">
        <w:trPr>
          <w:jc w:val="center"/>
        </w:trPr>
        <w:tc>
          <w:tcPr>
            <w:tcW w:w="3120" w:type="dxa"/>
            <w:tcBorders>
              <w:bottom w:val="single" w:sz="6" w:space="0" w:color="000000" w:themeColor="text1"/>
            </w:tcBorders>
            <w:vAlign w:val="center"/>
          </w:tcPr>
          <w:p w14:paraId="5F20B474"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Observations</w:t>
            </w:r>
          </w:p>
        </w:tc>
        <w:tc>
          <w:tcPr>
            <w:tcW w:w="3120" w:type="dxa"/>
            <w:tcBorders>
              <w:bottom w:val="single" w:sz="6" w:space="0" w:color="000000" w:themeColor="text1"/>
            </w:tcBorders>
            <w:vAlign w:val="center"/>
          </w:tcPr>
          <w:p w14:paraId="04B7BDA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137</w:t>
            </w:r>
          </w:p>
        </w:tc>
        <w:tc>
          <w:tcPr>
            <w:tcW w:w="3120" w:type="dxa"/>
            <w:tcBorders>
              <w:bottom w:val="single" w:sz="6" w:space="0" w:color="000000" w:themeColor="text1"/>
            </w:tcBorders>
            <w:vAlign w:val="center"/>
          </w:tcPr>
          <w:p w14:paraId="17F37EA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140</w:t>
            </w:r>
          </w:p>
        </w:tc>
      </w:tr>
      <w:tr w:rsidR="009D1A15" w:rsidRPr="00D7451B" w14:paraId="593DD4EC" w14:textId="77777777" w:rsidTr="00580C81">
        <w:trPr>
          <w:jc w:val="center"/>
        </w:trPr>
        <w:tc>
          <w:tcPr>
            <w:tcW w:w="3120" w:type="dxa"/>
            <w:vAlign w:val="center"/>
          </w:tcPr>
          <w:p w14:paraId="1CAC83CD"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R</w:t>
            </w:r>
            <w:r w:rsidRPr="00D7451B">
              <w:rPr>
                <w:rFonts w:ascii="Times New Roman" w:eastAsia="Times New Roman" w:hAnsi="Times New Roman" w:cs="Times New Roman"/>
                <w:vertAlign w:val="superscript"/>
              </w:rPr>
              <w:t>2</w:t>
            </w:r>
          </w:p>
        </w:tc>
        <w:tc>
          <w:tcPr>
            <w:tcW w:w="3120" w:type="dxa"/>
            <w:vAlign w:val="center"/>
          </w:tcPr>
          <w:p w14:paraId="21490DB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0.2289</w:t>
            </w:r>
          </w:p>
        </w:tc>
        <w:tc>
          <w:tcPr>
            <w:tcW w:w="3120" w:type="dxa"/>
            <w:vAlign w:val="center"/>
          </w:tcPr>
          <w:p w14:paraId="0AA0E35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0.3477</w:t>
            </w:r>
          </w:p>
        </w:tc>
      </w:tr>
      <w:tr w:rsidR="009D1A15" w:rsidRPr="00D7451B" w14:paraId="2644D838" w14:textId="77777777" w:rsidTr="00580C81">
        <w:trPr>
          <w:jc w:val="center"/>
        </w:trPr>
        <w:tc>
          <w:tcPr>
            <w:tcW w:w="3120" w:type="dxa"/>
            <w:vAlign w:val="center"/>
          </w:tcPr>
          <w:p w14:paraId="341E3F8C"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Residual Std. Error</w:t>
            </w:r>
          </w:p>
        </w:tc>
        <w:tc>
          <w:tcPr>
            <w:tcW w:w="3120" w:type="dxa"/>
            <w:vAlign w:val="center"/>
          </w:tcPr>
          <w:p w14:paraId="0778A13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259.8153</w:t>
            </w:r>
          </w:p>
        </w:tc>
        <w:tc>
          <w:tcPr>
            <w:tcW w:w="3120" w:type="dxa"/>
            <w:vAlign w:val="center"/>
          </w:tcPr>
          <w:p w14:paraId="39CDC67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40.4373</w:t>
            </w:r>
          </w:p>
        </w:tc>
      </w:tr>
      <w:tr w:rsidR="009D1A15" w:rsidRPr="00D7451B" w14:paraId="538C3A63" w14:textId="77777777" w:rsidTr="00580C81">
        <w:trPr>
          <w:jc w:val="center"/>
        </w:trPr>
        <w:tc>
          <w:tcPr>
            <w:tcW w:w="3120" w:type="dxa"/>
            <w:vAlign w:val="center"/>
          </w:tcPr>
          <w:p w14:paraId="3A27AD44"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F Statistic</w:t>
            </w:r>
          </w:p>
        </w:tc>
        <w:tc>
          <w:tcPr>
            <w:tcW w:w="3120" w:type="dxa"/>
            <w:vAlign w:val="center"/>
          </w:tcPr>
          <w:p w14:paraId="1F2EEA2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4.1893</w:t>
            </w:r>
            <w:r w:rsidRPr="00D7451B">
              <w:rPr>
                <w:rFonts w:ascii="Times New Roman" w:eastAsia="Times New Roman" w:hAnsi="Times New Roman" w:cs="Times New Roman"/>
                <w:vertAlign w:val="superscript"/>
              </w:rPr>
              <w:t>***</w:t>
            </w:r>
          </w:p>
        </w:tc>
        <w:tc>
          <w:tcPr>
            <w:tcW w:w="3120" w:type="dxa"/>
            <w:vAlign w:val="center"/>
          </w:tcPr>
          <w:p w14:paraId="65D911C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6.8759</w:t>
            </w:r>
            <w:r w:rsidRPr="00D7451B">
              <w:rPr>
                <w:rFonts w:ascii="Times New Roman" w:eastAsia="Times New Roman" w:hAnsi="Times New Roman" w:cs="Times New Roman"/>
                <w:vertAlign w:val="superscript"/>
              </w:rPr>
              <w:t>***</w:t>
            </w:r>
          </w:p>
        </w:tc>
      </w:tr>
      <w:tr w:rsidR="009D1A15" w:rsidRPr="00D7451B" w14:paraId="36E9EDC9" w14:textId="77777777" w:rsidTr="00580C81">
        <w:trPr>
          <w:jc w:val="center"/>
        </w:trPr>
        <w:tc>
          <w:tcPr>
            <w:tcW w:w="3120" w:type="dxa"/>
            <w:tcBorders>
              <w:bottom w:val="single" w:sz="6" w:space="0" w:color="000000" w:themeColor="text1"/>
            </w:tcBorders>
            <w:vAlign w:val="center"/>
          </w:tcPr>
          <w:p w14:paraId="017FB076" w14:textId="77777777" w:rsidR="009D1A15" w:rsidRPr="00D7451B" w:rsidRDefault="009D1A15"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i/>
                <w:iCs/>
                <w:sz w:val="24"/>
                <w:szCs w:val="24"/>
              </w:rPr>
              <w:t>Note:</w:t>
            </w:r>
          </w:p>
        </w:tc>
        <w:tc>
          <w:tcPr>
            <w:tcW w:w="6240" w:type="dxa"/>
            <w:gridSpan w:val="2"/>
            <w:tcBorders>
              <w:bottom w:val="single" w:sz="6" w:space="0" w:color="000000" w:themeColor="text1"/>
            </w:tcBorders>
            <w:vAlign w:val="center"/>
          </w:tcPr>
          <w:p w14:paraId="1AA13E91" w14:textId="77777777" w:rsidR="009D1A15" w:rsidRPr="00D7451B" w:rsidRDefault="009D1A15" w:rsidP="006C10A9">
            <w:pPr>
              <w:spacing w:line="360" w:lineRule="auto"/>
              <w:rPr>
                <w:rFonts w:ascii="Times New Roman" w:hAnsi="Times New Roman" w:cs="Times New Roman"/>
                <w:sz w:val="24"/>
                <w:szCs w:val="24"/>
              </w:rPr>
            </w:pPr>
            <w:proofErr w:type="gramStart"/>
            <w:r w:rsidRPr="00D7451B">
              <w:rPr>
                <w:rFonts w:ascii="Times New Roman" w:eastAsia="Times New Roman" w:hAnsi="Times New Roman" w:cs="Times New Roman"/>
                <w:szCs w:val="24"/>
              </w:rPr>
              <w:t>*,*</w:t>
            </w:r>
            <w:proofErr w:type="gramEnd"/>
            <w:r w:rsidRPr="00D7451B">
              <w:rPr>
                <w:rFonts w:ascii="Times New Roman" w:eastAsia="Times New Roman" w:hAnsi="Times New Roman" w:cs="Times New Roman"/>
                <w:szCs w:val="24"/>
              </w:rPr>
              <w:t>*,*** correspond to 10%, 5% and 1% significance, respectively.</w:t>
            </w:r>
          </w:p>
        </w:tc>
      </w:tr>
    </w:tbl>
    <w:p w14:paraId="455D3F1D" w14:textId="1C8BC127" w:rsidR="00B315D1" w:rsidRDefault="009D1A15" w:rsidP="00B315D1">
      <w:pPr>
        <w:spacing w:line="360" w:lineRule="auto"/>
        <w:rPr>
          <w:rFonts w:ascii="Times New Roman" w:hAnsi="Times New Roman" w:cs="Times New Roman"/>
          <w:sz w:val="24"/>
          <w:szCs w:val="24"/>
        </w:rPr>
      </w:pPr>
      <w:r w:rsidRPr="00D7451B">
        <w:rPr>
          <w:rFonts w:ascii="Times New Roman" w:hAnsi="Times New Roman" w:cs="Times New Roman"/>
          <w:sz w:val="24"/>
          <w:szCs w:val="24"/>
        </w:rPr>
        <w:t xml:space="preserve"> </w:t>
      </w:r>
    </w:p>
    <w:p w14:paraId="494561E5" w14:textId="77777777" w:rsidR="00580C81" w:rsidRDefault="00580C81" w:rsidP="00580C81">
      <w:pPr>
        <w:spacing w:line="360" w:lineRule="auto"/>
        <w:ind w:firstLine="720"/>
        <w:rPr>
          <w:rFonts w:ascii="Times New Roman" w:eastAsia="Times New Roman" w:hAnsi="Times New Roman" w:cs="Times New Roman"/>
          <w:color w:val="222222"/>
          <w:sz w:val="24"/>
          <w:szCs w:val="24"/>
        </w:rPr>
      </w:pPr>
      <w:r w:rsidRPr="00D7451B">
        <w:rPr>
          <w:rFonts w:ascii="Times New Roman" w:hAnsi="Times New Roman" w:cs="Times New Roman"/>
          <w:sz w:val="24"/>
          <w:szCs w:val="24"/>
        </w:rPr>
        <w:t xml:space="preserve">To gain further insight, Table </w:t>
      </w:r>
      <w:r>
        <w:rPr>
          <w:rFonts w:ascii="Times New Roman" w:hAnsi="Times New Roman" w:cs="Times New Roman"/>
          <w:sz w:val="24"/>
          <w:szCs w:val="24"/>
        </w:rPr>
        <w:t xml:space="preserve">5 </w:t>
      </w:r>
      <w:r w:rsidRPr="00D7451B">
        <w:rPr>
          <w:rFonts w:ascii="Times New Roman" w:hAnsi="Times New Roman" w:cs="Times New Roman"/>
          <w:sz w:val="24"/>
          <w:szCs w:val="24"/>
        </w:rPr>
        <w:t>report</w:t>
      </w:r>
      <w:r>
        <w:rPr>
          <w:rFonts w:ascii="Times New Roman" w:hAnsi="Times New Roman" w:cs="Times New Roman"/>
          <w:sz w:val="24"/>
          <w:szCs w:val="24"/>
        </w:rPr>
        <w:t>s</w:t>
      </w:r>
      <w:r w:rsidRPr="00D7451B">
        <w:rPr>
          <w:rFonts w:ascii="Times New Roman" w:hAnsi="Times New Roman" w:cs="Times New Roman"/>
          <w:sz w:val="24"/>
          <w:szCs w:val="24"/>
        </w:rPr>
        <w:t xml:space="preserve"> the </w:t>
      </w:r>
      <w:r w:rsidRPr="00D7451B">
        <w:rPr>
          <w:rFonts w:ascii="Times New Roman" w:hAnsi="Times New Roman" w:cs="Times New Roman"/>
          <w:color w:val="222222"/>
          <w:sz w:val="24"/>
          <w:szCs w:val="24"/>
          <w:shd w:val="clear" w:color="auto" w:fill="FFFFFF"/>
        </w:rPr>
        <w:t>country mortality quartile</w:t>
      </w:r>
      <w:r>
        <w:rPr>
          <w:rFonts w:ascii="Times New Roman" w:hAnsi="Times New Roman" w:cs="Times New Roman"/>
          <w:color w:val="222222"/>
          <w:sz w:val="24"/>
          <w:szCs w:val="24"/>
          <w:shd w:val="clear" w:color="auto" w:fill="FFFFFF"/>
        </w:rPr>
        <w:t xml:space="preserve"> as ranked by confirmed (or official) </w:t>
      </w:r>
      <w:proofErr w:type="spellStart"/>
      <w:r>
        <w:rPr>
          <w:rFonts w:ascii="Times New Roman" w:hAnsi="Times New Roman" w:cs="Times New Roman"/>
          <w:color w:val="222222"/>
          <w:sz w:val="24"/>
          <w:szCs w:val="24"/>
          <w:shd w:val="clear" w:color="auto" w:fill="FFFFFF"/>
        </w:rPr>
        <w:t>Covid</w:t>
      </w:r>
      <w:proofErr w:type="spellEnd"/>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(rows) against mortality quartile</w:t>
      </w:r>
      <w:r>
        <w:rPr>
          <w:rFonts w:ascii="Times New Roman" w:hAnsi="Times New Roman" w:cs="Times New Roman"/>
          <w:color w:val="222222"/>
          <w:sz w:val="24"/>
          <w:szCs w:val="24"/>
          <w:shd w:val="clear" w:color="auto" w:fill="FFFFFF"/>
        </w:rPr>
        <w:t xml:space="preserve"> as ranked by excess </w:t>
      </w:r>
      <w:proofErr w:type="spellStart"/>
      <w:r>
        <w:rPr>
          <w:rFonts w:ascii="Times New Roman" w:hAnsi="Times New Roman" w:cs="Times New Roman"/>
          <w:color w:val="222222"/>
          <w:sz w:val="24"/>
          <w:szCs w:val="24"/>
          <w:shd w:val="clear" w:color="auto" w:fill="FFFFFF"/>
        </w:rPr>
        <w:t>Covid</w:t>
      </w:r>
      <w:proofErr w:type="spellEnd"/>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(columns) in a 4 by 4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The diagonal of this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reports 62 countries that are in the same </w:t>
      </w:r>
      <w:r w:rsidRPr="00D7451B">
        <w:rPr>
          <w:rFonts w:ascii="Times New Roman" w:hAnsi="Times New Roman" w:cs="Times New Roman"/>
          <w:color w:val="222222"/>
          <w:sz w:val="24"/>
          <w:szCs w:val="24"/>
          <w:shd w:val="clear" w:color="auto" w:fill="FFFFFF"/>
        </w:rPr>
        <w:lastRenderedPageBreak/>
        <w:t xml:space="preserve">mortality quartile under both the official and excess counts. This diagonal includes 62 countries, about 2/5 of the sample. In contrast, the ranking of countries that are further away from the diagonal differ more between the official and the excess counts. Future insight is gained by focusing on countries whose quartiles differ between the two counts by at least two quartiles. </w:t>
      </w:r>
      <w:r w:rsidRPr="00D7451B">
        <w:rPr>
          <w:rFonts w:ascii="Times New Roman" w:hAnsi="Times New Roman" w:cs="Times New Roman"/>
          <w:bCs/>
          <w:color w:val="222222"/>
          <w:sz w:val="24"/>
          <w:szCs w:val="24"/>
          <w:shd w:val="clear" w:color="auto" w:fill="FFFFFF"/>
        </w:rPr>
        <w:t xml:space="preserve"> </w:t>
      </w:r>
      <w:r w:rsidRPr="00D7451B">
        <w:rPr>
          <w:rFonts w:ascii="Times New Roman" w:eastAsia="Times New Roman" w:hAnsi="Times New Roman" w:cs="Times New Roman"/>
          <w:color w:val="222222"/>
          <w:sz w:val="24"/>
          <w:szCs w:val="24"/>
        </w:rPr>
        <w:t xml:space="preserve">For example, France is in </w:t>
      </w:r>
      <w:r>
        <w:rPr>
          <w:rFonts w:ascii="Times New Roman" w:eastAsia="Times New Roman" w:hAnsi="Times New Roman" w:cs="Times New Roman"/>
          <w:color w:val="222222"/>
          <w:sz w:val="24"/>
          <w:szCs w:val="24"/>
        </w:rPr>
        <w:t>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 xml:space="preserve">but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xml:space="preserve">. Bangladesh is in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r>
        <w:rPr>
          <w:rFonts w:ascii="Times New Roman" w:eastAsia="Times New Roman" w:hAnsi="Times New Roman" w:cs="Times New Roman"/>
          <w:color w:val="222222"/>
          <w:sz w:val="24"/>
          <w:szCs w:val="24"/>
        </w:rPr>
        <w:t xml:space="preserve"> 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w:t>
      </w:r>
    </w:p>
    <w:p w14:paraId="05C97273" w14:textId="77777777" w:rsidR="00580C81" w:rsidRPr="00265C97" w:rsidRDefault="00580C81" w:rsidP="00580C81">
      <w:pPr>
        <w:spacing w:line="360" w:lineRule="auto"/>
        <w:ind w:firstLine="720"/>
        <w:rPr>
          <w:rFonts w:ascii="Times New Roman" w:hAnsi="Times New Roman" w:cs="Times New Roman"/>
          <w:sz w:val="24"/>
          <w:szCs w:val="24"/>
        </w:rPr>
      </w:pPr>
      <w:r w:rsidRPr="00D7451B">
        <w:rPr>
          <w:rFonts w:ascii="Times New Roman" w:hAnsi="Times New Roman" w:cs="Times New Roman"/>
          <w:bCs/>
          <w:color w:val="222222"/>
          <w:sz w:val="24"/>
          <w:szCs w:val="24"/>
          <w:shd w:val="clear" w:color="auto" w:fill="FFFFFF"/>
        </w:rPr>
        <w:t xml:space="preserve">Table 8 reports the average statistics for countries that </w:t>
      </w:r>
      <w:r w:rsidRPr="00D7451B">
        <w:rPr>
          <w:rFonts w:ascii="Times New Roman" w:eastAsia="Times New Roman" w:hAnsi="Times New Roman" w:cs="Times New Roman"/>
          <w:color w:val="222222"/>
          <w:sz w:val="24"/>
          <w:szCs w:val="24"/>
        </w:rPr>
        <w:t>are "doing worse in excess" by filtering countries that are moving </w:t>
      </w:r>
      <w:r w:rsidRPr="00D7451B">
        <w:rPr>
          <w:rFonts w:ascii="Times New Roman" w:eastAsia="Times New Roman" w:hAnsi="Times New Roman" w:cs="Times New Roman"/>
          <w:bCs/>
          <w:color w:val="222222"/>
          <w:sz w:val="24"/>
          <w:szCs w:val="24"/>
        </w:rPr>
        <w:t>upwards by at least two quartiles</w:t>
      </w:r>
      <w:r w:rsidRPr="00D7451B">
        <w:rPr>
          <w:rFonts w:ascii="Times New Roman" w:eastAsia="Times New Roman" w:hAnsi="Times New Roman" w:cs="Times New Roman"/>
          <w:color w:val="222222"/>
          <w:sz w:val="24"/>
          <w:szCs w:val="24"/>
        </w:rPr>
        <w:t> when using excess versus official mortality</w:t>
      </w:r>
      <w:r>
        <w:rPr>
          <w:rFonts w:ascii="Times New Roman" w:eastAsia="Times New Roman" w:hAnsi="Times New Roman" w:cs="Times New Roman"/>
          <w:color w:val="222222"/>
          <w:sz w:val="24"/>
          <w:szCs w:val="24"/>
        </w:rPr>
        <w:t xml:space="preserve"> (for example, Bangladesh)</w:t>
      </w:r>
      <w:r w:rsidRPr="00D7451B">
        <w:rPr>
          <w:rFonts w:ascii="Times New Roman" w:eastAsia="Times New Roman" w:hAnsi="Times New Roman" w:cs="Times New Roman"/>
          <w:color w:val="222222"/>
          <w:sz w:val="24"/>
          <w:szCs w:val="24"/>
        </w:rPr>
        <w:t xml:space="preserve"> versus countries that are “doing better in excess” by filtering countries that are moving </w:t>
      </w:r>
      <w:r>
        <w:rPr>
          <w:rFonts w:ascii="Times New Roman" w:eastAsia="Times New Roman" w:hAnsi="Times New Roman" w:cs="Times New Roman"/>
          <w:bCs/>
          <w:color w:val="222222"/>
          <w:sz w:val="24"/>
          <w:szCs w:val="24"/>
        </w:rPr>
        <w:t>down</w:t>
      </w:r>
      <w:r w:rsidRPr="00D7451B">
        <w:rPr>
          <w:rFonts w:ascii="Times New Roman" w:eastAsia="Times New Roman" w:hAnsi="Times New Roman" w:cs="Times New Roman"/>
          <w:bCs/>
          <w:color w:val="222222"/>
          <w:sz w:val="24"/>
          <w:szCs w:val="24"/>
        </w:rPr>
        <w:t>wards by at least two quartiles</w:t>
      </w:r>
      <w:r w:rsidRPr="00D7451B">
        <w:rPr>
          <w:rFonts w:ascii="Times New Roman" w:eastAsia="Times New Roman" w:hAnsi="Times New Roman" w:cs="Times New Roman"/>
          <w:color w:val="222222"/>
          <w:sz w:val="24"/>
          <w:szCs w:val="24"/>
        </w:rPr>
        <w:t> when using excess versus official mortality</w:t>
      </w:r>
      <w:r>
        <w:rPr>
          <w:rFonts w:ascii="Times New Roman" w:eastAsia="Times New Roman" w:hAnsi="Times New Roman" w:cs="Times New Roman"/>
          <w:color w:val="222222"/>
          <w:sz w:val="24"/>
          <w:szCs w:val="24"/>
        </w:rPr>
        <w:t xml:space="preserve"> (for example, France).</w:t>
      </w:r>
      <w:r>
        <w:rPr>
          <w:rStyle w:val="FootnoteReference"/>
          <w:rFonts w:ascii="Times New Roman" w:eastAsia="Times New Roman" w:hAnsi="Times New Roman" w:cs="Times New Roman"/>
          <w:color w:val="222222"/>
          <w:sz w:val="24"/>
          <w:szCs w:val="24"/>
        </w:rPr>
        <w:footnoteReference w:id="2"/>
      </w:r>
      <w:r>
        <w:rPr>
          <w:rFonts w:ascii="Times New Roman" w:hAnsi="Times New Roman" w:cs="Times New Roman"/>
          <w:sz w:val="24"/>
          <w:szCs w:val="24"/>
        </w:rPr>
        <w:t xml:space="preserve"> </w:t>
      </w:r>
      <w:r w:rsidRPr="00D7451B">
        <w:rPr>
          <w:rFonts w:ascii="Times New Roman" w:eastAsia="Times New Roman" w:hAnsi="Times New Roman" w:cs="Times New Roman"/>
          <w:color w:val="222222"/>
          <w:sz w:val="24"/>
          <w:szCs w:val="24"/>
        </w:rPr>
        <w:t xml:space="preserve">Contrasting countries that are ranked substantially better to countries that are ranked substantially worse in excess mortality than in official </w:t>
      </w:r>
      <w:proofErr w:type="spellStart"/>
      <w:r w:rsidRPr="00D7451B">
        <w:rPr>
          <w:rFonts w:ascii="Times New Roman" w:eastAsia="Times New Roman" w:hAnsi="Times New Roman" w:cs="Times New Roman"/>
          <w:color w:val="222222"/>
          <w:sz w:val="24"/>
          <w:szCs w:val="24"/>
        </w:rPr>
        <w:t>covid</w:t>
      </w:r>
      <w:proofErr w:type="spellEnd"/>
      <w:r w:rsidRPr="00D7451B">
        <w:rPr>
          <w:rFonts w:ascii="Times New Roman" w:eastAsia="Times New Roman" w:hAnsi="Times New Roman" w:cs="Times New Roman"/>
          <w:color w:val="222222"/>
          <w:sz w:val="24"/>
          <w:szCs w:val="24"/>
        </w:rPr>
        <w:t xml:space="preserve"> count we find that, on average, the ‘doing better</w:t>
      </w:r>
      <w:r>
        <w:rPr>
          <w:rFonts w:ascii="Times New Roman" w:eastAsia="Times New Roman" w:hAnsi="Times New Roman" w:cs="Times New Roman"/>
          <w:color w:val="222222"/>
          <w:sz w:val="24"/>
          <w:szCs w:val="24"/>
        </w:rPr>
        <w:t xml:space="preserve"> in excess</w:t>
      </w:r>
      <w:r w:rsidRPr="00D7451B">
        <w:rPr>
          <w:rFonts w:ascii="Times New Roman" w:eastAsia="Times New Roman" w:hAnsi="Times New Roman" w:cs="Times New Roman"/>
          <w:color w:val="222222"/>
          <w:sz w:val="24"/>
          <w:szCs w:val="24"/>
        </w:rPr>
        <w:t>’ countries are:  lower density [90 versus 240]; older (12% versus 4% of aged 65 and older); substantial higher GDP/Capita ($ 35,000 versus $ 8000); scoring better in rule of law, voice accountability, and government effectiveness; higher mean and lower standard deviation of stringency index; and substantially higher vaccination</w:t>
      </w:r>
      <w:r>
        <w:rPr>
          <w:rFonts w:ascii="Times New Roman" w:eastAsia="Times New Roman" w:hAnsi="Times New Roman" w:cs="Times New Roman"/>
          <w:color w:val="222222"/>
          <w:sz w:val="24"/>
          <w:szCs w:val="24"/>
        </w:rPr>
        <w:t xml:space="preserve"> rate (as measured by the number of Covid-19 vaccinations administered</w:t>
      </w:r>
      <w:r w:rsidRPr="00D7451B">
        <w:rPr>
          <w:rFonts w:ascii="Times New Roman" w:eastAsia="Times New Roman" w:hAnsi="Times New Roman" w:cs="Times New Roman"/>
          <w:color w:val="222222"/>
          <w:sz w:val="24"/>
          <w:szCs w:val="24"/>
        </w:rPr>
        <w:t xml:space="preserve"> per hundred</w:t>
      </w:r>
      <w:r>
        <w:rPr>
          <w:rFonts w:ascii="Times New Roman" w:eastAsia="Times New Roman" w:hAnsi="Times New Roman" w:cs="Times New Roman"/>
          <w:color w:val="222222"/>
          <w:sz w:val="24"/>
          <w:szCs w:val="24"/>
        </w:rPr>
        <w:t xml:space="preserve"> population) </w:t>
      </w:r>
      <w:r w:rsidRPr="00D7451B">
        <w:rPr>
          <w:rFonts w:ascii="Times New Roman" w:eastAsia="Times New Roman" w:hAnsi="Times New Roman" w:cs="Times New Roman"/>
          <w:color w:val="222222"/>
          <w:sz w:val="24"/>
          <w:szCs w:val="24"/>
        </w:rPr>
        <w:t>[170 versus 40].  </w:t>
      </w:r>
    </w:p>
    <w:p w14:paraId="17DE12F3" w14:textId="33BE0DCA" w:rsidR="00580C81" w:rsidRDefault="00580C81" w:rsidP="00580C81">
      <w:pPr>
        <w:shd w:val="clear" w:color="auto" w:fill="FFFFFF"/>
        <w:spacing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t xml:space="preserve">These gaps are in line with the conjecture that vaccinations are a game changer; and that better governance and more consistent and rigorous stringency index account for the countries with the largest gaps between excess of official mortality.  Notability, these characteristics are also associated with higher GDP/Capita, and older populations in these countries.  The overall positive correlations between these variables, reported in </w:t>
      </w:r>
      <w:r>
        <w:rPr>
          <w:rFonts w:ascii="Times New Roman" w:eastAsia="Times New Roman" w:hAnsi="Times New Roman" w:cs="Times New Roman"/>
          <w:color w:val="222222"/>
          <w:sz w:val="24"/>
          <w:szCs w:val="24"/>
        </w:rPr>
        <w:t>T</w:t>
      </w:r>
      <w:r w:rsidRPr="00D7451B">
        <w:rPr>
          <w:rFonts w:ascii="Times New Roman" w:eastAsia="Times New Roman" w:hAnsi="Times New Roman" w:cs="Times New Roman"/>
          <w:color w:val="222222"/>
          <w:sz w:val="24"/>
          <w:szCs w:val="24"/>
        </w:rPr>
        <w:t>able 9, suggests that without more granul</w:t>
      </w:r>
      <w:r>
        <w:rPr>
          <w:rFonts w:ascii="Times New Roman" w:eastAsia="Times New Roman" w:hAnsi="Times New Roman" w:cs="Times New Roman"/>
          <w:color w:val="222222"/>
          <w:sz w:val="24"/>
          <w:szCs w:val="24"/>
        </w:rPr>
        <w:t>ar</w:t>
      </w:r>
      <w:r w:rsidRPr="00D7451B">
        <w:rPr>
          <w:rFonts w:ascii="Times New Roman" w:eastAsia="Times New Roman" w:hAnsi="Times New Roman" w:cs="Times New Roman"/>
          <w:color w:val="222222"/>
          <w:sz w:val="24"/>
          <w:szCs w:val="24"/>
        </w:rPr>
        <w:t xml:space="preserve"> data, we are unable to rank the relative importance of these factors.    </w:t>
      </w:r>
    </w:p>
    <w:p w14:paraId="28BBD117" w14:textId="77777777" w:rsidR="00D51D83" w:rsidRDefault="00580C81"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Concluding Remarks</w:t>
      </w:r>
    </w:p>
    <w:p w14:paraId="21FFC9DF" w14:textId="228539D2" w:rsidR="00E50259" w:rsidRDefault="00D51D83">
      <w:pPr>
        <w:spacing w:line="360" w:lineRule="auto"/>
        <w:ind w:firstLine="720"/>
        <w:rPr>
          <w:ins w:id="138" w:author="Xin, Weining" w:date="2022-01-30T21:55:00Z"/>
          <w:rFonts w:ascii="Times New Roman" w:hAnsi="Times New Roman" w:cs="Times New Roman"/>
          <w:bCs/>
          <w:sz w:val="24"/>
          <w:szCs w:val="24"/>
        </w:rPr>
        <w:pPrChange w:id="139" w:author="Xin, Weining" w:date="2022-01-30T21:55:00Z">
          <w:pPr>
            <w:spacing w:line="360" w:lineRule="auto"/>
          </w:pPr>
        </w:pPrChange>
      </w:pPr>
      <w:r>
        <w:rPr>
          <w:rFonts w:ascii="Times New Roman" w:hAnsi="Times New Roman" w:cs="Times New Roman"/>
          <w:bCs/>
          <w:sz w:val="24"/>
          <w:szCs w:val="24"/>
        </w:rPr>
        <w:t xml:space="preserve">As the </w:t>
      </w:r>
      <w:proofErr w:type="spellStart"/>
      <w:r>
        <w:rPr>
          <w:rFonts w:ascii="Times New Roman" w:hAnsi="Times New Roman" w:cs="Times New Roman"/>
          <w:bCs/>
          <w:sz w:val="24"/>
          <w:szCs w:val="24"/>
        </w:rPr>
        <w:t>Covid</w:t>
      </w:r>
      <w:proofErr w:type="spellEnd"/>
      <w:r>
        <w:rPr>
          <w:rFonts w:ascii="Times New Roman" w:hAnsi="Times New Roman" w:cs="Times New Roman"/>
          <w:bCs/>
          <w:sz w:val="24"/>
          <w:szCs w:val="24"/>
        </w:rPr>
        <w:t xml:space="preserve"> pandemic has caused significant death tolls globall</w:t>
      </w:r>
      <w:ins w:id="140" w:author="Xin, Weining" w:date="2022-01-30T21:46:00Z">
        <w:r w:rsidR="00E50259">
          <w:rPr>
            <w:rFonts w:ascii="Times New Roman" w:hAnsi="Times New Roman" w:cs="Times New Roman"/>
            <w:bCs/>
            <w:sz w:val="24"/>
            <w:szCs w:val="24"/>
          </w:rPr>
          <w:t>y, cross country analysis and comparison</w:t>
        </w:r>
      </w:ins>
      <w:ins w:id="141" w:author="Xin, Weining" w:date="2022-01-30T21:47:00Z">
        <w:r w:rsidR="00E50259">
          <w:rPr>
            <w:rFonts w:ascii="Times New Roman" w:hAnsi="Times New Roman" w:cs="Times New Roman"/>
            <w:bCs/>
            <w:sz w:val="24"/>
            <w:szCs w:val="24"/>
          </w:rPr>
          <w:t>s have been widely conducted to investigate the Covid-19 mortality in</w:t>
        </w:r>
      </w:ins>
      <w:ins w:id="142" w:author="Xin, Weining" w:date="2022-01-30T21:49:00Z">
        <w:r w:rsidR="00E50259">
          <w:rPr>
            <w:rFonts w:ascii="Times New Roman" w:hAnsi="Times New Roman" w:cs="Times New Roman"/>
            <w:bCs/>
            <w:sz w:val="24"/>
            <w:szCs w:val="24"/>
          </w:rPr>
          <w:t xml:space="preserve"> many </w:t>
        </w:r>
      </w:ins>
      <w:ins w:id="143" w:author="Xin, Weining" w:date="2022-01-30T21:47:00Z">
        <w:r w:rsidR="00E50259">
          <w:rPr>
            <w:rFonts w:ascii="Times New Roman" w:hAnsi="Times New Roman" w:cs="Times New Roman"/>
            <w:bCs/>
            <w:sz w:val="24"/>
            <w:szCs w:val="24"/>
          </w:rPr>
          <w:t>dimensions</w:t>
        </w:r>
      </w:ins>
      <w:ins w:id="144" w:author="Xin, Weining" w:date="2022-01-30T21:49:00Z">
        <w:r w:rsidR="00E50259">
          <w:rPr>
            <w:rFonts w:ascii="Times New Roman" w:hAnsi="Times New Roman" w:cs="Times New Roman"/>
            <w:bCs/>
            <w:sz w:val="24"/>
            <w:szCs w:val="24"/>
          </w:rPr>
          <w:t xml:space="preserve"> </w:t>
        </w:r>
        <w:r w:rsidR="00E50259">
          <w:rPr>
            <w:rFonts w:ascii="Times New Roman" w:hAnsi="Times New Roman" w:cs="Times New Roman"/>
            <w:bCs/>
            <w:sz w:val="24"/>
            <w:szCs w:val="24"/>
          </w:rPr>
          <w:lastRenderedPageBreak/>
          <w:t>(i.e., economic, political, social, and etc.)</w:t>
        </w:r>
      </w:ins>
      <w:ins w:id="145" w:author="Xin, Weining" w:date="2022-01-30T21:48:00Z">
        <w:r w:rsidR="00E50259">
          <w:rPr>
            <w:rFonts w:ascii="Times New Roman" w:hAnsi="Times New Roman" w:cs="Times New Roman"/>
            <w:bCs/>
            <w:sz w:val="24"/>
            <w:szCs w:val="24"/>
          </w:rPr>
          <w:t xml:space="preserve"> </w:t>
        </w:r>
      </w:ins>
      <w:ins w:id="146" w:author="Xin, Weining" w:date="2022-01-30T21:49:00Z">
        <w:r w:rsidR="00E50259">
          <w:rPr>
            <w:rFonts w:ascii="Times New Roman" w:hAnsi="Times New Roman" w:cs="Times New Roman"/>
            <w:bCs/>
            <w:sz w:val="24"/>
            <w:szCs w:val="24"/>
          </w:rPr>
          <w:t xml:space="preserve">With </w:t>
        </w:r>
      </w:ins>
      <w:ins w:id="147" w:author="Xin, Weining" w:date="2022-01-30T21:50:00Z">
        <w:r w:rsidR="00E50259">
          <w:rPr>
            <w:rFonts w:ascii="Times New Roman" w:hAnsi="Times New Roman" w:cs="Times New Roman"/>
            <w:bCs/>
            <w:sz w:val="24"/>
            <w:szCs w:val="24"/>
          </w:rPr>
          <w:t xml:space="preserve">most of the studies relying on the official statistics on Covid-19 mortality as reported by countries, the quality </w:t>
        </w:r>
      </w:ins>
      <w:ins w:id="148" w:author="Xin, Weining" w:date="2022-01-30T21:51:00Z">
        <w:r w:rsidR="00E50259">
          <w:rPr>
            <w:rFonts w:ascii="Times New Roman" w:hAnsi="Times New Roman" w:cs="Times New Roman"/>
            <w:bCs/>
            <w:sz w:val="24"/>
            <w:szCs w:val="24"/>
          </w:rPr>
          <w:t xml:space="preserve">of </w:t>
        </w:r>
      </w:ins>
      <w:ins w:id="149" w:author="Xin, Weining" w:date="2022-01-30T21:52:00Z">
        <w:r w:rsidR="00E50259">
          <w:rPr>
            <w:rFonts w:ascii="Times New Roman" w:hAnsi="Times New Roman" w:cs="Times New Roman"/>
            <w:bCs/>
            <w:sz w:val="24"/>
            <w:szCs w:val="24"/>
          </w:rPr>
          <w:t xml:space="preserve">the official </w:t>
        </w:r>
        <w:proofErr w:type="spellStart"/>
        <w:r w:rsidR="00E50259">
          <w:rPr>
            <w:rFonts w:ascii="Times New Roman" w:hAnsi="Times New Roman" w:cs="Times New Roman"/>
            <w:bCs/>
            <w:sz w:val="24"/>
            <w:szCs w:val="24"/>
          </w:rPr>
          <w:t>moratlity</w:t>
        </w:r>
        <w:proofErr w:type="spellEnd"/>
        <w:r w:rsidR="00E50259">
          <w:rPr>
            <w:rFonts w:ascii="Times New Roman" w:hAnsi="Times New Roman" w:cs="Times New Roman"/>
            <w:bCs/>
            <w:sz w:val="24"/>
            <w:szCs w:val="24"/>
          </w:rPr>
          <w:t xml:space="preserve"> statistics plays a critical role in </w:t>
        </w:r>
      </w:ins>
      <w:ins w:id="150" w:author="Xin, Weining" w:date="2022-01-30T21:53:00Z">
        <w:r w:rsidR="00E50259">
          <w:rPr>
            <w:rFonts w:ascii="Times New Roman" w:hAnsi="Times New Roman" w:cs="Times New Roman"/>
            <w:bCs/>
            <w:sz w:val="24"/>
            <w:szCs w:val="24"/>
          </w:rPr>
          <w:t>affecting the</w:t>
        </w:r>
      </w:ins>
      <w:ins w:id="151" w:author="Xin, Weining" w:date="2022-01-30T21:52:00Z">
        <w:r w:rsidR="00E50259">
          <w:rPr>
            <w:rFonts w:ascii="Times New Roman" w:hAnsi="Times New Roman" w:cs="Times New Roman"/>
            <w:bCs/>
            <w:sz w:val="24"/>
            <w:szCs w:val="24"/>
          </w:rPr>
          <w:t xml:space="preserve"> resu</w:t>
        </w:r>
      </w:ins>
      <w:ins w:id="152" w:author="Xin, Weining" w:date="2022-01-30T21:53:00Z">
        <w:r w:rsidR="00E50259">
          <w:rPr>
            <w:rFonts w:ascii="Times New Roman" w:hAnsi="Times New Roman" w:cs="Times New Roman"/>
            <w:bCs/>
            <w:sz w:val="24"/>
            <w:szCs w:val="24"/>
          </w:rPr>
          <w:t>lts obtained. Importantly, there are widely known limitations in the official mortality statistics</w:t>
        </w:r>
      </w:ins>
      <w:ins w:id="153" w:author="Xin, Weining" w:date="2022-01-30T21:54:00Z">
        <w:r w:rsidR="00E50259">
          <w:rPr>
            <w:rFonts w:ascii="Times New Roman" w:hAnsi="Times New Roman" w:cs="Times New Roman"/>
            <w:bCs/>
            <w:sz w:val="24"/>
            <w:szCs w:val="24"/>
          </w:rPr>
          <w:t xml:space="preserve"> that make them not perfect for cross-country analysis, for example that countries are different in capacity to test Covi</w:t>
        </w:r>
      </w:ins>
      <w:ins w:id="154" w:author="Xin, Weining" w:date="2022-01-30T21:55:00Z">
        <w:r w:rsidR="00E50259">
          <w:rPr>
            <w:rFonts w:ascii="Times New Roman" w:hAnsi="Times New Roman" w:cs="Times New Roman"/>
            <w:bCs/>
            <w:sz w:val="24"/>
            <w:szCs w:val="24"/>
          </w:rPr>
          <w:t xml:space="preserve">d-19 </w:t>
        </w:r>
      </w:ins>
      <w:ins w:id="155" w:author="Xin, Weining" w:date="2022-01-30T21:54:00Z">
        <w:r w:rsidR="00E50259">
          <w:rPr>
            <w:rFonts w:ascii="Times New Roman" w:hAnsi="Times New Roman" w:cs="Times New Roman"/>
            <w:bCs/>
            <w:sz w:val="24"/>
            <w:szCs w:val="24"/>
          </w:rPr>
          <w:t xml:space="preserve">and determine the cause </w:t>
        </w:r>
      </w:ins>
      <w:ins w:id="156" w:author="Xin, Weining" w:date="2022-01-30T21:55:00Z">
        <w:r w:rsidR="00E50259">
          <w:rPr>
            <w:rFonts w:ascii="Times New Roman" w:hAnsi="Times New Roman" w:cs="Times New Roman"/>
            <w:bCs/>
            <w:sz w:val="24"/>
            <w:szCs w:val="24"/>
          </w:rPr>
          <w:t xml:space="preserve">of a death, as well as the definition of a death duet to Covid-19. </w:t>
        </w:r>
      </w:ins>
      <w:del w:id="157" w:author="Xin, Weining" w:date="2022-01-30T21:46:00Z">
        <w:r w:rsidR="00E50259" w:rsidDel="00E50259">
          <w:rPr>
            <w:rFonts w:ascii="Times New Roman" w:hAnsi="Times New Roman" w:cs="Times New Roman"/>
            <w:bCs/>
            <w:sz w:val="24"/>
            <w:szCs w:val="24"/>
          </w:rPr>
          <w:delText xml:space="preserve">y, </w:delText>
        </w:r>
      </w:del>
    </w:p>
    <w:p w14:paraId="76652CD1" w14:textId="0BFC013E" w:rsidR="004752E2" w:rsidRDefault="004752E2" w:rsidP="00E50259">
      <w:pPr>
        <w:spacing w:line="360" w:lineRule="auto"/>
        <w:rPr>
          <w:ins w:id="158" w:author="Xin, Weining" w:date="2022-01-30T22:05:00Z"/>
          <w:rFonts w:ascii="Times New Roman" w:hAnsi="Times New Roman" w:cs="Times New Roman"/>
          <w:bCs/>
          <w:sz w:val="24"/>
          <w:szCs w:val="24"/>
        </w:rPr>
      </w:pPr>
      <w:ins w:id="159" w:author="Xin, Weining" w:date="2022-01-30T21:56:00Z">
        <w:r>
          <w:rPr>
            <w:rFonts w:ascii="Times New Roman" w:hAnsi="Times New Roman" w:cs="Times New Roman"/>
            <w:bCs/>
            <w:sz w:val="24"/>
            <w:szCs w:val="24"/>
          </w:rPr>
          <w:t>To investigate the limitations of official Covid-19 mortality, we contrast it</w:t>
        </w:r>
      </w:ins>
      <w:ins w:id="160" w:author="Xin, Weining" w:date="2022-01-30T21:57:00Z">
        <w:r>
          <w:rPr>
            <w:rFonts w:ascii="Times New Roman" w:hAnsi="Times New Roman" w:cs="Times New Roman"/>
            <w:bCs/>
            <w:sz w:val="24"/>
            <w:szCs w:val="24"/>
          </w:rPr>
          <w:t xml:space="preserve"> with the excess </w:t>
        </w:r>
        <w:proofErr w:type="spellStart"/>
        <w:r>
          <w:rPr>
            <w:rFonts w:ascii="Times New Roman" w:hAnsi="Times New Roman" w:cs="Times New Roman"/>
            <w:bCs/>
            <w:sz w:val="24"/>
            <w:szCs w:val="24"/>
          </w:rPr>
          <w:t>moratlity</w:t>
        </w:r>
      </w:ins>
      <w:proofErr w:type="spellEnd"/>
      <w:ins w:id="161" w:author="Xin, Weining" w:date="2022-01-30T21:58:00Z">
        <w:r>
          <w:rPr>
            <w:rFonts w:ascii="Times New Roman" w:hAnsi="Times New Roman" w:cs="Times New Roman"/>
            <w:bCs/>
            <w:sz w:val="24"/>
            <w:szCs w:val="24"/>
          </w:rPr>
          <w:t xml:space="preserve">, </w:t>
        </w:r>
      </w:ins>
      <w:ins w:id="162" w:author="Xin, Weining" w:date="2022-01-30T21:57:00Z">
        <w:r>
          <w:rPr>
            <w:rFonts w:ascii="Times New Roman" w:hAnsi="Times New Roman" w:cs="Times New Roman"/>
            <w:bCs/>
            <w:sz w:val="24"/>
            <w:szCs w:val="24"/>
          </w:rPr>
          <w:t xml:space="preserve">which is </w:t>
        </w:r>
        <w:proofErr w:type="spellStart"/>
        <w:r>
          <w:rPr>
            <w:rFonts w:ascii="Times New Roman" w:hAnsi="Times New Roman" w:cs="Times New Roman"/>
            <w:bCs/>
            <w:sz w:val="24"/>
            <w:szCs w:val="24"/>
          </w:rPr>
          <w:t>calcualated</w:t>
        </w:r>
        <w:proofErr w:type="spellEnd"/>
        <w:r>
          <w:rPr>
            <w:rFonts w:ascii="Times New Roman" w:hAnsi="Times New Roman" w:cs="Times New Roman"/>
            <w:bCs/>
            <w:sz w:val="24"/>
            <w:szCs w:val="24"/>
          </w:rPr>
          <w:t xml:space="preserve"> as the difference of </w:t>
        </w:r>
        <w:proofErr w:type="spellStart"/>
        <w:r>
          <w:rPr>
            <w:rFonts w:ascii="Times New Roman" w:hAnsi="Times New Roman" w:cs="Times New Roman"/>
            <w:bCs/>
            <w:sz w:val="24"/>
            <w:szCs w:val="24"/>
          </w:rPr>
          <w:t>all cause</w:t>
        </w:r>
        <w:proofErr w:type="spellEnd"/>
        <w:r>
          <w:rPr>
            <w:rFonts w:ascii="Times New Roman" w:hAnsi="Times New Roman" w:cs="Times New Roman"/>
            <w:bCs/>
            <w:sz w:val="24"/>
            <w:szCs w:val="24"/>
          </w:rPr>
          <w:t xml:space="preserve"> mortality</w:t>
        </w:r>
      </w:ins>
      <w:ins w:id="163" w:author="Xin, Weining" w:date="2022-01-30T21:58:00Z">
        <w:r>
          <w:rPr>
            <w:rFonts w:ascii="Times New Roman" w:hAnsi="Times New Roman" w:cs="Times New Roman"/>
            <w:bCs/>
            <w:sz w:val="24"/>
            <w:szCs w:val="24"/>
          </w:rPr>
          <w:t xml:space="preserve"> during the </w:t>
        </w:r>
        <w:proofErr w:type="spellStart"/>
        <w:r>
          <w:rPr>
            <w:rFonts w:ascii="Times New Roman" w:hAnsi="Times New Roman" w:cs="Times New Roman"/>
            <w:bCs/>
            <w:sz w:val="24"/>
            <w:szCs w:val="24"/>
          </w:rPr>
          <w:t>Covid</w:t>
        </w:r>
        <w:proofErr w:type="spellEnd"/>
        <w:r>
          <w:rPr>
            <w:rFonts w:ascii="Times New Roman" w:hAnsi="Times New Roman" w:cs="Times New Roman"/>
            <w:bCs/>
            <w:sz w:val="24"/>
            <w:szCs w:val="24"/>
          </w:rPr>
          <w:t xml:space="preserve"> times</w:t>
        </w:r>
      </w:ins>
      <w:ins w:id="164" w:author="Xin, Weining" w:date="2022-01-30T21:57:00Z">
        <w:r>
          <w:rPr>
            <w:rFonts w:ascii="Times New Roman" w:hAnsi="Times New Roman" w:cs="Times New Roman"/>
            <w:bCs/>
            <w:sz w:val="24"/>
            <w:szCs w:val="24"/>
          </w:rPr>
          <w:t xml:space="preserve"> from a baseline </w:t>
        </w:r>
      </w:ins>
      <w:ins w:id="165" w:author="Xin, Weining" w:date="2022-01-30T21:58:00Z">
        <w:r>
          <w:rPr>
            <w:rFonts w:ascii="Times New Roman" w:hAnsi="Times New Roman" w:cs="Times New Roman"/>
            <w:bCs/>
            <w:sz w:val="24"/>
            <w:szCs w:val="24"/>
          </w:rPr>
          <w:t>trend modelled from historical mortality data</w:t>
        </w:r>
      </w:ins>
      <w:ins w:id="166" w:author="Xin, Weining" w:date="2022-01-30T21:59:00Z">
        <w:r>
          <w:rPr>
            <w:rFonts w:ascii="Times New Roman" w:hAnsi="Times New Roman" w:cs="Times New Roman"/>
            <w:bCs/>
            <w:sz w:val="24"/>
            <w:szCs w:val="24"/>
          </w:rPr>
          <w:t xml:space="preserve">. We show that country’s quartile rankings diff quite much between as measured by </w:t>
        </w:r>
      </w:ins>
      <w:ins w:id="167" w:author="Xin, Weining" w:date="2022-01-30T22:00:00Z">
        <w:r>
          <w:rPr>
            <w:rFonts w:ascii="Times New Roman" w:hAnsi="Times New Roman" w:cs="Times New Roman"/>
            <w:bCs/>
            <w:sz w:val="24"/>
            <w:szCs w:val="24"/>
          </w:rPr>
          <w:t xml:space="preserve">excess and official cumulative mortality, with countries </w:t>
        </w:r>
      </w:ins>
      <w:ins w:id="168" w:author="Xin, Weining" w:date="2022-01-30T22:01:00Z">
        <w:r>
          <w:rPr>
            <w:rFonts w:ascii="Times New Roman" w:hAnsi="Times New Roman" w:cs="Times New Roman"/>
            <w:bCs/>
            <w:sz w:val="24"/>
            <w:szCs w:val="24"/>
          </w:rPr>
          <w:t>fare the best in terms of cumulative excess mortality have the highest income</w:t>
        </w:r>
      </w:ins>
      <w:ins w:id="169" w:author="Xin, Weining" w:date="2022-01-30T22:02:00Z">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instituition</w:t>
        </w:r>
        <w:proofErr w:type="spellEnd"/>
        <w:r>
          <w:rPr>
            <w:rFonts w:ascii="Times New Roman" w:hAnsi="Times New Roman" w:cs="Times New Roman"/>
            <w:bCs/>
            <w:sz w:val="24"/>
            <w:szCs w:val="24"/>
          </w:rPr>
          <w:t xml:space="preserve"> quality (as measured by rule of law, voice and accountability, government effectiveness) while countries fare the worse in terms of </w:t>
        </w:r>
      </w:ins>
      <w:ins w:id="170" w:author="Xin, Weining" w:date="2022-01-30T22:03:00Z">
        <w:r>
          <w:rPr>
            <w:rFonts w:ascii="Times New Roman" w:hAnsi="Times New Roman" w:cs="Times New Roman"/>
            <w:bCs/>
            <w:sz w:val="24"/>
            <w:szCs w:val="24"/>
          </w:rPr>
          <w:t>cumulative official mortality share the similar characteristics. These evidences are further supported by regression analysis of th</w:t>
        </w:r>
      </w:ins>
      <w:ins w:id="171" w:author="Xin, Weining" w:date="2022-01-30T22:04:00Z">
        <w:r>
          <w:rPr>
            <w:rFonts w:ascii="Times New Roman" w:hAnsi="Times New Roman" w:cs="Times New Roman"/>
            <w:bCs/>
            <w:sz w:val="24"/>
            <w:szCs w:val="24"/>
          </w:rPr>
          <w:t xml:space="preserve">e ratio of excess to official mortality on country-specific indicators, and deeper look at individual country’s quartile movements between </w:t>
        </w:r>
      </w:ins>
      <w:ins w:id="172" w:author="Xin, Weining" w:date="2022-01-30T22:05:00Z">
        <w:r>
          <w:rPr>
            <w:rFonts w:ascii="Times New Roman" w:hAnsi="Times New Roman" w:cs="Times New Roman"/>
            <w:bCs/>
            <w:sz w:val="24"/>
            <w:szCs w:val="24"/>
          </w:rPr>
          <w:t xml:space="preserve">as measured by official and excess mortality. </w:t>
        </w:r>
      </w:ins>
      <w:ins w:id="173" w:author="Xin, Weining" w:date="2022-01-30T22:06:00Z">
        <w:r w:rsidR="00EF4EA5">
          <w:rPr>
            <w:rFonts w:ascii="Times New Roman" w:hAnsi="Times New Roman" w:cs="Times New Roman"/>
            <w:bCs/>
            <w:sz w:val="24"/>
            <w:szCs w:val="24"/>
          </w:rPr>
          <w:t xml:space="preserve">Specifically, </w:t>
        </w:r>
        <w:r w:rsidR="00EF4EA5">
          <w:rPr>
            <w:rFonts w:ascii="Times New Roman" w:eastAsia="Times New Roman" w:hAnsi="Times New Roman" w:cs="Times New Roman"/>
            <w:color w:val="222222"/>
            <w:sz w:val="24"/>
            <w:szCs w:val="24"/>
          </w:rPr>
          <w:t>v</w:t>
        </w:r>
        <w:r w:rsidR="00EF4EA5" w:rsidRPr="00D7451B">
          <w:rPr>
            <w:rFonts w:ascii="Times New Roman" w:eastAsia="Times New Roman" w:hAnsi="Times New Roman" w:cs="Times New Roman"/>
            <w:color w:val="222222"/>
            <w:sz w:val="24"/>
            <w:szCs w:val="24"/>
          </w:rPr>
          <w:t>accination rates, governance variable, and other structural variables explain the ranking gaps between the two data sets</w:t>
        </w:r>
      </w:ins>
      <w:ins w:id="174" w:author="Xin, Weining" w:date="2022-01-30T22:07:00Z">
        <w:r w:rsidR="00EF4EA5">
          <w:rPr>
            <w:rFonts w:ascii="Times New Roman" w:eastAsia="Times New Roman" w:hAnsi="Times New Roman" w:cs="Times New Roman"/>
            <w:color w:val="222222"/>
            <w:sz w:val="24"/>
            <w:szCs w:val="24"/>
          </w:rPr>
          <w:t>.</w:t>
        </w:r>
      </w:ins>
    </w:p>
    <w:p w14:paraId="38F8A1F5" w14:textId="6C5044D1" w:rsidR="00CF4DE9" w:rsidRDefault="00EF4EA5">
      <w:pPr>
        <w:spacing w:line="360" w:lineRule="auto"/>
        <w:ind w:firstLine="720"/>
        <w:rPr>
          <w:rFonts w:ascii="Times New Roman" w:eastAsia="Times New Roman" w:hAnsi="Times New Roman" w:cs="Times New Roman"/>
          <w:color w:val="222222"/>
          <w:sz w:val="24"/>
          <w:szCs w:val="24"/>
          <w:rPrChange w:id="175" w:author="Xin, Weining" w:date="2022-01-30T22:09:00Z">
            <w:rPr>
              <w:rFonts w:ascii="Times New Roman" w:hAnsi="Times New Roman" w:cs="Times New Roman"/>
              <w:bCs/>
              <w:sz w:val="24"/>
              <w:szCs w:val="24"/>
            </w:rPr>
          </w:rPrChange>
        </w:rPr>
        <w:sectPr w:rsidR="00CF4DE9" w:rsidSect="00642EE0">
          <w:footerReference w:type="default" r:id="rId12"/>
          <w:pgSz w:w="12240" w:h="15840"/>
          <w:pgMar w:top="1440" w:right="1080" w:bottom="1440" w:left="1080" w:header="720" w:footer="720" w:gutter="0"/>
          <w:cols w:space="720"/>
          <w:docGrid w:linePitch="360"/>
        </w:sectPr>
        <w:pPrChange w:id="176" w:author="Xin, Weining" w:date="2022-01-30T22:09:00Z">
          <w:pPr/>
        </w:pPrChange>
      </w:pPr>
      <w:ins w:id="177" w:author="Xin, Weining" w:date="2022-01-30T22:06:00Z">
        <w:r w:rsidRPr="00D7451B">
          <w:rPr>
            <w:rFonts w:ascii="Times New Roman" w:eastAsia="Times New Roman" w:hAnsi="Times New Roman" w:cs="Times New Roman"/>
            <w:color w:val="222222"/>
            <w:sz w:val="24"/>
            <w:szCs w:val="24"/>
          </w:rPr>
          <w:t xml:space="preserve">These results suggest that one should take the official confirmed </w:t>
        </w:r>
        <w:proofErr w:type="spellStart"/>
        <w:r w:rsidRPr="00D7451B">
          <w:rPr>
            <w:rFonts w:ascii="Times New Roman" w:eastAsia="Times New Roman" w:hAnsi="Times New Roman" w:cs="Times New Roman"/>
            <w:color w:val="222222"/>
            <w:sz w:val="24"/>
            <w:szCs w:val="24"/>
          </w:rPr>
          <w:t>Covid</w:t>
        </w:r>
        <w:proofErr w:type="spellEnd"/>
        <w:r w:rsidRPr="00D7451B">
          <w:rPr>
            <w:rFonts w:ascii="Times New Roman" w:eastAsia="Times New Roman" w:hAnsi="Times New Roman" w:cs="Times New Roman"/>
            <w:color w:val="222222"/>
            <w:sz w:val="24"/>
            <w:szCs w:val="24"/>
          </w:rPr>
          <w:t xml:space="preserve"> morality counting with a grain of salt, and one may supplement this information with excess mortality data</w:t>
        </w:r>
      </w:ins>
      <w:ins w:id="178" w:author="Xin, Weining" w:date="2022-01-30T22:07:00Z">
        <w:r>
          <w:rPr>
            <w:rFonts w:ascii="Times New Roman" w:eastAsia="Times New Roman" w:hAnsi="Times New Roman" w:cs="Times New Roman"/>
            <w:color w:val="222222"/>
            <w:sz w:val="24"/>
            <w:szCs w:val="24"/>
          </w:rPr>
          <w:t>. However, it should be noted that there is also limitation on the excess mortality measure which may affect its quality</w:t>
        </w:r>
      </w:ins>
      <w:ins w:id="179" w:author="Xin, Weining" w:date="2022-01-30T22:08:00Z">
        <w:r>
          <w:rPr>
            <w:rFonts w:ascii="Times New Roman" w:eastAsia="Times New Roman" w:hAnsi="Times New Roman" w:cs="Times New Roman"/>
            <w:color w:val="222222"/>
            <w:sz w:val="24"/>
            <w:szCs w:val="24"/>
          </w:rPr>
          <w:t xml:space="preserve"> as well</w:t>
        </w:r>
      </w:ins>
      <w:ins w:id="180" w:author="Xin, Weining" w:date="2022-01-30T22:10:00Z">
        <w:r>
          <w:rPr>
            <w:rFonts w:ascii="Times New Roman" w:eastAsia="Times New Roman" w:hAnsi="Times New Roman" w:cs="Times New Roman"/>
            <w:color w:val="222222"/>
            <w:sz w:val="24"/>
            <w:szCs w:val="24"/>
          </w:rPr>
          <w:t>, though many limitations of the official mortality statistics have been resolved,</w:t>
        </w:r>
      </w:ins>
      <w:ins w:id="181" w:author="Xin, Weining" w:date="2022-01-30T22:09:00Z">
        <w:r>
          <w:rPr>
            <w:rFonts w:ascii="Times New Roman" w:eastAsia="Times New Roman" w:hAnsi="Times New Roman" w:cs="Times New Roman"/>
            <w:color w:val="222222"/>
            <w:sz w:val="24"/>
            <w:szCs w:val="24"/>
          </w:rPr>
          <w:t xml:space="preserve"> and therefore, the results in this paper may not solely be attributed to the quality of official mortality statistics</w:t>
        </w:r>
      </w:ins>
      <w:ins w:id="182" w:author="Xin, Weining" w:date="2022-01-30T22:11:00Z">
        <w:r>
          <w:rPr>
            <w:rFonts w:ascii="Times New Roman" w:eastAsia="Times New Roman" w:hAnsi="Times New Roman" w:cs="Times New Roman"/>
            <w:color w:val="222222"/>
            <w:sz w:val="24"/>
            <w:szCs w:val="24"/>
          </w:rPr>
          <w:t xml:space="preserve">. </w:t>
        </w:r>
      </w:ins>
    </w:p>
    <w:p w14:paraId="356A0FF1" w14:textId="77777777" w:rsidR="00580C81" w:rsidRPr="00D7451B" w:rsidRDefault="00580C81" w:rsidP="00580C8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sz w:val="24"/>
          <w:szCs w:val="24"/>
        </w:rPr>
        <w:lastRenderedPageBreak/>
        <w:t xml:space="preserve">Table 7: </w:t>
      </w:r>
      <w:r w:rsidRPr="00D7451B">
        <w:rPr>
          <w:rFonts w:ascii="Times New Roman" w:hAnsi="Times New Roman" w:cs="Times New Roman"/>
          <w:color w:val="222222"/>
          <w:sz w:val="24"/>
          <w:szCs w:val="24"/>
          <w:shd w:val="clear" w:color="auto" w:fill="FFFFFF"/>
        </w:rPr>
        <w:t>Country official mortality quartile against excess mortality quartile.</w:t>
      </w:r>
      <w:r w:rsidRPr="00D7451B">
        <w:rPr>
          <w:rFonts w:ascii="Times New Roman" w:hAnsi="Times New Roman" w:cs="Times New Roman"/>
          <w:b/>
          <w:color w:val="222222"/>
          <w:sz w:val="24"/>
          <w:szCs w:val="24"/>
          <w:shd w:val="clear" w:color="auto" w:fill="FFFFFF"/>
        </w:rPr>
        <w:t xml:space="preserve">      </w:t>
      </w:r>
    </w:p>
    <w:p w14:paraId="40F26585" w14:textId="77777777" w:rsidR="00580C81" w:rsidRPr="00D7451B" w:rsidRDefault="00580C81" w:rsidP="00580C81">
      <w:pPr>
        <w:spacing w:line="360" w:lineRule="auto"/>
        <w:rPr>
          <w:rFonts w:ascii="Times New Roman" w:eastAsia="Book Antiqua" w:hAnsi="Times New Roman" w:cs="Times New Roman"/>
          <w:sz w:val="24"/>
          <w:szCs w:val="24"/>
        </w:rPr>
      </w:pPr>
      <w:r w:rsidRPr="00D7451B">
        <w:rPr>
          <w:rFonts w:ascii="Times New Roman" w:eastAsia="Book Antiqua" w:hAnsi="Times New Roman" w:cs="Times New Roman"/>
          <w:noProof/>
          <w:sz w:val="24"/>
          <w:szCs w:val="24"/>
        </w:rPr>
        <w:drawing>
          <wp:inline distT="0" distB="0" distL="0" distR="0" wp14:anchorId="08131261" wp14:editId="5EB4B75A">
            <wp:extent cx="7899400" cy="5058236"/>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02296" cy="5060090"/>
                    </a:xfrm>
                    <a:prstGeom prst="rect">
                      <a:avLst/>
                    </a:prstGeom>
                    <a:noFill/>
                    <a:ln>
                      <a:noFill/>
                    </a:ln>
                  </pic:spPr>
                </pic:pic>
              </a:graphicData>
            </a:graphic>
          </wp:inline>
        </w:drawing>
      </w:r>
      <w:r w:rsidRPr="00D7451B">
        <w:rPr>
          <w:rFonts w:ascii="Times New Roman" w:eastAsia="Book Antiqua" w:hAnsi="Times New Roman" w:cs="Times New Roman"/>
          <w:sz w:val="24"/>
          <w:szCs w:val="24"/>
        </w:rPr>
        <w:br w:type="page"/>
      </w:r>
    </w:p>
    <w:p w14:paraId="2E2D7868" w14:textId="77777777" w:rsidR="00580C81" w:rsidRPr="00D7451B" w:rsidRDefault="00580C81" w:rsidP="00580C81">
      <w:pPr>
        <w:spacing w:line="360" w:lineRule="auto"/>
        <w:rPr>
          <w:rFonts w:ascii="Times New Roman" w:eastAsia="Book Antiqua" w:hAnsi="Times New Roman" w:cs="Times New Roman"/>
          <w:sz w:val="24"/>
          <w:szCs w:val="24"/>
        </w:rPr>
      </w:pPr>
      <w:r w:rsidRPr="00D7451B">
        <w:rPr>
          <w:rFonts w:ascii="Times New Roman" w:eastAsia="Book Antiqua" w:hAnsi="Times New Roman" w:cs="Times New Roman"/>
          <w:b/>
          <w:sz w:val="24"/>
          <w:szCs w:val="24"/>
        </w:rPr>
        <w:lastRenderedPageBreak/>
        <w:t xml:space="preserve">Table 8: </w:t>
      </w:r>
      <w:r w:rsidRPr="00D7451B">
        <w:rPr>
          <w:rFonts w:ascii="Times New Roman" w:eastAsia="Book Antiqua" w:hAnsi="Times New Roman" w:cs="Times New Roman"/>
          <w:sz w:val="24"/>
          <w:szCs w:val="24"/>
        </w:rPr>
        <w:t>Summary Statistics of “Doing Better in Excess” and “Doing Worse’ in Excess.</w:t>
      </w:r>
      <w:r w:rsidRPr="00D7451B">
        <w:rPr>
          <w:rFonts w:ascii="Times New Roman" w:hAnsi="Times New Roman" w:cs="Times New Roman"/>
          <w:noProof/>
        </w:rPr>
        <w:drawing>
          <wp:inline distT="0" distB="0" distL="0" distR="0" wp14:anchorId="55EAE6AA" wp14:editId="2F9FE1F9">
            <wp:extent cx="8229600" cy="42675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4267517"/>
                    </a:xfrm>
                    <a:prstGeom prst="rect">
                      <a:avLst/>
                    </a:prstGeom>
                    <a:noFill/>
                    <a:ln>
                      <a:noFill/>
                    </a:ln>
                  </pic:spPr>
                </pic:pic>
              </a:graphicData>
            </a:graphic>
          </wp:inline>
        </w:drawing>
      </w:r>
    </w:p>
    <w:p w14:paraId="21710680" w14:textId="77777777" w:rsidR="00580C81" w:rsidRPr="00D7451B" w:rsidRDefault="00580C81" w:rsidP="00580C8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sz w:val="24"/>
          <w:szCs w:val="24"/>
        </w:rPr>
        <w:br w:type="page"/>
      </w:r>
    </w:p>
    <w:p w14:paraId="4685C547" w14:textId="44CC6B07" w:rsidR="009D1A15" w:rsidRPr="00580C81" w:rsidRDefault="00C45F31" w:rsidP="009D1A15">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bCs/>
          <w:sz w:val="24"/>
          <w:szCs w:val="24"/>
        </w:rPr>
        <w:lastRenderedPageBreak/>
        <w:t xml:space="preserve">Table 9:  </w:t>
      </w:r>
      <w:r w:rsidR="009D1A15" w:rsidRPr="00D7451B">
        <w:rPr>
          <w:rFonts w:ascii="Times New Roman" w:eastAsia="Book Antiqua" w:hAnsi="Times New Roman" w:cs="Times New Roman"/>
          <w:bCs/>
          <w:sz w:val="24"/>
          <w:szCs w:val="24"/>
        </w:rPr>
        <w:t>Correlation Matrix</w:t>
      </w:r>
    </w:p>
    <w:tbl>
      <w:tblPr>
        <w:tblStyle w:val="TableGrid"/>
        <w:tblW w:w="12960" w:type="dxa"/>
        <w:tblLayout w:type="fixed"/>
        <w:tblLook w:val="06A0" w:firstRow="1" w:lastRow="0" w:firstColumn="1" w:lastColumn="0" w:noHBand="1" w:noVBand="1"/>
      </w:tblPr>
      <w:tblGrid>
        <w:gridCol w:w="1350"/>
        <w:gridCol w:w="1098"/>
        <w:gridCol w:w="1152"/>
        <w:gridCol w:w="1152"/>
        <w:gridCol w:w="1152"/>
        <w:gridCol w:w="1152"/>
        <w:gridCol w:w="1152"/>
        <w:gridCol w:w="1152"/>
        <w:gridCol w:w="1152"/>
        <w:gridCol w:w="1296"/>
        <w:gridCol w:w="1152"/>
      </w:tblGrid>
      <w:tr w:rsidR="009D1A15" w:rsidRPr="00580C81" w14:paraId="398DDA80" w14:textId="77777777" w:rsidTr="00580C81">
        <w:trPr>
          <w:trHeight w:val="525"/>
        </w:trPr>
        <w:tc>
          <w:tcPr>
            <w:tcW w:w="1350" w:type="dxa"/>
            <w:tcBorders>
              <w:top w:val="nil"/>
              <w:left w:val="nil"/>
              <w:bottom w:val="nil"/>
              <w:right w:val="nil"/>
            </w:tcBorders>
            <w:vAlign w:val="center"/>
          </w:tcPr>
          <w:p w14:paraId="14EE1D52" w14:textId="77777777" w:rsidR="009D1A15" w:rsidRPr="00580C81" w:rsidRDefault="009D1A15" w:rsidP="006C10A9">
            <w:pPr>
              <w:jc w:val="center"/>
              <w:rPr>
                <w:rFonts w:ascii="Times New Roman" w:hAnsi="Times New Roman" w:cs="Times New Roman"/>
                <w:sz w:val="24"/>
                <w:szCs w:val="24"/>
              </w:rPr>
            </w:pPr>
          </w:p>
        </w:tc>
        <w:tc>
          <w:tcPr>
            <w:tcW w:w="1098" w:type="dxa"/>
            <w:tcBorders>
              <w:top w:val="nil"/>
              <w:left w:val="nil"/>
              <w:bottom w:val="nil"/>
              <w:right w:val="nil"/>
            </w:tcBorders>
            <w:vAlign w:val="center"/>
          </w:tcPr>
          <w:p w14:paraId="0DE7952E"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0852B6A5"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(mean)</w:t>
            </w:r>
          </w:p>
        </w:tc>
        <w:tc>
          <w:tcPr>
            <w:tcW w:w="1152" w:type="dxa"/>
            <w:tcBorders>
              <w:top w:val="nil"/>
              <w:left w:val="nil"/>
              <w:bottom w:val="nil"/>
              <w:right w:val="nil"/>
            </w:tcBorders>
            <w:vAlign w:val="center"/>
          </w:tcPr>
          <w:p w14:paraId="68357C81"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66F65347"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(SD)</w:t>
            </w:r>
          </w:p>
        </w:tc>
        <w:tc>
          <w:tcPr>
            <w:tcW w:w="1152" w:type="dxa"/>
            <w:tcBorders>
              <w:top w:val="nil"/>
              <w:left w:val="nil"/>
              <w:bottom w:val="nil"/>
              <w:right w:val="nil"/>
            </w:tcBorders>
            <w:vAlign w:val="center"/>
          </w:tcPr>
          <w:p w14:paraId="12E5B2A6"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Vaccinations</w:t>
            </w:r>
          </w:p>
        </w:tc>
        <w:tc>
          <w:tcPr>
            <w:tcW w:w="1152" w:type="dxa"/>
            <w:tcBorders>
              <w:top w:val="nil"/>
              <w:left w:val="nil"/>
              <w:bottom w:val="nil"/>
              <w:right w:val="nil"/>
            </w:tcBorders>
            <w:vAlign w:val="center"/>
          </w:tcPr>
          <w:p w14:paraId="11033458"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Population Density</w:t>
            </w:r>
          </w:p>
        </w:tc>
        <w:tc>
          <w:tcPr>
            <w:tcW w:w="1152" w:type="dxa"/>
            <w:tcBorders>
              <w:top w:val="nil"/>
              <w:left w:val="nil"/>
              <w:bottom w:val="nil"/>
              <w:right w:val="nil"/>
            </w:tcBorders>
            <w:vAlign w:val="center"/>
          </w:tcPr>
          <w:p w14:paraId="42FBC3A0"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Urban Population Share</w:t>
            </w:r>
          </w:p>
        </w:tc>
        <w:tc>
          <w:tcPr>
            <w:tcW w:w="1152" w:type="dxa"/>
            <w:tcBorders>
              <w:top w:val="nil"/>
              <w:left w:val="nil"/>
              <w:bottom w:val="nil"/>
              <w:right w:val="nil"/>
            </w:tcBorders>
            <w:vAlign w:val="center"/>
          </w:tcPr>
          <w:p w14:paraId="4F8C98AE"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Aged 65+ Population Share</w:t>
            </w:r>
          </w:p>
        </w:tc>
        <w:tc>
          <w:tcPr>
            <w:tcW w:w="1152" w:type="dxa"/>
            <w:tcBorders>
              <w:top w:val="nil"/>
              <w:left w:val="nil"/>
              <w:bottom w:val="nil"/>
              <w:right w:val="nil"/>
            </w:tcBorders>
            <w:vAlign w:val="center"/>
          </w:tcPr>
          <w:p w14:paraId="5FCA36F5"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GDP per capita</w:t>
            </w:r>
          </w:p>
        </w:tc>
        <w:tc>
          <w:tcPr>
            <w:tcW w:w="1152" w:type="dxa"/>
            <w:tcBorders>
              <w:top w:val="nil"/>
              <w:left w:val="nil"/>
              <w:bottom w:val="nil"/>
              <w:right w:val="nil"/>
            </w:tcBorders>
            <w:vAlign w:val="center"/>
          </w:tcPr>
          <w:p w14:paraId="6BAB367C"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Rule of Law</w:t>
            </w:r>
          </w:p>
        </w:tc>
        <w:tc>
          <w:tcPr>
            <w:tcW w:w="1296" w:type="dxa"/>
            <w:tcBorders>
              <w:top w:val="nil"/>
              <w:left w:val="nil"/>
              <w:bottom w:val="nil"/>
              <w:right w:val="nil"/>
            </w:tcBorders>
            <w:vAlign w:val="center"/>
          </w:tcPr>
          <w:p w14:paraId="225618F4"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Voice &amp; Accountability</w:t>
            </w:r>
          </w:p>
        </w:tc>
        <w:tc>
          <w:tcPr>
            <w:tcW w:w="1152" w:type="dxa"/>
            <w:tcBorders>
              <w:top w:val="nil"/>
              <w:left w:val="nil"/>
              <w:bottom w:val="nil"/>
              <w:right w:val="nil"/>
            </w:tcBorders>
            <w:vAlign w:val="center"/>
          </w:tcPr>
          <w:p w14:paraId="5C07FD50"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Government Effectiveness</w:t>
            </w:r>
          </w:p>
        </w:tc>
      </w:tr>
      <w:tr w:rsidR="009D1A15" w:rsidRPr="00580C81" w14:paraId="6BC95CDC" w14:textId="77777777" w:rsidTr="00580C81">
        <w:trPr>
          <w:trHeight w:val="270"/>
        </w:trPr>
        <w:tc>
          <w:tcPr>
            <w:tcW w:w="1350" w:type="dxa"/>
            <w:tcBorders>
              <w:top w:val="nil"/>
              <w:left w:val="nil"/>
              <w:bottom w:val="nil"/>
              <w:right w:val="nil"/>
            </w:tcBorders>
            <w:vAlign w:val="center"/>
          </w:tcPr>
          <w:p w14:paraId="120444AF"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Average SI</w:t>
            </w:r>
          </w:p>
        </w:tc>
        <w:tc>
          <w:tcPr>
            <w:tcW w:w="1098" w:type="dxa"/>
            <w:tcBorders>
              <w:top w:val="nil"/>
              <w:left w:val="nil"/>
              <w:bottom w:val="nil"/>
              <w:right w:val="nil"/>
            </w:tcBorders>
            <w:shd w:val="clear" w:color="auto" w:fill="5A8AC6"/>
            <w:vAlign w:val="center"/>
          </w:tcPr>
          <w:p w14:paraId="48CB9B6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87274"/>
            <w:vAlign w:val="center"/>
          </w:tcPr>
          <w:p w14:paraId="4616AB1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FBFE"/>
            <w:vAlign w:val="center"/>
          </w:tcPr>
          <w:p w14:paraId="6EAE934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99396"/>
            <w:vAlign w:val="center"/>
          </w:tcPr>
          <w:p w14:paraId="3A5509A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AD6D9"/>
            <w:vAlign w:val="center"/>
          </w:tcPr>
          <w:p w14:paraId="6B5FECB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99FA2"/>
            <w:vAlign w:val="center"/>
          </w:tcPr>
          <w:p w14:paraId="5A08DFE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ABEC0"/>
            <w:vAlign w:val="center"/>
          </w:tcPr>
          <w:p w14:paraId="218370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9A3A5"/>
            <w:vAlign w:val="center"/>
          </w:tcPr>
          <w:p w14:paraId="4A8C0D7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296" w:type="dxa"/>
            <w:tcBorders>
              <w:top w:val="nil"/>
              <w:left w:val="nil"/>
              <w:bottom w:val="nil"/>
              <w:right w:val="nil"/>
            </w:tcBorders>
            <w:shd w:val="clear" w:color="auto" w:fill="F99EA1"/>
            <w:vAlign w:val="center"/>
          </w:tcPr>
          <w:p w14:paraId="79EC8A2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AB3B6"/>
            <w:vAlign w:val="center"/>
          </w:tcPr>
          <w:p w14:paraId="027C0B4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r>
      <w:tr w:rsidR="009D1A15" w:rsidRPr="00580C81" w14:paraId="275B2843" w14:textId="77777777" w:rsidTr="00580C81">
        <w:trPr>
          <w:trHeight w:val="270"/>
        </w:trPr>
        <w:tc>
          <w:tcPr>
            <w:tcW w:w="1350" w:type="dxa"/>
            <w:tcBorders>
              <w:top w:val="nil"/>
              <w:left w:val="nil"/>
              <w:bottom w:val="nil"/>
              <w:right w:val="nil"/>
            </w:tcBorders>
            <w:vAlign w:val="center"/>
          </w:tcPr>
          <w:p w14:paraId="26FC5B5D"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SD of SI</w:t>
            </w:r>
          </w:p>
        </w:tc>
        <w:tc>
          <w:tcPr>
            <w:tcW w:w="1098" w:type="dxa"/>
            <w:tcBorders>
              <w:top w:val="nil"/>
              <w:left w:val="nil"/>
              <w:bottom w:val="nil"/>
              <w:right w:val="nil"/>
            </w:tcBorders>
            <w:shd w:val="clear" w:color="auto" w:fill="F87274"/>
            <w:vAlign w:val="center"/>
          </w:tcPr>
          <w:p w14:paraId="3A49B78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5A8AC6"/>
            <w:vAlign w:val="center"/>
          </w:tcPr>
          <w:p w14:paraId="3911BCF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87B7D"/>
            <w:vAlign w:val="center"/>
          </w:tcPr>
          <w:p w14:paraId="788AEE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8696B"/>
            <w:vAlign w:val="center"/>
          </w:tcPr>
          <w:p w14:paraId="04F8FD1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F88486"/>
            <w:vAlign w:val="center"/>
          </w:tcPr>
          <w:p w14:paraId="5F12B06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-0.03</w:t>
            </w:r>
          </w:p>
        </w:tc>
        <w:tc>
          <w:tcPr>
            <w:tcW w:w="1152" w:type="dxa"/>
            <w:tcBorders>
              <w:top w:val="nil"/>
              <w:left w:val="nil"/>
              <w:bottom w:val="nil"/>
              <w:right w:val="nil"/>
            </w:tcBorders>
            <w:shd w:val="clear" w:color="auto" w:fill="F87F81"/>
            <w:vAlign w:val="center"/>
          </w:tcPr>
          <w:p w14:paraId="6B053C3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F87476"/>
            <w:vAlign w:val="center"/>
          </w:tcPr>
          <w:p w14:paraId="42E43F6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-0.09</w:t>
            </w:r>
          </w:p>
        </w:tc>
        <w:tc>
          <w:tcPr>
            <w:tcW w:w="1152" w:type="dxa"/>
            <w:tcBorders>
              <w:top w:val="nil"/>
              <w:left w:val="nil"/>
              <w:bottom w:val="nil"/>
              <w:right w:val="nil"/>
            </w:tcBorders>
            <w:shd w:val="clear" w:color="auto" w:fill="F87B7E"/>
            <w:vAlign w:val="center"/>
          </w:tcPr>
          <w:p w14:paraId="4960630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296" w:type="dxa"/>
            <w:tcBorders>
              <w:top w:val="nil"/>
              <w:left w:val="nil"/>
              <w:bottom w:val="nil"/>
              <w:right w:val="nil"/>
            </w:tcBorders>
            <w:shd w:val="clear" w:color="auto" w:fill="F99A9C"/>
            <w:vAlign w:val="center"/>
          </w:tcPr>
          <w:p w14:paraId="11C2CD0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F86B6D"/>
            <w:vAlign w:val="center"/>
          </w:tcPr>
          <w:p w14:paraId="7940005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r>
      <w:tr w:rsidR="009D1A15" w:rsidRPr="00580C81" w14:paraId="4F96FF81" w14:textId="77777777" w:rsidTr="00580C81">
        <w:trPr>
          <w:trHeight w:val="270"/>
        </w:trPr>
        <w:tc>
          <w:tcPr>
            <w:tcW w:w="1350" w:type="dxa"/>
            <w:tcBorders>
              <w:top w:val="nil"/>
              <w:left w:val="nil"/>
              <w:bottom w:val="nil"/>
              <w:right w:val="nil"/>
            </w:tcBorders>
            <w:vAlign w:val="center"/>
          </w:tcPr>
          <w:p w14:paraId="6F244D9B"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Vaccinations</w:t>
            </w:r>
          </w:p>
        </w:tc>
        <w:tc>
          <w:tcPr>
            <w:tcW w:w="1098" w:type="dxa"/>
            <w:tcBorders>
              <w:top w:val="nil"/>
              <w:left w:val="nil"/>
              <w:bottom w:val="nil"/>
              <w:right w:val="nil"/>
            </w:tcBorders>
            <w:shd w:val="clear" w:color="auto" w:fill="FBFBFE"/>
            <w:vAlign w:val="center"/>
          </w:tcPr>
          <w:p w14:paraId="5EC2272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87B7D"/>
            <w:vAlign w:val="center"/>
          </w:tcPr>
          <w:p w14:paraId="5964AFC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5A8AC6"/>
            <w:vAlign w:val="center"/>
          </w:tcPr>
          <w:p w14:paraId="06B7358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BDBF"/>
            <w:vAlign w:val="center"/>
          </w:tcPr>
          <w:p w14:paraId="3D8CB7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CCDAEE"/>
            <w:vAlign w:val="center"/>
          </w:tcPr>
          <w:p w14:paraId="5A67E22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D3E0F1"/>
            <w:vAlign w:val="center"/>
          </w:tcPr>
          <w:p w14:paraId="5E5C687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B5CAE6"/>
            <w:vAlign w:val="center"/>
          </w:tcPr>
          <w:p w14:paraId="1A202C5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B9CDE8"/>
            <w:vAlign w:val="center"/>
          </w:tcPr>
          <w:p w14:paraId="5F52E02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296" w:type="dxa"/>
            <w:tcBorders>
              <w:top w:val="nil"/>
              <w:left w:val="nil"/>
              <w:bottom w:val="nil"/>
              <w:right w:val="nil"/>
            </w:tcBorders>
            <w:shd w:val="clear" w:color="auto" w:fill="ECF1FA"/>
            <w:vAlign w:val="center"/>
          </w:tcPr>
          <w:p w14:paraId="096DEF0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AAC3E3"/>
            <w:vAlign w:val="center"/>
          </w:tcPr>
          <w:p w14:paraId="597744C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9D1A15" w:rsidRPr="00580C81" w14:paraId="4BF543FE" w14:textId="77777777" w:rsidTr="00580C81">
        <w:trPr>
          <w:trHeight w:val="270"/>
        </w:trPr>
        <w:tc>
          <w:tcPr>
            <w:tcW w:w="1350" w:type="dxa"/>
            <w:tcBorders>
              <w:top w:val="nil"/>
              <w:left w:val="nil"/>
              <w:bottom w:val="nil"/>
              <w:right w:val="nil"/>
            </w:tcBorders>
            <w:vAlign w:val="center"/>
          </w:tcPr>
          <w:p w14:paraId="6ED4D6F2"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Population Density</w:t>
            </w:r>
          </w:p>
        </w:tc>
        <w:tc>
          <w:tcPr>
            <w:tcW w:w="1098" w:type="dxa"/>
            <w:tcBorders>
              <w:top w:val="nil"/>
              <w:left w:val="nil"/>
              <w:bottom w:val="nil"/>
              <w:right w:val="nil"/>
            </w:tcBorders>
            <w:shd w:val="clear" w:color="auto" w:fill="F99396"/>
            <w:vAlign w:val="center"/>
          </w:tcPr>
          <w:p w14:paraId="7646EF0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8696B"/>
            <w:vAlign w:val="center"/>
          </w:tcPr>
          <w:p w14:paraId="1A4C0B8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FABDBF"/>
            <w:vAlign w:val="center"/>
          </w:tcPr>
          <w:p w14:paraId="7263E26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5A8AC6"/>
            <w:vAlign w:val="center"/>
          </w:tcPr>
          <w:p w14:paraId="7CF0B25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C5C7"/>
            <w:vAlign w:val="center"/>
          </w:tcPr>
          <w:p w14:paraId="38F6FE2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F9A7AA"/>
            <w:vAlign w:val="center"/>
          </w:tcPr>
          <w:p w14:paraId="76805DA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E8EB"/>
            <w:vAlign w:val="center"/>
          </w:tcPr>
          <w:p w14:paraId="3595C0D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FACFD2"/>
            <w:vAlign w:val="center"/>
          </w:tcPr>
          <w:p w14:paraId="4D12A9D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296" w:type="dxa"/>
            <w:tcBorders>
              <w:top w:val="nil"/>
              <w:left w:val="nil"/>
              <w:bottom w:val="nil"/>
              <w:right w:val="nil"/>
            </w:tcBorders>
            <w:shd w:val="clear" w:color="auto" w:fill="F88C8E"/>
            <w:vAlign w:val="center"/>
          </w:tcPr>
          <w:p w14:paraId="600A01A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AD5D7"/>
            <w:vAlign w:val="center"/>
          </w:tcPr>
          <w:p w14:paraId="7AEF5DF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r>
      <w:tr w:rsidR="009D1A15" w:rsidRPr="00580C81" w14:paraId="65E3EACD" w14:textId="77777777" w:rsidTr="00580C81">
        <w:trPr>
          <w:trHeight w:val="270"/>
        </w:trPr>
        <w:tc>
          <w:tcPr>
            <w:tcW w:w="1350" w:type="dxa"/>
            <w:tcBorders>
              <w:top w:val="nil"/>
              <w:left w:val="nil"/>
              <w:bottom w:val="nil"/>
              <w:right w:val="nil"/>
            </w:tcBorders>
            <w:vAlign w:val="center"/>
          </w:tcPr>
          <w:p w14:paraId="1B3E5100"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Urban Population Share</w:t>
            </w:r>
          </w:p>
        </w:tc>
        <w:tc>
          <w:tcPr>
            <w:tcW w:w="1098" w:type="dxa"/>
            <w:tcBorders>
              <w:top w:val="nil"/>
              <w:left w:val="nil"/>
              <w:bottom w:val="nil"/>
              <w:right w:val="nil"/>
            </w:tcBorders>
            <w:shd w:val="clear" w:color="auto" w:fill="FAD6D9"/>
            <w:vAlign w:val="center"/>
          </w:tcPr>
          <w:p w14:paraId="40B62BC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88486"/>
            <w:vAlign w:val="center"/>
          </w:tcPr>
          <w:p w14:paraId="27BAC67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-0.03</w:t>
            </w:r>
          </w:p>
        </w:tc>
        <w:tc>
          <w:tcPr>
            <w:tcW w:w="1152" w:type="dxa"/>
            <w:tcBorders>
              <w:top w:val="nil"/>
              <w:left w:val="nil"/>
              <w:bottom w:val="nil"/>
              <w:right w:val="nil"/>
            </w:tcBorders>
            <w:shd w:val="clear" w:color="auto" w:fill="CCDAEE"/>
            <w:vAlign w:val="center"/>
          </w:tcPr>
          <w:p w14:paraId="435C942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FAC5C7"/>
            <w:vAlign w:val="center"/>
          </w:tcPr>
          <w:p w14:paraId="51AC7C9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5A8AC6"/>
            <w:vAlign w:val="center"/>
          </w:tcPr>
          <w:p w14:paraId="6134F10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BF0F9"/>
            <w:vAlign w:val="center"/>
          </w:tcPr>
          <w:p w14:paraId="470F14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B4CAE6"/>
            <w:vAlign w:val="center"/>
          </w:tcPr>
          <w:p w14:paraId="289EAB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0E8F5"/>
            <w:vAlign w:val="center"/>
          </w:tcPr>
          <w:p w14:paraId="6A257CC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296" w:type="dxa"/>
            <w:tcBorders>
              <w:top w:val="nil"/>
              <w:left w:val="nil"/>
              <w:bottom w:val="nil"/>
              <w:right w:val="nil"/>
            </w:tcBorders>
            <w:shd w:val="clear" w:color="auto" w:fill="FBF7FA"/>
            <w:vAlign w:val="center"/>
          </w:tcPr>
          <w:p w14:paraId="3B31ACA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DBE5F4"/>
            <w:vAlign w:val="center"/>
          </w:tcPr>
          <w:p w14:paraId="7BB83C0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r>
      <w:tr w:rsidR="009D1A15" w:rsidRPr="00580C81" w14:paraId="1A681E9C" w14:textId="77777777" w:rsidTr="00580C81">
        <w:trPr>
          <w:trHeight w:val="270"/>
        </w:trPr>
        <w:tc>
          <w:tcPr>
            <w:tcW w:w="1350" w:type="dxa"/>
            <w:tcBorders>
              <w:top w:val="nil"/>
              <w:left w:val="nil"/>
              <w:bottom w:val="nil"/>
              <w:right w:val="nil"/>
            </w:tcBorders>
            <w:vAlign w:val="center"/>
          </w:tcPr>
          <w:p w14:paraId="73B3A9E3"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Aged 65+ Population Share</w:t>
            </w:r>
          </w:p>
        </w:tc>
        <w:tc>
          <w:tcPr>
            <w:tcW w:w="1098" w:type="dxa"/>
            <w:tcBorders>
              <w:top w:val="nil"/>
              <w:left w:val="nil"/>
              <w:bottom w:val="nil"/>
              <w:right w:val="nil"/>
            </w:tcBorders>
            <w:shd w:val="clear" w:color="auto" w:fill="F99FA2"/>
            <w:vAlign w:val="center"/>
          </w:tcPr>
          <w:p w14:paraId="4E896D7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87F81"/>
            <w:vAlign w:val="center"/>
          </w:tcPr>
          <w:p w14:paraId="093A305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D3E0F1"/>
            <w:vAlign w:val="center"/>
          </w:tcPr>
          <w:p w14:paraId="185D9B4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F9A7AA"/>
            <w:vAlign w:val="center"/>
          </w:tcPr>
          <w:p w14:paraId="5A1BB21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EBF0F9"/>
            <w:vAlign w:val="center"/>
          </w:tcPr>
          <w:p w14:paraId="738AE88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5A8AC6"/>
            <w:vAlign w:val="center"/>
          </w:tcPr>
          <w:p w14:paraId="33075F4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2EAF6"/>
            <w:vAlign w:val="center"/>
          </w:tcPr>
          <w:p w14:paraId="3CDF17B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ACC4E3"/>
            <w:vAlign w:val="center"/>
          </w:tcPr>
          <w:p w14:paraId="559D70B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296" w:type="dxa"/>
            <w:tcBorders>
              <w:top w:val="nil"/>
              <w:left w:val="nil"/>
              <w:bottom w:val="nil"/>
              <w:right w:val="nil"/>
            </w:tcBorders>
            <w:shd w:val="clear" w:color="auto" w:fill="A6C0E1"/>
            <w:vAlign w:val="center"/>
          </w:tcPr>
          <w:p w14:paraId="13F90C6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AAC3E3"/>
            <w:vAlign w:val="center"/>
          </w:tcPr>
          <w:p w14:paraId="545D4D3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9D1A15" w:rsidRPr="00580C81" w14:paraId="55E729CA" w14:textId="77777777" w:rsidTr="00580C81">
        <w:trPr>
          <w:trHeight w:val="270"/>
        </w:trPr>
        <w:tc>
          <w:tcPr>
            <w:tcW w:w="1350" w:type="dxa"/>
            <w:tcBorders>
              <w:top w:val="nil"/>
              <w:left w:val="nil"/>
              <w:bottom w:val="nil"/>
              <w:right w:val="nil"/>
            </w:tcBorders>
            <w:vAlign w:val="center"/>
          </w:tcPr>
          <w:p w14:paraId="276B022B"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GDP per capita</w:t>
            </w:r>
          </w:p>
        </w:tc>
        <w:tc>
          <w:tcPr>
            <w:tcW w:w="1098" w:type="dxa"/>
            <w:tcBorders>
              <w:top w:val="nil"/>
              <w:left w:val="nil"/>
              <w:bottom w:val="nil"/>
              <w:right w:val="nil"/>
            </w:tcBorders>
            <w:shd w:val="clear" w:color="auto" w:fill="FABEC0"/>
            <w:vAlign w:val="center"/>
          </w:tcPr>
          <w:p w14:paraId="4F3EE7A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87476"/>
            <w:vAlign w:val="center"/>
          </w:tcPr>
          <w:p w14:paraId="3B49450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-0.09</w:t>
            </w:r>
          </w:p>
        </w:tc>
        <w:tc>
          <w:tcPr>
            <w:tcW w:w="1152" w:type="dxa"/>
            <w:tcBorders>
              <w:top w:val="nil"/>
              <w:left w:val="nil"/>
              <w:bottom w:val="nil"/>
              <w:right w:val="nil"/>
            </w:tcBorders>
            <w:shd w:val="clear" w:color="auto" w:fill="B5CAE6"/>
            <w:vAlign w:val="center"/>
          </w:tcPr>
          <w:p w14:paraId="04E9540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FBE8EB"/>
            <w:vAlign w:val="center"/>
          </w:tcPr>
          <w:p w14:paraId="0649D63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B4CAE6"/>
            <w:vAlign w:val="center"/>
          </w:tcPr>
          <w:p w14:paraId="59AB692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2EAF6"/>
            <w:vAlign w:val="center"/>
          </w:tcPr>
          <w:p w14:paraId="1FEEA6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5A8AC6"/>
            <w:vAlign w:val="center"/>
          </w:tcPr>
          <w:p w14:paraId="2175B34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9CB9DE"/>
            <w:vAlign w:val="center"/>
          </w:tcPr>
          <w:p w14:paraId="3B6C32B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FCFCFF"/>
            <w:vAlign w:val="center"/>
          </w:tcPr>
          <w:p w14:paraId="40E1801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FBBDF"/>
            <w:vAlign w:val="center"/>
          </w:tcPr>
          <w:p w14:paraId="25FC2A1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r>
      <w:tr w:rsidR="009D1A15" w:rsidRPr="00580C81" w14:paraId="2EED10BA" w14:textId="77777777" w:rsidTr="00580C81">
        <w:trPr>
          <w:trHeight w:val="270"/>
        </w:trPr>
        <w:tc>
          <w:tcPr>
            <w:tcW w:w="1350" w:type="dxa"/>
            <w:tcBorders>
              <w:top w:val="nil"/>
              <w:left w:val="nil"/>
              <w:bottom w:val="nil"/>
              <w:right w:val="nil"/>
            </w:tcBorders>
            <w:vAlign w:val="center"/>
          </w:tcPr>
          <w:p w14:paraId="203B1323"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Rule of Law</w:t>
            </w:r>
          </w:p>
        </w:tc>
        <w:tc>
          <w:tcPr>
            <w:tcW w:w="1098" w:type="dxa"/>
            <w:tcBorders>
              <w:top w:val="nil"/>
              <w:left w:val="nil"/>
              <w:bottom w:val="nil"/>
              <w:right w:val="nil"/>
            </w:tcBorders>
            <w:shd w:val="clear" w:color="auto" w:fill="F9A3A5"/>
            <w:vAlign w:val="center"/>
          </w:tcPr>
          <w:p w14:paraId="1559D6A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152" w:type="dxa"/>
            <w:tcBorders>
              <w:top w:val="nil"/>
              <w:left w:val="nil"/>
              <w:bottom w:val="nil"/>
              <w:right w:val="nil"/>
            </w:tcBorders>
            <w:shd w:val="clear" w:color="auto" w:fill="F87B7E"/>
            <w:vAlign w:val="center"/>
          </w:tcPr>
          <w:p w14:paraId="328C42D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B9CDE8"/>
            <w:vAlign w:val="center"/>
          </w:tcPr>
          <w:p w14:paraId="49EE311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152" w:type="dxa"/>
            <w:tcBorders>
              <w:top w:val="nil"/>
              <w:left w:val="nil"/>
              <w:bottom w:val="nil"/>
              <w:right w:val="nil"/>
            </w:tcBorders>
            <w:shd w:val="clear" w:color="auto" w:fill="FACFD2"/>
            <w:vAlign w:val="center"/>
          </w:tcPr>
          <w:p w14:paraId="51DD1AA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152" w:type="dxa"/>
            <w:tcBorders>
              <w:top w:val="nil"/>
              <w:left w:val="nil"/>
              <w:bottom w:val="nil"/>
              <w:right w:val="nil"/>
            </w:tcBorders>
            <w:shd w:val="clear" w:color="auto" w:fill="E0E8F5"/>
            <w:vAlign w:val="center"/>
          </w:tcPr>
          <w:p w14:paraId="2A54BC2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152" w:type="dxa"/>
            <w:tcBorders>
              <w:top w:val="nil"/>
              <w:left w:val="nil"/>
              <w:bottom w:val="nil"/>
              <w:right w:val="nil"/>
            </w:tcBorders>
            <w:shd w:val="clear" w:color="auto" w:fill="ACC4E3"/>
            <w:vAlign w:val="center"/>
          </w:tcPr>
          <w:p w14:paraId="0FC3208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152" w:type="dxa"/>
            <w:tcBorders>
              <w:top w:val="nil"/>
              <w:left w:val="nil"/>
              <w:bottom w:val="nil"/>
              <w:right w:val="nil"/>
            </w:tcBorders>
            <w:shd w:val="clear" w:color="auto" w:fill="9CB9DE"/>
            <w:vAlign w:val="center"/>
          </w:tcPr>
          <w:p w14:paraId="4BC488C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5A8AC6"/>
            <w:vAlign w:val="center"/>
          </w:tcPr>
          <w:p w14:paraId="4DC0260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296" w:type="dxa"/>
            <w:tcBorders>
              <w:top w:val="nil"/>
              <w:left w:val="nil"/>
              <w:bottom w:val="nil"/>
              <w:right w:val="nil"/>
            </w:tcBorders>
            <w:shd w:val="clear" w:color="auto" w:fill="9CB9DE"/>
            <w:vAlign w:val="center"/>
          </w:tcPr>
          <w:p w14:paraId="5F802F1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6894CB"/>
            <w:vAlign w:val="center"/>
          </w:tcPr>
          <w:p w14:paraId="539C517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r>
      <w:tr w:rsidR="009D1A15" w:rsidRPr="00580C81" w14:paraId="11BFDBAA" w14:textId="77777777" w:rsidTr="00580C81">
        <w:trPr>
          <w:trHeight w:val="270"/>
        </w:trPr>
        <w:tc>
          <w:tcPr>
            <w:tcW w:w="1350" w:type="dxa"/>
            <w:tcBorders>
              <w:top w:val="nil"/>
              <w:left w:val="nil"/>
              <w:bottom w:val="nil"/>
              <w:right w:val="nil"/>
            </w:tcBorders>
            <w:vAlign w:val="center"/>
          </w:tcPr>
          <w:p w14:paraId="57A77DA5"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Voice and Accountability</w:t>
            </w:r>
          </w:p>
        </w:tc>
        <w:tc>
          <w:tcPr>
            <w:tcW w:w="1098" w:type="dxa"/>
            <w:tcBorders>
              <w:top w:val="nil"/>
              <w:left w:val="nil"/>
              <w:bottom w:val="nil"/>
              <w:right w:val="nil"/>
            </w:tcBorders>
            <w:shd w:val="clear" w:color="auto" w:fill="F99EA1"/>
            <w:vAlign w:val="center"/>
          </w:tcPr>
          <w:p w14:paraId="4F8C071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99A9C"/>
            <w:vAlign w:val="center"/>
          </w:tcPr>
          <w:p w14:paraId="49FA047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ECF1FA"/>
            <w:vAlign w:val="center"/>
          </w:tcPr>
          <w:p w14:paraId="178AC2D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F88C8E"/>
            <w:vAlign w:val="center"/>
          </w:tcPr>
          <w:p w14:paraId="4160A77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BF7FA"/>
            <w:vAlign w:val="center"/>
          </w:tcPr>
          <w:p w14:paraId="34063EE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A6C0E1"/>
            <w:vAlign w:val="center"/>
          </w:tcPr>
          <w:p w14:paraId="6EA7EB3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FCFCFF"/>
            <w:vAlign w:val="center"/>
          </w:tcPr>
          <w:p w14:paraId="3AF8CD1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CB9DE"/>
            <w:vAlign w:val="center"/>
          </w:tcPr>
          <w:p w14:paraId="75E0D946" w14:textId="77777777" w:rsidR="009D1A15" w:rsidRPr="00580C81" w:rsidRDefault="009D1A15" w:rsidP="00E3475B">
            <w:pP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5A8AC6"/>
            <w:vAlign w:val="center"/>
          </w:tcPr>
          <w:p w14:paraId="4DFC3E2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A8C1E2"/>
            <w:vAlign w:val="center"/>
          </w:tcPr>
          <w:p w14:paraId="60EA25F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r>
      <w:tr w:rsidR="009D1A15" w:rsidRPr="00580C81" w14:paraId="1DE77675" w14:textId="77777777" w:rsidTr="00580C81">
        <w:trPr>
          <w:trHeight w:val="270"/>
        </w:trPr>
        <w:tc>
          <w:tcPr>
            <w:tcW w:w="1350" w:type="dxa"/>
            <w:tcBorders>
              <w:top w:val="nil"/>
              <w:left w:val="nil"/>
              <w:bottom w:val="nil"/>
              <w:right w:val="nil"/>
            </w:tcBorders>
            <w:vAlign w:val="center"/>
          </w:tcPr>
          <w:p w14:paraId="085AB532"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Government Effectiveness</w:t>
            </w:r>
          </w:p>
        </w:tc>
        <w:tc>
          <w:tcPr>
            <w:tcW w:w="1098" w:type="dxa"/>
            <w:tcBorders>
              <w:top w:val="nil"/>
              <w:left w:val="nil"/>
              <w:bottom w:val="nil"/>
              <w:right w:val="nil"/>
            </w:tcBorders>
            <w:shd w:val="clear" w:color="auto" w:fill="FAB3B6"/>
            <w:vAlign w:val="center"/>
          </w:tcPr>
          <w:p w14:paraId="1AE5E7A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c>
          <w:tcPr>
            <w:tcW w:w="1152" w:type="dxa"/>
            <w:tcBorders>
              <w:top w:val="nil"/>
              <w:left w:val="nil"/>
              <w:bottom w:val="nil"/>
              <w:right w:val="nil"/>
            </w:tcBorders>
            <w:shd w:val="clear" w:color="auto" w:fill="F86B6D"/>
            <w:vAlign w:val="center"/>
          </w:tcPr>
          <w:p w14:paraId="00F3C24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AAC3E3"/>
            <w:vAlign w:val="center"/>
          </w:tcPr>
          <w:p w14:paraId="227055B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FAD5D7"/>
            <w:vAlign w:val="center"/>
          </w:tcPr>
          <w:p w14:paraId="4A950AF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DBE5F4"/>
            <w:vAlign w:val="center"/>
          </w:tcPr>
          <w:p w14:paraId="52D3C2D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c>
          <w:tcPr>
            <w:tcW w:w="1152" w:type="dxa"/>
            <w:tcBorders>
              <w:top w:val="nil"/>
              <w:left w:val="nil"/>
              <w:bottom w:val="nil"/>
              <w:right w:val="nil"/>
            </w:tcBorders>
            <w:shd w:val="clear" w:color="auto" w:fill="AAC3E3"/>
            <w:vAlign w:val="center"/>
          </w:tcPr>
          <w:p w14:paraId="20E6D7B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9FBBDF"/>
            <w:vAlign w:val="center"/>
          </w:tcPr>
          <w:p w14:paraId="52EDB1D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c>
          <w:tcPr>
            <w:tcW w:w="1152" w:type="dxa"/>
            <w:tcBorders>
              <w:top w:val="nil"/>
              <w:left w:val="nil"/>
              <w:bottom w:val="nil"/>
              <w:right w:val="nil"/>
            </w:tcBorders>
            <w:shd w:val="clear" w:color="auto" w:fill="6894CB"/>
            <w:vAlign w:val="center"/>
          </w:tcPr>
          <w:p w14:paraId="03CC475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c>
          <w:tcPr>
            <w:tcW w:w="1296" w:type="dxa"/>
            <w:tcBorders>
              <w:top w:val="nil"/>
              <w:left w:val="nil"/>
              <w:bottom w:val="nil"/>
              <w:right w:val="nil"/>
            </w:tcBorders>
            <w:shd w:val="clear" w:color="auto" w:fill="A8C1E2"/>
            <w:vAlign w:val="center"/>
          </w:tcPr>
          <w:p w14:paraId="4ED9C45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5A8AC6"/>
            <w:vAlign w:val="center"/>
          </w:tcPr>
          <w:p w14:paraId="134D775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r>
    </w:tbl>
    <w:p w14:paraId="53B82F09" w14:textId="73EE07F8" w:rsidR="009D1A15" w:rsidRPr="00580C81" w:rsidRDefault="00580C81" w:rsidP="009D1A15">
      <w:pPr>
        <w:spacing w:line="360" w:lineRule="auto"/>
        <w:rPr>
          <w:rFonts w:ascii="Times New Roman" w:eastAsia="Book Antiqua" w:hAnsi="Times New Roman" w:cs="Times New Roman"/>
          <w:i/>
          <w:iCs/>
          <w:sz w:val="24"/>
          <w:szCs w:val="24"/>
        </w:rPr>
      </w:pPr>
      <w:r w:rsidRPr="00580C81">
        <w:rPr>
          <w:rFonts w:ascii="Times New Roman" w:eastAsia="Book Antiqua" w:hAnsi="Times New Roman" w:cs="Times New Roman"/>
          <w:i/>
          <w:iCs/>
          <w:sz w:val="24"/>
          <w:szCs w:val="24"/>
        </w:rPr>
        <w:t xml:space="preserve">Note: SI is the Government Response </w:t>
      </w:r>
      <w:proofErr w:type="spellStart"/>
      <w:r w:rsidRPr="00580C81">
        <w:rPr>
          <w:rFonts w:ascii="Times New Roman" w:eastAsia="Book Antiqua" w:hAnsi="Times New Roman" w:cs="Times New Roman"/>
          <w:i/>
          <w:iCs/>
          <w:sz w:val="24"/>
          <w:szCs w:val="24"/>
        </w:rPr>
        <w:t>Stringeny</w:t>
      </w:r>
      <w:proofErr w:type="spellEnd"/>
      <w:r w:rsidRPr="00580C81">
        <w:rPr>
          <w:rFonts w:ascii="Times New Roman" w:eastAsia="Book Antiqua" w:hAnsi="Times New Roman" w:cs="Times New Roman"/>
          <w:i/>
          <w:iCs/>
          <w:sz w:val="24"/>
          <w:szCs w:val="24"/>
        </w:rPr>
        <w:t xml:space="preserve"> Index, Vaccinations is the number of Covid-19 vaccines administered per hundred population. </w:t>
      </w:r>
    </w:p>
    <w:p w14:paraId="5BF13F83" w14:textId="77777777" w:rsidR="009D1A15" w:rsidRPr="00D7451B" w:rsidRDefault="009D1A15" w:rsidP="009D1A15">
      <w:pPr>
        <w:spacing w:line="360" w:lineRule="auto"/>
        <w:rPr>
          <w:rFonts w:ascii="Times New Roman" w:hAnsi="Times New Roman" w:cs="Times New Roman"/>
          <w:sz w:val="24"/>
          <w:szCs w:val="24"/>
        </w:rPr>
      </w:pPr>
    </w:p>
    <w:p w14:paraId="511E7D39" w14:textId="77777777" w:rsidR="009D1A15" w:rsidRPr="00D7451B" w:rsidDel="004752E2" w:rsidRDefault="009D1A15" w:rsidP="009D1A15">
      <w:pPr>
        <w:spacing w:line="360" w:lineRule="auto"/>
        <w:rPr>
          <w:del w:id="183" w:author="Xin, Weining" w:date="2022-01-30T22:00:00Z"/>
          <w:rFonts w:ascii="Times New Roman" w:hAnsi="Times New Roman" w:cs="Times New Roman"/>
          <w:b/>
          <w:sz w:val="24"/>
          <w:szCs w:val="24"/>
        </w:rPr>
      </w:pPr>
      <w:del w:id="184" w:author="Xin, Weining" w:date="2022-01-30T22:00:00Z">
        <w:r w:rsidRPr="00D7451B" w:rsidDel="004752E2">
          <w:rPr>
            <w:rFonts w:ascii="Times New Roman" w:hAnsi="Times New Roman" w:cs="Times New Roman"/>
            <w:b/>
            <w:sz w:val="24"/>
            <w:szCs w:val="24"/>
          </w:rPr>
          <w:br w:type="page"/>
        </w:r>
      </w:del>
    </w:p>
    <w:p w14:paraId="176BF3E5" w14:textId="77777777" w:rsidR="00525800" w:rsidRPr="00D7451B" w:rsidRDefault="00525800">
      <w:pPr>
        <w:spacing w:line="360" w:lineRule="auto"/>
        <w:rPr>
          <w:rFonts w:ascii="Times New Roman" w:hAnsi="Times New Roman" w:cs="Times New Roman"/>
          <w:sz w:val="24"/>
          <w:szCs w:val="24"/>
        </w:rPr>
        <w:pPrChange w:id="185" w:author="Xin, Weining" w:date="2022-01-30T22:00:00Z">
          <w:pPr>
            <w:autoSpaceDE w:val="0"/>
            <w:autoSpaceDN w:val="0"/>
            <w:adjustRightInd w:val="0"/>
            <w:spacing w:after="0" w:line="360" w:lineRule="auto"/>
          </w:pPr>
        </w:pPrChange>
      </w:pPr>
    </w:p>
    <w:p w14:paraId="587A569D" w14:textId="5B25F7BC" w:rsidR="00E3475B" w:rsidRPr="00D7451B" w:rsidRDefault="00E3475B">
      <w:pPr>
        <w:rPr>
          <w:rFonts w:ascii="Times New Roman" w:hAnsi="Times New Roman" w:cs="Times New Roman"/>
          <w:sz w:val="24"/>
          <w:szCs w:val="24"/>
        </w:rPr>
      </w:pPr>
      <w:r w:rsidRPr="00D7451B">
        <w:rPr>
          <w:rFonts w:ascii="Times New Roman" w:hAnsi="Times New Roman" w:cs="Times New Roman"/>
          <w:sz w:val="24"/>
          <w:szCs w:val="24"/>
        </w:rPr>
        <w:br w:type="page"/>
      </w:r>
    </w:p>
    <w:p w14:paraId="4AE1F293" w14:textId="4728D946" w:rsidR="007F07D4" w:rsidRPr="00580C81" w:rsidRDefault="00486113" w:rsidP="0091622A">
      <w:pPr>
        <w:spacing w:line="360" w:lineRule="auto"/>
        <w:rPr>
          <w:rFonts w:ascii="Times New Roman" w:hAnsi="Times New Roman" w:cs="Times New Roman"/>
          <w:b/>
          <w:sz w:val="24"/>
          <w:szCs w:val="24"/>
        </w:rPr>
      </w:pPr>
      <w:r w:rsidRPr="00580C81">
        <w:rPr>
          <w:rFonts w:ascii="Times New Roman" w:hAnsi="Times New Roman" w:cs="Times New Roman"/>
          <w:b/>
          <w:sz w:val="24"/>
          <w:szCs w:val="24"/>
        </w:rPr>
        <w:lastRenderedPageBreak/>
        <w:t xml:space="preserve">References </w:t>
      </w:r>
    </w:p>
    <w:p w14:paraId="45A83185" w14:textId="3195EF28" w:rsidR="00AF3659" w:rsidRPr="00580C81" w:rsidRDefault="00486113" w:rsidP="0091622A">
      <w:pPr>
        <w:autoSpaceDE w:val="0"/>
        <w:autoSpaceDN w:val="0"/>
        <w:adjustRightInd w:val="0"/>
        <w:spacing w:after="0" w:line="360" w:lineRule="auto"/>
        <w:ind w:firstLine="720"/>
        <w:rPr>
          <w:rFonts w:ascii="Times New Roman" w:hAnsi="Times New Roman" w:cs="Times New Roman"/>
          <w:color w:val="222222"/>
          <w:sz w:val="24"/>
          <w:szCs w:val="24"/>
          <w:shd w:val="clear" w:color="auto" w:fill="FFFFFF"/>
        </w:rPr>
      </w:pPr>
      <w:r w:rsidRPr="00580C81">
        <w:rPr>
          <w:rFonts w:ascii="Times New Roman" w:hAnsi="Times New Roman" w:cs="Times New Roman"/>
          <w:color w:val="222222"/>
          <w:sz w:val="24"/>
          <w:szCs w:val="24"/>
          <w:shd w:val="clear" w:color="auto" w:fill="FFFFFF"/>
        </w:rPr>
        <w:t xml:space="preserve">Acemoglu, D., </w:t>
      </w:r>
      <w:proofErr w:type="spellStart"/>
      <w:r w:rsidRPr="00580C81">
        <w:rPr>
          <w:rFonts w:ascii="Times New Roman" w:hAnsi="Times New Roman" w:cs="Times New Roman"/>
          <w:color w:val="222222"/>
          <w:sz w:val="24"/>
          <w:szCs w:val="24"/>
          <w:shd w:val="clear" w:color="auto" w:fill="FFFFFF"/>
        </w:rPr>
        <w:t>Chernozhukov</w:t>
      </w:r>
      <w:proofErr w:type="spellEnd"/>
      <w:r w:rsidRPr="00580C81">
        <w:rPr>
          <w:rFonts w:ascii="Times New Roman" w:hAnsi="Times New Roman" w:cs="Times New Roman"/>
          <w:color w:val="222222"/>
          <w:sz w:val="24"/>
          <w:szCs w:val="24"/>
          <w:shd w:val="clear" w:color="auto" w:fill="FFFFFF"/>
        </w:rPr>
        <w:t xml:space="preserve">, V., </w:t>
      </w:r>
      <w:proofErr w:type="spellStart"/>
      <w:r w:rsidRPr="00580C81">
        <w:rPr>
          <w:rFonts w:ascii="Times New Roman" w:hAnsi="Times New Roman" w:cs="Times New Roman"/>
          <w:color w:val="222222"/>
          <w:sz w:val="24"/>
          <w:szCs w:val="24"/>
          <w:shd w:val="clear" w:color="auto" w:fill="FFFFFF"/>
        </w:rPr>
        <w:t>Werning</w:t>
      </w:r>
      <w:proofErr w:type="spellEnd"/>
      <w:r w:rsidRPr="00580C81">
        <w:rPr>
          <w:rFonts w:ascii="Times New Roman" w:hAnsi="Times New Roman" w:cs="Times New Roman"/>
          <w:color w:val="222222"/>
          <w:sz w:val="24"/>
          <w:szCs w:val="24"/>
          <w:shd w:val="clear" w:color="auto" w:fill="FFFFFF"/>
        </w:rPr>
        <w:t xml:space="preserve">, I., &amp; </w:t>
      </w:r>
      <w:proofErr w:type="spellStart"/>
      <w:r w:rsidRPr="00580C81">
        <w:rPr>
          <w:rFonts w:ascii="Times New Roman" w:hAnsi="Times New Roman" w:cs="Times New Roman"/>
          <w:color w:val="222222"/>
          <w:sz w:val="24"/>
          <w:szCs w:val="24"/>
          <w:shd w:val="clear" w:color="auto" w:fill="FFFFFF"/>
        </w:rPr>
        <w:t>Whinston</w:t>
      </w:r>
      <w:proofErr w:type="spellEnd"/>
      <w:r w:rsidRPr="00580C81">
        <w:rPr>
          <w:rFonts w:ascii="Times New Roman" w:hAnsi="Times New Roman" w:cs="Times New Roman"/>
          <w:color w:val="222222"/>
          <w:sz w:val="24"/>
          <w:szCs w:val="24"/>
          <w:shd w:val="clear" w:color="auto" w:fill="FFFFFF"/>
        </w:rPr>
        <w:t>, M. D. (2021). Optimal targeted lockdowns in a multigroup SIR model. </w:t>
      </w:r>
      <w:r w:rsidRPr="00580C81">
        <w:rPr>
          <w:rFonts w:ascii="Times New Roman" w:hAnsi="Times New Roman" w:cs="Times New Roman"/>
          <w:i/>
          <w:iCs/>
          <w:color w:val="222222"/>
          <w:sz w:val="24"/>
          <w:szCs w:val="24"/>
          <w:shd w:val="clear" w:color="auto" w:fill="FFFFFF"/>
        </w:rPr>
        <w:t>American Economic Review: Insights</w:t>
      </w:r>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3</w:t>
      </w:r>
      <w:r w:rsidRPr="00580C81">
        <w:rPr>
          <w:rFonts w:ascii="Times New Roman" w:hAnsi="Times New Roman" w:cs="Times New Roman"/>
          <w:color w:val="222222"/>
          <w:sz w:val="24"/>
          <w:szCs w:val="24"/>
          <w:shd w:val="clear" w:color="auto" w:fill="FFFFFF"/>
        </w:rPr>
        <w:t>(4), 487-502.</w:t>
      </w:r>
    </w:p>
    <w:p w14:paraId="5EA2DD9D" w14:textId="60A46F2C" w:rsidR="20F5E4B7" w:rsidRPr="00580C81" w:rsidRDefault="20F5E4B7" w:rsidP="0091622A">
      <w:pPr>
        <w:spacing w:after="0" w:line="360" w:lineRule="auto"/>
        <w:ind w:firstLine="720"/>
        <w:rPr>
          <w:rFonts w:ascii="Times New Roman" w:hAnsi="Times New Roman" w:cs="Times New Roman"/>
          <w:color w:val="222222"/>
          <w:sz w:val="24"/>
          <w:szCs w:val="24"/>
        </w:rPr>
      </w:pPr>
      <w:r w:rsidRPr="00580C81">
        <w:rPr>
          <w:rFonts w:ascii="Times New Roman" w:hAnsi="Times New Roman" w:cs="Times New Roman"/>
          <w:color w:val="222222"/>
          <w:sz w:val="24"/>
          <w:szCs w:val="24"/>
        </w:rPr>
        <w:t xml:space="preserve">Aizenman, J., Cukierman, A., </w:t>
      </w:r>
      <w:proofErr w:type="spellStart"/>
      <w:r w:rsidRPr="00580C81">
        <w:rPr>
          <w:rFonts w:ascii="Times New Roman" w:hAnsi="Times New Roman" w:cs="Times New Roman"/>
          <w:color w:val="222222"/>
          <w:sz w:val="24"/>
          <w:szCs w:val="24"/>
        </w:rPr>
        <w:t>Jinjarak</w:t>
      </w:r>
      <w:proofErr w:type="spellEnd"/>
      <w:r w:rsidRPr="00580C81">
        <w:rPr>
          <w:rFonts w:ascii="Times New Roman" w:hAnsi="Times New Roman" w:cs="Times New Roman"/>
          <w:color w:val="222222"/>
          <w:sz w:val="24"/>
          <w:szCs w:val="24"/>
        </w:rPr>
        <w:t>, Y., &amp; Xin, W. (2021). International Evidence on Vaccines and the Mortality to Infections Ratio. National Bureau of Economic Research, NBER Working papers No. w29498.</w:t>
      </w:r>
    </w:p>
    <w:p w14:paraId="1F49DF93" w14:textId="156BF3EB" w:rsidR="00580C81" w:rsidRPr="00580C81" w:rsidRDefault="00580C81" w:rsidP="0091622A">
      <w:pPr>
        <w:spacing w:after="0" w:line="360" w:lineRule="auto"/>
        <w:ind w:firstLine="720"/>
        <w:rPr>
          <w:rFonts w:ascii="Times New Roman" w:hAnsi="Times New Roman" w:cs="Times New Roman"/>
          <w:color w:val="222222"/>
          <w:sz w:val="24"/>
          <w:szCs w:val="24"/>
        </w:rPr>
      </w:pPr>
      <w:r w:rsidRPr="00580C81">
        <w:rPr>
          <w:rFonts w:ascii="Times New Roman" w:hAnsi="Times New Roman" w:cs="Times New Roman"/>
          <w:color w:val="222222"/>
          <w:sz w:val="24"/>
          <w:szCs w:val="24"/>
        </w:rPr>
        <w:t xml:space="preserve">Data on COVID-19 (coronavirus) by </w:t>
      </w:r>
      <w:r w:rsidRPr="00580C81">
        <w:rPr>
          <w:rFonts w:ascii="Times New Roman" w:hAnsi="Times New Roman" w:cs="Times New Roman"/>
          <w:i/>
          <w:iCs/>
          <w:color w:val="222222"/>
          <w:sz w:val="24"/>
          <w:szCs w:val="24"/>
        </w:rPr>
        <w:t>Our World in Data</w:t>
      </w:r>
      <w:r w:rsidRPr="00580C81">
        <w:rPr>
          <w:rFonts w:ascii="Times New Roman" w:hAnsi="Times New Roman" w:cs="Times New Roman"/>
          <w:color w:val="222222"/>
          <w:sz w:val="24"/>
          <w:szCs w:val="24"/>
        </w:rPr>
        <w:t>, https://github.com/owid/covid-19-data/tree/master/public/data</w:t>
      </w:r>
    </w:p>
    <w:p w14:paraId="022ACE4E" w14:textId="282AABC2" w:rsidR="00580C81" w:rsidRPr="00580C81" w:rsidRDefault="00580C81" w:rsidP="0091622A">
      <w:pPr>
        <w:spacing w:after="0" w:line="360" w:lineRule="auto"/>
        <w:ind w:firstLine="720"/>
        <w:rPr>
          <w:rFonts w:ascii="Times New Roman" w:hAnsi="Times New Roman" w:cs="Times New Roman"/>
          <w:color w:val="222222"/>
          <w:sz w:val="24"/>
          <w:szCs w:val="24"/>
        </w:rPr>
      </w:pPr>
      <w:proofErr w:type="spellStart"/>
      <w:r w:rsidRPr="00580C81">
        <w:rPr>
          <w:rFonts w:ascii="Times New Roman" w:hAnsi="Times New Roman" w:cs="Times New Roman"/>
          <w:color w:val="222222"/>
          <w:sz w:val="24"/>
          <w:szCs w:val="24"/>
          <w:shd w:val="clear" w:color="auto" w:fill="FFFFFF"/>
        </w:rPr>
        <w:t>Karlinsky</w:t>
      </w:r>
      <w:proofErr w:type="spellEnd"/>
      <w:r w:rsidRPr="00580C81">
        <w:rPr>
          <w:rFonts w:ascii="Times New Roman" w:hAnsi="Times New Roman" w:cs="Times New Roman"/>
          <w:color w:val="222222"/>
          <w:sz w:val="24"/>
          <w:szCs w:val="24"/>
          <w:shd w:val="clear" w:color="auto" w:fill="FFFFFF"/>
        </w:rPr>
        <w:t>, A., &amp; Kobak, D. (2021). Tracking excess mortality across countries during the COVID-19 pandemic with the World Mortality Dataset. </w:t>
      </w:r>
      <w:proofErr w:type="spellStart"/>
      <w:r w:rsidRPr="00580C81">
        <w:rPr>
          <w:rFonts w:ascii="Times New Roman" w:hAnsi="Times New Roman" w:cs="Times New Roman"/>
          <w:i/>
          <w:iCs/>
          <w:color w:val="222222"/>
          <w:sz w:val="24"/>
          <w:szCs w:val="24"/>
          <w:shd w:val="clear" w:color="auto" w:fill="FFFFFF"/>
        </w:rPr>
        <w:t>Elife</w:t>
      </w:r>
      <w:proofErr w:type="spellEnd"/>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10</w:t>
      </w:r>
      <w:r w:rsidRPr="00580C81">
        <w:rPr>
          <w:rFonts w:ascii="Times New Roman" w:hAnsi="Times New Roman" w:cs="Times New Roman"/>
          <w:color w:val="222222"/>
          <w:sz w:val="24"/>
          <w:szCs w:val="24"/>
          <w:shd w:val="clear" w:color="auto" w:fill="FFFFFF"/>
        </w:rPr>
        <w:t>, e69336.</w:t>
      </w:r>
    </w:p>
    <w:p w14:paraId="26FAAA3D" w14:textId="472BA61E" w:rsidR="00192BC1" w:rsidRPr="00580C81" w:rsidRDefault="00192BC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sz w:val="24"/>
          <w:szCs w:val="24"/>
        </w:rPr>
        <w:t>Kendall DG (1956). </w:t>
      </w:r>
      <w:hyperlink r:id="rId15" w:history="1">
        <w:r w:rsidRPr="00580C81">
          <w:rPr>
            <w:rStyle w:val="Hyperlink"/>
            <w:rFonts w:ascii="Times New Roman" w:hAnsi="Times New Roman" w:cs="Times New Roman"/>
            <w:sz w:val="24"/>
            <w:szCs w:val="24"/>
          </w:rPr>
          <w:t>"Deterministic and stochastic epidemics in closed populations"</w:t>
        </w:r>
      </w:hyperlink>
      <w:r w:rsidRPr="00580C81">
        <w:rPr>
          <w:rFonts w:ascii="Times New Roman" w:hAnsi="Times New Roman" w:cs="Times New Roman"/>
          <w:sz w:val="24"/>
          <w:szCs w:val="24"/>
        </w:rPr>
        <w:t>. Proceedings of the Third Berkeley Symposium on Mathematical Statistics and Probability: Contributions to Biology and Problems of Health. 4: 149–165</w:t>
      </w:r>
    </w:p>
    <w:p w14:paraId="552749E0" w14:textId="2021A2E3" w:rsidR="007F07D4" w:rsidRPr="00580C81" w:rsidRDefault="20F5E4B7" w:rsidP="0091622A">
      <w:pPr>
        <w:autoSpaceDE w:val="0"/>
        <w:autoSpaceDN w:val="0"/>
        <w:adjustRightInd w:val="0"/>
        <w:spacing w:after="0" w:line="360" w:lineRule="auto"/>
        <w:ind w:firstLine="720"/>
        <w:rPr>
          <w:rFonts w:ascii="Times New Roman" w:hAnsi="Times New Roman" w:cs="Times New Roman"/>
          <w:sz w:val="24"/>
          <w:szCs w:val="24"/>
        </w:rPr>
      </w:pPr>
      <w:proofErr w:type="spellStart"/>
      <w:r w:rsidRPr="00580C81">
        <w:rPr>
          <w:rFonts w:ascii="Times New Roman" w:hAnsi="Times New Roman" w:cs="Times New Roman"/>
          <w:sz w:val="24"/>
          <w:szCs w:val="24"/>
        </w:rPr>
        <w:t>Kermack</w:t>
      </w:r>
      <w:proofErr w:type="spellEnd"/>
      <w:r w:rsidRPr="00580C81">
        <w:rPr>
          <w:rFonts w:ascii="Times New Roman" w:hAnsi="Times New Roman" w:cs="Times New Roman"/>
          <w:sz w:val="24"/>
          <w:szCs w:val="24"/>
        </w:rPr>
        <w:t>, William Ogilvy, A. G. McKendrick, and Gilbert Thomas Walker, (1927). “A contribution to the mathematical theory of epidemics,” Proceedings of the Royal Society of London. Series A, Containing Papers of a Mathematical and Physical Character, 115 (772), 700–721.</w:t>
      </w:r>
    </w:p>
    <w:p w14:paraId="4572A7AB" w14:textId="073A0949"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color w:val="57606A"/>
          <w:sz w:val="24"/>
          <w:szCs w:val="24"/>
          <w:shd w:val="clear" w:color="auto" w:fill="FFFFFF"/>
          <w:lang w:val="fr-FR"/>
        </w:rPr>
        <w:t>Mathieu, E., Ritchie, H., Ortiz-</w:t>
      </w:r>
      <w:proofErr w:type="spellStart"/>
      <w:r w:rsidRPr="00580C81">
        <w:rPr>
          <w:rFonts w:ascii="Times New Roman" w:hAnsi="Times New Roman" w:cs="Times New Roman"/>
          <w:color w:val="57606A"/>
          <w:sz w:val="24"/>
          <w:szCs w:val="24"/>
          <w:shd w:val="clear" w:color="auto" w:fill="FFFFFF"/>
          <w:lang w:val="fr-FR"/>
        </w:rPr>
        <w:t>Ospina</w:t>
      </w:r>
      <w:proofErr w:type="spellEnd"/>
      <w:r w:rsidRPr="00580C81">
        <w:rPr>
          <w:rFonts w:ascii="Times New Roman" w:hAnsi="Times New Roman" w:cs="Times New Roman"/>
          <w:color w:val="57606A"/>
          <w:sz w:val="24"/>
          <w:szCs w:val="24"/>
          <w:shd w:val="clear" w:color="auto" w:fill="FFFFFF"/>
          <w:lang w:val="fr-FR"/>
        </w:rPr>
        <w:t>, E. </w:t>
      </w:r>
      <w:r w:rsidRPr="00580C81">
        <w:rPr>
          <w:rStyle w:val="Emphasis"/>
          <w:rFonts w:ascii="Times New Roman" w:hAnsi="Times New Roman" w:cs="Times New Roman"/>
          <w:color w:val="57606A"/>
          <w:sz w:val="24"/>
          <w:szCs w:val="24"/>
          <w:shd w:val="clear" w:color="auto" w:fill="FFFFFF"/>
          <w:lang w:val="fr-FR"/>
        </w:rPr>
        <w:t>et al.</w:t>
      </w:r>
      <w:r w:rsidRPr="00580C81">
        <w:rPr>
          <w:rFonts w:ascii="Times New Roman" w:hAnsi="Times New Roman" w:cs="Times New Roman"/>
          <w:color w:val="57606A"/>
          <w:sz w:val="24"/>
          <w:szCs w:val="24"/>
          <w:shd w:val="clear" w:color="auto" w:fill="FFFFFF"/>
          <w:lang w:val="fr-FR"/>
        </w:rPr>
        <w:t> </w:t>
      </w:r>
      <w:r w:rsidRPr="00580C81">
        <w:rPr>
          <w:rFonts w:ascii="Times New Roman" w:hAnsi="Times New Roman" w:cs="Times New Roman"/>
          <w:color w:val="57606A"/>
          <w:sz w:val="24"/>
          <w:szCs w:val="24"/>
          <w:shd w:val="clear" w:color="auto" w:fill="FFFFFF"/>
        </w:rPr>
        <w:t>A global database of COVID-19 vaccinations. </w:t>
      </w:r>
      <w:r w:rsidRPr="00580C81">
        <w:rPr>
          <w:rStyle w:val="Emphasis"/>
          <w:rFonts w:ascii="Times New Roman" w:hAnsi="Times New Roman" w:cs="Times New Roman"/>
          <w:color w:val="57606A"/>
          <w:sz w:val="24"/>
          <w:szCs w:val="24"/>
          <w:shd w:val="clear" w:color="auto" w:fill="FFFFFF"/>
        </w:rPr>
        <w:t xml:space="preserve">Nat Hum </w:t>
      </w:r>
      <w:proofErr w:type="spellStart"/>
      <w:r w:rsidRPr="00580C81">
        <w:rPr>
          <w:rStyle w:val="Emphasis"/>
          <w:rFonts w:ascii="Times New Roman" w:hAnsi="Times New Roman" w:cs="Times New Roman"/>
          <w:color w:val="57606A"/>
          <w:sz w:val="24"/>
          <w:szCs w:val="24"/>
          <w:shd w:val="clear" w:color="auto" w:fill="FFFFFF"/>
        </w:rPr>
        <w:t>Behav</w:t>
      </w:r>
      <w:proofErr w:type="spellEnd"/>
      <w:r w:rsidRPr="00580C81">
        <w:rPr>
          <w:rFonts w:ascii="Times New Roman" w:hAnsi="Times New Roman" w:cs="Times New Roman"/>
          <w:color w:val="57606A"/>
          <w:sz w:val="24"/>
          <w:szCs w:val="24"/>
          <w:shd w:val="clear" w:color="auto" w:fill="FFFFFF"/>
        </w:rPr>
        <w:t> (2021). </w:t>
      </w:r>
      <w:hyperlink r:id="rId16" w:history="1">
        <w:r w:rsidRPr="00580C81">
          <w:rPr>
            <w:rStyle w:val="Hyperlink"/>
            <w:rFonts w:ascii="Times New Roman" w:hAnsi="Times New Roman" w:cs="Times New Roman"/>
            <w:sz w:val="24"/>
            <w:szCs w:val="24"/>
            <w:shd w:val="clear" w:color="auto" w:fill="FFFFFF"/>
          </w:rPr>
          <w:t>https://doi.org/10.1038/s41562-021-01122-8</w:t>
        </w:r>
      </w:hyperlink>
    </w:p>
    <w:p w14:paraId="6F1428B4" w14:textId="6979319F"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i/>
          <w:iCs/>
          <w:sz w:val="24"/>
          <w:szCs w:val="24"/>
        </w:rPr>
        <w:t>The Economist</w:t>
      </w:r>
      <w:r w:rsidRPr="00580C81">
        <w:rPr>
          <w:rFonts w:ascii="Times New Roman" w:hAnsi="Times New Roman" w:cs="Times New Roman"/>
          <w:sz w:val="24"/>
          <w:szCs w:val="24"/>
        </w:rPr>
        <w:t xml:space="preserve">'s tracker for covid-19 excess deaths. </w:t>
      </w:r>
      <w:hyperlink r:id="rId17" w:history="1">
        <w:r w:rsidRPr="00580C81">
          <w:rPr>
            <w:rStyle w:val="Hyperlink"/>
            <w:rFonts w:ascii="Times New Roman" w:hAnsi="Times New Roman" w:cs="Times New Roman"/>
            <w:sz w:val="24"/>
            <w:szCs w:val="24"/>
          </w:rPr>
          <w:t>https://github.com/TheEconomist/covid-19-excess-deaths-tracker</w:t>
        </w:r>
      </w:hyperlink>
    </w:p>
    <w:p w14:paraId="697183E4" w14:textId="45F2EE65"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color w:val="0B1F3E"/>
          <w:sz w:val="24"/>
          <w:szCs w:val="24"/>
        </w:rPr>
        <w:t xml:space="preserve">Thomas Hale, Noam Angrist, Rafael </w:t>
      </w:r>
      <w:proofErr w:type="spellStart"/>
      <w:r w:rsidRPr="00580C81">
        <w:rPr>
          <w:rFonts w:ascii="Times New Roman" w:hAnsi="Times New Roman" w:cs="Times New Roman"/>
          <w:color w:val="0B1F3E"/>
          <w:sz w:val="24"/>
          <w:szCs w:val="24"/>
        </w:rPr>
        <w:t>Goldszmidt</w:t>
      </w:r>
      <w:proofErr w:type="spellEnd"/>
      <w:r w:rsidRPr="00580C81">
        <w:rPr>
          <w:rFonts w:ascii="Times New Roman" w:hAnsi="Times New Roman" w:cs="Times New Roman"/>
          <w:color w:val="0B1F3E"/>
          <w:sz w:val="24"/>
          <w:szCs w:val="24"/>
        </w:rPr>
        <w:t xml:space="preserve">, Beatriz Kira, Anna Petherick, Toby Phillips, Samuel Webster, Emily Cameron-Blake, Laura Hallas, </w:t>
      </w:r>
      <w:proofErr w:type="spellStart"/>
      <w:r w:rsidRPr="00580C81">
        <w:rPr>
          <w:rFonts w:ascii="Times New Roman" w:hAnsi="Times New Roman" w:cs="Times New Roman"/>
          <w:color w:val="0B1F3E"/>
          <w:sz w:val="24"/>
          <w:szCs w:val="24"/>
        </w:rPr>
        <w:t>Saptarshi</w:t>
      </w:r>
      <w:proofErr w:type="spellEnd"/>
      <w:r w:rsidRPr="00580C81">
        <w:rPr>
          <w:rFonts w:ascii="Times New Roman" w:hAnsi="Times New Roman" w:cs="Times New Roman"/>
          <w:color w:val="0B1F3E"/>
          <w:sz w:val="24"/>
          <w:szCs w:val="24"/>
        </w:rPr>
        <w:t xml:space="preserve"> Majumdar, and Helen </w:t>
      </w:r>
      <w:proofErr w:type="spellStart"/>
      <w:r w:rsidRPr="00580C81">
        <w:rPr>
          <w:rFonts w:ascii="Times New Roman" w:hAnsi="Times New Roman" w:cs="Times New Roman"/>
          <w:color w:val="0B1F3E"/>
          <w:sz w:val="24"/>
          <w:szCs w:val="24"/>
        </w:rPr>
        <w:t>Tatlow</w:t>
      </w:r>
      <w:proofErr w:type="spellEnd"/>
      <w:r w:rsidRPr="00580C81">
        <w:rPr>
          <w:rFonts w:ascii="Times New Roman" w:hAnsi="Times New Roman" w:cs="Times New Roman"/>
          <w:color w:val="0B1F3E"/>
          <w:sz w:val="24"/>
          <w:szCs w:val="24"/>
        </w:rPr>
        <w:t xml:space="preserve">. (2021). “A global panel database of pandemic policies (Oxford COVID-19 Government Response Tracker).” Nature Human </w:t>
      </w:r>
      <w:proofErr w:type="spellStart"/>
      <w:r w:rsidRPr="00580C81">
        <w:rPr>
          <w:rFonts w:ascii="Times New Roman" w:hAnsi="Times New Roman" w:cs="Times New Roman"/>
          <w:color w:val="0B1F3E"/>
          <w:sz w:val="24"/>
          <w:szCs w:val="24"/>
        </w:rPr>
        <w:t>Behaviour</w:t>
      </w:r>
      <w:proofErr w:type="spellEnd"/>
      <w:r w:rsidRPr="00580C81">
        <w:rPr>
          <w:rFonts w:ascii="Times New Roman" w:hAnsi="Times New Roman" w:cs="Times New Roman"/>
          <w:color w:val="0B1F3E"/>
          <w:sz w:val="24"/>
          <w:szCs w:val="24"/>
        </w:rPr>
        <w:t>. </w:t>
      </w:r>
      <w:hyperlink r:id="rId18" w:tgtFrame="_blank" w:history="1">
        <w:r w:rsidRPr="00580C81">
          <w:rPr>
            <w:rStyle w:val="Hyperlink"/>
            <w:rFonts w:ascii="Times New Roman" w:hAnsi="Times New Roman" w:cs="Times New Roman"/>
            <w:color w:val="30B5E4"/>
            <w:sz w:val="24"/>
            <w:szCs w:val="24"/>
          </w:rPr>
          <w:t>https://doi.org/10.1038/s41562-021-01079-8</w:t>
        </w:r>
      </w:hyperlink>
    </w:p>
    <w:p w14:paraId="3DA90748" w14:textId="77777777" w:rsidR="00580C81" w:rsidRPr="00D7451B" w:rsidRDefault="00580C81" w:rsidP="0091622A">
      <w:pPr>
        <w:autoSpaceDE w:val="0"/>
        <w:autoSpaceDN w:val="0"/>
        <w:adjustRightInd w:val="0"/>
        <w:spacing w:after="0" w:line="360" w:lineRule="auto"/>
        <w:ind w:firstLine="720"/>
        <w:rPr>
          <w:rFonts w:ascii="Times New Roman" w:hAnsi="Times New Roman" w:cs="Times New Roman"/>
          <w:sz w:val="24"/>
          <w:szCs w:val="24"/>
        </w:rPr>
      </w:pPr>
    </w:p>
    <w:p w14:paraId="23AEAFD8" w14:textId="343098BA" w:rsidR="00B8672B" w:rsidRPr="00D7451B" w:rsidRDefault="00B8672B" w:rsidP="00580C81">
      <w:pPr>
        <w:autoSpaceDE w:val="0"/>
        <w:autoSpaceDN w:val="0"/>
        <w:adjustRightInd w:val="0"/>
        <w:spacing w:after="0" w:line="360" w:lineRule="auto"/>
        <w:rPr>
          <w:rFonts w:ascii="Times New Roman" w:hAnsi="Times New Roman" w:cs="Times New Roman"/>
          <w:sz w:val="24"/>
          <w:szCs w:val="24"/>
        </w:rPr>
      </w:pPr>
    </w:p>
    <w:sectPr w:rsidR="00B8672B" w:rsidRPr="00D7451B" w:rsidSect="00580C81">
      <w:footerReference w:type="default" r:id="rId19"/>
      <w:pgSz w:w="15840" w:h="12240" w:orient="landscape"/>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8" w:author="Xin, Weining" w:date="2022-01-30T21:17:00Z" w:initials="XW">
    <w:p w14:paraId="1E49077A" w14:textId="260175BE" w:rsidR="00CF4DE9" w:rsidRDefault="00CF4DE9">
      <w:pPr>
        <w:pStyle w:val="CommentText"/>
      </w:pPr>
      <w:r>
        <w:rPr>
          <w:rStyle w:val="CommentReference"/>
        </w:rPr>
        <w:annotationRef/>
      </w:r>
      <w:r>
        <w:t xml:space="preserve">Yothin and all, please confirm which vaccination rate we’d like to use. I could adjust it accordingly for the next regression.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907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17EDF" w16cex:dateUtc="2022-01-31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9077A" w16cid:durableId="25A17E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F1241" w14:textId="77777777" w:rsidR="008E36E1" w:rsidRDefault="008E36E1" w:rsidP="00B47C52">
      <w:pPr>
        <w:spacing w:after="0" w:line="240" w:lineRule="auto"/>
      </w:pPr>
      <w:r>
        <w:separator/>
      </w:r>
    </w:p>
  </w:endnote>
  <w:endnote w:type="continuationSeparator" w:id="0">
    <w:p w14:paraId="457F5113" w14:textId="77777777" w:rsidR="008E36E1" w:rsidRDefault="008E36E1"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21002A87" w:usb1="00000000" w:usb2="00000000"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673919"/>
      <w:docPartObj>
        <w:docPartGallery w:val="Page Numbers (Bottom of Page)"/>
        <w:docPartUnique/>
      </w:docPartObj>
    </w:sdtPr>
    <w:sdtEndPr>
      <w:rPr>
        <w:noProof/>
      </w:rPr>
    </w:sdtEndPr>
    <w:sdtContent>
      <w:p w14:paraId="3971B475" w14:textId="77777777" w:rsidR="00CF4DE9" w:rsidRDefault="00CF4DE9">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5A24BC9A" w14:textId="77777777" w:rsidR="00CF4DE9" w:rsidRDefault="00CF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194135"/>
      <w:docPartObj>
        <w:docPartGallery w:val="Page Numbers (Bottom of Page)"/>
        <w:docPartUnique/>
      </w:docPartObj>
    </w:sdtPr>
    <w:sdtEndPr>
      <w:rPr>
        <w:noProof/>
      </w:rPr>
    </w:sdtEndPr>
    <w:sdtContent>
      <w:p w14:paraId="1DA5E38D" w14:textId="1D886C9C" w:rsidR="00CF4DE9" w:rsidRDefault="00CF4DE9">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475D03BC" w14:textId="77777777" w:rsidR="00CF4DE9" w:rsidRDefault="00CF4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3A707" w14:textId="77777777" w:rsidR="008E36E1" w:rsidRDefault="008E36E1" w:rsidP="00B47C52">
      <w:pPr>
        <w:spacing w:after="0" w:line="240" w:lineRule="auto"/>
      </w:pPr>
      <w:r>
        <w:separator/>
      </w:r>
    </w:p>
  </w:footnote>
  <w:footnote w:type="continuationSeparator" w:id="0">
    <w:p w14:paraId="05490D0F" w14:textId="77777777" w:rsidR="008E36E1" w:rsidRDefault="008E36E1" w:rsidP="00B47C52">
      <w:pPr>
        <w:spacing w:after="0" w:line="240" w:lineRule="auto"/>
      </w:pPr>
      <w:r>
        <w:continuationSeparator/>
      </w:r>
    </w:p>
  </w:footnote>
  <w:footnote w:id="1">
    <w:p w14:paraId="33A49795" w14:textId="312751EB" w:rsidR="00CF4DE9" w:rsidRPr="00D7451B" w:rsidRDefault="00CF4DE9">
      <w:pPr>
        <w:pStyle w:val="FootnoteText"/>
        <w:rPr>
          <w:rFonts w:ascii="Times New Roman" w:hAnsi="Times New Roman" w:cs="Times New Roman"/>
        </w:rPr>
      </w:pPr>
      <w:r w:rsidRPr="00D7451B">
        <w:rPr>
          <w:rStyle w:val="FootnoteReference"/>
          <w:rFonts w:ascii="Times New Roman" w:hAnsi="Times New Roman" w:cs="Times New Roman"/>
          <w:sz w:val="24"/>
          <w:szCs w:val="24"/>
        </w:rPr>
        <w:footnoteRef/>
      </w:r>
      <w:r w:rsidRPr="00D7451B">
        <w:rPr>
          <w:rFonts w:ascii="Times New Roman" w:hAnsi="Times New Roman" w:cs="Times New Roman"/>
          <w:sz w:val="24"/>
          <w:szCs w:val="24"/>
        </w:rPr>
        <w:t xml:space="preserve"> See the Economist article “</w:t>
      </w:r>
      <w:hyperlink r:id="rId1" w:history="1">
        <w:r w:rsidRPr="00D7451B">
          <w:rPr>
            <w:rStyle w:val="Hyperlink"/>
            <w:rFonts w:ascii="Times New Roman" w:hAnsi="Times New Roman" w:cs="Times New Roman"/>
            <w:sz w:val="24"/>
            <w:szCs w:val="24"/>
          </w:rPr>
          <w:t>There have been 7m-13m excess deaths worldwide during the pandemic</w:t>
        </w:r>
      </w:hyperlink>
      <w:r w:rsidRPr="00D7451B">
        <w:rPr>
          <w:rFonts w:ascii="Times New Roman" w:hAnsi="Times New Roman" w:cs="Times New Roman"/>
          <w:sz w:val="24"/>
          <w:szCs w:val="24"/>
        </w:rPr>
        <w:t xml:space="preserve">”, and </w:t>
      </w:r>
      <w:proofErr w:type="spellStart"/>
      <w:r w:rsidRPr="00D7451B">
        <w:rPr>
          <w:rFonts w:ascii="Times New Roman" w:hAnsi="Times New Roman" w:cs="Times New Roman"/>
          <w:sz w:val="24"/>
          <w:szCs w:val="24"/>
        </w:rPr>
        <w:t>Kalinsky</w:t>
      </w:r>
      <w:proofErr w:type="spellEnd"/>
      <w:r w:rsidRPr="00D7451B">
        <w:rPr>
          <w:rFonts w:ascii="Times New Roman" w:hAnsi="Times New Roman" w:cs="Times New Roman"/>
          <w:sz w:val="24"/>
          <w:szCs w:val="24"/>
        </w:rPr>
        <w:t xml:space="preserve"> and Kobak (2021). </w:t>
      </w:r>
    </w:p>
  </w:footnote>
  <w:footnote w:id="2">
    <w:p w14:paraId="23ACDB9C" w14:textId="77777777" w:rsidR="00CF4DE9" w:rsidRPr="00265C97" w:rsidRDefault="00CF4DE9" w:rsidP="00580C81">
      <w:pPr>
        <w:pStyle w:val="FootnoteText"/>
        <w:rPr>
          <w:rFonts w:ascii="Times New Roman" w:hAnsi="Times New Roman" w:cs="Times New Roman"/>
        </w:rPr>
      </w:pPr>
      <w:r w:rsidRPr="00265C97">
        <w:rPr>
          <w:rStyle w:val="FootnoteReference"/>
          <w:rFonts w:ascii="Times New Roman" w:hAnsi="Times New Roman" w:cs="Times New Roman"/>
          <w:sz w:val="24"/>
          <w:szCs w:val="24"/>
        </w:rPr>
        <w:footnoteRef/>
      </w:r>
      <w:r w:rsidRPr="00265C97">
        <w:rPr>
          <w:rFonts w:ascii="Times New Roman" w:hAnsi="Times New Roman" w:cs="Times New Roman"/>
          <w:sz w:val="24"/>
          <w:szCs w:val="24"/>
        </w:rPr>
        <w:t xml:space="preserve"> We focus on contrasting countries with movements </w:t>
      </w:r>
      <w:r>
        <w:rPr>
          <w:rFonts w:ascii="Times New Roman" w:hAnsi="Times New Roman" w:cs="Times New Roman"/>
          <w:sz w:val="24"/>
          <w:szCs w:val="24"/>
        </w:rPr>
        <w:t>by at least two</w:t>
      </w:r>
      <w:r w:rsidRPr="00265C97">
        <w:rPr>
          <w:rFonts w:ascii="Times New Roman" w:hAnsi="Times New Roman" w:cs="Times New Roman"/>
          <w:sz w:val="24"/>
          <w:szCs w:val="24"/>
        </w:rPr>
        <w:t xml:space="preserve"> quartiles ranked by official and excess mortality </w:t>
      </w:r>
      <w:r>
        <w:rPr>
          <w:rFonts w:ascii="Times New Roman" w:hAnsi="Times New Roman" w:cs="Times New Roman"/>
          <w:sz w:val="24"/>
          <w:szCs w:val="24"/>
        </w:rPr>
        <w:t>and thus do not include countries with only one-</w:t>
      </w:r>
      <w:proofErr w:type="spellStart"/>
      <w:r>
        <w:rPr>
          <w:rFonts w:ascii="Times New Roman" w:hAnsi="Times New Roman" w:cs="Times New Roman"/>
          <w:sz w:val="24"/>
          <w:szCs w:val="24"/>
        </w:rPr>
        <w:t>quatile</w:t>
      </w:r>
      <w:proofErr w:type="spellEnd"/>
      <w:r>
        <w:rPr>
          <w:rFonts w:ascii="Times New Roman" w:hAnsi="Times New Roman" w:cs="Times New Roman"/>
          <w:sz w:val="24"/>
          <w:szCs w:val="24"/>
        </w:rPr>
        <w:t xml:space="preserve"> movements because small quartile movements (e.g., one quartile) could be results from those large movements (e.g., at least two quartiles) rather fundamental difference in their morality between official and excess measures. </w:t>
      </w:r>
    </w:p>
  </w:footnote>
</w:footnotes>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B14EE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7"/>
  </w:num>
  <w:num w:numId="5">
    <w:abstractNumId w:val="6"/>
  </w:num>
  <w:num w:numId="6">
    <w:abstractNumId w:val="2"/>
  </w:num>
  <w:num w:numId="7">
    <w:abstractNumId w:val="8"/>
  </w:num>
  <w:num w:numId="8">
    <w:abstractNumId w:val="0"/>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ua Aizenman">
    <w15:presenceInfo w15:providerId="AD" w15:userId="S-1-5-21-3219880125-777411061-2701532866-3734"/>
  </w15:person>
  <w15:person w15:author="Xin, Weining">
    <w15:presenceInfo w15:providerId="AD" w15:userId="S::WXin@imf.org::2e71c13a-687c-403e-af75-b7bead375e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rAUAe5xpdSwAAAA="/>
  </w:docVars>
  <w:rsids>
    <w:rsidRoot w:val="009C233E"/>
    <w:rsid w:val="000011E7"/>
    <w:rsid w:val="000037E7"/>
    <w:rsid w:val="00004101"/>
    <w:rsid w:val="0001323B"/>
    <w:rsid w:val="0001338B"/>
    <w:rsid w:val="000345F5"/>
    <w:rsid w:val="0005057D"/>
    <w:rsid w:val="00061F46"/>
    <w:rsid w:val="0006689A"/>
    <w:rsid w:val="00077AD2"/>
    <w:rsid w:val="00080CF4"/>
    <w:rsid w:val="000F1872"/>
    <w:rsid w:val="000F1B9F"/>
    <w:rsid w:val="000F2211"/>
    <w:rsid w:val="001040D5"/>
    <w:rsid w:val="00124563"/>
    <w:rsid w:val="001272DA"/>
    <w:rsid w:val="00137651"/>
    <w:rsid w:val="00145180"/>
    <w:rsid w:val="00147A81"/>
    <w:rsid w:val="001507AB"/>
    <w:rsid w:val="00150D4C"/>
    <w:rsid w:val="00156E62"/>
    <w:rsid w:val="00181A06"/>
    <w:rsid w:val="00183F74"/>
    <w:rsid w:val="00192BC1"/>
    <w:rsid w:val="001A397E"/>
    <w:rsid w:val="001B0365"/>
    <w:rsid w:val="001B23B6"/>
    <w:rsid w:val="001D38E9"/>
    <w:rsid w:val="001D7CEF"/>
    <w:rsid w:val="001F4572"/>
    <w:rsid w:val="001F7259"/>
    <w:rsid w:val="00207945"/>
    <w:rsid w:val="002156F2"/>
    <w:rsid w:val="00226A3D"/>
    <w:rsid w:val="00242567"/>
    <w:rsid w:val="00243986"/>
    <w:rsid w:val="0026235A"/>
    <w:rsid w:val="00265C97"/>
    <w:rsid w:val="002934E1"/>
    <w:rsid w:val="002B1B70"/>
    <w:rsid w:val="002B6946"/>
    <w:rsid w:val="002D258B"/>
    <w:rsid w:val="002E42B1"/>
    <w:rsid w:val="002E6A34"/>
    <w:rsid w:val="002F3CF7"/>
    <w:rsid w:val="002F502E"/>
    <w:rsid w:val="00300B0E"/>
    <w:rsid w:val="00327757"/>
    <w:rsid w:val="003403F1"/>
    <w:rsid w:val="0036202E"/>
    <w:rsid w:val="00365B09"/>
    <w:rsid w:val="00383D0D"/>
    <w:rsid w:val="00393186"/>
    <w:rsid w:val="00395693"/>
    <w:rsid w:val="003A764C"/>
    <w:rsid w:val="003C7947"/>
    <w:rsid w:val="003D0183"/>
    <w:rsid w:val="003E5424"/>
    <w:rsid w:val="003F2F7E"/>
    <w:rsid w:val="003F433C"/>
    <w:rsid w:val="003F75F8"/>
    <w:rsid w:val="00402206"/>
    <w:rsid w:val="0040553D"/>
    <w:rsid w:val="00407D07"/>
    <w:rsid w:val="00412142"/>
    <w:rsid w:val="00424F2B"/>
    <w:rsid w:val="004344D4"/>
    <w:rsid w:val="004366D1"/>
    <w:rsid w:val="0045360E"/>
    <w:rsid w:val="00457164"/>
    <w:rsid w:val="004623BB"/>
    <w:rsid w:val="004669DB"/>
    <w:rsid w:val="00475120"/>
    <w:rsid w:val="004752E2"/>
    <w:rsid w:val="00486113"/>
    <w:rsid w:val="004A27EE"/>
    <w:rsid w:val="004B33A5"/>
    <w:rsid w:val="004D13C2"/>
    <w:rsid w:val="004E1660"/>
    <w:rsid w:val="004E7F18"/>
    <w:rsid w:val="005011FB"/>
    <w:rsid w:val="00520EA7"/>
    <w:rsid w:val="00525800"/>
    <w:rsid w:val="00526AEB"/>
    <w:rsid w:val="00540AD6"/>
    <w:rsid w:val="00557CA0"/>
    <w:rsid w:val="00580C81"/>
    <w:rsid w:val="00583719"/>
    <w:rsid w:val="00584395"/>
    <w:rsid w:val="005A52B4"/>
    <w:rsid w:val="005B12EF"/>
    <w:rsid w:val="005C15ED"/>
    <w:rsid w:val="005D2C33"/>
    <w:rsid w:val="00620049"/>
    <w:rsid w:val="00642EE0"/>
    <w:rsid w:val="00643713"/>
    <w:rsid w:val="00650DDE"/>
    <w:rsid w:val="00655D65"/>
    <w:rsid w:val="00660EC4"/>
    <w:rsid w:val="0067422D"/>
    <w:rsid w:val="00681121"/>
    <w:rsid w:val="0068114A"/>
    <w:rsid w:val="00695B92"/>
    <w:rsid w:val="006A0CC6"/>
    <w:rsid w:val="006C10A9"/>
    <w:rsid w:val="006D2BA8"/>
    <w:rsid w:val="006D352E"/>
    <w:rsid w:val="006D553E"/>
    <w:rsid w:val="006E65C9"/>
    <w:rsid w:val="006F4AD5"/>
    <w:rsid w:val="007042E6"/>
    <w:rsid w:val="00712D5D"/>
    <w:rsid w:val="0071370E"/>
    <w:rsid w:val="007550A8"/>
    <w:rsid w:val="0077428D"/>
    <w:rsid w:val="007A1968"/>
    <w:rsid w:val="007A61E5"/>
    <w:rsid w:val="007B3A16"/>
    <w:rsid w:val="007D5332"/>
    <w:rsid w:val="007E3931"/>
    <w:rsid w:val="007F07D4"/>
    <w:rsid w:val="00824F09"/>
    <w:rsid w:val="008274BD"/>
    <w:rsid w:val="00827953"/>
    <w:rsid w:val="00853162"/>
    <w:rsid w:val="00853321"/>
    <w:rsid w:val="008569B6"/>
    <w:rsid w:val="00864911"/>
    <w:rsid w:val="00871DB0"/>
    <w:rsid w:val="008A55DE"/>
    <w:rsid w:val="008A561D"/>
    <w:rsid w:val="008A5A57"/>
    <w:rsid w:val="008B141A"/>
    <w:rsid w:val="008C1213"/>
    <w:rsid w:val="008C209F"/>
    <w:rsid w:val="008C285C"/>
    <w:rsid w:val="008E195F"/>
    <w:rsid w:val="008E36E1"/>
    <w:rsid w:val="008F4B11"/>
    <w:rsid w:val="00900A6D"/>
    <w:rsid w:val="0091622A"/>
    <w:rsid w:val="00926F3E"/>
    <w:rsid w:val="00930BDE"/>
    <w:rsid w:val="00936D14"/>
    <w:rsid w:val="00965A50"/>
    <w:rsid w:val="009732B8"/>
    <w:rsid w:val="00974521"/>
    <w:rsid w:val="0097589C"/>
    <w:rsid w:val="00981698"/>
    <w:rsid w:val="009864B2"/>
    <w:rsid w:val="00994975"/>
    <w:rsid w:val="009B7ABF"/>
    <w:rsid w:val="009B7FF6"/>
    <w:rsid w:val="009C233E"/>
    <w:rsid w:val="009D1A15"/>
    <w:rsid w:val="009D1DCE"/>
    <w:rsid w:val="009D29AB"/>
    <w:rsid w:val="00A016A7"/>
    <w:rsid w:val="00A10B8D"/>
    <w:rsid w:val="00A143FD"/>
    <w:rsid w:val="00A148C8"/>
    <w:rsid w:val="00A2059F"/>
    <w:rsid w:val="00A30A4D"/>
    <w:rsid w:val="00A749FB"/>
    <w:rsid w:val="00A90192"/>
    <w:rsid w:val="00AD0DA3"/>
    <w:rsid w:val="00AD5854"/>
    <w:rsid w:val="00AD7F49"/>
    <w:rsid w:val="00AE062C"/>
    <w:rsid w:val="00AF0677"/>
    <w:rsid w:val="00AF1AFC"/>
    <w:rsid w:val="00AF3659"/>
    <w:rsid w:val="00B01573"/>
    <w:rsid w:val="00B02E3C"/>
    <w:rsid w:val="00B1210D"/>
    <w:rsid w:val="00B24CCB"/>
    <w:rsid w:val="00B315D1"/>
    <w:rsid w:val="00B3337D"/>
    <w:rsid w:val="00B41F55"/>
    <w:rsid w:val="00B42808"/>
    <w:rsid w:val="00B47C52"/>
    <w:rsid w:val="00B73D52"/>
    <w:rsid w:val="00B8672B"/>
    <w:rsid w:val="00BA6D65"/>
    <w:rsid w:val="00BB328F"/>
    <w:rsid w:val="00BB6C83"/>
    <w:rsid w:val="00BD10F6"/>
    <w:rsid w:val="00BE37C5"/>
    <w:rsid w:val="00C0025E"/>
    <w:rsid w:val="00C074EB"/>
    <w:rsid w:val="00C274DB"/>
    <w:rsid w:val="00C27773"/>
    <w:rsid w:val="00C33A1F"/>
    <w:rsid w:val="00C411D3"/>
    <w:rsid w:val="00C45F31"/>
    <w:rsid w:val="00C56C59"/>
    <w:rsid w:val="00C61D46"/>
    <w:rsid w:val="00C715E6"/>
    <w:rsid w:val="00C7392A"/>
    <w:rsid w:val="00C94AD6"/>
    <w:rsid w:val="00C95861"/>
    <w:rsid w:val="00CA1A8D"/>
    <w:rsid w:val="00CB0B4B"/>
    <w:rsid w:val="00CD4EAF"/>
    <w:rsid w:val="00CE04E6"/>
    <w:rsid w:val="00CF327A"/>
    <w:rsid w:val="00CF4DE9"/>
    <w:rsid w:val="00D10359"/>
    <w:rsid w:val="00D12EF4"/>
    <w:rsid w:val="00D20824"/>
    <w:rsid w:val="00D24B20"/>
    <w:rsid w:val="00D37725"/>
    <w:rsid w:val="00D51D83"/>
    <w:rsid w:val="00D7451B"/>
    <w:rsid w:val="00D8546F"/>
    <w:rsid w:val="00D86B3F"/>
    <w:rsid w:val="00D909DC"/>
    <w:rsid w:val="00DA0127"/>
    <w:rsid w:val="00DA6A47"/>
    <w:rsid w:val="00DB3E23"/>
    <w:rsid w:val="00DC2677"/>
    <w:rsid w:val="00DC30DC"/>
    <w:rsid w:val="00DD3AB2"/>
    <w:rsid w:val="00DE3161"/>
    <w:rsid w:val="00DE604E"/>
    <w:rsid w:val="00E010B0"/>
    <w:rsid w:val="00E070E2"/>
    <w:rsid w:val="00E101A0"/>
    <w:rsid w:val="00E2307B"/>
    <w:rsid w:val="00E30558"/>
    <w:rsid w:val="00E3475B"/>
    <w:rsid w:val="00E432C0"/>
    <w:rsid w:val="00E458FC"/>
    <w:rsid w:val="00E50259"/>
    <w:rsid w:val="00E90AF7"/>
    <w:rsid w:val="00E94C12"/>
    <w:rsid w:val="00EB5367"/>
    <w:rsid w:val="00EC440E"/>
    <w:rsid w:val="00ED01D8"/>
    <w:rsid w:val="00ED0EF3"/>
    <w:rsid w:val="00ED48C3"/>
    <w:rsid w:val="00EE5B49"/>
    <w:rsid w:val="00EF4EA5"/>
    <w:rsid w:val="00EF732D"/>
    <w:rsid w:val="00F06A1F"/>
    <w:rsid w:val="00F17B5F"/>
    <w:rsid w:val="00F2265C"/>
    <w:rsid w:val="00F23B61"/>
    <w:rsid w:val="00F33BBF"/>
    <w:rsid w:val="00F45040"/>
    <w:rsid w:val="00F45FBB"/>
    <w:rsid w:val="00F80EF4"/>
    <w:rsid w:val="00F874D8"/>
    <w:rsid w:val="00F96761"/>
    <w:rsid w:val="00FA1994"/>
    <w:rsid w:val="00FA598A"/>
    <w:rsid w:val="00FC0403"/>
    <w:rsid w:val="00FC0E81"/>
    <w:rsid w:val="00FC2163"/>
    <w:rsid w:val="00FD2C4D"/>
    <w:rsid w:val="00FD568D"/>
    <w:rsid w:val="00FE148E"/>
    <w:rsid w:val="20F5E4B7"/>
    <w:rsid w:val="2BF303B8"/>
    <w:rsid w:val="2D0D5052"/>
    <w:rsid w:val="35C1C7C1"/>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D7451B"/>
    <w:rPr>
      <w:color w:val="605E5C"/>
      <w:shd w:val="clear" w:color="auto" w:fill="E1DFDD"/>
    </w:rPr>
  </w:style>
  <w:style w:type="character" w:styleId="CommentReference">
    <w:name w:val="annotation reference"/>
    <w:basedOn w:val="DefaultParagraphFont"/>
    <w:uiPriority w:val="99"/>
    <w:semiHidden/>
    <w:unhideWhenUsed/>
    <w:rsid w:val="00150D4C"/>
    <w:rPr>
      <w:sz w:val="16"/>
      <w:szCs w:val="16"/>
    </w:rPr>
  </w:style>
  <w:style w:type="paragraph" w:styleId="CommentText">
    <w:name w:val="annotation text"/>
    <w:basedOn w:val="Normal"/>
    <w:link w:val="CommentTextChar"/>
    <w:uiPriority w:val="99"/>
    <w:semiHidden/>
    <w:unhideWhenUsed/>
    <w:rsid w:val="00150D4C"/>
    <w:pPr>
      <w:spacing w:line="240" w:lineRule="auto"/>
    </w:pPr>
    <w:rPr>
      <w:sz w:val="20"/>
      <w:szCs w:val="20"/>
    </w:rPr>
  </w:style>
  <w:style w:type="character" w:customStyle="1" w:styleId="CommentTextChar">
    <w:name w:val="Comment Text Char"/>
    <w:basedOn w:val="DefaultParagraphFont"/>
    <w:link w:val="CommentText"/>
    <w:uiPriority w:val="99"/>
    <w:semiHidden/>
    <w:rsid w:val="00150D4C"/>
    <w:rPr>
      <w:sz w:val="20"/>
      <w:szCs w:val="20"/>
    </w:rPr>
  </w:style>
  <w:style w:type="paragraph" w:styleId="CommentSubject">
    <w:name w:val="annotation subject"/>
    <w:basedOn w:val="CommentText"/>
    <w:next w:val="CommentText"/>
    <w:link w:val="CommentSubjectChar"/>
    <w:uiPriority w:val="99"/>
    <w:semiHidden/>
    <w:unhideWhenUsed/>
    <w:rsid w:val="00150D4C"/>
    <w:rPr>
      <w:b/>
      <w:bCs/>
    </w:rPr>
  </w:style>
  <w:style w:type="character" w:customStyle="1" w:styleId="CommentSubjectChar">
    <w:name w:val="Comment Subject Char"/>
    <w:basedOn w:val="CommentTextChar"/>
    <w:link w:val="CommentSubject"/>
    <w:uiPriority w:val="99"/>
    <w:semiHidden/>
    <w:rsid w:val="00150D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48138406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1270309873">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 w:id="178392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hyperlink" Target="https://www.nature.com/articles/s41562-021-01079-8"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TheEconomist/covid-19-excess-deaths-tracker" TargetMode="External"/><Relationship Id="rId2" Type="http://schemas.openxmlformats.org/officeDocument/2006/relationships/numbering" Target="numbering.xml"/><Relationship Id="rId16" Type="http://schemas.openxmlformats.org/officeDocument/2006/relationships/hyperlink" Target="https://doi.org/10.1038/s41562-021-01122-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projecteuclid.org/euclid.bsmsp/1200502553" TargetMode="External"/><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 Id="Rd192c2d967ca40fd" Type="http://schemas.microsoft.com/office/2019/09/relationships/intelligence" Target="intelligence.xml"/></Relationships>
</file>

<file path=word/_rels/footnotes.xml.rels><?xml version="1.0" encoding="UTF-8" standalone="yes"?>
<Relationships xmlns="http://schemas.openxmlformats.org/package/2006/relationships"><Relationship Id="rId1" Type="http://schemas.openxmlformats.org/officeDocument/2006/relationships/hyperlink" Target="https://www.economist.com/briefing/2021/05/15/there-have-been-7m-13m-excess-deaths-worldwide-during-the-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57B34-E06F-48F7-9C99-6A29A4076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18</Pages>
  <Words>4580</Words>
  <Characters>26109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30628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Joshua Aizenman</cp:lastModifiedBy>
  <cp:revision>10</cp:revision>
  <cp:lastPrinted>2022-01-06T10:40:00Z</cp:lastPrinted>
  <dcterms:created xsi:type="dcterms:W3CDTF">2022-01-31T01:21:00Z</dcterms:created>
  <dcterms:modified xsi:type="dcterms:W3CDTF">2022-02-02T09:27:00Z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ies>
</file>