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57164F73"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67413B23" w14:textId="4A51DBFF" w:rsidR="000F1B9F" w:rsidRDefault="00137651" w:rsidP="0091622A">
      <w:pPr>
        <w:spacing w:line="360" w:lineRule="auto"/>
        <w:jc w:val="center"/>
        <w:rPr>
          <w:rFonts w:ascii="Times New Roman" w:hAnsi="Times New Roman" w:cs="Times New Roman"/>
          <w:b/>
          <w:sz w:val="24"/>
          <w:szCs w:val="24"/>
        </w:rPr>
      </w:pPr>
      <w:r w:rsidRPr="00D7451B">
        <w:rPr>
          <w:rFonts w:ascii="Times New Roman" w:hAnsi="Times New Roman" w:cs="Times New Roman"/>
          <w:b/>
          <w:sz w:val="24"/>
          <w:szCs w:val="24"/>
        </w:rPr>
        <w:t xml:space="preserve">A </w:t>
      </w:r>
      <w:r w:rsidR="00CF4DE9">
        <w:rPr>
          <w:rFonts w:ascii="Times New Roman" w:hAnsi="Times New Roman" w:cs="Times New Roman"/>
          <w:b/>
          <w:sz w:val="24"/>
          <w:szCs w:val="24"/>
        </w:rPr>
        <w:t xml:space="preserve">Quartile </w:t>
      </w:r>
      <w:r w:rsidR="000F1B9F">
        <w:rPr>
          <w:rFonts w:ascii="Times New Roman" w:hAnsi="Times New Roman" w:cs="Times New Roman"/>
          <w:b/>
          <w:sz w:val="24"/>
          <w:szCs w:val="24"/>
        </w:rPr>
        <w:t>C</w:t>
      </w:r>
      <w:r w:rsidR="00CF4DE9">
        <w:rPr>
          <w:rFonts w:ascii="Times New Roman" w:hAnsi="Times New Roman" w:cs="Times New Roman"/>
          <w:b/>
          <w:sz w:val="24"/>
          <w:szCs w:val="24"/>
        </w:rPr>
        <w:t>omparison</w:t>
      </w:r>
      <w:r w:rsidR="00CF4DE9" w:rsidRPr="00D7451B">
        <w:rPr>
          <w:rFonts w:ascii="Times New Roman" w:hAnsi="Times New Roman" w:cs="Times New Roman"/>
          <w:b/>
          <w:sz w:val="24"/>
          <w:szCs w:val="24"/>
        </w:rPr>
        <w:t xml:space="preserve"> </w:t>
      </w:r>
      <w:r w:rsidR="00CF4DE9">
        <w:rPr>
          <w:rFonts w:ascii="Times New Roman" w:hAnsi="Times New Roman" w:cs="Times New Roman"/>
          <w:b/>
          <w:sz w:val="24"/>
          <w:szCs w:val="24"/>
        </w:rPr>
        <w:t xml:space="preserve">of </w:t>
      </w:r>
      <w:r w:rsidR="000F1B9F">
        <w:rPr>
          <w:rFonts w:ascii="Times New Roman" w:hAnsi="Times New Roman" w:cs="Times New Roman"/>
          <w:b/>
          <w:sz w:val="24"/>
          <w:szCs w:val="24"/>
        </w:rPr>
        <w:t xml:space="preserve">Two </w:t>
      </w:r>
      <w:del w:id="0" w:author="Nair-Desai, Sameer" w:date="2022-02-02T10:38:00Z">
        <w:r w:rsidR="000F1B9F" w:rsidDel="00525E77">
          <w:rPr>
            <w:rFonts w:ascii="Times New Roman" w:hAnsi="Times New Roman" w:cs="Times New Roman"/>
            <w:b/>
            <w:sz w:val="24"/>
            <w:szCs w:val="24"/>
          </w:rPr>
          <w:delText>Covid</w:delText>
        </w:r>
      </w:del>
      <w:ins w:id="1" w:author="Nair-Desai, Sameer" w:date="2022-02-02T10:38:00Z">
        <w:r w:rsidR="00525E77">
          <w:rPr>
            <w:rFonts w:ascii="Times New Roman" w:hAnsi="Times New Roman" w:cs="Times New Roman"/>
            <w:b/>
            <w:sz w:val="24"/>
            <w:szCs w:val="24"/>
          </w:rPr>
          <w:t>Covid</w:t>
        </w:r>
      </w:ins>
      <w:r w:rsidR="000F1B9F">
        <w:rPr>
          <w:rFonts w:ascii="Times New Roman" w:hAnsi="Times New Roman" w:cs="Times New Roman"/>
          <w:b/>
          <w:sz w:val="24"/>
          <w:szCs w:val="24"/>
        </w:rPr>
        <w:t>-19 Years Excess versus Confir</w:t>
      </w:r>
      <w:ins w:id="2" w:author="Nair-Desai, Sameer" w:date="2022-02-02T09:20:00Z">
        <w:r w:rsidR="0036768F">
          <w:rPr>
            <w:rFonts w:ascii="Times New Roman" w:hAnsi="Times New Roman" w:cs="Times New Roman"/>
            <w:b/>
            <w:sz w:val="24"/>
            <w:szCs w:val="24"/>
          </w:rPr>
          <w:t>m</w:t>
        </w:r>
      </w:ins>
      <w:r w:rsidR="000F1B9F">
        <w:rPr>
          <w:rFonts w:ascii="Times New Roman" w:hAnsi="Times New Roman" w:cs="Times New Roman"/>
          <w:b/>
          <w:sz w:val="24"/>
          <w:szCs w:val="24"/>
        </w:rPr>
        <w:t xml:space="preserve">ed Deaths:  </w:t>
      </w:r>
    </w:p>
    <w:p w14:paraId="6FAABD41" w14:textId="1134081E" w:rsidR="00B01573" w:rsidRPr="00D7451B" w:rsidRDefault="00BB6C83" w:rsidP="0091622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Governance and </w:t>
      </w:r>
      <w:r w:rsidR="000F1B9F">
        <w:rPr>
          <w:rFonts w:ascii="Times New Roman" w:hAnsi="Times New Roman" w:cs="Times New Roman"/>
          <w:b/>
          <w:sz w:val="24"/>
          <w:szCs w:val="24"/>
        </w:rPr>
        <w:t>the Game Changer Role of Vaccinations</w:t>
      </w:r>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54AB597C" w:rsidR="00C95861"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Joshua Aizenman, Alex Cukierman, Yothin Jinjarak</w:t>
      </w:r>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p>
    <w:p w14:paraId="4CE2A695" w14:textId="77777777" w:rsidR="0026235A" w:rsidRDefault="0026235A" w:rsidP="0091622A">
      <w:pPr>
        <w:pStyle w:val="NoSpacing"/>
        <w:spacing w:line="360" w:lineRule="auto"/>
        <w:jc w:val="center"/>
        <w:rPr>
          <w:rFonts w:ascii="Times New Roman" w:hAnsi="Times New Roman" w:cs="Times New Roman"/>
          <w:sz w:val="24"/>
          <w:szCs w:val="24"/>
        </w:rPr>
      </w:pPr>
    </w:p>
    <w:p w14:paraId="4C94C263" w14:textId="2E1D8735" w:rsidR="000F1B9F" w:rsidRDefault="000F1B9F" w:rsidP="0091622A">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0857D84" w14:textId="77A3AF86" w:rsidR="0026235A" w:rsidRPr="00D7451B" w:rsidRDefault="0026235A" w:rsidP="0036768F">
      <w:pPr>
        <w:spacing w:line="360" w:lineRule="auto"/>
        <w:rPr>
          <w:rFonts w:ascii="Times New Roman" w:eastAsia="Times New Roman" w:hAnsi="Times New Roman" w:cs="Times New Roman"/>
          <w:color w:val="222222"/>
          <w:sz w:val="24"/>
          <w:szCs w:val="24"/>
        </w:rPr>
      </w:pPr>
      <w:r>
        <w:rPr>
          <w:rFonts w:ascii="Times New Roman" w:hAnsi="Times New Roman" w:cs="Times New Roman"/>
          <w:sz w:val="24"/>
          <w:szCs w:val="24"/>
          <w:shd w:val="clear" w:color="auto" w:fill="FCFCFC"/>
        </w:rPr>
        <w:t>W</w:t>
      </w:r>
      <w:r w:rsidRPr="00D7451B">
        <w:rPr>
          <w:rFonts w:ascii="Times New Roman" w:hAnsi="Times New Roman" w:cs="Times New Roman"/>
          <w:sz w:val="24"/>
          <w:szCs w:val="24"/>
          <w:shd w:val="clear" w:color="auto" w:fill="FCFCFC"/>
        </w:rPr>
        <w:t>e evaluate the quartile ranking of countries</w:t>
      </w:r>
      <w:ins w:id="3" w:author="Nair-Desai, Sameer" w:date="2022-02-02T09:20:00Z">
        <w:r w:rsidR="0036768F">
          <w:rPr>
            <w:rFonts w:ascii="Times New Roman" w:hAnsi="Times New Roman" w:cs="Times New Roman"/>
            <w:sz w:val="24"/>
            <w:szCs w:val="24"/>
            <w:shd w:val="clear" w:color="auto" w:fill="FCFCFC"/>
          </w:rPr>
          <w:t xml:space="preserve"> during the </w:t>
        </w:r>
      </w:ins>
      <w:ins w:id="4" w:author="Nair-Desai, Sameer" w:date="2022-02-02T10:38:00Z">
        <w:r w:rsidR="00525E77">
          <w:rPr>
            <w:rFonts w:ascii="Times New Roman" w:hAnsi="Times New Roman" w:cs="Times New Roman"/>
            <w:sz w:val="24"/>
            <w:szCs w:val="24"/>
            <w:shd w:val="clear" w:color="auto" w:fill="FCFCFC"/>
          </w:rPr>
          <w:t>Covid</w:t>
        </w:r>
      </w:ins>
      <w:ins w:id="5" w:author="Nair-Desai, Sameer" w:date="2022-02-02T09:20:00Z">
        <w:r w:rsidR="0036768F">
          <w:rPr>
            <w:rFonts w:ascii="Times New Roman" w:hAnsi="Times New Roman" w:cs="Times New Roman"/>
            <w:sz w:val="24"/>
            <w:szCs w:val="24"/>
            <w:shd w:val="clear" w:color="auto" w:fill="FCFCFC"/>
          </w:rPr>
          <w:t>-19 pandemic</w:t>
        </w:r>
      </w:ins>
      <w:r w:rsidRPr="00D7451B">
        <w:rPr>
          <w:rFonts w:ascii="Times New Roman" w:hAnsi="Times New Roman" w:cs="Times New Roman"/>
          <w:sz w:val="24"/>
          <w:szCs w:val="24"/>
          <w:shd w:val="clear" w:color="auto" w:fill="FCFCFC"/>
        </w:rPr>
        <w:t xml:space="preserve"> using both confirmed </w:t>
      </w:r>
      <w:del w:id="6" w:author="Nair-Desai, Sameer" w:date="2022-02-02T10:38:00Z">
        <w:r w:rsidRPr="00D7451B" w:rsidDel="00525E77">
          <w:rPr>
            <w:rFonts w:ascii="Times New Roman" w:hAnsi="Times New Roman" w:cs="Times New Roman"/>
            <w:sz w:val="24"/>
            <w:szCs w:val="24"/>
            <w:shd w:val="clear" w:color="auto" w:fill="FCFCFC"/>
          </w:rPr>
          <w:delText>Covid</w:delText>
        </w:r>
      </w:del>
      <w:ins w:id="7"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excess mortality data.  Contrasting countries ranking using these two data sources reveals sharp and systematic </w:t>
      </w:r>
      <w:del w:id="8" w:author="Nair-Desai, Sameer" w:date="2022-02-02T09:20:00Z">
        <w:r w:rsidRPr="00D7451B" w:rsidDel="0036768F">
          <w:rPr>
            <w:rFonts w:ascii="Times New Roman" w:hAnsi="Times New Roman" w:cs="Times New Roman"/>
            <w:sz w:val="24"/>
            <w:szCs w:val="24"/>
            <w:shd w:val="clear" w:color="auto" w:fill="FCFCFC"/>
          </w:rPr>
          <w:delText>contrasts</w:delText>
        </w:r>
      </w:del>
      <w:ins w:id="9" w:author="Nair-Desai, Sameer" w:date="2022-02-02T09:20:00Z">
        <w:r w:rsidR="0036768F">
          <w:rPr>
            <w:rFonts w:ascii="Times New Roman" w:hAnsi="Times New Roman" w:cs="Times New Roman"/>
            <w:sz w:val="24"/>
            <w:szCs w:val="24"/>
            <w:shd w:val="clear" w:color="auto" w:fill="FCFCFC"/>
          </w:rPr>
          <w:t>differences</w:t>
        </w:r>
      </w:ins>
      <w:r w:rsidRPr="00D7451B">
        <w:rPr>
          <w:rFonts w:ascii="Times New Roman" w:hAnsi="Times New Roman" w:cs="Times New Roman"/>
          <w:sz w:val="24"/>
          <w:szCs w:val="24"/>
          <w:shd w:val="clear" w:color="auto" w:fill="FCFCFC"/>
        </w:rPr>
        <w:t xml:space="preserve">. While higher GDP per capita is associated with </w:t>
      </w:r>
      <w:ins w:id="10" w:author="Nair-Desai, Sameer" w:date="2022-02-02T09:21:00Z">
        <w:r w:rsidR="0036768F">
          <w:rPr>
            <w:rFonts w:ascii="Times New Roman" w:hAnsi="Times New Roman" w:cs="Times New Roman"/>
            <w:sz w:val="24"/>
            <w:szCs w:val="24"/>
            <w:shd w:val="clear" w:color="auto" w:fill="FCFCFC"/>
          </w:rPr>
          <w:t xml:space="preserve">a </w:t>
        </w:r>
      </w:ins>
      <w:r w:rsidRPr="00D7451B">
        <w:rPr>
          <w:rFonts w:ascii="Times New Roman" w:hAnsi="Times New Roman" w:cs="Times New Roman"/>
          <w:sz w:val="24"/>
          <w:szCs w:val="24"/>
          <w:shd w:val="clear" w:color="auto" w:fill="FCFCFC"/>
        </w:rPr>
        <w:t xml:space="preserve">worse mortality ranking </w:t>
      </w:r>
      <w:ins w:id="11" w:author="Nair-Desai, Sameer" w:date="2022-02-02T09:21:00Z">
        <w:r w:rsidR="0036768F">
          <w:rPr>
            <w:rFonts w:ascii="Times New Roman" w:hAnsi="Times New Roman" w:cs="Times New Roman"/>
            <w:sz w:val="24"/>
            <w:szCs w:val="24"/>
            <w:shd w:val="clear" w:color="auto" w:fill="FCFCFC"/>
          </w:rPr>
          <w:t xml:space="preserve">when </w:t>
        </w:r>
      </w:ins>
      <w:r w:rsidRPr="00D7451B">
        <w:rPr>
          <w:rFonts w:ascii="Times New Roman" w:hAnsi="Times New Roman" w:cs="Times New Roman"/>
          <w:sz w:val="24"/>
          <w:szCs w:val="24"/>
          <w:shd w:val="clear" w:color="auto" w:fill="FCFCFC"/>
        </w:rPr>
        <w:t xml:space="preserve">using the confirmed </w:t>
      </w:r>
      <w:del w:id="12" w:author="Nair-Desai, Sameer" w:date="2022-02-02T10:38:00Z">
        <w:r w:rsidRPr="00D7451B" w:rsidDel="00525E77">
          <w:rPr>
            <w:rFonts w:ascii="Times New Roman" w:hAnsi="Times New Roman" w:cs="Times New Roman"/>
            <w:sz w:val="24"/>
            <w:szCs w:val="24"/>
            <w:shd w:val="clear" w:color="auto" w:fill="FCFCFC"/>
          </w:rPr>
          <w:delText>Covid</w:delText>
        </w:r>
      </w:del>
      <w:ins w:id="13"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-19 mortality, there is no</w:t>
      </w:r>
      <w:ins w:id="14" w:author="Nair-Desai, Sameer" w:date="2022-02-02T09:21:00Z">
        <w:r w:rsidR="0036768F">
          <w:rPr>
            <w:rFonts w:ascii="Times New Roman" w:hAnsi="Times New Roman" w:cs="Times New Roman"/>
            <w:sz w:val="24"/>
            <w:szCs w:val="24"/>
            <w:shd w:val="clear" w:color="auto" w:fill="FCFCFC"/>
          </w:rPr>
          <w:t>t</w:t>
        </w:r>
      </w:ins>
      <w:r w:rsidRPr="00D7451B">
        <w:rPr>
          <w:rFonts w:ascii="Times New Roman" w:hAnsi="Times New Roman" w:cs="Times New Roman"/>
          <w:sz w:val="24"/>
          <w:szCs w:val="24"/>
          <w:shd w:val="clear" w:color="auto" w:fill="FCFCFC"/>
        </w:rPr>
        <w:t xml:space="preserve"> such </w:t>
      </w:r>
      <w:r>
        <w:rPr>
          <w:rFonts w:ascii="Times New Roman" w:hAnsi="Times New Roman" w:cs="Times New Roman"/>
          <w:sz w:val="24"/>
          <w:szCs w:val="24"/>
          <w:shd w:val="clear" w:color="auto" w:fill="FCFCFC"/>
        </w:rPr>
        <w:t>a sharp</w:t>
      </w:r>
      <w:r w:rsidRPr="00D7451B">
        <w:rPr>
          <w:rFonts w:ascii="Times New Roman" w:hAnsi="Times New Roman" w:cs="Times New Roman"/>
          <w:sz w:val="24"/>
          <w:szCs w:val="24"/>
          <w:shd w:val="clear" w:color="auto" w:fill="FCFCFC"/>
        </w:rPr>
        <w:t xml:space="preserve"> association in the excess mortality data.  Similar observations apply to other variables. </w:t>
      </w:r>
      <w:r>
        <w:rPr>
          <w:rFonts w:ascii="Times New Roman" w:hAnsi="Times New Roman" w:cs="Times New Roman"/>
          <w:sz w:val="24"/>
          <w:szCs w:val="24"/>
          <w:shd w:val="clear" w:color="auto" w:fill="FCFCFC"/>
        </w:rPr>
        <w:t xml:space="preserve">To gain further insight, </w:t>
      </w:r>
      <w:r w:rsidRPr="00D7451B">
        <w:rPr>
          <w:rFonts w:ascii="Times New Roman" w:hAnsi="Times New Roman" w:cs="Times New Roman"/>
          <w:sz w:val="24"/>
          <w:szCs w:val="24"/>
          <w:shd w:val="clear" w:color="auto" w:fill="FCFCFC"/>
        </w:rPr>
        <w:t xml:space="preserve">we run regressions accounting </w:t>
      </w:r>
      <w:ins w:id="15" w:author="Nair-Desai, Sameer" w:date="2022-02-02T09:21:00Z">
        <w:r w:rsidR="0036768F">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Excess/Official </w:t>
      </w:r>
      <w:del w:id="16" w:author="Nair-Desai, Sameer" w:date="2022-02-02T10:38:00Z">
        <w:r w:rsidRPr="00D7451B" w:rsidDel="00525E77">
          <w:rPr>
            <w:rFonts w:ascii="Times New Roman" w:eastAsia="Calibri" w:hAnsi="Times New Roman" w:cs="Times New Roman"/>
            <w:color w:val="000000" w:themeColor="text1"/>
            <w:sz w:val="24"/>
            <w:szCs w:val="24"/>
          </w:rPr>
          <w:delText>COVID</w:delText>
        </w:r>
      </w:del>
      <w:ins w:id="17"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18" w:author="Nair-Desai, Sameer" w:date="2022-02-02T09:21:00Z">
        <w:r w:rsidR="0036768F">
          <w:rPr>
            <w:rFonts w:ascii="Times New Roman" w:eastAsia="Calibri" w:hAnsi="Times New Roman" w:cs="Times New Roman"/>
            <w:color w:val="000000" w:themeColor="text1"/>
            <w:sz w:val="24"/>
            <w:szCs w:val="24"/>
          </w:rPr>
          <w:t xml:space="preserve">ies which compare </w:t>
        </w:r>
      </w:ins>
      <w:ins w:id="19" w:author="Nair-Desai, Sameer" w:date="2022-02-02T09:22:00Z">
        <w:r w:rsidR="0036768F">
          <w:rPr>
            <w:rFonts w:ascii="Times New Roman" w:eastAsia="Calibri" w:hAnsi="Times New Roman" w:cs="Times New Roman"/>
            <w:color w:val="000000" w:themeColor="text1"/>
            <w:sz w:val="24"/>
            <w:szCs w:val="24"/>
          </w:rPr>
          <w:t xml:space="preserve">170 </w:t>
        </w:r>
      </w:ins>
      <w:del w:id="20" w:author="Nair-Desai, Sameer" w:date="2022-02-02T09:21:00Z">
        <w:r w:rsidRPr="00D7451B" w:rsidDel="0036768F">
          <w:rPr>
            <w:rFonts w:ascii="Times New Roman" w:eastAsia="Calibri" w:hAnsi="Times New Roman" w:cs="Times New Roman"/>
            <w:color w:val="000000" w:themeColor="text1"/>
            <w:sz w:val="24"/>
            <w:szCs w:val="24"/>
          </w:rPr>
          <w:delText xml:space="preserve">y ratios </w:delText>
        </w:r>
      </w:del>
      <w:del w:id="21" w:author="Nair-Desai, Sameer" w:date="2022-02-02T09:22:00Z">
        <w:r w:rsidRPr="00D7451B" w:rsidDel="0036768F">
          <w:rPr>
            <w:rFonts w:ascii="Times New Roman" w:eastAsia="Calibri" w:hAnsi="Times New Roman" w:cs="Times New Roman"/>
            <w:color w:val="000000" w:themeColor="text1"/>
            <w:sz w:val="24"/>
            <w:szCs w:val="24"/>
          </w:rPr>
          <w:delText xml:space="preserve">across </w:delText>
        </w:r>
      </w:del>
      <w:r w:rsidRPr="00D7451B">
        <w:rPr>
          <w:rFonts w:ascii="Times New Roman" w:eastAsia="Calibri" w:hAnsi="Times New Roman" w:cs="Times New Roman"/>
          <w:color w:val="000000" w:themeColor="text1"/>
          <w:sz w:val="24"/>
          <w:szCs w:val="24"/>
        </w:rPr>
        <w:t>countries</w:t>
      </w:r>
      <w:r w:rsidR="00BB6C83">
        <w:rPr>
          <w:rFonts w:ascii="Times New Roman" w:eastAsia="Calibri" w:hAnsi="Times New Roman" w:cs="Times New Roman"/>
          <w:color w:val="000000" w:themeColor="text1"/>
          <w:sz w:val="24"/>
          <w:szCs w:val="24"/>
        </w:rPr>
        <w:t xml:space="preserve"> at</w:t>
      </w:r>
      <w:r w:rsidRPr="00D7451B">
        <w:rPr>
          <w:rFonts w:ascii="Times New Roman" w:eastAsia="Calibri" w:hAnsi="Times New Roman" w:cs="Times New Roman"/>
          <w:color w:val="000000" w:themeColor="text1"/>
          <w:sz w:val="24"/>
          <w:szCs w:val="24"/>
        </w:rPr>
        <w:t xml:space="preserve"> the end of 2020</w:t>
      </w:r>
      <w:ins w:id="22" w:author="Nair-Desai, Sameer" w:date="2022-02-02T09:22:00Z">
        <w:r w:rsidR="0036768F">
          <w:rPr>
            <w:rFonts w:ascii="Times New Roman" w:eastAsia="Calibri" w:hAnsi="Times New Roman" w:cs="Times New Roman"/>
            <w:color w:val="000000" w:themeColor="text1"/>
            <w:sz w:val="24"/>
            <w:szCs w:val="24"/>
          </w:rPr>
          <w:t xml:space="preserve"> and</w:t>
        </w:r>
      </w:ins>
      <w:del w:id="23" w:author="Nair-Desai, Sameer" w:date="2022-02-02T09:22:00Z">
        <w:r w:rsidRPr="00D7451B" w:rsidDel="0036768F">
          <w:rPr>
            <w:rFonts w:ascii="Times New Roman" w:eastAsia="Calibri" w:hAnsi="Times New Roman" w:cs="Times New Roman"/>
            <w:color w:val="000000" w:themeColor="text1"/>
            <w:sz w:val="24"/>
            <w:szCs w:val="24"/>
          </w:rPr>
          <w:delText>, contrasting it</w:delText>
        </w:r>
      </w:del>
      <w:r w:rsidRPr="00D7451B">
        <w:rPr>
          <w:rFonts w:ascii="Times New Roman" w:eastAsia="Calibri" w:hAnsi="Times New Roman" w:cs="Times New Roman"/>
          <w:color w:val="000000" w:themeColor="text1"/>
          <w:sz w:val="24"/>
          <w:szCs w:val="24"/>
        </w:rPr>
        <w:t xml:space="preserve"> </w:t>
      </w:r>
      <w:ins w:id="24" w:author="Nair-Desai, Sameer" w:date="2022-02-02T09:22:00Z">
        <w:r w:rsidR="0036768F">
          <w:rPr>
            <w:rFonts w:ascii="Times New Roman" w:eastAsia="Calibri" w:hAnsi="Times New Roman" w:cs="Times New Roman"/>
            <w:color w:val="000000" w:themeColor="text1"/>
            <w:sz w:val="24"/>
            <w:szCs w:val="24"/>
          </w:rPr>
          <w:t>at</w:t>
        </w:r>
      </w:ins>
      <w:del w:id="25" w:author="Nair-Desai, Sameer" w:date="2022-02-02T09:22:00Z">
        <w:r w:rsidRPr="00D7451B" w:rsidDel="0036768F">
          <w:rPr>
            <w:rFonts w:ascii="Times New Roman" w:eastAsia="Calibri" w:hAnsi="Times New Roman" w:cs="Times New Roman"/>
            <w:color w:val="000000" w:themeColor="text1"/>
            <w:sz w:val="24"/>
            <w:szCs w:val="24"/>
          </w:rPr>
          <w:delText>to</w:delText>
        </w:r>
      </w:del>
      <w:r w:rsidRPr="00D7451B">
        <w:rPr>
          <w:rFonts w:ascii="Times New Roman" w:eastAsia="Calibri" w:hAnsi="Times New Roman" w:cs="Times New Roman"/>
          <w:color w:val="000000" w:themeColor="text1"/>
          <w:sz w:val="24"/>
          <w:szCs w:val="24"/>
        </w:rPr>
        <w:t xml:space="preserve"> the end</w:t>
      </w:r>
      <w:ins w:id="26" w:author="Nair-Desai, Sameer" w:date="2022-02-02T09:22:00Z">
        <w:r w:rsidR="0036768F">
          <w:rPr>
            <w:rFonts w:ascii="Times New Roman" w:eastAsia="Calibri" w:hAnsi="Times New Roman" w:cs="Times New Roman"/>
            <w:color w:val="000000" w:themeColor="text1"/>
            <w:sz w:val="24"/>
            <w:szCs w:val="24"/>
          </w:rPr>
          <w:t xml:space="preserve"> of</w:t>
        </w:r>
      </w:ins>
      <w:r w:rsidRPr="00D7451B">
        <w:rPr>
          <w:rFonts w:ascii="Times New Roman" w:eastAsia="Calibri" w:hAnsi="Times New Roman" w:cs="Times New Roman"/>
          <w:color w:val="000000" w:themeColor="text1"/>
          <w:sz w:val="24"/>
          <w:szCs w:val="24"/>
        </w:rPr>
        <w:t xml:space="preserve"> 2021, controlling for GDP/Capita and vaccination rates</w:t>
      </w:r>
      <w:del w:id="27" w:author="Nair-Desai, Sameer" w:date="2022-02-02T09:22:00Z">
        <w:r w:rsidRPr="00D7451B" w:rsidDel="0036768F">
          <w:rPr>
            <w:rFonts w:ascii="Times New Roman" w:eastAsia="Calibri" w:hAnsi="Times New Roman" w:cs="Times New Roman"/>
            <w:color w:val="000000" w:themeColor="text1"/>
            <w:sz w:val="24"/>
            <w:szCs w:val="24"/>
          </w:rPr>
          <w:delText xml:space="preserve"> for 170 countries</w:delText>
        </w:r>
      </w:del>
      <w:r w:rsidRPr="00D7451B">
        <w:rPr>
          <w:rFonts w:ascii="Times New Roman" w:eastAsia="Calibri" w:hAnsi="Times New Roman" w:cs="Times New Roman"/>
          <w:color w:val="000000" w:themeColor="text1"/>
          <w:sz w:val="24"/>
          <w:szCs w:val="24"/>
        </w:rPr>
        <w:t xml:space="preserve">. </w:t>
      </w:r>
      <w:r w:rsidR="00BB6C83">
        <w:rPr>
          <w:rFonts w:ascii="Times New Roman" w:eastAsia="Calibri" w:hAnsi="Times New Roman" w:cs="Times New Roman"/>
          <w:color w:val="000000" w:themeColor="text1"/>
          <w:sz w:val="24"/>
          <w:szCs w:val="24"/>
        </w:rPr>
        <w:t>B</w:t>
      </w:r>
      <w:r w:rsidRPr="00D7451B">
        <w:rPr>
          <w:rFonts w:ascii="Times New Roman" w:eastAsia="Calibri" w:hAnsi="Times New Roman" w:cs="Times New Roman"/>
          <w:color w:val="000000" w:themeColor="text1"/>
          <w:sz w:val="24"/>
          <w:szCs w:val="24"/>
        </w:rPr>
        <w:t xml:space="preserve">y </w:t>
      </w:r>
      <w:del w:id="28" w:author="Nair-Desai, Sameer" w:date="2022-02-02T09:22:00Z">
        <w:r w:rsidRPr="00D7451B" w:rsidDel="000519FD">
          <w:rPr>
            <w:rFonts w:ascii="Times New Roman" w:eastAsia="Calibri" w:hAnsi="Times New Roman" w:cs="Times New Roman"/>
            <w:color w:val="000000" w:themeColor="text1"/>
            <w:sz w:val="24"/>
            <w:szCs w:val="24"/>
          </w:rPr>
          <w:delText xml:space="preserve">the </w:delText>
        </w:r>
      </w:del>
      <w:r w:rsidRPr="00D7451B">
        <w:rPr>
          <w:rFonts w:ascii="Times New Roman" w:eastAsia="Calibri" w:hAnsi="Times New Roman" w:cs="Times New Roman"/>
          <w:color w:val="000000" w:themeColor="text1"/>
          <w:sz w:val="24"/>
          <w:szCs w:val="24"/>
        </w:rPr>
        <w:t xml:space="preserve">December 2021, Cumulative Excess/Official </w:t>
      </w:r>
      <w:del w:id="29" w:author="Nair-Desai, Sameer" w:date="2022-02-02T10:38:00Z">
        <w:r w:rsidRPr="00D7451B" w:rsidDel="00525E77">
          <w:rPr>
            <w:rFonts w:ascii="Times New Roman" w:eastAsia="Calibri" w:hAnsi="Times New Roman" w:cs="Times New Roman"/>
            <w:color w:val="000000" w:themeColor="text1"/>
            <w:sz w:val="24"/>
            <w:szCs w:val="24"/>
          </w:rPr>
          <w:delText>COVID</w:delText>
        </w:r>
      </w:del>
      <w:ins w:id="30"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mortality ratios are smaller for countries with higher vaccination rates</w:t>
      </w:r>
      <w:r>
        <w:rPr>
          <w:rFonts w:ascii="Times New Roman" w:eastAsia="Calibri" w:hAnsi="Times New Roman" w:cs="Times New Roman"/>
          <w:color w:val="000000" w:themeColor="text1"/>
          <w:sz w:val="24"/>
          <w:szCs w:val="24"/>
        </w:rPr>
        <w:t xml:space="preserve"> and higher GDP/Capita</w:t>
      </w:r>
      <w:r w:rsidRPr="00D7451B">
        <w:rPr>
          <w:rFonts w:ascii="Times New Roman" w:eastAsia="Calibri" w:hAnsi="Times New Roman" w:cs="Times New Roman"/>
          <w:color w:val="000000" w:themeColor="text1"/>
          <w:sz w:val="24"/>
          <w:szCs w:val="24"/>
        </w:rPr>
        <w:t xml:space="preserve">. Yet, there </w:t>
      </w:r>
      <w:ins w:id="31" w:author="Nair-Desai, Sameer" w:date="2022-02-02T09:23:00Z">
        <w:r w:rsidR="000519FD">
          <w:rPr>
            <w:rFonts w:ascii="Times New Roman" w:eastAsia="Calibri" w:hAnsi="Times New Roman" w:cs="Times New Roman"/>
            <w:color w:val="000000" w:themeColor="text1"/>
            <w:sz w:val="24"/>
            <w:szCs w:val="24"/>
          </w:rPr>
          <w:t>wa</w:t>
        </w:r>
      </w:ins>
      <w:del w:id="32" w:author="Nair-Desai, Sameer" w:date="2022-02-02T09:23:00Z">
        <w:r w:rsidRPr="00D7451B" w:rsidDel="000519FD">
          <w:rPr>
            <w:rFonts w:ascii="Times New Roman" w:eastAsia="Calibri" w:hAnsi="Times New Roman" w:cs="Times New Roman"/>
            <w:color w:val="000000" w:themeColor="text1"/>
            <w:sz w:val="24"/>
            <w:szCs w:val="24"/>
          </w:rPr>
          <w:delText>i</w:delText>
        </w:r>
      </w:del>
      <w:r w:rsidRPr="00D7451B">
        <w:rPr>
          <w:rFonts w:ascii="Times New Roman" w:eastAsia="Calibri" w:hAnsi="Times New Roman" w:cs="Times New Roman"/>
          <w:color w:val="000000" w:themeColor="text1"/>
          <w:sz w:val="24"/>
          <w:szCs w:val="24"/>
        </w:rPr>
        <w:t xml:space="preserve">s no such </w:t>
      </w:r>
      <w:del w:id="33" w:author="Nair-Desai, Sameer" w:date="2022-02-02T09:23:00Z">
        <w:r w:rsidRPr="00D7451B" w:rsidDel="000519FD">
          <w:rPr>
            <w:rFonts w:ascii="Times New Roman" w:eastAsia="Calibri" w:hAnsi="Times New Roman" w:cs="Times New Roman"/>
            <w:color w:val="000000" w:themeColor="text1"/>
            <w:sz w:val="24"/>
            <w:szCs w:val="24"/>
          </w:rPr>
          <w:delText xml:space="preserve">an </w:delText>
        </w:r>
      </w:del>
      <w:r w:rsidRPr="00D7451B">
        <w:rPr>
          <w:rFonts w:ascii="Times New Roman" w:eastAsia="Calibri" w:hAnsi="Times New Roman" w:cs="Times New Roman"/>
          <w:color w:val="000000" w:themeColor="text1"/>
          <w:sz w:val="24"/>
          <w:szCs w:val="24"/>
        </w:rPr>
        <w:t xml:space="preserve">association </w:t>
      </w:r>
      <w:ins w:id="34" w:author="Nair-Desai, Sameer" w:date="2022-02-02T09:23:00Z">
        <w:r w:rsidR="000519FD">
          <w:rPr>
            <w:rFonts w:ascii="Times New Roman" w:eastAsia="Calibri" w:hAnsi="Times New Roman" w:cs="Times New Roman"/>
            <w:color w:val="000000" w:themeColor="text1"/>
            <w:sz w:val="24"/>
            <w:szCs w:val="24"/>
          </w:rPr>
          <w:t>at</w:t>
        </w:r>
      </w:ins>
      <w:del w:id="35" w:author="Nair-Desai, Sameer" w:date="2022-02-02T09:23:00Z">
        <w:r w:rsidRPr="00D7451B" w:rsidDel="000519FD">
          <w:rPr>
            <w:rFonts w:ascii="Times New Roman" w:eastAsia="Calibri" w:hAnsi="Times New Roman" w:cs="Times New Roman"/>
            <w:color w:val="000000" w:themeColor="text1"/>
            <w:sz w:val="24"/>
            <w:szCs w:val="24"/>
          </w:rPr>
          <w:delText>by</w:delText>
        </w:r>
      </w:del>
      <w:r w:rsidRPr="00D7451B">
        <w:rPr>
          <w:rFonts w:ascii="Times New Roman" w:eastAsia="Calibri" w:hAnsi="Times New Roman" w:cs="Times New Roman"/>
          <w:color w:val="000000" w:themeColor="text1"/>
          <w:sz w:val="24"/>
          <w:szCs w:val="24"/>
        </w:rPr>
        <w:t xml:space="preserve"> the end of 2020.  This suggests that the arrival of vaccinations in early 2021 was a game-changer.  </w:t>
      </w:r>
      <w:del w:id="36" w:author="Nair-Desai, Sameer" w:date="2022-02-02T09:23:00Z">
        <w:r w:rsidR="00BB6C83" w:rsidDel="000519FD">
          <w:rPr>
            <w:rFonts w:ascii="Times New Roman" w:eastAsia="Calibri" w:hAnsi="Times New Roman" w:cs="Times New Roman"/>
            <w:color w:val="000000" w:themeColor="text1"/>
            <w:sz w:val="24"/>
            <w:szCs w:val="24"/>
          </w:rPr>
          <w:delText>F</w:delText>
        </w:r>
        <w:r w:rsidRPr="00D7451B" w:rsidDel="000519FD">
          <w:rPr>
            <w:rFonts w:ascii="Times New Roman" w:eastAsia="Calibri" w:hAnsi="Times New Roman" w:cs="Times New Roman"/>
            <w:color w:val="000000" w:themeColor="text1"/>
            <w:sz w:val="24"/>
            <w:szCs w:val="24"/>
          </w:rPr>
          <w:delText>or 3/5 of the countries, their</w:delText>
        </w:r>
      </w:del>
      <w:ins w:id="37" w:author="Nair-Desai, Sameer" w:date="2022-02-02T09:23:00Z">
        <w:r w:rsidR="000519FD">
          <w:rPr>
            <w:rFonts w:ascii="Times New Roman" w:eastAsia="Calibri" w:hAnsi="Times New Roman" w:cs="Times New Roman"/>
            <w:color w:val="000000" w:themeColor="text1"/>
            <w:sz w:val="24"/>
            <w:szCs w:val="24"/>
          </w:rPr>
          <w:t>The</w:t>
        </w:r>
      </w:ins>
      <w:r w:rsidRPr="00D7451B">
        <w:rPr>
          <w:rFonts w:ascii="Times New Roman" w:eastAsia="Calibri" w:hAnsi="Times New Roman" w:cs="Times New Roman"/>
          <w:color w:val="000000" w:themeColor="text1"/>
          <w:sz w:val="24"/>
          <w:szCs w:val="24"/>
        </w:rPr>
        <w:t xml:space="preserve"> quartile ranking</w:t>
      </w:r>
      <w:ins w:id="38" w:author="Nair-Desai, Sameer" w:date="2022-02-02T09:23:00Z">
        <w:r w:rsidR="000519FD">
          <w:rPr>
            <w:rFonts w:ascii="Times New Roman" w:eastAsia="Calibri" w:hAnsi="Times New Roman" w:cs="Times New Roman"/>
            <w:color w:val="000000" w:themeColor="text1"/>
            <w:sz w:val="24"/>
            <w:szCs w:val="24"/>
          </w:rPr>
          <w:t xml:space="preserve"> of 3/5ths of our countries</w:t>
        </w:r>
      </w:ins>
      <w:r w:rsidRPr="00D7451B">
        <w:rPr>
          <w:rFonts w:ascii="Times New Roman" w:eastAsia="Calibri" w:hAnsi="Times New Roman" w:cs="Times New Roman"/>
          <w:color w:val="000000" w:themeColor="text1"/>
          <w:sz w:val="24"/>
          <w:szCs w:val="24"/>
        </w:rPr>
        <w:t xml:space="preserve"> differs</w:t>
      </w:r>
      <w:r w:rsidR="00BB6C83" w:rsidRPr="00BB6C83">
        <w:rPr>
          <w:rFonts w:ascii="Times New Roman" w:eastAsia="Calibri" w:hAnsi="Times New Roman" w:cs="Times New Roman"/>
          <w:color w:val="000000" w:themeColor="text1"/>
          <w:sz w:val="24"/>
          <w:szCs w:val="24"/>
        </w:rPr>
        <w:t xml:space="preserve"> </w:t>
      </w:r>
      <w:r w:rsidR="00BB6C83" w:rsidRPr="00D7451B">
        <w:rPr>
          <w:rFonts w:ascii="Times New Roman" w:eastAsia="Calibri" w:hAnsi="Times New Roman" w:cs="Times New Roman"/>
          <w:color w:val="000000" w:themeColor="text1"/>
          <w:sz w:val="24"/>
          <w:szCs w:val="24"/>
        </w:rPr>
        <w:t xml:space="preserve">between the two data sets </w:t>
      </w:r>
      <w:ins w:id="39" w:author="Nair-Desai, Sameer" w:date="2022-02-02T09:23:00Z">
        <w:r w:rsidR="000519FD">
          <w:rPr>
            <w:rFonts w:ascii="Times New Roman" w:eastAsia="Calibri" w:hAnsi="Times New Roman" w:cs="Times New Roman"/>
            <w:color w:val="000000" w:themeColor="text1"/>
            <w:sz w:val="24"/>
            <w:szCs w:val="24"/>
          </w:rPr>
          <w:t>by</w:t>
        </w:r>
      </w:ins>
      <w:del w:id="40" w:author="Nair-Desai, Sameer" w:date="2022-02-02T09:23:00Z">
        <w:r w:rsidR="00BB6C83" w:rsidRPr="00D7451B" w:rsidDel="000519FD">
          <w:rPr>
            <w:rFonts w:ascii="Times New Roman" w:eastAsia="Calibri" w:hAnsi="Times New Roman" w:cs="Times New Roman"/>
            <w:color w:val="000000" w:themeColor="text1"/>
            <w:sz w:val="24"/>
            <w:szCs w:val="24"/>
          </w:rPr>
          <w:delText>at</w:delText>
        </w:r>
      </w:del>
      <w:r w:rsidR="00BB6C83" w:rsidRPr="00D7451B">
        <w:rPr>
          <w:rFonts w:ascii="Times New Roman" w:eastAsia="Calibri" w:hAnsi="Times New Roman" w:cs="Times New Roman"/>
          <w:color w:val="000000" w:themeColor="text1"/>
          <w:sz w:val="24"/>
          <w:szCs w:val="24"/>
        </w:rPr>
        <w:t xml:space="preserve"> the end of 2021</w:t>
      </w:r>
      <w:r w:rsidRPr="00D7451B">
        <w:rPr>
          <w:rFonts w:ascii="Times New Roman" w:eastAsia="Calibri" w:hAnsi="Times New Roman" w:cs="Times New Roman"/>
          <w:color w:val="000000" w:themeColor="text1"/>
          <w:sz w:val="24"/>
          <w:szCs w:val="24"/>
        </w:rPr>
        <w:t xml:space="preserve">.  </w:t>
      </w:r>
      <w:r w:rsidRPr="00D7451B">
        <w:rPr>
          <w:rFonts w:ascii="Times New Roman" w:eastAsia="Times New Roman" w:hAnsi="Times New Roman" w:cs="Times New Roman"/>
          <w:color w:val="222222"/>
          <w:sz w:val="24"/>
          <w:szCs w:val="24"/>
        </w:rPr>
        <w:t xml:space="preserve">On average, the </w:t>
      </w:r>
      <w:ins w:id="41" w:author="Nair-Desai, Sameer" w:date="2022-02-02T09:23:00Z">
        <w:r w:rsidR="000519FD">
          <w:rPr>
            <w:rFonts w:ascii="Times New Roman" w:eastAsia="Times New Roman" w:hAnsi="Times New Roman" w:cs="Times New Roman"/>
            <w:color w:val="222222"/>
            <w:sz w:val="24"/>
            <w:szCs w:val="24"/>
          </w:rPr>
          <w:t xml:space="preserve">countries which are </w:t>
        </w:r>
      </w:ins>
      <w:commentRangeStart w:id="42"/>
      <w:r w:rsidRPr="00D7451B">
        <w:rPr>
          <w:rFonts w:ascii="Times New Roman" w:eastAsia="Times New Roman" w:hAnsi="Times New Roman" w:cs="Times New Roman"/>
          <w:color w:val="222222"/>
          <w:sz w:val="24"/>
          <w:szCs w:val="24"/>
        </w:rPr>
        <w:t>‘doing</w:t>
      </w:r>
      <w:r>
        <w:rPr>
          <w:rFonts w:ascii="Times New Roman" w:eastAsia="Times New Roman" w:hAnsi="Times New Roman" w:cs="Times New Roman"/>
          <w:color w:val="222222"/>
          <w:sz w:val="24"/>
          <w:szCs w:val="24"/>
        </w:rPr>
        <w:t xml:space="preserve"> substantially </w:t>
      </w:r>
      <w:r w:rsidRPr="00D7451B">
        <w:rPr>
          <w:rFonts w:ascii="Times New Roman" w:eastAsia="Times New Roman" w:hAnsi="Times New Roman" w:cs="Times New Roman"/>
          <w:color w:val="222222"/>
          <w:sz w:val="24"/>
          <w:szCs w:val="24"/>
        </w:rPr>
        <w:t xml:space="preserve">better’ </w:t>
      </w:r>
      <w:commentRangeEnd w:id="42"/>
      <w:r w:rsidR="000519FD">
        <w:rPr>
          <w:rStyle w:val="CommentReference"/>
        </w:rPr>
        <w:commentReference w:id="42"/>
      </w:r>
      <w:del w:id="43" w:author="Nair-Desai, Sameer" w:date="2022-02-02T09:23:00Z">
        <w:r w:rsidRPr="00D7451B" w:rsidDel="000519FD">
          <w:rPr>
            <w:rFonts w:ascii="Times New Roman" w:eastAsia="Times New Roman" w:hAnsi="Times New Roman" w:cs="Times New Roman"/>
            <w:color w:val="222222"/>
            <w:sz w:val="24"/>
            <w:szCs w:val="24"/>
          </w:rPr>
          <w:delText xml:space="preserve">countries </w:delText>
        </w:r>
      </w:del>
      <w:r w:rsidRPr="00D7451B">
        <w:rPr>
          <w:rFonts w:ascii="Times New Roman" w:eastAsia="Times New Roman" w:hAnsi="Times New Roman" w:cs="Times New Roman"/>
          <w:color w:val="222222"/>
          <w:sz w:val="24"/>
          <w:szCs w:val="24"/>
        </w:rPr>
        <w:t>in excess mortality than</w:t>
      </w:r>
      <w:ins w:id="44" w:author="Nair-Desai, Sameer" w:date="2022-02-02T09:23:00Z">
        <w:r w:rsidR="000519FD">
          <w:rPr>
            <w:rFonts w:ascii="Times New Roman" w:eastAsia="Times New Roman" w:hAnsi="Times New Roman" w:cs="Times New Roman"/>
            <w:color w:val="222222"/>
            <w:sz w:val="24"/>
            <w:szCs w:val="24"/>
          </w:rPr>
          <w:t xml:space="preserve"> the</w:t>
        </w:r>
      </w:ins>
      <w:r w:rsidRPr="00D7451B">
        <w:rPr>
          <w:rFonts w:ascii="Times New Roman" w:eastAsia="Times New Roman" w:hAnsi="Times New Roman" w:cs="Times New Roman"/>
          <w:color w:val="222222"/>
          <w:sz w:val="24"/>
          <w:szCs w:val="24"/>
        </w:rPr>
        <w:t xml:space="preserve"> official count</w:t>
      </w:r>
      <w:ins w:id="45" w:author="Joshua Aizenman" w:date="2022-02-02T15:53:00Z">
        <w:r w:rsidR="00640363">
          <w:rPr>
            <w:rFonts w:ascii="Times New Roman" w:eastAsia="Times New Roman" w:hAnsi="Times New Roman" w:cs="Times New Roman"/>
            <w:color w:val="222222"/>
            <w:sz w:val="24"/>
            <w:szCs w:val="24"/>
          </w:rPr>
          <w:t>, i.e.,</w:t>
        </w:r>
      </w:ins>
      <w:ins w:id="46" w:author="Joshua Aizenman" w:date="2022-02-02T15:55:00Z">
        <w:r w:rsidR="00640363">
          <w:rPr>
            <w:rFonts w:ascii="Times New Roman" w:eastAsia="Times New Roman" w:hAnsi="Times New Roman" w:cs="Times New Roman"/>
            <w:color w:val="222222"/>
            <w:sz w:val="24"/>
            <w:szCs w:val="24"/>
          </w:rPr>
          <w:t xml:space="preserve"> any nation in the sample which recorded a ranking </w:t>
        </w:r>
        <w:r w:rsidR="00640363" w:rsidRPr="00B65DC7">
          <w:rPr>
            <w:rFonts w:ascii="Times New Roman" w:eastAsia="Times New Roman" w:hAnsi="Times New Roman" w:cs="Times New Roman"/>
            <w:iCs/>
            <w:color w:val="222222"/>
            <w:sz w:val="24"/>
            <w:szCs w:val="24"/>
            <w:rPrChange w:id="47" w:author="Joshua Aizenman" w:date="2022-02-02T15:56:00Z">
              <w:rPr>
                <w:rFonts w:ascii="Times New Roman" w:eastAsia="Times New Roman" w:hAnsi="Times New Roman" w:cs="Times New Roman"/>
                <w:i/>
                <w:iCs/>
                <w:color w:val="222222"/>
                <w:sz w:val="24"/>
                <w:szCs w:val="24"/>
              </w:rPr>
            </w:rPrChange>
          </w:rPr>
          <w:t xml:space="preserve">at least two </w:t>
        </w:r>
      </w:ins>
      <w:ins w:id="48" w:author="Joshua Aizenman" w:date="2022-02-02T15:56:00Z">
        <w:r w:rsidR="00B65DC7">
          <w:rPr>
            <w:rFonts w:ascii="Times New Roman" w:eastAsia="Times New Roman" w:hAnsi="Times New Roman" w:cs="Times New Roman"/>
            <w:iCs/>
            <w:color w:val="222222"/>
            <w:sz w:val="24"/>
            <w:szCs w:val="24"/>
          </w:rPr>
          <w:t>better</w:t>
        </w:r>
      </w:ins>
      <w:ins w:id="49" w:author="Joshua Aizenman" w:date="2022-02-02T15:55:00Z">
        <w:r w:rsidR="00640363">
          <w:rPr>
            <w:rFonts w:ascii="Times New Roman" w:eastAsia="Times New Roman" w:hAnsi="Times New Roman" w:cs="Times New Roman"/>
            <w:color w:val="222222"/>
            <w:sz w:val="24"/>
            <w:szCs w:val="24"/>
          </w:rPr>
          <w:t xml:space="preserve"> </w:t>
        </w:r>
      </w:ins>
      <w:ins w:id="50" w:author="Joshua Aizenman" w:date="2022-02-02T16:08:00Z">
        <w:r w:rsidR="00A656BD">
          <w:rPr>
            <w:rFonts w:ascii="Times New Roman" w:eastAsia="Times New Roman" w:hAnsi="Times New Roman" w:cs="Times New Roman"/>
            <w:color w:val="222222"/>
            <w:sz w:val="24"/>
            <w:szCs w:val="24"/>
          </w:rPr>
          <w:t xml:space="preserve">quartiles </w:t>
        </w:r>
      </w:ins>
      <w:ins w:id="51" w:author="Joshua Aizenman" w:date="2022-02-02T15:55:00Z">
        <w:r w:rsidR="00640363">
          <w:rPr>
            <w:rFonts w:ascii="Times New Roman" w:eastAsia="Times New Roman" w:hAnsi="Times New Roman" w:cs="Times New Roman"/>
            <w:color w:val="222222"/>
            <w:sz w:val="24"/>
            <w:szCs w:val="24"/>
          </w:rPr>
          <w:t xml:space="preserve">when using excess than official mortalities, </w:t>
        </w:r>
      </w:ins>
      <w:del w:id="52" w:author="Joshua Aizenman" w:date="2022-02-02T15:55:00Z">
        <w:r w:rsidRPr="00D7451B" w:rsidDel="00640363">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 xml:space="preserve">are characterized by lower population density; higher GDP/Capita; scoring better in rule of law, voice accountability, and government effectiveness; higher mean and </w:t>
      </w:r>
      <w:del w:id="53" w:author="Joshua Aizenman" w:date="2022-02-02T15:37:00Z">
        <w:r w:rsidRPr="00D7451B" w:rsidDel="007E1A0A">
          <w:rPr>
            <w:rFonts w:ascii="Times New Roman" w:eastAsia="Times New Roman" w:hAnsi="Times New Roman" w:cs="Times New Roman"/>
            <w:color w:val="222222"/>
            <w:sz w:val="24"/>
            <w:szCs w:val="24"/>
          </w:rPr>
          <w:delText xml:space="preserve">lower </w:delText>
        </w:r>
      </w:del>
      <w:r w:rsidRPr="00D7451B">
        <w:rPr>
          <w:rFonts w:ascii="Times New Roman" w:eastAsia="Times New Roman" w:hAnsi="Times New Roman" w:cs="Times New Roman"/>
          <w:color w:val="222222"/>
          <w:sz w:val="24"/>
          <w:szCs w:val="24"/>
        </w:rPr>
        <w:t>standard deviation of stringency index; and substantially higher vaccination rates.  </w:t>
      </w:r>
    </w:p>
    <w:p w14:paraId="3DD8D75E" w14:textId="77777777" w:rsidR="0026235A" w:rsidRDefault="0026235A" w:rsidP="0091622A">
      <w:pPr>
        <w:pStyle w:val="NoSpacing"/>
        <w:spacing w:line="360" w:lineRule="auto"/>
        <w:jc w:val="center"/>
        <w:rPr>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1A21EC51" w14:textId="77777777" w:rsidR="0026235A" w:rsidRDefault="0026235A">
      <w:pPr>
        <w:rPr>
          <w:rFonts w:ascii="Times New Roman" w:hAnsi="Times New Roman" w:cs="Times New Roman"/>
          <w:sz w:val="24"/>
          <w:szCs w:val="24"/>
        </w:rPr>
      </w:pPr>
      <w:r>
        <w:rPr>
          <w:rFonts w:ascii="Times New Roman" w:hAnsi="Times New Roman" w:cs="Times New Roman"/>
          <w:sz w:val="24"/>
          <w:szCs w:val="24"/>
        </w:rPr>
        <w:br w:type="page"/>
      </w:r>
    </w:p>
    <w:p w14:paraId="501AAAD4" w14:textId="3B366B96"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lastRenderedPageBreak/>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del w:id="54" w:author="Nair-Desai, Sameer" w:date="2022-02-02T10:38:00Z">
        <w:r w:rsidR="00A749FB" w:rsidRPr="00D7451B" w:rsidDel="00525E77">
          <w:rPr>
            <w:rFonts w:ascii="Times New Roman" w:hAnsi="Times New Roman" w:cs="Times New Roman"/>
            <w:sz w:val="24"/>
            <w:szCs w:val="24"/>
          </w:rPr>
          <w:delText>Covid</w:delText>
        </w:r>
      </w:del>
      <w:ins w:id="55" w:author="Nair-Desai, Sameer" w:date="2022-02-02T10:38:00Z">
        <w:r w:rsidR="00525E77">
          <w:rPr>
            <w:rFonts w:ascii="Times New Roman" w:hAnsi="Times New Roman" w:cs="Times New Roman"/>
            <w:sz w:val="24"/>
            <w:szCs w:val="24"/>
          </w:rPr>
          <w:t>Covid</w:t>
        </w:r>
      </w:ins>
      <w:r w:rsidR="00412142" w:rsidRPr="00D7451B">
        <w:rPr>
          <w:rFonts w:ascii="Times New Roman" w:hAnsi="Times New Roman" w:cs="Times New Roman"/>
          <w:sz w:val="24"/>
          <w:szCs w:val="24"/>
        </w:rPr>
        <w:t>-19</w:t>
      </w:r>
      <w:ins w:id="56" w:author="Nair-Desai, Sameer" w:date="2022-02-02T09:25:00Z">
        <w:r w:rsidR="004702FA">
          <w:rPr>
            <w:rFonts w:ascii="Times New Roman" w:hAnsi="Times New Roman" w:cs="Times New Roman"/>
            <w:sz w:val="24"/>
            <w:szCs w:val="24"/>
            <w:u w:val="double"/>
          </w:rPr>
          <w:t xml:space="preserve"> </w:t>
        </w:r>
      </w:ins>
      <w:del w:id="57" w:author="Nair-Desai, Sameer" w:date="2022-02-02T09:25:00Z">
        <w:r w:rsidR="00412142" w:rsidRPr="00D7451B" w:rsidDel="004702FA">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del w:id="58" w:author="Nair-Desai, Sameer" w:date="2022-02-02T10:38:00Z">
        <w:r w:rsidR="00E010B0" w:rsidRPr="00D7451B" w:rsidDel="00525E77">
          <w:rPr>
            <w:rFonts w:ascii="Times New Roman" w:hAnsi="Times New Roman" w:cs="Times New Roman"/>
            <w:sz w:val="24"/>
            <w:szCs w:val="24"/>
          </w:rPr>
          <w:delText>Covid</w:delText>
        </w:r>
      </w:del>
      <w:ins w:id="59" w:author="Nair-Desai, Sameer" w:date="2022-02-02T10:38:00Z">
        <w:r w:rsidR="00525E77">
          <w:rPr>
            <w:rFonts w:ascii="Times New Roman" w:hAnsi="Times New Roman" w:cs="Times New Roman"/>
            <w:sz w:val="24"/>
            <w:szCs w:val="24"/>
          </w:rPr>
          <w:t>Covid</w:t>
        </w:r>
      </w:ins>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ins w:id="60" w:author="Nair-Desai, Sameer" w:date="2022-02-02T09:25:00Z">
        <w:r w:rsidR="004702FA">
          <w:rPr>
            <w:rFonts w:ascii="Times New Roman" w:hAnsi="Times New Roman" w:cs="Times New Roman"/>
            <w:color w:val="333333"/>
            <w:sz w:val="24"/>
            <w:szCs w:val="24"/>
            <w:shd w:val="clear" w:color="auto" w:fill="FCFCFC"/>
          </w:rPr>
          <w:t>e</w:t>
        </w:r>
      </w:ins>
      <w:del w:id="61" w:author="Nair-Desai, Sameer" w:date="2022-02-02T09:25:00Z">
        <w:r w:rsidR="00F874D8" w:rsidRPr="00D7451B" w:rsidDel="004702FA">
          <w:rPr>
            <w:rFonts w:ascii="Times New Roman" w:hAnsi="Times New Roman" w:cs="Times New Roman"/>
            <w:color w:val="333333"/>
            <w:sz w:val="24"/>
            <w:szCs w:val="24"/>
            <w:shd w:val="clear" w:color="auto" w:fill="FCFCFC"/>
          </w:rPr>
          <w:delText>is</w:delText>
        </w:r>
      </w:del>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ins w:id="62" w:author="Nair-Desai, Sameer" w:date="2022-02-02T09:25:00Z">
        <w:r w:rsidR="004702FA">
          <w:rPr>
            <w:rFonts w:ascii="Times New Roman" w:hAnsi="Times New Roman" w:cs="Times New Roman"/>
            <w:color w:val="333333"/>
            <w:sz w:val="24"/>
            <w:szCs w:val="24"/>
            <w:shd w:val="clear" w:color="auto" w:fill="FCFCFC"/>
          </w:rPr>
          <w:t xml:space="preserve"> in countr</w:t>
        </w:r>
      </w:ins>
      <w:ins w:id="63" w:author="Nair-Desai, Sameer" w:date="2022-02-02T09:27:00Z">
        <w:r w:rsidR="00F57881">
          <w:rPr>
            <w:rFonts w:ascii="Times New Roman" w:hAnsi="Times New Roman" w:cs="Times New Roman"/>
            <w:color w:val="333333"/>
            <w:sz w:val="24"/>
            <w:szCs w:val="24"/>
            <w:shd w:val="clear" w:color="auto" w:fill="FCFCFC"/>
          </w:rPr>
          <w:t>ie</w:t>
        </w:r>
      </w:ins>
      <w:ins w:id="64" w:author="Nair-Desai, Sameer" w:date="2022-02-02T09:25:00Z">
        <w:r w:rsidR="004702FA">
          <w:rPr>
            <w:rFonts w:ascii="Times New Roman" w:hAnsi="Times New Roman" w:cs="Times New Roman"/>
            <w:color w:val="333333"/>
            <w:sz w:val="24"/>
            <w:szCs w:val="24"/>
            <w:shd w:val="clear" w:color="auto" w:fill="FCFCFC"/>
          </w:rPr>
          <w:t>s’ performance</w:t>
        </w:r>
      </w:ins>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w:t>
      </w:r>
      <w:del w:id="65" w:author="Nair-Desai, Sameer" w:date="2022-02-02T10:38:00Z">
        <w:r w:rsidR="00F874D8" w:rsidRPr="00D7451B" w:rsidDel="00525E77">
          <w:rPr>
            <w:rFonts w:ascii="Times New Roman" w:hAnsi="Times New Roman" w:cs="Times New Roman"/>
            <w:color w:val="333333"/>
            <w:sz w:val="24"/>
            <w:szCs w:val="24"/>
            <w:shd w:val="clear" w:color="auto" w:fill="FCFCFC"/>
          </w:rPr>
          <w:delText>Covid</w:delText>
        </w:r>
      </w:del>
      <w:ins w:id="66" w:author="Nair-Desai, Sameer" w:date="2022-02-02T10:38:00Z">
        <w:r w:rsidR="00525E77">
          <w:rPr>
            <w:rFonts w:ascii="Times New Roman" w:hAnsi="Times New Roman" w:cs="Times New Roman"/>
            <w:color w:val="333333"/>
            <w:sz w:val="24"/>
            <w:szCs w:val="24"/>
            <w:shd w:val="clear" w:color="auto" w:fill="FCFCFC"/>
          </w:rPr>
          <w:t>Covid</w:t>
        </w:r>
      </w:ins>
      <w:r w:rsidR="00F874D8" w:rsidRPr="00D7451B">
        <w:rPr>
          <w:rFonts w:ascii="Times New Roman" w:hAnsi="Times New Roman" w:cs="Times New Roman"/>
          <w:color w:val="333333"/>
          <w:sz w:val="24"/>
          <w:szCs w:val="24"/>
          <w:shd w:val="clear" w:color="auto" w:fill="FCFCFC"/>
        </w:rPr>
        <w:t xml:space="preserve">-19 death per-million,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r w:rsidR="00F874D8" w:rsidRPr="00D7451B">
        <w:rPr>
          <w:rFonts w:ascii="Times New Roman" w:hAnsi="Times New Roman" w:cs="Times New Roman"/>
          <w:color w:val="333333"/>
          <w:sz w:val="24"/>
          <w:szCs w:val="24"/>
        </w:rPr>
        <w:t>low</w:t>
      </w:r>
      <w:r w:rsidR="00F874D8" w:rsidRPr="00D7451B">
        <w:rPr>
          <w:rFonts w:ascii="Times New Roman" w:hAnsi="Times New Roman" w:cs="Times New Roman"/>
          <w:color w:val="333333"/>
          <w:sz w:val="24"/>
          <w:szCs w:val="24"/>
          <w:shd w:val="clear" w:color="auto" w:fill="FCFCFC"/>
        </w:rPr>
        <w:t xml:space="preserve"> income</w:t>
      </w:r>
      <w:ins w:id="67" w:author="Nair-Desai, Sameer" w:date="2022-02-02T09:25:00Z">
        <w:r w:rsidR="004702FA">
          <w:rPr>
            <w:rFonts w:ascii="Times New Roman" w:hAnsi="Times New Roman" w:cs="Times New Roman"/>
            <w:color w:val="333333"/>
            <w:sz w:val="24"/>
            <w:szCs w:val="24"/>
            <w:shd w:val="clear" w:color="auto" w:fill="FCFCFC"/>
          </w:rPr>
          <w:t xml:space="preserve"> </w:t>
        </w:r>
        <w:del w:id="68" w:author="Joshua Aizenman" w:date="2022-02-02T16:35:00Z">
          <w:r w:rsidR="004702FA" w:rsidDel="00F556B1">
            <w:rPr>
              <w:rFonts w:ascii="Times New Roman" w:hAnsi="Times New Roman" w:cs="Times New Roman"/>
              <w:color w:val="333333"/>
              <w:sz w:val="24"/>
              <w:szCs w:val="24"/>
              <w:shd w:val="clear" w:color="auto" w:fill="FCFCFC"/>
            </w:rPr>
            <w:delText>counntries</w:delText>
          </w:r>
        </w:del>
      </w:ins>
      <w:ins w:id="69" w:author="Joshua Aizenman" w:date="2022-02-02T16:35:00Z">
        <w:r w:rsidR="00F556B1">
          <w:rPr>
            <w:rFonts w:ascii="Times New Roman" w:hAnsi="Times New Roman" w:cs="Times New Roman"/>
            <w:color w:val="333333"/>
            <w:sz w:val="24"/>
            <w:szCs w:val="24"/>
            <w:shd w:val="clear" w:color="auto" w:fill="FCFCFC"/>
          </w:rPr>
          <w:t>countries</w:t>
        </w:r>
      </w:ins>
      <w:r w:rsidR="00F874D8" w:rsidRPr="00D7451B">
        <w:rPr>
          <w:rFonts w:ascii="Times New Roman" w:hAnsi="Times New Roman" w:cs="Times New Roman"/>
          <w:color w:val="333333"/>
          <w:sz w:val="24"/>
          <w:szCs w:val="24"/>
          <w:shd w:val="clear" w:color="auto" w:fill="FCFCFC"/>
        </w:rPr>
        <w:t xml:space="preserve">, </w:t>
      </w:r>
      <w:del w:id="70" w:author="Nair-Desai, Sameer" w:date="2022-02-02T09:25:00Z">
        <w:r w:rsidR="00F874D8" w:rsidRPr="00D7451B" w:rsidDel="004702FA">
          <w:rPr>
            <w:rFonts w:ascii="Times New Roman" w:hAnsi="Times New Roman" w:cs="Times New Roman"/>
            <w:color w:val="333333"/>
            <w:sz w:val="24"/>
            <w:szCs w:val="24"/>
            <w:shd w:val="clear" w:color="auto" w:fill="FCFCFC"/>
          </w:rPr>
          <w:delText xml:space="preserve">and </w:delText>
        </w:r>
      </w:del>
      <w:ins w:id="71" w:author="Nair-Desai, Sameer" w:date="2022-02-02T09:25:00Z">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ins>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ins w:id="72" w:author="Nair-Desai, Sameer" w:date="2022-02-02T09:25:00Z">
        <w:r w:rsidR="004702FA">
          <w:rPr>
            <w:rFonts w:ascii="Times New Roman" w:hAnsi="Times New Roman" w:cs="Times New Roman"/>
            <w:color w:val="333333"/>
            <w:sz w:val="24"/>
            <w:szCs w:val="24"/>
            <w:shd w:val="clear" w:color="auto" w:fill="FCFCFC"/>
          </w:rPr>
          <w:t xml:space="preserve"> overall</w:t>
        </w:r>
      </w:ins>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F039D5F"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w:t>
      </w:r>
      <w:del w:id="73" w:author="Nair-Desai, Sameer" w:date="2022-02-02T10:38:00Z">
        <w:r w:rsidR="00525800" w:rsidRPr="00D7451B" w:rsidDel="00525E77">
          <w:rPr>
            <w:rFonts w:ascii="Times New Roman" w:hAnsi="Times New Roman" w:cs="Times New Roman"/>
            <w:b/>
            <w:color w:val="333333"/>
            <w:sz w:val="24"/>
            <w:szCs w:val="24"/>
            <w:shd w:val="clear" w:color="auto" w:fill="FCFCFC"/>
          </w:rPr>
          <w:delText>Covid</w:delText>
        </w:r>
      </w:del>
      <w:ins w:id="74" w:author="Nair-Desai, Sameer" w:date="2022-02-02T10:38:00Z">
        <w:r w:rsidR="00525E77">
          <w:rPr>
            <w:rFonts w:ascii="Times New Roman" w:hAnsi="Times New Roman" w:cs="Times New Roman"/>
            <w:b/>
            <w:color w:val="333333"/>
            <w:sz w:val="24"/>
            <w:szCs w:val="24"/>
            <w:shd w:val="clear" w:color="auto" w:fill="FCFCFC"/>
          </w:rPr>
          <w:t>Covid</w:t>
        </w:r>
      </w:ins>
      <w:r w:rsidR="00525800" w:rsidRPr="00D7451B">
        <w:rPr>
          <w:rFonts w:ascii="Times New Roman" w:hAnsi="Times New Roman" w:cs="Times New Roman"/>
          <w:b/>
          <w:color w:val="333333"/>
          <w:sz w:val="24"/>
          <w:szCs w:val="24"/>
          <w:shd w:val="clear" w:color="auto" w:fill="FCFCFC"/>
        </w:rPr>
        <w:t xml:space="preserve">-19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ins w:id="75" w:author="Nair-Desai, Sameer" w:date="2022-02-02T09:26:00Z">
        <w:r w:rsidR="004702FA">
          <w:rPr>
            <w:rFonts w:ascii="Times New Roman" w:hAnsi="Times New Roman" w:cs="Times New Roman"/>
            <w:b/>
            <w:color w:val="333333"/>
            <w:sz w:val="24"/>
            <w:szCs w:val="24"/>
            <w:shd w:val="clear" w:color="auto" w:fill="FCFCFC"/>
          </w:rPr>
          <w:t xml:space="preserve"> countries</w:t>
        </w:r>
      </w:ins>
      <w:del w:id="76" w:author="Nair-Desai, Sameer" w:date="2022-02-02T09:26:00Z">
        <w:r w:rsidRPr="00D7451B" w:rsidDel="004702FA">
          <w:rPr>
            <w:rFonts w:ascii="Times New Roman" w:hAnsi="Times New Roman" w:cs="Times New Roman"/>
            <w:b/>
            <w:color w:val="333333"/>
            <w:sz w:val="24"/>
            <w:szCs w:val="24"/>
            <w:shd w:val="clear" w:color="auto" w:fill="FCFCFC"/>
          </w:rPr>
          <w:delText>,</w:delText>
        </w:r>
      </w:del>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2CBA04D0" w:rsidR="0001323B" w:rsidRPr="00D7451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w:t>
      </w:r>
      <w:del w:id="77" w:author="Nair-Desai, Sameer" w:date="2022-02-02T09:26:00Z">
        <w:r w:rsidR="00D7451B" w:rsidRPr="00D7451B" w:rsidDel="004702FA">
          <w:rPr>
            <w:rFonts w:ascii="Times New Roman" w:hAnsi="Times New Roman" w:cs="Times New Roman"/>
            <w:sz w:val="24"/>
            <w:szCs w:val="24"/>
            <w:shd w:val="clear" w:color="auto" w:fill="FCFCFC"/>
          </w:rPr>
          <w:delText>be different in</w:delText>
        </w:r>
      </w:del>
      <w:ins w:id="78" w:author="Nair-Desai, Sameer" w:date="2022-02-02T09:26:00Z">
        <w:r w:rsidR="004702FA">
          <w:rPr>
            <w:rFonts w:ascii="Times New Roman" w:hAnsi="Times New Roman" w:cs="Times New Roman"/>
            <w:sz w:val="24"/>
            <w:szCs w:val="24"/>
            <w:shd w:val="clear" w:color="auto" w:fill="FCFCFC"/>
          </w:rPr>
          <w:t>have diff</w:t>
        </w:r>
      </w:ins>
      <w:ins w:id="79" w:author="Nair-Desai, Sameer" w:date="2022-02-02T09:27:00Z">
        <w:r w:rsidR="004702FA">
          <w:rPr>
            <w:rFonts w:ascii="Times New Roman" w:hAnsi="Times New Roman" w:cs="Times New Roman"/>
            <w:sz w:val="24"/>
            <w:szCs w:val="24"/>
            <w:shd w:val="clear" w:color="auto" w:fill="FCFCFC"/>
          </w:rPr>
          <w:t>erent levels of</w:t>
        </w:r>
      </w:ins>
      <w:r w:rsidR="00D7451B" w:rsidRPr="00D7451B">
        <w:rPr>
          <w:rFonts w:ascii="Times New Roman" w:hAnsi="Times New Roman" w:cs="Times New Roman"/>
          <w:sz w:val="24"/>
          <w:szCs w:val="24"/>
          <w:shd w:val="clear" w:color="auto" w:fill="FCFCFC"/>
        </w:rPr>
        <w:t xml:space="preserve"> testing availability</w:t>
      </w:r>
      <w:ins w:id="80" w:author="Nair-Desai, Sameer" w:date="2022-02-02T09:27:00Z">
        <w:r w:rsidR="004702FA">
          <w:rPr>
            <w:rFonts w:ascii="Times New Roman" w:hAnsi="Times New Roman" w:cs="Times New Roman"/>
            <w:sz w:val="24"/>
            <w:szCs w:val="24"/>
            <w:shd w:val="clear" w:color="auto" w:fill="FCFCFC"/>
          </w:rPr>
          <w:t xml:space="preserve">, or disparate </w:t>
        </w:r>
      </w:ins>
      <w:del w:id="81" w:author="Nair-Desai, Sameer" w:date="2022-02-02T09:27:00Z">
        <w:r w:rsidR="00D7451B" w:rsidRPr="00D7451B" w:rsidDel="004702FA">
          <w:rPr>
            <w:rFonts w:ascii="Times New Roman" w:hAnsi="Times New Roman" w:cs="Times New Roman"/>
            <w:sz w:val="24"/>
            <w:szCs w:val="24"/>
            <w:shd w:val="clear" w:color="auto" w:fill="FCFCFC"/>
          </w:rPr>
          <w:delText xml:space="preserve"> and </w:delText>
        </w:r>
      </w:del>
      <w:r w:rsidR="00D7451B" w:rsidRPr="00D7451B">
        <w:rPr>
          <w:rFonts w:ascii="Times New Roman" w:hAnsi="Times New Roman" w:cs="Times New Roman"/>
          <w:sz w:val="24"/>
          <w:szCs w:val="24"/>
          <w:shd w:val="clear" w:color="auto" w:fill="FCFCFC"/>
        </w:rPr>
        <w:t>definitions of ‘</w:t>
      </w:r>
      <w:del w:id="82" w:author="Nair-Desai, Sameer" w:date="2022-02-02T10:38:00Z">
        <w:r w:rsidR="00D7451B" w:rsidRPr="00D7451B" w:rsidDel="00525E77">
          <w:rPr>
            <w:rFonts w:ascii="Times New Roman" w:hAnsi="Times New Roman" w:cs="Times New Roman"/>
            <w:sz w:val="24"/>
            <w:szCs w:val="24"/>
            <w:shd w:val="clear" w:color="auto" w:fill="FCFCFC"/>
          </w:rPr>
          <w:delText>Covid</w:delText>
        </w:r>
      </w:del>
      <w:ins w:id="83" w:author="Nair-Desai, Sameer" w:date="2022-02-02T10:38:00Z">
        <w:r w:rsidR="00525E77">
          <w:rPr>
            <w:rFonts w:ascii="Times New Roman" w:hAnsi="Times New Roman" w:cs="Times New Roman"/>
            <w:sz w:val="24"/>
            <w:szCs w:val="24"/>
            <w:shd w:val="clear" w:color="auto" w:fill="FCFCFC"/>
          </w:rPr>
          <w:t>Covid</w:t>
        </w:r>
      </w:ins>
      <w:r w:rsidR="00D7451B" w:rsidRPr="00D7451B">
        <w:rPr>
          <w:rFonts w:ascii="Times New Roman" w:hAnsi="Times New Roman" w:cs="Times New Roman"/>
          <w:sz w:val="24"/>
          <w:szCs w:val="24"/>
          <w:shd w:val="clear" w:color="auto" w:fill="FCFCFC"/>
        </w:rPr>
        <w:t>-19’ deaths.</w:t>
      </w:r>
      <w:ins w:id="84" w:author="Nair-Desai, Sameer" w:date="2022-02-02T09:27:00Z">
        <w:r w:rsidR="004702FA">
          <w:rPr>
            <w:rFonts w:ascii="Times New Roman" w:hAnsi="Times New Roman" w:cs="Times New Roman"/>
            <w:sz w:val="24"/>
            <w:szCs w:val="24"/>
            <w:shd w:val="clear" w:color="auto" w:fill="FCFCFC"/>
          </w:rPr>
          <w:t xml:space="preserve"> Data architecture in some countries may also not capture the totality of </w:t>
        </w:r>
      </w:ins>
      <w:ins w:id="85" w:author="Nair-Desai, Sameer" w:date="2022-02-02T10:38:00Z">
        <w:r w:rsidR="00525E77">
          <w:rPr>
            <w:rFonts w:ascii="Times New Roman" w:hAnsi="Times New Roman" w:cs="Times New Roman"/>
            <w:sz w:val="24"/>
            <w:szCs w:val="24"/>
            <w:shd w:val="clear" w:color="auto" w:fill="FCFCFC"/>
          </w:rPr>
          <w:t>Covid</w:t>
        </w:r>
      </w:ins>
      <w:ins w:id="86" w:author="Nair-Desai, Sameer" w:date="2022-02-02T09:27:00Z">
        <w:r w:rsidR="004702FA">
          <w:rPr>
            <w:rFonts w:ascii="Times New Roman" w:hAnsi="Times New Roman" w:cs="Times New Roman"/>
            <w:sz w:val="24"/>
            <w:szCs w:val="24"/>
            <w:shd w:val="clear" w:color="auto" w:fill="FCFCFC"/>
          </w:rPr>
          <w:t xml:space="preserve"> deaths.</w:t>
        </w:r>
      </w:ins>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del w:id="87" w:author="Joshua Aizenman" w:date="2022-02-02T15:13:00Z">
        <w:r w:rsidR="00DD3AB2" w:rsidRPr="00D7451B" w:rsidDel="00771DC1">
          <w:rPr>
            <w:rFonts w:ascii="Times New Roman" w:hAnsi="Times New Roman" w:cs="Times New Roman"/>
            <w:sz w:val="24"/>
            <w:szCs w:val="24"/>
            <w:shd w:val="clear" w:color="auto" w:fill="FCFCFC"/>
          </w:rPr>
          <w:delText>i.e.</w:delText>
        </w:r>
      </w:del>
      <w:ins w:id="88" w:author="Joshua Aizenman" w:date="2022-02-02T15:13:00Z">
        <w:r w:rsidR="00341F20">
          <w:rPr>
            <w:rFonts w:ascii="Times New Roman" w:hAnsi="Times New Roman" w:cs="Times New Roman"/>
            <w:sz w:val="24"/>
            <w:szCs w:val="24"/>
            <w:shd w:val="clear" w:color="auto" w:fill="FCFCFC"/>
          </w:rPr>
          <w:t>i.e.</w:t>
        </w:r>
      </w:ins>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del w:id="89" w:author="Nair-Desai, Sameer" w:date="2022-02-02T10:38:00Z">
        <w:r w:rsidR="0068114A" w:rsidRPr="00D7451B" w:rsidDel="00525E77">
          <w:rPr>
            <w:rFonts w:ascii="Times New Roman" w:hAnsi="Times New Roman" w:cs="Times New Roman"/>
            <w:sz w:val="24"/>
            <w:szCs w:val="24"/>
            <w:shd w:val="clear" w:color="auto" w:fill="FCFCFC"/>
          </w:rPr>
          <w:delText>Covid</w:delText>
        </w:r>
      </w:del>
      <w:ins w:id="90" w:author="Nair-Desai, Sameer" w:date="2022-02-02T10:38:00Z">
        <w:r w:rsidR="00525E77">
          <w:rPr>
            <w:rFonts w:ascii="Times New Roman" w:hAnsi="Times New Roman" w:cs="Times New Roman"/>
            <w:sz w:val="24"/>
            <w:szCs w:val="24"/>
            <w:shd w:val="clear" w:color="auto" w:fill="FCFCFC"/>
          </w:rPr>
          <w:t>Covid</w:t>
        </w:r>
      </w:ins>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w:t>
      </w:r>
      <w:del w:id="91" w:author="Nair-Desai, Sameer" w:date="2022-02-02T10:38:00Z">
        <w:r w:rsidRPr="00D7451B" w:rsidDel="00525E77">
          <w:rPr>
            <w:rFonts w:ascii="Times New Roman" w:hAnsi="Times New Roman" w:cs="Times New Roman"/>
            <w:sz w:val="24"/>
            <w:szCs w:val="24"/>
            <w:shd w:val="clear" w:color="auto" w:fill="FCFCFC"/>
          </w:rPr>
          <w:delText>Covid</w:delText>
        </w:r>
      </w:del>
      <w:ins w:id="92"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ins w:id="93" w:author="Nair-Desai, Sameer" w:date="2022-02-02T09:27:00Z">
        <w:r w:rsidR="00F57881">
          <w:rPr>
            <w:rFonts w:ascii="Times New Roman" w:hAnsi="Times New Roman" w:cs="Times New Roman"/>
            <w:sz w:val="24"/>
            <w:szCs w:val="24"/>
            <w:shd w:val="clear" w:color="auto" w:fill="FCFCFC"/>
          </w:rPr>
          <w:t>’</w:t>
        </w:r>
      </w:ins>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ins w:id="94" w:author="Nair-Desai, Sameer" w:date="2022-02-02T09:28:00Z">
        <w:r w:rsidR="00F57881">
          <w:rPr>
            <w:rFonts w:ascii="Times New Roman" w:hAnsi="Times New Roman" w:cs="Times New Roman"/>
            <w:sz w:val="24"/>
            <w:szCs w:val="24"/>
            <w:shd w:val="clear" w:color="auto" w:fill="FCFCFC"/>
          </w:rPr>
          <w:t>mortality statistics</w:t>
        </w:r>
      </w:ins>
      <w:del w:id="95" w:author="Nair-Desai, Sameer" w:date="2022-02-02T09:28:00Z">
        <w:r w:rsidR="00E94C12" w:rsidRPr="00D7451B" w:rsidDel="00F57881">
          <w:rPr>
            <w:rFonts w:ascii="Times New Roman" w:hAnsi="Times New Roman" w:cs="Times New Roman"/>
            <w:sz w:val="24"/>
            <w:szCs w:val="24"/>
            <w:shd w:val="clear" w:color="auto" w:fill="FCFCFC"/>
          </w:rPr>
          <w:delText>raking</w:delText>
        </w:r>
      </w:del>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ins w:id="96" w:author="Nair-Desai, Sameer" w:date="2022-02-02T09:28:00Z">
        <w:r w:rsidR="00F57881">
          <w:rPr>
            <w:rFonts w:ascii="Times New Roman" w:hAnsi="Times New Roman" w:cs="Times New Roman"/>
            <w:sz w:val="24"/>
            <w:szCs w:val="24"/>
            <w:shd w:val="clear" w:color="auto" w:fill="FCFCFC"/>
          </w:rPr>
          <w:t xml:space="preserve">a </w:t>
        </w:r>
      </w:ins>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 xml:space="preserve">mortality ranking using the </w:t>
      </w:r>
      <w:r w:rsidR="0001323B" w:rsidRPr="00D7451B">
        <w:rPr>
          <w:rFonts w:ascii="Times New Roman" w:hAnsi="Times New Roman" w:cs="Times New Roman"/>
          <w:sz w:val="24"/>
          <w:szCs w:val="24"/>
          <w:shd w:val="clear" w:color="auto" w:fill="FCFCFC"/>
        </w:rPr>
        <w:t xml:space="preserve">confirmed </w:t>
      </w:r>
      <w:del w:id="97" w:author="Nair-Desai, Sameer" w:date="2022-02-02T10:38:00Z">
        <w:r w:rsidR="0001323B" w:rsidRPr="00D7451B" w:rsidDel="00525E77">
          <w:rPr>
            <w:rFonts w:ascii="Times New Roman" w:hAnsi="Times New Roman" w:cs="Times New Roman"/>
            <w:sz w:val="24"/>
            <w:szCs w:val="24"/>
            <w:shd w:val="clear" w:color="auto" w:fill="FCFCFC"/>
          </w:rPr>
          <w:delText>Covid</w:delText>
        </w:r>
      </w:del>
      <w:ins w:id="98" w:author="Nair-Desai, Sameer" w:date="2022-02-02T10:38:00Z">
        <w:r w:rsidR="00525E77">
          <w:rPr>
            <w:rFonts w:ascii="Times New Roman" w:hAnsi="Times New Roman" w:cs="Times New Roman"/>
            <w:sz w:val="24"/>
            <w:szCs w:val="24"/>
            <w:shd w:val="clear" w:color="auto" w:fill="FCFCFC"/>
          </w:rPr>
          <w:t>Covid</w:t>
        </w:r>
      </w:ins>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w:t>
      </w:r>
      <w:del w:id="99" w:author="Nair-Desai, Sameer" w:date="2022-02-02T09:28:00Z">
        <w:r w:rsidR="0001323B" w:rsidRPr="00D7451B" w:rsidDel="00F57881">
          <w:rPr>
            <w:rFonts w:ascii="Times New Roman" w:hAnsi="Times New Roman" w:cs="Times New Roman"/>
            <w:sz w:val="24"/>
            <w:szCs w:val="24"/>
            <w:shd w:val="clear" w:color="auto" w:fill="FCFCFC"/>
          </w:rPr>
          <w:delText xml:space="preserve">an </w:delText>
        </w:r>
      </w:del>
      <w:r w:rsidR="0001323B" w:rsidRPr="00D7451B">
        <w:rPr>
          <w:rFonts w:ascii="Times New Roman" w:hAnsi="Times New Roman" w:cs="Times New Roman"/>
          <w:sz w:val="24"/>
          <w:szCs w:val="24"/>
          <w:shd w:val="clear" w:color="auto" w:fill="FCFCFC"/>
        </w:rPr>
        <w:t xml:space="preserve">association in the excess mortality data.  </w:t>
      </w:r>
      <w:del w:id="100" w:author="Nair-Desai, Sameer" w:date="2022-02-02T09:28:00Z">
        <w:r w:rsidR="0001323B" w:rsidRPr="00D7451B" w:rsidDel="00F57881">
          <w:rPr>
            <w:rFonts w:ascii="Times New Roman" w:hAnsi="Times New Roman" w:cs="Times New Roman"/>
            <w:sz w:val="24"/>
            <w:szCs w:val="24"/>
            <w:shd w:val="clear" w:color="auto" w:fill="FCFCFC"/>
          </w:rPr>
          <w:delText xml:space="preserve">Similar </w:delText>
        </w:r>
        <w:r w:rsidR="00E070E2" w:rsidRPr="00D7451B" w:rsidDel="00F57881">
          <w:rPr>
            <w:rFonts w:ascii="Times New Roman" w:hAnsi="Times New Roman" w:cs="Times New Roman"/>
            <w:sz w:val="24"/>
            <w:szCs w:val="24"/>
            <w:shd w:val="clear" w:color="auto" w:fill="FCFCFC"/>
          </w:rPr>
          <w:delText>observations</w:delText>
        </w:r>
        <w:r w:rsidR="0001323B" w:rsidRPr="00D7451B" w:rsidDel="00F57881">
          <w:rPr>
            <w:rFonts w:ascii="Times New Roman" w:hAnsi="Times New Roman" w:cs="Times New Roman"/>
            <w:sz w:val="24"/>
            <w:szCs w:val="24"/>
            <w:shd w:val="clear" w:color="auto" w:fill="FCFCFC"/>
          </w:rPr>
          <w:delText xml:space="preserve"> apply to other variables. </w:delText>
        </w:r>
      </w:del>
    </w:p>
    <w:p w14:paraId="4084F32F" w14:textId="76CE338D"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lastRenderedPageBreak/>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ins w:id="101" w:author="Nair-Desai, Sameer" w:date="2022-02-02T09:28:00Z">
        <w:r w:rsidR="00F57881">
          <w:rPr>
            <w:rFonts w:ascii="Times New Roman" w:hAnsi="Times New Roman" w:cs="Times New Roman"/>
            <w:sz w:val="24"/>
            <w:szCs w:val="24"/>
            <w:shd w:val="clear" w:color="auto" w:fill="FCFCFC"/>
          </w:rPr>
          <w:t xml:space="preserve"> for</w:t>
        </w:r>
      </w:ins>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w:t>
      </w:r>
      <w:del w:id="102" w:author="Nair-Desai, Sameer" w:date="2022-02-02T10:38:00Z">
        <w:r w:rsidRPr="00D7451B" w:rsidDel="00525E77">
          <w:rPr>
            <w:rFonts w:ascii="Times New Roman" w:eastAsia="Calibri" w:hAnsi="Times New Roman" w:cs="Times New Roman"/>
            <w:color w:val="000000" w:themeColor="text1"/>
            <w:sz w:val="24"/>
            <w:szCs w:val="24"/>
          </w:rPr>
          <w:delText>COVID</w:delText>
        </w:r>
      </w:del>
      <w:ins w:id="103"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xml:space="preserve">. We </w:t>
      </w:r>
      <w:ins w:id="104" w:author="Nair-Desai, Sameer" w:date="2022-02-02T09:28:00Z">
        <w:r w:rsidR="00F57881">
          <w:rPr>
            <w:rFonts w:ascii="Times New Roman" w:eastAsia="Calibri" w:hAnsi="Times New Roman" w:cs="Times New Roman"/>
            <w:color w:val="000000" w:themeColor="text1"/>
            <w:sz w:val="24"/>
            <w:szCs w:val="24"/>
          </w:rPr>
          <w:t>run these regressions</w:t>
        </w:r>
      </w:ins>
      <w:del w:id="105" w:author="Nair-Desai, Sameer" w:date="2022-02-02T09:28:00Z">
        <w:r w:rsidR="00207945" w:rsidRPr="00D7451B" w:rsidDel="00F57881">
          <w:rPr>
            <w:rFonts w:ascii="Times New Roman" w:eastAsia="Calibri" w:hAnsi="Times New Roman" w:cs="Times New Roman"/>
            <w:color w:val="000000" w:themeColor="text1"/>
            <w:sz w:val="24"/>
            <w:szCs w:val="24"/>
          </w:rPr>
          <w:delText>do it</w:delText>
        </w:r>
      </w:del>
      <w:r w:rsidR="00207945" w:rsidRPr="00D7451B">
        <w:rPr>
          <w:rFonts w:ascii="Times New Roman" w:eastAsia="Calibri" w:hAnsi="Times New Roman" w:cs="Times New Roman"/>
          <w:color w:val="000000" w:themeColor="text1"/>
          <w:sz w:val="24"/>
          <w:szCs w:val="24"/>
        </w:rPr>
        <w:t xml:space="preserve">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del w:id="106" w:author="Nair-Desai, Sameer" w:date="2022-02-02T09:28:00Z">
        <w:r w:rsidR="00181A06" w:rsidRPr="00D7451B" w:rsidDel="00F57881">
          <w:rPr>
            <w:rFonts w:ascii="Times New Roman" w:eastAsia="Calibri" w:hAnsi="Times New Roman" w:cs="Times New Roman"/>
            <w:color w:val="000000" w:themeColor="text1"/>
            <w:sz w:val="24"/>
            <w:szCs w:val="24"/>
          </w:rPr>
          <w:delText>contrasting it to</w:delText>
        </w:r>
      </w:del>
      <w:ins w:id="107" w:author="Nair-Desai, Sameer" w:date="2022-02-02T09:28:00Z">
        <w:r w:rsidR="00F57881">
          <w:rPr>
            <w:rFonts w:ascii="Times New Roman" w:eastAsia="Calibri" w:hAnsi="Times New Roman" w:cs="Times New Roman"/>
            <w:color w:val="000000" w:themeColor="text1"/>
            <w:sz w:val="24"/>
            <w:szCs w:val="24"/>
          </w:rPr>
          <w:t>and</w:t>
        </w:r>
      </w:ins>
      <w:r w:rsidR="00181A06" w:rsidRPr="00D7451B">
        <w:rPr>
          <w:rFonts w:ascii="Times New Roman" w:eastAsia="Calibri" w:hAnsi="Times New Roman" w:cs="Times New Roman"/>
          <w:color w:val="000000" w:themeColor="text1"/>
          <w:sz w:val="24"/>
          <w:szCs w:val="24"/>
        </w:rPr>
        <w:t xml:space="preserve"> the end </w:t>
      </w:r>
      <w:ins w:id="108" w:author="Nair-Desai, Sameer" w:date="2022-02-02T09:29:00Z">
        <w:r w:rsidR="00F57881">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109" w:author="Nair-Desai, Sameer" w:date="2022-02-02T09:29:00Z">
        <w:r w:rsidR="00F57881">
          <w:rPr>
            <w:rFonts w:ascii="Times New Roman" w:eastAsia="Calibri" w:hAnsi="Times New Roman" w:cs="Times New Roman"/>
            <w:color w:val="000000" w:themeColor="text1"/>
            <w:sz w:val="24"/>
            <w:szCs w:val="24"/>
          </w:rPr>
          <w:t>. In both regressions, we</w:t>
        </w:r>
      </w:ins>
      <w:del w:id="110" w:author="Nair-Desai, Sameer" w:date="2022-02-02T09:29:00Z">
        <w:r w:rsidR="00181A06" w:rsidRPr="00D7451B" w:rsidDel="00F57881">
          <w:rPr>
            <w:rFonts w:ascii="Times New Roman" w:eastAsia="Calibri" w:hAnsi="Times New Roman" w:cs="Times New Roman"/>
            <w:color w:val="000000" w:themeColor="text1"/>
            <w:sz w:val="24"/>
            <w:szCs w:val="24"/>
          </w:rPr>
          <w:delText>,</w:delText>
        </w:r>
      </w:del>
      <w:r w:rsidR="00181A06" w:rsidRPr="00D7451B">
        <w:rPr>
          <w:rFonts w:ascii="Times New Roman" w:eastAsia="Calibri" w:hAnsi="Times New Roman" w:cs="Times New Roman"/>
          <w:color w:val="000000" w:themeColor="text1"/>
          <w:sz w:val="24"/>
          <w:szCs w:val="24"/>
        </w:rPr>
        <w:t xml:space="preserve"> control</w:t>
      </w:r>
      <w:del w:id="111" w:author="Nair-Desai, Sameer" w:date="2022-02-02T09:29:00Z">
        <w:r w:rsidR="00181A06" w:rsidRPr="00D7451B" w:rsidDel="00F57881">
          <w:rPr>
            <w:rFonts w:ascii="Times New Roman" w:eastAsia="Calibri" w:hAnsi="Times New Roman" w:cs="Times New Roman"/>
            <w:color w:val="000000" w:themeColor="text1"/>
            <w:sz w:val="24"/>
            <w:szCs w:val="24"/>
          </w:rPr>
          <w:delText>ling</w:delText>
        </w:r>
      </w:del>
      <w:r w:rsidR="00181A06"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170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w:t>
      </w:r>
      <w:del w:id="112"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13"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ins w:id="114" w:author="Nair-Desai, Sameer" w:date="2022-02-02T09:29:00Z">
        <w:r w:rsidR="00F57881">
          <w:rPr>
            <w:rFonts w:ascii="Times New Roman" w:eastAsia="Calibri" w:hAnsi="Times New Roman" w:cs="Times New Roman"/>
            <w:color w:val="000000" w:themeColor="text1"/>
            <w:sz w:val="24"/>
            <w:szCs w:val="24"/>
          </w:rPr>
          <w:t xml:space="preserve"> we found</w:t>
        </w:r>
      </w:ins>
      <w:del w:id="115"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there is</w:delText>
        </w:r>
      </w:del>
      <w:r w:rsidR="00181A06" w:rsidRPr="00D7451B">
        <w:rPr>
          <w:rFonts w:ascii="Times New Roman" w:eastAsia="Calibri" w:hAnsi="Times New Roman" w:cs="Times New Roman"/>
          <w:color w:val="000000" w:themeColor="text1"/>
          <w:sz w:val="24"/>
          <w:szCs w:val="24"/>
        </w:rPr>
        <w:t xml:space="preserve"> no such</w:t>
      </w:r>
      <w:del w:id="116"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an</w:delText>
        </w:r>
      </w:del>
      <w:r w:rsidR="00181A06" w:rsidRPr="00D7451B">
        <w:rPr>
          <w:rFonts w:ascii="Times New Roman" w:eastAsia="Calibri" w:hAnsi="Times New Roman" w:cs="Times New Roman"/>
          <w:color w:val="000000" w:themeColor="text1"/>
          <w:sz w:val="24"/>
          <w:szCs w:val="24"/>
        </w:rPr>
        <w:t xml:space="preserve"> association </w:t>
      </w:r>
      <w:ins w:id="117" w:author="Nair-Desai, Sameer" w:date="2022-02-02T09:29:00Z">
        <w:r w:rsidR="00F57881">
          <w:rPr>
            <w:rFonts w:ascii="Times New Roman" w:eastAsia="Calibri" w:hAnsi="Times New Roman" w:cs="Times New Roman"/>
            <w:color w:val="000000" w:themeColor="text1"/>
            <w:sz w:val="24"/>
            <w:szCs w:val="24"/>
          </w:rPr>
          <w:t>at</w:t>
        </w:r>
      </w:ins>
      <w:del w:id="118" w:author="Nair-Desai, Sameer" w:date="2022-02-02T09:29:00Z">
        <w:r w:rsidR="00181A06" w:rsidRPr="00D7451B" w:rsidDel="00F57881">
          <w:rPr>
            <w:rFonts w:ascii="Times New Roman" w:eastAsia="Calibri" w:hAnsi="Times New Roman" w:cs="Times New Roman"/>
            <w:color w:val="000000" w:themeColor="text1"/>
            <w:sz w:val="24"/>
            <w:szCs w:val="24"/>
          </w:rPr>
          <w:delText>by</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del w:id="119"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w:delText>
        </w:r>
      </w:del>
      <w:r w:rsidR="00181A06" w:rsidRPr="00D7451B">
        <w:rPr>
          <w:rFonts w:ascii="Times New Roman" w:eastAsia="Calibri" w:hAnsi="Times New Roman" w:cs="Times New Roman"/>
          <w:color w:val="000000" w:themeColor="text1"/>
          <w:sz w:val="24"/>
          <w:szCs w:val="24"/>
        </w:rPr>
        <w:t>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w:t>
      </w:r>
      <w:del w:id="120"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21"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ins w:id="122" w:author="Nair-Desai, Sameer" w:date="2022-02-02T09:31:00Z">
        <w:r w:rsidR="0047464B">
          <w:rPr>
            <w:rFonts w:ascii="Times New Roman" w:eastAsia="Calibri" w:hAnsi="Times New Roman" w:cs="Times New Roman"/>
            <w:color w:val="000000" w:themeColor="text1"/>
            <w:sz w:val="24"/>
            <w:szCs w:val="24"/>
          </w:rPr>
          <w:t xml:space="preserve"> —</w:t>
        </w:r>
      </w:ins>
      <w:del w:id="123"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2020</w:t>
      </w:r>
      <w:del w:id="124"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w:t>
      </w:r>
      <w:del w:id="125" w:author="Nair-Desai, Sameer" w:date="2022-02-02T09:30:00Z">
        <w:r w:rsidR="00557CA0" w:rsidRPr="00D7451B" w:rsidDel="0047464B">
          <w:rPr>
            <w:rFonts w:ascii="Times New Roman" w:eastAsia="Calibri" w:hAnsi="Times New Roman" w:cs="Times New Roman"/>
            <w:color w:val="000000" w:themeColor="text1"/>
            <w:sz w:val="24"/>
            <w:szCs w:val="24"/>
          </w:rPr>
          <w:delText xml:space="preserve">For </w:delText>
        </w:r>
      </w:del>
      <w:ins w:id="126" w:author="Nair-Desai, Sameer" w:date="2022-02-02T09:30:00Z">
        <w:r w:rsidR="0047464B">
          <w:rPr>
            <w:rFonts w:ascii="Times New Roman" w:eastAsia="Calibri" w:hAnsi="Times New Roman" w:cs="Times New Roman"/>
            <w:color w:val="000000" w:themeColor="text1"/>
            <w:sz w:val="24"/>
            <w:szCs w:val="24"/>
          </w:rPr>
          <w:t>In</w:t>
        </w:r>
        <w:r w:rsidR="0047464B" w:rsidRPr="00D7451B">
          <w:rPr>
            <w:rFonts w:ascii="Times New Roman" w:eastAsia="Calibri" w:hAnsi="Times New Roman" w:cs="Times New Roman"/>
            <w:color w:val="000000" w:themeColor="text1"/>
            <w:sz w:val="24"/>
            <w:szCs w:val="24"/>
          </w:rPr>
          <w:t xml:space="preserve"> </w:t>
        </w:r>
      </w:ins>
      <w:r w:rsidR="00557CA0" w:rsidRPr="00D7451B">
        <w:rPr>
          <w:rFonts w:ascii="Times New Roman" w:eastAsia="Calibri" w:hAnsi="Times New Roman" w:cs="Times New Roman"/>
          <w:color w:val="000000" w:themeColor="text1"/>
          <w:sz w:val="24"/>
          <w:szCs w:val="24"/>
        </w:rPr>
        <w:t xml:space="preserve">both </w:t>
      </w:r>
      <w:del w:id="127" w:author="Nair-Desai, Sameer" w:date="2022-02-02T09:30:00Z">
        <w:r w:rsidR="00E070E2" w:rsidRPr="00D7451B" w:rsidDel="0047464B">
          <w:rPr>
            <w:rFonts w:ascii="Times New Roman" w:eastAsia="Calibri" w:hAnsi="Times New Roman" w:cs="Times New Roman"/>
            <w:color w:val="000000" w:themeColor="text1"/>
            <w:sz w:val="24"/>
            <w:szCs w:val="24"/>
          </w:rPr>
          <w:delText>samples</w:delText>
        </w:r>
      </w:del>
      <w:ins w:id="128" w:author="Nair-Desai, Sameer" w:date="2022-02-02T09:30:00Z">
        <w:r w:rsidR="0047464B">
          <w:rPr>
            <w:rFonts w:ascii="Times New Roman" w:eastAsia="Calibri" w:hAnsi="Times New Roman" w:cs="Times New Roman"/>
            <w:color w:val="000000" w:themeColor="text1"/>
            <w:sz w:val="24"/>
            <w:szCs w:val="24"/>
          </w:rPr>
          <w:t>analyses</w:t>
        </w:r>
      </w:ins>
      <w:r w:rsidR="00557CA0" w:rsidRPr="00D7451B">
        <w:rPr>
          <w:rFonts w:ascii="Times New Roman" w:eastAsia="Calibri" w:hAnsi="Times New Roman" w:cs="Times New Roman"/>
          <w:color w:val="000000" w:themeColor="text1"/>
          <w:sz w:val="24"/>
          <w:szCs w:val="24"/>
        </w:rPr>
        <w:t xml:space="preserve">, </w:t>
      </w:r>
      <w:ins w:id="129" w:author="Nair-Desai, Sameer" w:date="2022-02-02T09:30:00Z">
        <w:r w:rsidR="0047464B">
          <w:rPr>
            <w:rFonts w:ascii="Times New Roman" w:eastAsia="Calibri" w:hAnsi="Times New Roman" w:cs="Times New Roman"/>
            <w:color w:val="000000" w:themeColor="text1"/>
            <w:sz w:val="24"/>
            <w:szCs w:val="24"/>
          </w:rPr>
          <w:t xml:space="preserve">a </w:t>
        </w:r>
      </w:ins>
      <w:r w:rsidR="00557CA0" w:rsidRPr="00D7451B">
        <w:rPr>
          <w:rFonts w:ascii="Times New Roman" w:eastAsia="Calibri" w:hAnsi="Times New Roman" w:cs="Times New Roman"/>
          <w:color w:val="000000" w:themeColor="text1"/>
          <w:sz w:val="24"/>
          <w:szCs w:val="24"/>
        </w:rPr>
        <w:t xml:space="preserve">higher average and lower standard </w:t>
      </w:r>
      <w:r w:rsidR="00E070E2" w:rsidRPr="00D7451B">
        <w:rPr>
          <w:rFonts w:ascii="Times New Roman" w:eastAsia="Calibri" w:hAnsi="Times New Roman" w:cs="Times New Roman"/>
          <w:color w:val="000000" w:themeColor="text1"/>
          <w:sz w:val="24"/>
          <w:szCs w:val="24"/>
        </w:rPr>
        <w:t>deviation</w:t>
      </w:r>
      <w:r w:rsidR="00557CA0" w:rsidRPr="00D7451B">
        <w:rPr>
          <w:rFonts w:ascii="Times New Roman" w:eastAsia="Calibri" w:hAnsi="Times New Roman" w:cs="Times New Roman"/>
          <w:color w:val="000000" w:themeColor="text1"/>
          <w:sz w:val="24"/>
          <w:szCs w:val="24"/>
        </w:rPr>
        <w:t xml:space="preserve"> of the stringency index</w:t>
      </w:r>
      <w:ins w:id="130" w:author="Nair-Desai, Sameer" w:date="2022-02-02T09:30:00Z">
        <w:r w:rsidR="0047464B">
          <w:rPr>
            <w:rFonts w:ascii="Times New Roman" w:eastAsia="Calibri" w:hAnsi="Times New Roman" w:cs="Times New Roman"/>
            <w:color w:val="000000" w:themeColor="text1"/>
            <w:sz w:val="24"/>
            <w:szCs w:val="24"/>
          </w:rPr>
          <w:t xml:space="preserve"> (measuring governments’ policy responsiveness to the pandemic)</w:t>
        </w:r>
      </w:ins>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del w:id="131"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32"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p>
    <w:p w14:paraId="76B59891" w14:textId="426C52B2"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ins w:id="133" w:author="Nair-Desai, Sameer" w:date="2022-02-02T09:31:00Z">
        <w:r w:rsidR="0047464B">
          <w:rPr>
            <w:rFonts w:ascii="Times New Roman" w:eastAsia="Calibri" w:hAnsi="Times New Roman" w:cs="Times New Roman"/>
            <w:color w:val="000000" w:themeColor="text1"/>
            <w:sz w:val="24"/>
            <w:szCs w:val="24"/>
          </w:rPr>
          <w:t>ths</w:t>
        </w:r>
      </w:ins>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del w:id="134" w:author="Nair-Desai, Sameer" w:date="2022-02-02T09:31:00Z">
        <w:r w:rsidR="004A27EE" w:rsidRPr="00D7451B" w:rsidDel="0047464B">
          <w:rPr>
            <w:rFonts w:ascii="Times New Roman" w:eastAsia="Calibri" w:hAnsi="Times New Roman" w:cs="Times New Roman"/>
            <w:color w:val="000000" w:themeColor="text1"/>
            <w:sz w:val="24"/>
            <w:szCs w:val="24"/>
          </w:rPr>
          <w:delText>the</w:delText>
        </w:r>
        <w:r w:rsidR="007550A8" w:rsidRPr="00D7451B" w:rsidDel="0047464B">
          <w:rPr>
            <w:rFonts w:ascii="Times New Roman" w:eastAsia="Calibri" w:hAnsi="Times New Roman" w:cs="Times New Roman"/>
            <w:color w:val="000000" w:themeColor="text1"/>
            <w:sz w:val="24"/>
            <w:szCs w:val="24"/>
          </w:rPr>
          <w:delText>ir</w:delText>
        </w:r>
        <w:r w:rsidR="004A27EE" w:rsidRPr="00D7451B" w:rsidDel="0047464B">
          <w:rPr>
            <w:rFonts w:ascii="Times New Roman" w:eastAsia="Calibri" w:hAnsi="Times New Roman" w:cs="Times New Roman"/>
            <w:color w:val="000000" w:themeColor="text1"/>
            <w:sz w:val="24"/>
            <w:szCs w:val="24"/>
          </w:rPr>
          <w:delText xml:space="preserve"> </w:delText>
        </w:r>
      </w:del>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ins w:id="135" w:author="Nair-Desai, Sameer" w:date="2022-02-02T09:31:00Z">
        <w:r w:rsidR="0047464B">
          <w:rPr>
            <w:rFonts w:ascii="Times New Roman" w:eastAsia="Calibri" w:hAnsi="Times New Roman" w:cs="Times New Roman"/>
            <w:color w:val="000000" w:themeColor="text1"/>
            <w:sz w:val="24"/>
            <w:szCs w:val="24"/>
          </w:rPr>
          <w:t>s</w:t>
        </w:r>
      </w:ins>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del w:id="136" w:author="Nair-Desai, Sameer" w:date="2022-02-02T09:31:00Z">
        <w:r w:rsidR="00C45F31" w:rsidRPr="00D7451B" w:rsidDel="0047464B">
          <w:rPr>
            <w:rFonts w:ascii="Times New Roman" w:eastAsia="Calibri" w:hAnsi="Times New Roman" w:cs="Times New Roman"/>
            <w:color w:val="000000" w:themeColor="text1"/>
            <w:sz w:val="24"/>
            <w:szCs w:val="24"/>
          </w:rPr>
          <w:delText>s</w:delText>
        </w:r>
      </w:del>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ins w:id="137" w:author="Nair-Desai, Sameer" w:date="2022-02-02T09:31:00Z">
        <w:r w:rsidR="0047464B">
          <w:rPr>
            <w:rFonts w:ascii="Times New Roman" w:eastAsia="Calibri" w:hAnsi="Times New Roman" w:cs="Times New Roman"/>
            <w:color w:val="000000" w:themeColor="text1"/>
            <w:sz w:val="24"/>
            <w:szCs w:val="24"/>
          </w:rPr>
          <w:t xml:space="preserve"> (</w:t>
        </w:r>
        <w:del w:id="138" w:author="Joshua Aizenman" w:date="2022-02-02T15:14:00Z">
          <w:r w:rsidR="0047464B" w:rsidRPr="00640363" w:rsidDel="00341F20">
            <w:rPr>
              <w:rFonts w:ascii="Times New Roman" w:eastAsia="Calibri" w:hAnsi="Times New Roman" w:cs="Times New Roman"/>
              <w:color w:val="000000" w:themeColor="text1"/>
              <w:sz w:val="24"/>
              <w:szCs w:val="24"/>
            </w:rPr>
            <w:delText>i.e.</w:delText>
          </w:r>
        </w:del>
      </w:ins>
      <w:ins w:id="139" w:author="Joshua Aizenman" w:date="2022-02-02T15:14:00Z">
        <w:r w:rsidR="00341F20" w:rsidRPr="00640363">
          <w:rPr>
            <w:rFonts w:ascii="Times New Roman" w:eastAsia="Calibri" w:hAnsi="Times New Roman" w:cs="Times New Roman"/>
            <w:color w:val="000000" w:themeColor="text1"/>
            <w:sz w:val="24"/>
            <w:szCs w:val="24"/>
          </w:rPr>
          <w:t>e.g.</w:t>
        </w:r>
      </w:ins>
      <w:ins w:id="140" w:author="Nair-Desai, Sameer" w:date="2022-02-02T09:31:00Z">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ins>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ins w:id="141" w:author="Nair-Desai, Sameer" w:date="2022-02-02T09:34: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ins w:id="142" w:author="Nair-Desai, Sameer" w:date="2022-02-02T09:32:00Z">
        <w:r w:rsidR="0047464B">
          <w:rPr>
            <w:rFonts w:ascii="Times New Roman" w:eastAsia="Times New Roman" w:hAnsi="Times New Roman" w:cs="Times New Roman"/>
            <w:color w:val="222222"/>
            <w:sz w:val="24"/>
            <w:szCs w:val="24"/>
          </w:rPr>
          <w:t>based on their</w:t>
        </w:r>
      </w:ins>
      <w:del w:id="143" w:author="Nair-Desai, Sameer" w:date="2022-02-02T09:32:00Z">
        <w:r w:rsidR="00871DB0" w:rsidRPr="00D7451B" w:rsidDel="0047464B">
          <w:rPr>
            <w:rFonts w:ascii="Times New Roman" w:eastAsia="Times New Roman" w:hAnsi="Times New Roman" w:cs="Times New Roman"/>
            <w:color w:val="222222"/>
            <w:sz w:val="24"/>
            <w:szCs w:val="24"/>
          </w:rPr>
          <w:delText>in</w:delText>
        </w:r>
      </w:del>
      <w:r w:rsidR="00871DB0" w:rsidRPr="00D7451B">
        <w:rPr>
          <w:rFonts w:ascii="Times New Roman" w:eastAsia="Times New Roman" w:hAnsi="Times New Roman" w:cs="Times New Roman"/>
          <w:color w:val="222222"/>
          <w:sz w:val="24"/>
          <w:szCs w:val="24"/>
        </w:rPr>
        <w:t xml:space="preserve"> excess mortality</w:t>
      </w:r>
      <w:del w:id="144" w:author="Nair-Desai, Sameer" w:date="2022-02-02T09:32:00Z">
        <w:r w:rsidR="00871DB0" w:rsidRPr="00D7451B" w:rsidDel="0047464B">
          <w:rPr>
            <w:rFonts w:ascii="Times New Roman" w:eastAsia="Times New Roman" w:hAnsi="Times New Roman" w:cs="Times New Roman"/>
            <w:color w:val="222222"/>
            <w:sz w:val="24"/>
            <w:szCs w:val="24"/>
          </w:rPr>
          <w:delText xml:space="preserve"> than</w:delText>
        </w:r>
      </w:del>
      <w:ins w:id="145" w:author="Nair-Desai, Sameer" w:date="2022-02-02T09:32:00Z">
        <w:r w:rsidR="0047464B">
          <w:rPr>
            <w:rFonts w:ascii="Times New Roman" w:eastAsia="Times New Roman" w:hAnsi="Times New Roman" w:cs="Times New Roman"/>
            <w:color w:val="222222"/>
            <w:sz w:val="24"/>
            <w:szCs w:val="24"/>
          </w:rPr>
          <w:t xml:space="preserve"> compared to their</w:t>
        </w:r>
      </w:ins>
      <w:del w:id="146" w:author="Nair-Desai, Sameer" w:date="2022-02-02T09:32:00Z">
        <w:r w:rsidR="00871DB0" w:rsidRPr="00D7451B" w:rsidDel="0047464B">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official </w:t>
      </w:r>
      <w:del w:id="147" w:author="Nair-Desai, Sameer" w:date="2022-02-02T10:38:00Z">
        <w:r w:rsidR="004E7F18" w:rsidRPr="00D7451B" w:rsidDel="00525E77">
          <w:rPr>
            <w:rFonts w:ascii="Times New Roman" w:eastAsia="Times New Roman" w:hAnsi="Times New Roman" w:cs="Times New Roman"/>
            <w:color w:val="222222"/>
            <w:sz w:val="24"/>
            <w:szCs w:val="24"/>
          </w:rPr>
          <w:delText>C</w:delText>
        </w:r>
        <w:r w:rsidR="00871DB0" w:rsidRPr="00D7451B" w:rsidDel="00525E77">
          <w:rPr>
            <w:rFonts w:ascii="Times New Roman" w:eastAsia="Times New Roman" w:hAnsi="Times New Roman" w:cs="Times New Roman"/>
            <w:color w:val="222222"/>
            <w:sz w:val="24"/>
            <w:szCs w:val="24"/>
          </w:rPr>
          <w:delText>ovid</w:delText>
        </w:r>
      </w:del>
      <w:ins w:id="148" w:author="Nair-Desai, Sameer" w:date="2022-02-02T10:38:00Z">
        <w:r w:rsidR="00525E77">
          <w:rPr>
            <w:rFonts w:ascii="Times New Roman" w:eastAsia="Times New Roman" w:hAnsi="Times New Roman" w:cs="Times New Roman"/>
            <w:color w:val="222222"/>
            <w:sz w:val="24"/>
            <w:szCs w:val="24"/>
          </w:rPr>
          <w:t>Covid</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ins w:id="149" w:author="Nair-Desai, Sameer" w:date="2022-02-02T09:32:00Z">
        <w:r w:rsidR="00CB44A4">
          <w:rPr>
            <w:rFonts w:ascii="Times New Roman" w:eastAsia="Times New Roman" w:hAnsi="Times New Roman" w:cs="Times New Roman"/>
            <w:color w:val="222222"/>
            <w:sz w:val="24"/>
            <w:szCs w:val="24"/>
          </w:rPr>
          <w:t xml:space="preserve"> We classify </w:t>
        </w:r>
      </w:ins>
      <w:ins w:id="150" w:author="Nair-Desai, Sameer" w:date="2022-02-02T09:34:00Z">
        <w:r w:rsidR="00CB44A4">
          <w:rPr>
            <w:rFonts w:ascii="Times New Roman" w:eastAsia="Times New Roman" w:hAnsi="Times New Roman" w:cs="Times New Roman"/>
            <w:color w:val="222222"/>
            <w:sz w:val="24"/>
            <w:szCs w:val="24"/>
          </w:rPr>
          <w:t>countries that are “doing better in excess”</w:t>
        </w:r>
      </w:ins>
      <w:ins w:id="151" w:author="Nair-Desai, Sameer" w:date="2022-02-02T09:32:00Z">
        <w:r w:rsidR="00CB44A4">
          <w:rPr>
            <w:rFonts w:ascii="Times New Roman" w:eastAsia="Times New Roman" w:hAnsi="Times New Roman" w:cs="Times New Roman"/>
            <w:color w:val="222222"/>
            <w:sz w:val="24"/>
            <w:szCs w:val="24"/>
          </w:rPr>
          <w:t xml:space="preserve"> as any</w:t>
        </w:r>
      </w:ins>
      <w:ins w:id="152" w:author="Nair-Desai, Sameer" w:date="2022-02-02T09:34:00Z">
        <w:r w:rsidR="00CB44A4">
          <w:rPr>
            <w:rFonts w:ascii="Times New Roman" w:eastAsia="Times New Roman" w:hAnsi="Times New Roman" w:cs="Times New Roman"/>
            <w:color w:val="222222"/>
            <w:sz w:val="24"/>
            <w:szCs w:val="24"/>
          </w:rPr>
          <w:t xml:space="preserve"> nation</w:t>
        </w:r>
      </w:ins>
      <w:ins w:id="153" w:author="Nair-Desai, Sameer" w:date="2022-02-02T09:32:00Z">
        <w:r w:rsidR="00CB44A4">
          <w:rPr>
            <w:rFonts w:ascii="Times New Roman" w:eastAsia="Times New Roman" w:hAnsi="Times New Roman" w:cs="Times New Roman"/>
            <w:color w:val="222222"/>
            <w:sz w:val="24"/>
            <w:szCs w:val="24"/>
          </w:rPr>
          <w:t xml:space="preserve"> in the sample which record</w:t>
        </w:r>
      </w:ins>
      <w:ins w:id="154" w:author="Nair-Desai, Sameer" w:date="2022-02-02T09:33:00Z">
        <w:r w:rsidR="00CB44A4">
          <w:rPr>
            <w:rFonts w:ascii="Times New Roman" w:eastAsia="Times New Roman" w:hAnsi="Times New Roman" w:cs="Times New Roman"/>
            <w:color w:val="222222"/>
            <w:sz w:val="24"/>
            <w:szCs w:val="24"/>
          </w:rPr>
          <w:t>ed</w:t>
        </w:r>
      </w:ins>
      <w:ins w:id="155" w:author="Nair-Desai, Sameer" w:date="2022-02-02T09:32:00Z">
        <w:r w:rsidR="00CB44A4">
          <w:rPr>
            <w:rFonts w:ascii="Times New Roman" w:eastAsia="Times New Roman" w:hAnsi="Times New Roman" w:cs="Times New Roman"/>
            <w:color w:val="222222"/>
            <w:sz w:val="24"/>
            <w:szCs w:val="24"/>
          </w:rPr>
          <w:t xml:space="preserve"> a quartile ranking </w:t>
        </w:r>
        <w:r w:rsidR="00CB44A4">
          <w:rPr>
            <w:rFonts w:ascii="Times New Roman" w:eastAsia="Times New Roman" w:hAnsi="Times New Roman" w:cs="Times New Roman"/>
            <w:i/>
            <w:iCs/>
            <w:color w:val="222222"/>
            <w:sz w:val="24"/>
            <w:szCs w:val="24"/>
          </w:rPr>
          <w:t xml:space="preserve">at least </w:t>
        </w:r>
      </w:ins>
      <w:ins w:id="156" w:author="Nair-Desai, Sameer" w:date="2022-02-02T09:33:00Z">
        <w:r w:rsidR="00CB44A4">
          <w:rPr>
            <w:rFonts w:ascii="Times New Roman" w:eastAsia="Times New Roman" w:hAnsi="Times New Roman" w:cs="Times New Roman"/>
            <w:i/>
            <w:iCs/>
            <w:color w:val="222222"/>
            <w:sz w:val="24"/>
            <w:szCs w:val="24"/>
          </w:rPr>
          <w:t xml:space="preserve">two </w:t>
        </w:r>
        <w:del w:id="157" w:author="Joshua Aizenman" w:date="2022-02-02T15:57:00Z">
          <w:r w:rsidR="00CB44A4" w:rsidDel="00B65DC7">
            <w:rPr>
              <w:rFonts w:ascii="Times New Roman" w:eastAsia="Times New Roman" w:hAnsi="Times New Roman" w:cs="Times New Roman"/>
              <w:i/>
              <w:iCs/>
              <w:color w:val="222222"/>
              <w:sz w:val="24"/>
              <w:szCs w:val="24"/>
            </w:rPr>
            <w:delText>higher</w:delText>
          </w:r>
        </w:del>
      </w:ins>
      <w:ins w:id="158" w:author="Joshua Aizenman" w:date="2022-02-02T15:57:00Z">
        <w:r w:rsidR="00B65DC7">
          <w:rPr>
            <w:rFonts w:ascii="Times New Roman" w:eastAsia="Times New Roman" w:hAnsi="Times New Roman" w:cs="Times New Roman"/>
            <w:i/>
            <w:iCs/>
            <w:color w:val="222222"/>
            <w:sz w:val="24"/>
            <w:szCs w:val="24"/>
          </w:rPr>
          <w:t>better</w:t>
        </w:r>
      </w:ins>
      <w:ins w:id="159" w:author="Nair-Desai, Sameer" w:date="2022-02-02T09:33:00Z">
        <w:r w:rsidR="00CB44A4">
          <w:rPr>
            <w:rFonts w:ascii="Times New Roman" w:eastAsia="Times New Roman" w:hAnsi="Times New Roman" w:cs="Times New Roman"/>
            <w:color w:val="222222"/>
            <w:sz w:val="24"/>
            <w:szCs w:val="24"/>
          </w:rPr>
          <w:t xml:space="preserve"> when using excess mortalities, as opposed to official mortalities.</w:t>
        </w:r>
      </w:ins>
      <w:r w:rsidR="00871DB0" w:rsidRPr="00D7451B">
        <w:rPr>
          <w:rFonts w:ascii="Times New Roman" w:eastAsia="Times New Roman" w:hAnsi="Times New Roman" w:cs="Times New Roman"/>
          <w:color w:val="222222"/>
          <w:sz w:val="24"/>
          <w:szCs w:val="24"/>
        </w:rPr>
        <w:t xml:space="preserve"> </w:t>
      </w:r>
      <w:del w:id="160" w:author="Nair-Desai, Sameer" w:date="2022-02-02T09:33:00Z">
        <w:r w:rsidR="00871DB0"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On average, the</w:t>
      </w:r>
      <w:ins w:id="161" w:author="Nair-Desai, Sameer" w:date="2022-02-02T09:33:00Z">
        <w:r w:rsidR="00CB44A4">
          <w:rPr>
            <w:rFonts w:ascii="Times New Roman" w:eastAsia="Times New Roman" w:hAnsi="Times New Roman" w:cs="Times New Roman"/>
            <w:color w:val="222222"/>
            <w:sz w:val="24"/>
            <w:szCs w:val="24"/>
          </w:rPr>
          <w:t>se</w:t>
        </w:r>
      </w:ins>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 better</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del w:id="162" w:author="Nair-Desai, Sameer" w:date="2022-02-02T09:33:00Z">
        <w:r w:rsidR="00E070E2" w:rsidRPr="00D7451B" w:rsidDel="00CB44A4">
          <w:rPr>
            <w:rFonts w:ascii="Times New Roman" w:eastAsia="Times New Roman" w:hAnsi="Times New Roman" w:cs="Times New Roman"/>
            <w:color w:val="222222"/>
            <w:sz w:val="24"/>
            <w:szCs w:val="24"/>
          </w:rPr>
          <w:delText>in excess mortality than official count</w:delText>
        </w:r>
        <w:r w:rsidR="00935863" w:rsidDel="00CB44A4">
          <w:rPr>
            <w:rFonts w:ascii="Times New Roman" w:eastAsia="Times New Roman" w:hAnsi="Times New Roman" w:cs="Times New Roman"/>
            <w:color w:val="222222"/>
            <w:sz w:val="24"/>
            <w:szCs w:val="24"/>
          </w:rPr>
          <w:delText xml:space="preserve"> by at least two quortiles</w:delText>
        </w:r>
        <w:r w:rsidR="00E070E2"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w:t>
      </w:r>
      <w:del w:id="163" w:author="Nair-Desai, Sameer" w:date="2022-02-02T09:35:00Z">
        <w:r w:rsidR="00871DB0" w:rsidRPr="00D7451B" w:rsidDel="00CB44A4">
          <w:rPr>
            <w:rFonts w:ascii="Times New Roman" w:eastAsia="Times New Roman" w:hAnsi="Times New Roman" w:cs="Times New Roman"/>
            <w:color w:val="222222"/>
            <w:sz w:val="24"/>
            <w:szCs w:val="24"/>
          </w:rPr>
          <w:delText xml:space="preserve">scoring </w:delText>
        </w:r>
      </w:del>
      <w:r w:rsidR="00871DB0" w:rsidRPr="00D7451B">
        <w:rPr>
          <w:rFonts w:ascii="Times New Roman" w:eastAsia="Times New Roman" w:hAnsi="Times New Roman" w:cs="Times New Roman"/>
          <w:color w:val="222222"/>
          <w:sz w:val="24"/>
          <w:szCs w:val="24"/>
        </w:rPr>
        <w:t>better</w:t>
      </w:r>
      <w:del w:id="164" w:author="Nair-Desai, Sameer" w:date="2022-02-02T09:35:00Z">
        <w:r w:rsidR="00871DB0" w:rsidRPr="00D7451B" w:rsidDel="00CB44A4">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rule of law, voice accountability, and government effectiveness; higher mean and lower standard deviation 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45BF2731"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confirmed </w:t>
      </w:r>
      <w:del w:id="165" w:author="Nair-Desai, Sameer" w:date="2022-02-02T10:38:00Z">
        <w:r w:rsidR="00E070E2" w:rsidRPr="00D7451B" w:rsidDel="00525E77">
          <w:rPr>
            <w:rFonts w:ascii="Times New Roman" w:eastAsia="Times New Roman" w:hAnsi="Times New Roman" w:cs="Times New Roman"/>
            <w:color w:val="222222"/>
            <w:sz w:val="24"/>
            <w:szCs w:val="24"/>
          </w:rPr>
          <w:delText>Covid</w:delText>
        </w:r>
      </w:del>
      <w:ins w:id="166" w:author="Nair-Desai, Sameer" w:date="2022-02-02T10:38:00Z">
        <w:r w:rsidR="00525E77">
          <w:rPr>
            <w:rFonts w:ascii="Times New Roman" w:eastAsia="Times New Roman" w:hAnsi="Times New Roman" w:cs="Times New Roman"/>
            <w:color w:val="222222"/>
            <w:sz w:val="24"/>
            <w:szCs w:val="24"/>
          </w:rPr>
          <w:t>Covid</w:t>
        </w:r>
      </w:ins>
      <w:r w:rsidR="00E070E2" w:rsidRPr="00D7451B">
        <w:rPr>
          <w:rFonts w:ascii="Times New Roman" w:eastAsia="Times New Roman" w:hAnsi="Times New Roman" w:cs="Times New Roman"/>
          <w:color w:val="222222"/>
          <w:sz w:val="24"/>
          <w:szCs w:val="24"/>
        </w:rPr>
        <w:t xml:space="preserve"> mor</w:t>
      </w:r>
      <w:ins w:id="167" w:author="Nair-Desai, Sameer" w:date="2022-02-02T09:35:00Z">
        <w:r w:rsidR="00CB44A4">
          <w:rPr>
            <w:rFonts w:ascii="Times New Roman" w:eastAsia="Times New Roman" w:hAnsi="Times New Roman" w:cs="Times New Roman"/>
            <w:color w:val="222222"/>
            <w:sz w:val="24"/>
            <w:szCs w:val="24"/>
          </w:rPr>
          <w:t>t</w:t>
        </w:r>
      </w:ins>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overnance</w:t>
      </w:r>
      <w:ins w:id="168" w:author="Nair-Desai, Sameer" w:date="2022-02-02T09:35:00Z">
        <w:r w:rsidR="00CB44A4">
          <w:rPr>
            <w:rFonts w:ascii="Times New Roman" w:eastAsia="Times New Roman" w:hAnsi="Times New Roman" w:cs="Times New Roman"/>
            <w:color w:val="222222"/>
            <w:sz w:val="24"/>
            <w:szCs w:val="24"/>
          </w:rPr>
          <w:t xml:space="preserve"> indicators</w:t>
        </w:r>
      </w:ins>
      <w:del w:id="169" w:author="Nair-Desai, Sameer" w:date="2022-02-02T09:35:00Z">
        <w:r w:rsidR="00E070E2" w:rsidRPr="00D7451B" w:rsidDel="00CB44A4">
          <w:rPr>
            <w:rFonts w:ascii="Times New Roman" w:eastAsia="Times New Roman" w:hAnsi="Times New Roman" w:cs="Times New Roman"/>
            <w:color w:val="222222"/>
            <w:sz w:val="24"/>
            <w:szCs w:val="24"/>
          </w:rPr>
          <w:delText xml:space="preserve"> </w:delText>
        </w:r>
        <w:r w:rsidRPr="00D7451B" w:rsidDel="00CB44A4">
          <w:rPr>
            <w:rFonts w:ascii="Times New Roman" w:eastAsia="Times New Roman" w:hAnsi="Times New Roman" w:cs="Times New Roman"/>
            <w:color w:val="222222"/>
            <w:sz w:val="24"/>
            <w:szCs w:val="24"/>
          </w:rPr>
          <w:delText>variable</w:delText>
        </w:r>
      </w:del>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170" w:author="Joshua Aizenman" w:date="2022-02-02T16:42:00Z">
        <w:r w:rsidR="00600F35">
          <w:rPr>
            <w:rFonts w:ascii="Times New Roman" w:eastAsia="Times New Roman" w:hAnsi="Times New Roman" w:cs="Times New Roman"/>
            <w:color w:val="222222"/>
            <w:sz w:val="24"/>
            <w:szCs w:val="24"/>
          </w:rPr>
          <w:t xml:space="preserve">Notably, these results may also reflect the </w:t>
        </w:r>
      </w:ins>
      <w:ins w:id="171" w:author="Joshua Aizenman" w:date="2022-02-02T16:43:00Z">
        <w:r w:rsidR="00600F35" w:rsidRPr="002777B0">
          <w:rPr>
            <w:rFonts w:ascii="Times New Roman" w:eastAsia="Times New Roman" w:hAnsi="Times New Roman" w:cs="Times New Roman"/>
            <w:color w:val="222222"/>
            <w:sz w:val="24"/>
            <w:szCs w:val="24"/>
          </w:rPr>
          <w:t>global shortages of vaccinations, resulting with unequal worldwide vaccination rates.</w:t>
        </w:r>
      </w:ins>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40F0DAE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del w:id="172" w:author="Nair-Desai, Sameer" w:date="2022-02-02T10:38:00Z">
        <w:r w:rsidRPr="00D7451B" w:rsidDel="00525E77">
          <w:rPr>
            <w:rFonts w:ascii="Times New Roman" w:hAnsi="Times New Roman" w:cs="Times New Roman"/>
            <w:sz w:val="24"/>
            <w:szCs w:val="24"/>
          </w:rPr>
          <w:delText>Covid</w:delText>
        </w:r>
      </w:del>
      <w:ins w:id="173"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del w:id="174" w:author="Nair-Desai, Sameer" w:date="2022-02-02T10:38:00Z">
        <w:r w:rsidRPr="00D7451B" w:rsidDel="00525E77">
          <w:rPr>
            <w:rFonts w:ascii="Times New Roman" w:hAnsi="Times New Roman" w:cs="Times New Roman"/>
            <w:sz w:val="24"/>
            <w:szCs w:val="24"/>
          </w:rPr>
          <w:delText>Covid</w:delText>
        </w:r>
      </w:del>
      <w:ins w:id="17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Government Response Tracker, the World Development Indicator (WDI) database, the World Governance Indicator (WGI) database, and </w:t>
      </w:r>
      <w:r w:rsidRPr="00D7451B">
        <w:rPr>
          <w:rFonts w:ascii="Times New Roman" w:hAnsi="Times New Roman" w:cs="Times New Roman"/>
          <w:i/>
          <w:iCs/>
          <w:sz w:val="24"/>
          <w:szCs w:val="24"/>
        </w:rPr>
        <w:t xml:space="preserve">the </w:t>
      </w:r>
      <w:r w:rsidRPr="00D7451B">
        <w:rPr>
          <w:rFonts w:ascii="Times New Roman" w:hAnsi="Times New Roman" w:cs="Times New Roman"/>
          <w:i/>
          <w:iCs/>
          <w:sz w:val="24"/>
          <w:szCs w:val="24"/>
        </w:rPr>
        <w:lastRenderedPageBreak/>
        <w:t>Economist</w:t>
      </w:r>
      <w:r w:rsidRPr="00D7451B">
        <w:rPr>
          <w:rFonts w:ascii="Times New Roman" w:hAnsi="Times New Roman" w:cs="Times New Roman"/>
          <w:sz w:val="24"/>
          <w:szCs w:val="24"/>
        </w:rPr>
        <w:t xml:space="preserve">’s tracker for </w:t>
      </w:r>
      <w:del w:id="176" w:author="Nair-Desai, Sameer" w:date="2022-02-02T10:38:00Z">
        <w:r w:rsidRPr="00D7451B" w:rsidDel="00525E77">
          <w:rPr>
            <w:rFonts w:ascii="Times New Roman" w:hAnsi="Times New Roman" w:cs="Times New Roman"/>
            <w:sz w:val="24"/>
            <w:szCs w:val="24"/>
          </w:rPr>
          <w:delText>Covid</w:delText>
        </w:r>
      </w:del>
      <w:ins w:id="177"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The full dataset covers 170 countries at </w:t>
      </w:r>
      <w:ins w:id="178" w:author="Nair-Desai, Sameer" w:date="2022-02-02T10:02:00Z">
        <w:r w:rsidR="003E03B4">
          <w:rPr>
            <w:rFonts w:ascii="Times New Roman" w:hAnsi="Times New Roman" w:cs="Times New Roman"/>
            <w:sz w:val="24"/>
            <w:szCs w:val="24"/>
          </w:rPr>
          <w:t xml:space="preserve">a </w:t>
        </w:r>
      </w:ins>
      <w:r w:rsidRPr="00D7451B">
        <w:rPr>
          <w:rFonts w:ascii="Times New Roman" w:hAnsi="Times New Roman" w:cs="Times New Roman"/>
          <w:sz w:val="24"/>
          <w:szCs w:val="24"/>
        </w:rPr>
        <w:t xml:space="preserve">weekly frequency from January 1, 2020 to December 31, 2021. </w:t>
      </w:r>
    </w:p>
    <w:p w14:paraId="203E3311" w14:textId="52752CAF"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del w:id="179" w:author="Nair-Desai, Sameer" w:date="2022-02-02T10:38:00Z">
        <w:r w:rsidRPr="00D7451B" w:rsidDel="00525E77">
          <w:rPr>
            <w:rFonts w:ascii="Times New Roman" w:hAnsi="Times New Roman" w:cs="Times New Roman"/>
            <w:sz w:val="24"/>
            <w:szCs w:val="24"/>
          </w:rPr>
          <w:delText>Covid</w:delText>
        </w:r>
      </w:del>
      <w:ins w:id="180"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database, we use cumulative officially reported </w:t>
      </w:r>
      <w:del w:id="181" w:author="Nair-Desai, Sameer" w:date="2022-02-02T10:38:00Z">
        <w:r w:rsidRPr="00D7451B" w:rsidDel="00525E77">
          <w:rPr>
            <w:rFonts w:ascii="Times New Roman" w:hAnsi="Times New Roman" w:cs="Times New Roman"/>
            <w:sz w:val="24"/>
            <w:szCs w:val="24"/>
          </w:rPr>
          <w:delText>Covid</w:delText>
        </w:r>
      </w:del>
      <w:ins w:id="18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mortality</w:t>
      </w:r>
      <w:ins w:id="183" w:author="Nair-Desai, Sameer" w:date="2022-02-02T10:02:00Z">
        <w:r w:rsidR="003E03B4">
          <w:rPr>
            <w:rFonts w:ascii="Times New Roman" w:hAnsi="Times New Roman" w:cs="Times New Roman"/>
            <w:sz w:val="24"/>
            <w:szCs w:val="24"/>
          </w:rPr>
          <w:t xml:space="preserve"> counts</w:t>
        </w:r>
      </w:ins>
      <w:r w:rsidRPr="00D7451B">
        <w:rPr>
          <w:rFonts w:ascii="Times New Roman" w:hAnsi="Times New Roman" w:cs="Times New Roman"/>
          <w:sz w:val="24"/>
          <w:szCs w:val="24"/>
        </w:rPr>
        <w:t xml:space="preserve"> (per million population), total number of </w:t>
      </w:r>
      <w:del w:id="184" w:author="Nair-Desai, Sameer" w:date="2022-02-02T10:38:00Z">
        <w:r w:rsidRPr="00D7451B" w:rsidDel="00525E77">
          <w:rPr>
            <w:rFonts w:ascii="Times New Roman" w:hAnsi="Times New Roman" w:cs="Times New Roman"/>
            <w:sz w:val="24"/>
            <w:szCs w:val="24"/>
          </w:rPr>
          <w:delText>Covid</w:delText>
        </w:r>
      </w:del>
      <w:ins w:id="18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vaccination doses administered per 100 people in the </w:t>
      </w:r>
      <w:del w:id="186" w:author="Joshua Aizenman" w:date="2022-02-02T16:35:00Z">
        <w:r w:rsidRPr="00D7451B" w:rsidDel="00F556B1">
          <w:rPr>
            <w:rFonts w:ascii="Times New Roman" w:hAnsi="Times New Roman" w:cs="Times New Roman"/>
            <w:sz w:val="24"/>
            <w:szCs w:val="24"/>
          </w:rPr>
          <w:delText>toal</w:delText>
        </w:r>
      </w:del>
      <w:ins w:id="187" w:author="Joshua Aizenman" w:date="2022-02-02T16:35:00Z">
        <w:r w:rsidR="00F556B1" w:rsidRPr="00D7451B">
          <w:rPr>
            <w:rFonts w:ascii="Times New Roman" w:hAnsi="Times New Roman" w:cs="Times New Roman"/>
            <w:sz w:val="24"/>
            <w:szCs w:val="24"/>
          </w:rPr>
          <w:t>total</w:t>
        </w:r>
      </w:ins>
      <w:r w:rsidRPr="00D7451B">
        <w:rPr>
          <w:rFonts w:ascii="Times New Roman" w:hAnsi="Times New Roman" w:cs="Times New Roman"/>
          <w:sz w:val="24"/>
          <w:szCs w:val="24"/>
        </w:rPr>
        <w:t xml:space="preserve"> population, population density, share of aged 65+ population, </w:t>
      </w:r>
      <w:ins w:id="188" w:author="Nair-Desai, Sameer" w:date="2022-02-02T10:03:00Z">
        <w:r w:rsidR="003E03B4">
          <w:rPr>
            <w:rFonts w:ascii="Times New Roman" w:hAnsi="Times New Roman" w:cs="Times New Roman"/>
            <w:sz w:val="24"/>
            <w:szCs w:val="24"/>
          </w:rPr>
          <w:t xml:space="preserve">and </w:t>
        </w:r>
      </w:ins>
      <w:r w:rsidRPr="00D7451B">
        <w:rPr>
          <w:rFonts w:ascii="Times New Roman" w:hAnsi="Times New Roman" w:cs="Times New Roman"/>
          <w:sz w:val="24"/>
          <w:szCs w:val="24"/>
        </w:rPr>
        <w:t xml:space="preserve">GDP per capita. We use the Government Response </w:t>
      </w:r>
      <w:del w:id="189" w:author="Joshua Aizenman" w:date="2022-02-02T16:36:00Z">
        <w:r w:rsidRPr="00D7451B" w:rsidDel="00F556B1">
          <w:rPr>
            <w:rFonts w:ascii="Times New Roman" w:hAnsi="Times New Roman" w:cs="Times New Roman"/>
            <w:sz w:val="24"/>
            <w:szCs w:val="24"/>
          </w:rPr>
          <w:delText>Strigency</w:delText>
        </w:r>
      </w:del>
      <w:ins w:id="190" w:author="Joshua Aizenman" w:date="2022-02-02T16:36:00Z">
        <w:r w:rsidR="00F556B1" w:rsidRPr="00D7451B">
          <w:rPr>
            <w:rFonts w:ascii="Times New Roman" w:hAnsi="Times New Roman" w:cs="Times New Roman"/>
            <w:sz w:val="24"/>
            <w:szCs w:val="24"/>
          </w:rPr>
          <w:t>Stringency</w:t>
        </w:r>
      </w:ins>
      <w:r w:rsidRPr="00D7451B">
        <w:rPr>
          <w:rFonts w:ascii="Times New Roman" w:hAnsi="Times New Roman" w:cs="Times New Roman"/>
          <w:sz w:val="24"/>
          <w:szCs w:val="24"/>
        </w:rPr>
        <w:t xml:space="preserve"> Index (SI) from the Oxford’s </w:t>
      </w:r>
      <w:del w:id="191" w:author="Nair-Desai, Sameer" w:date="2022-02-02T10:38:00Z">
        <w:r w:rsidRPr="00D7451B" w:rsidDel="00525E77">
          <w:rPr>
            <w:rFonts w:ascii="Times New Roman" w:hAnsi="Times New Roman" w:cs="Times New Roman"/>
            <w:sz w:val="24"/>
            <w:szCs w:val="24"/>
          </w:rPr>
          <w:delText>Covid</w:delText>
        </w:r>
      </w:del>
      <w:ins w:id="19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Government Response Tracker, which is a composite measure based on 9 indicators including school closures, workplace closures, and travel bans, rescaled to a value from 0 to 100</w:t>
      </w:r>
      <w:ins w:id="193" w:author="Nair-Desai, Sameer" w:date="2022-02-02T10:03:00Z">
        <w:r w:rsidR="003E03B4">
          <w:rPr>
            <w:rFonts w:ascii="Times New Roman" w:hAnsi="Times New Roman" w:cs="Times New Roman"/>
            <w:sz w:val="24"/>
            <w:szCs w:val="24"/>
          </w:rPr>
          <w:t>,</w:t>
        </w:r>
      </w:ins>
      <w:r w:rsidRPr="00D7451B">
        <w:rPr>
          <w:rFonts w:ascii="Times New Roman" w:hAnsi="Times New Roman" w:cs="Times New Roman"/>
          <w:sz w:val="24"/>
          <w:szCs w:val="24"/>
        </w:rPr>
        <w:t xml:space="preserve"> with 100 indicating the strictest response. We use the share of urban population from the WDI database</w:t>
      </w:r>
      <w:ins w:id="194" w:author="Nair-Desai, Sameer" w:date="2022-02-02T10:03:00Z">
        <w:r w:rsidR="003E03B4">
          <w:rPr>
            <w:rFonts w:ascii="Times New Roman" w:hAnsi="Times New Roman" w:cs="Times New Roman"/>
            <w:sz w:val="24"/>
            <w:szCs w:val="24"/>
          </w:rPr>
          <w:t>;</w:t>
        </w:r>
      </w:ins>
      <w:del w:id="195"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and rule of law, voice and accountability, and government effectiveness in the WGI database</w:t>
      </w:r>
      <w:ins w:id="196" w:author="Nair-Desai, Sameer" w:date="2022-02-02T10:03:00Z">
        <w:r w:rsidR="003E03B4">
          <w:rPr>
            <w:rFonts w:ascii="Times New Roman" w:hAnsi="Times New Roman" w:cs="Times New Roman"/>
            <w:sz w:val="24"/>
            <w:szCs w:val="24"/>
          </w:rPr>
          <w:t>.</w:t>
        </w:r>
      </w:ins>
      <w:del w:id="197"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198" w:author="Nair-Desai, Sameer" w:date="2022-02-02T10:03:00Z">
        <w:r w:rsidR="003E03B4">
          <w:rPr>
            <w:rFonts w:ascii="Times New Roman" w:hAnsi="Times New Roman" w:cs="Times New Roman"/>
            <w:sz w:val="24"/>
            <w:szCs w:val="24"/>
          </w:rPr>
          <w:t>R</w:t>
        </w:r>
      </w:ins>
      <w:del w:id="199" w:author="Nair-Desai, Sameer" w:date="2022-02-02T10:03:00Z">
        <w:r w:rsidRPr="00D7451B" w:rsidDel="003E03B4">
          <w:rPr>
            <w:rFonts w:ascii="Times New Roman" w:hAnsi="Times New Roman" w:cs="Times New Roman"/>
            <w:sz w:val="24"/>
            <w:szCs w:val="24"/>
          </w:rPr>
          <w:delText>r</w:delText>
        </w:r>
      </w:del>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ins w:id="200" w:author="Nair-Desai, Sameer" w:date="2022-02-02T10:03:00Z">
        <w:r w:rsidR="003E03B4">
          <w:rPr>
            <w:rFonts w:ascii="Times New Roman" w:hAnsi="Times New Roman" w:cs="Times New Roman"/>
            <w:sz w:val="24"/>
            <w:szCs w:val="24"/>
          </w:rPr>
          <w:t>.</w:t>
        </w:r>
      </w:ins>
      <w:del w:id="201"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202" w:author="Nair-Desai, Sameer" w:date="2022-02-02T10:03:00Z">
        <w:r w:rsidR="003E03B4">
          <w:rPr>
            <w:rFonts w:ascii="Times New Roman" w:hAnsi="Times New Roman" w:cs="Times New Roman"/>
            <w:sz w:val="24"/>
            <w:szCs w:val="24"/>
          </w:rPr>
          <w:t>V</w:t>
        </w:r>
      </w:ins>
      <w:del w:id="203" w:author="Nair-Desai, Sameer" w:date="2022-02-02T10:03:00Z">
        <w:r w:rsidRPr="00D7451B" w:rsidDel="003E03B4">
          <w:rPr>
            <w:rFonts w:ascii="Times New Roman" w:hAnsi="Times New Roman" w:cs="Times New Roman"/>
            <w:sz w:val="24"/>
            <w:szCs w:val="24"/>
          </w:rPr>
          <w:delText>v</w:delText>
        </w:r>
      </w:del>
      <w:r w:rsidRPr="00D7451B">
        <w:rPr>
          <w:rFonts w:ascii="Times New Roman" w:hAnsi="Times New Roman" w:cs="Times New Roman"/>
          <w:sz w:val="24"/>
          <w:szCs w:val="24"/>
        </w:rPr>
        <w:t>oice and accountability captures perceptions of the extent to which a country's citizens are able to participate in selecting their government, as well as freedom of expression, freedom of association, and a free media</w:t>
      </w:r>
      <w:del w:id="204" w:author="Nair-Desai, Sameer" w:date="2022-02-02T10:03:00Z">
        <w:r w:rsidRPr="00D7451B" w:rsidDel="003E03B4">
          <w:rPr>
            <w:rFonts w:ascii="Times New Roman" w:hAnsi="Times New Roman" w:cs="Times New Roman"/>
            <w:sz w:val="24"/>
            <w:szCs w:val="24"/>
          </w:rPr>
          <w:delText xml:space="preserve">; and </w:delText>
        </w:r>
      </w:del>
      <w:ins w:id="205" w:author="Nair-Desai, Sameer" w:date="2022-02-02T10:03:00Z">
        <w:r w:rsidR="003E03B4">
          <w:rPr>
            <w:rFonts w:ascii="Times New Roman" w:hAnsi="Times New Roman" w:cs="Times New Roman"/>
            <w:sz w:val="24"/>
            <w:szCs w:val="24"/>
          </w:rPr>
          <w:t>. Lastly, g</w:t>
        </w:r>
      </w:ins>
      <w:del w:id="206" w:author="Nair-Desai, Sameer" w:date="2022-02-02T10:03:00Z">
        <w:r w:rsidRPr="00D7451B" w:rsidDel="003E03B4">
          <w:rPr>
            <w:rFonts w:ascii="Times New Roman" w:hAnsi="Times New Roman" w:cs="Times New Roman"/>
            <w:sz w:val="24"/>
            <w:szCs w:val="24"/>
          </w:rPr>
          <w:delText>G</w:delText>
        </w:r>
      </w:del>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65D851D1"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ins w:id="207" w:author="Nair-Desai, Sameer" w:date="2022-02-02T10:03:00Z">
        <w:r w:rsidR="003E03B4">
          <w:rPr>
            <w:rFonts w:ascii="Times New Roman" w:hAnsi="Times New Roman" w:cs="Times New Roman"/>
            <w:sz w:val="24"/>
            <w:szCs w:val="24"/>
          </w:rPr>
          <w:t xml:space="preserve">also </w:t>
        </w:r>
      </w:ins>
      <w:r w:rsidRPr="00D7451B">
        <w:rPr>
          <w:rFonts w:ascii="Times New Roman" w:hAnsi="Times New Roman" w:cs="Times New Roman"/>
          <w:sz w:val="24"/>
          <w:szCs w:val="24"/>
        </w:rPr>
        <w:t xml:space="preserve">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208" w:author="Nair-Desai, Sameer" w:date="2022-02-02T10:38:00Z">
        <w:r w:rsidRPr="00D7451B" w:rsidDel="00525E77">
          <w:rPr>
            <w:rFonts w:ascii="Times New Roman" w:hAnsi="Times New Roman" w:cs="Times New Roman"/>
            <w:sz w:val="24"/>
            <w:szCs w:val="24"/>
          </w:rPr>
          <w:delText>Covid</w:delText>
        </w:r>
      </w:del>
      <w:ins w:id="209"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which is calculated by taking the </w:t>
      </w:r>
      <w:del w:id="210" w:author="Joshua Aizenman" w:date="2022-02-02T16:36:00Z">
        <w:r w:rsidRPr="00D7451B" w:rsidDel="00F556B1">
          <w:rPr>
            <w:rFonts w:ascii="Times New Roman" w:hAnsi="Times New Roman" w:cs="Times New Roman"/>
            <w:sz w:val="24"/>
            <w:szCs w:val="24"/>
          </w:rPr>
          <w:delText>motality</w:delText>
        </w:r>
      </w:del>
      <w:ins w:id="211" w:author="Joshua Aizenman" w:date="2022-02-02T16:36:00Z">
        <w:r w:rsidR="00F556B1" w:rsidRPr="00D7451B">
          <w:rPr>
            <w:rFonts w:ascii="Times New Roman" w:hAnsi="Times New Roman" w:cs="Times New Roman"/>
            <w:sz w:val="24"/>
            <w:szCs w:val="24"/>
          </w:rPr>
          <w:t>mortality</w:t>
        </w:r>
      </w:ins>
      <w:r w:rsidRPr="00D7451B">
        <w:rPr>
          <w:rFonts w:ascii="Times New Roman" w:hAnsi="Times New Roman" w:cs="Times New Roman"/>
          <w:sz w:val="24"/>
          <w:szCs w:val="24"/>
        </w:rPr>
        <w:t xml:space="preserve"> from all causes in a given country and period, and then comparing it with a historical baseline from recent years. The modelled baselines fit a linear trend for year, accounting for long-term increases or decreases in mortality, and</w:t>
      </w:r>
      <w:ins w:id="212" w:author="Nair-Desai, Sameer" w:date="2022-02-02T10:04:00Z">
        <w:r w:rsidR="003E03B4">
          <w:rPr>
            <w:rFonts w:ascii="Times New Roman" w:hAnsi="Times New Roman" w:cs="Times New Roman"/>
            <w:sz w:val="24"/>
            <w:szCs w:val="24"/>
          </w:rPr>
          <w:t xml:space="preserve"> implementing</w:t>
        </w:r>
      </w:ins>
      <w:r w:rsidRPr="00D7451B">
        <w:rPr>
          <w:rFonts w:ascii="Times New Roman" w:hAnsi="Times New Roman" w:cs="Times New Roman"/>
          <w:sz w:val="24"/>
          <w:szCs w:val="24"/>
        </w:rPr>
        <w:t xml:space="preserve"> a fixed effect for each week or month up to February 2020. </w:t>
      </w:r>
    </w:p>
    <w:p w14:paraId="68AA2E93" w14:textId="77777777" w:rsidR="00DD3AB2" w:rsidRPr="00D7451B" w:rsidRDefault="00DD3AB2" w:rsidP="00DD3AB2">
      <w:pPr>
        <w:rPr>
          <w:rFonts w:ascii="Times New Roman" w:hAnsi="Times New Roman" w:cs="Times New Roman"/>
          <w:b/>
          <w:sz w:val="24"/>
          <w:szCs w:val="24"/>
        </w:rPr>
      </w:pPr>
    </w:p>
    <w:p w14:paraId="25850FC4" w14:textId="6AC977DE"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del w:id="213" w:author="Nair-Desai, Sameer" w:date="2022-02-02T10:38:00Z">
        <w:r w:rsidR="000F2211" w:rsidRPr="00D7451B" w:rsidDel="00525E77">
          <w:rPr>
            <w:rFonts w:ascii="Times New Roman" w:hAnsi="Times New Roman" w:cs="Times New Roman"/>
            <w:b/>
            <w:color w:val="000000" w:themeColor="text1"/>
            <w:sz w:val="24"/>
            <w:szCs w:val="24"/>
          </w:rPr>
          <w:delText>Covid</w:delText>
        </w:r>
      </w:del>
      <w:ins w:id="214" w:author="Nair-Desai, Sameer" w:date="2022-02-02T10:38:00Z">
        <w:r w:rsidR="00525E77">
          <w:rPr>
            <w:rFonts w:ascii="Times New Roman" w:hAnsi="Times New Roman" w:cs="Times New Roman"/>
            <w:b/>
            <w:color w:val="000000" w:themeColor="text1"/>
            <w:sz w:val="24"/>
            <w:szCs w:val="24"/>
          </w:rPr>
          <w:t>Covid</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412D42D"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del w:id="215" w:author="Nair-Desai, Sameer" w:date="2022-02-02T10:38:00Z">
        <w:r w:rsidR="00CF327A"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216" w:author="Nair-Desai, Sameer" w:date="2022-02-02T10:38:00Z">
        <w:r w:rsidR="00525E77">
          <w:rPr>
            <w:rFonts w:ascii="Times New Roman" w:hAnsi="Times New Roman" w:cs="Times New Roman"/>
            <w:sz w:val="24"/>
            <w:szCs w:val="24"/>
          </w:rPr>
          <w:t>Covid</w:t>
        </w:r>
      </w:ins>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del w:id="217" w:author="Joshua Aizenman" w:date="2022-02-02T16:36:00Z">
        <w:r w:rsidR="008A55DE" w:rsidDel="00F556B1">
          <w:rPr>
            <w:rFonts w:ascii="Times New Roman" w:hAnsi="Times New Roman" w:cs="Times New Roman"/>
            <w:sz w:val="24"/>
            <w:szCs w:val="24"/>
          </w:rPr>
          <w:delText>motality</w:delText>
        </w:r>
      </w:del>
      <w:ins w:id="218" w:author="Joshua Aizenman" w:date="2022-02-02T16:36:00Z">
        <w:r w:rsidR="00F556B1">
          <w:rPr>
            <w:rFonts w:ascii="Times New Roman" w:hAnsi="Times New Roman" w:cs="Times New Roman"/>
            <w:sz w:val="24"/>
            <w:szCs w:val="24"/>
          </w:rPr>
          <w:t>mortality</w:t>
        </w:r>
      </w:ins>
      <w:r w:rsidR="008A55DE">
        <w:rPr>
          <w:rFonts w:ascii="Times New Roman" w:hAnsi="Times New Roman" w:cs="Times New Roman"/>
          <w:sz w:val="24"/>
          <w:szCs w:val="24"/>
        </w:rPr>
        <w:t xml:space="preserve"> </w:t>
      </w:r>
      <w:del w:id="219" w:author="Joshua Aizenman" w:date="2022-02-02T16:36:00Z">
        <w:r w:rsidR="008A55DE" w:rsidDel="00F556B1">
          <w:rPr>
            <w:rFonts w:ascii="Times New Roman" w:hAnsi="Times New Roman" w:cs="Times New Roman"/>
            <w:sz w:val="24"/>
            <w:szCs w:val="24"/>
          </w:rPr>
          <w:delText>meauses</w:delText>
        </w:r>
      </w:del>
      <w:ins w:id="220" w:author="Joshua Aizenman" w:date="2022-02-02T16:36:00Z">
        <w:r w:rsidR="00F556B1">
          <w:rPr>
            <w:rFonts w:ascii="Times New Roman" w:hAnsi="Times New Roman" w:cs="Times New Roman"/>
            <w:sz w:val="24"/>
            <w:szCs w:val="24"/>
          </w:rPr>
          <w:t>measures</w:t>
        </w:r>
      </w:ins>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ins w:id="221" w:author="Nair-Desai, Sameer" w:date="2022-02-02T10:04:00Z">
        <w:r w:rsidR="003E03B4">
          <w:rPr>
            <w:rFonts w:ascii="Times New Roman" w:hAnsi="Times New Roman" w:cs="Times New Roman"/>
            <w:sz w:val="24"/>
            <w:szCs w:val="24"/>
          </w:rPr>
          <w:t xml:space="preserve"> for</w:t>
        </w:r>
      </w:ins>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0095D459" w:rsidR="00B8672B" w:rsidRPr="00D7451B" w:rsidRDefault="000F2211" w:rsidP="00B8672B">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lastRenderedPageBreak/>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w:t>
      </w:r>
      <w:del w:id="222" w:author="Nair-Desai, Sameer" w:date="2022-02-02T10:38:00Z">
        <w:r w:rsidRPr="00D7451B" w:rsidDel="00525E77">
          <w:rPr>
            <w:rFonts w:ascii="Times New Roman" w:hAnsi="Times New Roman" w:cs="Times New Roman"/>
            <w:color w:val="000000" w:themeColor="text1"/>
            <w:sz w:val="24"/>
            <w:szCs w:val="24"/>
          </w:rPr>
          <w:delText>Covid</w:delText>
        </w:r>
      </w:del>
      <w:ins w:id="223"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p>
    <w:p w14:paraId="513A1C0C" w14:textId="0F1EBB63"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w:t>
      </w:r>
      <w:del w:id="224" w:author="Nair-Desai, Sameer" w:date="2022-02-02T10:38:00Z">
        <w:r w:rsidR="00DE604E" w:rsidRPr="00D7451B" w:rsidDel="00525E77">
          <w:rPr>
            <w:rFonts w:ascii="Times New Roman" w:hAnsi="Times New Roman" w:cs="Times New Roman"/>
            <w:color w:val="000000" w:themeColor="text1"/>
            <w:sz w:val="24"/>
            <w:szCs w:val="24"/>
          </w:rPr>
          <w:delText>Covid</w:delText>
        </w:r>
      </w:del>
      <w:ins w:id="225" w:author="Nair-Desai, Sameer" w:date="2022-02-02T10:38:00Z">
        <w:r w:rsidR="00525E77">
          <w:rPr>
            <w:rFonts w:ascii="Times New Roman" w:hAnsi="Times New Roman" w:cs="Times New Roman"/>
            <w:color w:val="000000" w:themeColor="text1"/>
            <w:sz w:val="24"/>
            <w:szCs w:val="24"/>
          </w:rPr>
          <w:t>Covid</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ins w:id="226" w:author="Nair-Desai, Sameer" w:date="2022-02-02T10:04: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77777777" w:rsidR="00226A3D" w:rsidRPr="00D7451B" w:rsidRDefault="00226A3D" w:rsidP="009B7FF6">
      <w:pPr>
        <w:spacing w:line="360" w:lineRule="auto"/>
        <w:rPr>
          <w:rFonts w:ascii="Times New Roman" w:hAnsi="Times New Roman" w:cs="Times New Roman"/>
          <w:b/>
          <w:sz w:val="24"/>
          <w:szCs w:val="24"/>
        </w:rPr>
      </w:pPr>
    </w:p>
    <w:p w14:paraId="075152A3" w14:textId="1DC592BF"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w:t>
      </w:r>
      <w:del w:id="227" w:author="Nair-Desai, Sameer" w:date="2022-02-02T10:38:00Z">
        <w:r w:rsidR="00FC0E81" w:rsidRPr="00D7451B" w:rsidDel="00525E77">
          <w:rPr>
            <w:rFonts w:ascii="Times New Roman" w:hAnsi="Times New Roman" w:cs="Times New Roman"/>
            <w:color w:val="000000" w:themeColor="text1"/>
            <w:sz w:val="24"/>
            <w:szCs w:val="24"/>
          </w:rPr>
          <w:delText>Covid</w:delText>
        </w:r>
      </w:del>
      <w:ins w:id="228" w:author="Nair-Desai, Sameer" w:date="2022-02-02T10:38:00Z">
        <w:r w:rsidR="00525E77">
          <w:rPr>
            <w:rFonts w:ascii="Times New Roman" w:hAnsi="Times New Roman" w:cs="Times New Roman"/>
            <w:color w:val="000000" w:themeColor="text1"/>
            <w:sz w:val="24"/>
            <w:szCs w:val="24"/>
          </w:rPr>
          <w:t>Covid</w:t>
        </w:r>
      </w:ins>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ortality, December 31</w:t>
      </w:r>
      <w:ins w:id="229" w:author="Nair-Desai, Sameer" w:date="2022-02-02T10:05: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 </w:t>
      </w:r>
    </w:p>
    <w:tbl>
      <w:tblPr>
        <w:tblStyle w:val="TableGrid"/>
        <w:tblW w:w="9720" w:type="dxa"/>
        <w:tblInd w:w="-113" w:type="dxa"/>
        <w:tblLayout w:type="fixed"/>
        <w:tblLook w:val="06A0" w:firstRow="1" w:lastRow="0" w:firstColumn="1" w:lastColumn="0" w:noHBand="1" w:noVBand="1"/>
        <w:tblPrChange w:id="230" w:author="Nair-Desai, Sameer" w:date="2022-02-02T10:30:00Z">
          <w:tblPr>
            <w:tblStyle w:val="TableGrid"/>
            <w:tblW w:w="9175" w:type="dxa"/>
            <w:tblLayout w:type="fixed"/>
            <w:tblLook w:val="06A0" w:firstRow="1" w:lastRow="0" w:firstColumn="1" w:lastColumn="0" w:noHBand="1" w:noVBand="1"/>
          </w:tblPr>
        </w:tblPrChange>
      </w:tblPr>
      <w:tblGrid>
        <w:gridCol w:w="3150"/>
        <w:gridCol w:w="2340"/>
        <w:gridCol w:w="2340"/>
        <w:gridCol w:w="1890"/>
        <w:tblGridChange w:id="231">
          <w:tblGrid>
            <w:gridCol w:w="2605"/>
            <w:gridCol w:w="2340"/>
            <w:gridCol w:w="2340"/>
            <w:gridCol w:w="1890"/>
          </w:tblGrid>
        </w:tblGridChange>
      </w:tblGrid>
      <w:tr w:rsidR="000F2211" w:rsidRPr="008A55DE" w14:paraId="457779B8" w14:textId="77777777" w:rsidTr="00913FBF">
        <w:tc>
          <w:tcPr>
            <w:tcW w:w="3150" w:type="dxa"/>
            <w:vAlign w:val="center"/>
            <w:tcPrChange w:id="232" w:author="Nair-Desai, Sameer" w:date="2022-02-02T10:30:00Z">
              <w:tcPr>
                <w:tcW w:w="2605" w:type="dxa"/>
                <w:vAlign w:val="center"/>
              </w:tcPr>
            </w:tcPrChange>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Change w:id="233" w:author="Nair-Desai, Sameer" w:date="2022-02-02T10:30:00Z">
              <w:tcPr>
                <w:tcW w:w="2340" w:type="dxa"/>
                <w:vAlign w:val="center"/>
              </w:tcPr>
            </w:tcPrChange>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Change w:id="234" w:author="Nair-Desai, Sameer" w:date="2022-02-02T10:30:00Z">
              <w:tcPr>
                <w:tcW w:w="2340" w:type="dxa"/>
                <w:vAlign w:val="center"/>
              </w:tcPr>
            </w:tcPrChange>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Change w:id="235" w:author="Nair-Desai, Sameer" w:date="2022-02-02T10:30:00Z">
              <w:tcPr>
                <w:tcW w:w="1890" w:type="dxa"/>
                <w:vAlign w:val="center"/>
              </w:tcPr>
            </w:tcPrChange>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913FBF">
        <w:tc>
          <w:tcPr>
            <w:tcW w:w="3150" w:type="dxa"/>
            <w:vAlign w:val="center"/>
            <w:tcPrChange w:id="236" w:author="Nair-Desai, Sameer" w:date="2022-02-02T10:30:00Z">
              <w:tcPr>
                <w:tcW w:w="2605" w:type="dxa"/>
                <w:vAlign w:val="center"/>
              </w:tcPr>
            </w:tcPrChange>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Change w:id="237" w:author="Nair-Desai, Sameer" w:date="2022-02-02T10:30:00Z">
              <w:tcPr>
                <w:tcW w:w="2340" w:type="dxa"/>
                <w:vAlign w:val="center"/>
              </w:tcPr>
            </w:tcPrChange>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Change w:id="238" w:author="Nair-Desai, Sameer" w:date="2022-02-02T10:30:00Z">
              <w:tcPr>
                <w:tcW w:w="2340" w:type="dxa"/>
                <w:vAlign w:val="center"/>
              </w:tcPr>
            </w:tcPrChange>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Change w:id="239" w:author="Nair-Desai, Sameer" w:date="2022-02-02T10:30:00Z">
              <w:tcPr>
                <w:tcW w:w="1890" w:type="dxa"/>
                <w:vAlign w:val="center"/>
              </w:tcPr>
            </w:tcPrChange>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913FBF">
        <w:tc>
          <w:tcPr>
            <w:tcW w:w="3150" w:type="dxa"/>
            <w:vAlign w:val="center"/>
            <w:tcPrChange w:id="240" w:author="Nair-Desai, Sameer" w:date="2022-02-02T10:30:00Z">
              <w:tcPr>
                <w:tcW w:w="2605" w:type="dxa"/>
                <w:vAlign w:val="center"/>
              </w:tcPr>
            </w:tcPrChange>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Change w:id="241" w:author="Nair-Desai, Sameer" w:date="2022-02-02T10:30:00Z">
              <w:tcPr>
                <w:tcW w:w="2340" w:type="dxa"/>
                <w:vAlign w:val="center"/>
              </w:tcPr>
            </w:tcPrChange>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Change w:id="242" w:author="Nair-Desai, Sameer" w:date="2022-02-02T10:30:00Z">
              <w:tcPr>
                <w:tcW w:w="2340" w:type="dxa"/>
                <w:vAlign w:val="center"/>
              </w:tcPr>
            </w:tcPrChange>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Change w:id="243" w:author="Nair-Desai, Sameer" w:date="2022-02-02T10:30:00Z">
              <w:tcPr>
                <w:tcW w:w="1890" w:type="dxa"/>
                <w:vAlign w:val="center"/>
              </w:tcPr>
            </w:tcPrChange>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913FBF">
        <w:tc>
          <w:tcPr>
            <w:tcW w:w="3150" w:type="dxa"/>
            <w:vAlign w:val="center"/>
            <w:tcPrChange w:id="244" w:author="Nair-Desai, Sameer" w:date="2022-02-02T10:30:00Z">
              <w:tcPr>
                <w:tcW w:w="2605" w:type="dxa"/>
                <w:vAlign w:val="center"/>
              </w:tcPr>
            </w:tcPrChange>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Change w:id="245" w:author="Nair-Desai, Sameer" w:date="2022-02-02T10:30:00Z">
              <w:tcPr>
                <w:tcW w:w="2340" w:type="dxa"/>
                <w:vAlign w:val="center"/>
              </w:tcPr>
            </w:tcPrChange>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Change w:id="246" w:author="Nair-Desai, Sameer" w:date="2022-02-02T10:30:00Z">
              <w:tcPr>
                <w:tcW w:w="2340" w:type="dxa"/>
                <w:vAlign w:val="center"/>
              </w:tcPr>
            </w:tcPrChange>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Change w:id="247" w:author="Nair-Desai, Sameer" w:date="2022-02-02T10:30:00Z">
              <w:tcPr>
                <w:tcW w:w="1890" w:type="dxa"/>
                <w:vAlign w:val="center"/>
              </w:tcPr>
            </w:tcPrChange>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913FBF">
        <w:tc>
          <w:tcPr>
            <w:tcW w:w="3150" w:type="dxa"/>
            <w:vAlign w:val="center"/>
            <w:tcPrChange w:id="248" w:author="Nair-Desai, Sameer" w:date="2022-02-02T10:30:00Z">
              <w:tcPr>
                <w:tcW w:w="2605" w:type="dxa"/>
                <w:vAlign w:val="center"/>
              </w:tcPr>
            </w:tcPrChange>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Change w:id="249" w:author="Nair-Desai, Sameer" w:date="2022-02-02T10:30:00Z">
              <w:tcPr>
                <w:tcW w:w="2340" w:type="dxa"/>
                <w:vAlign w:val="center"/>
              </w:tcPr>
            </w:tcPrChange>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Change w:id="250" w:author="Nair-Desai, Sameer" w:date="2022-02-02T10:30:00Z">
              <w:tcPr>
                <w:tcW w:w="2340" w:type="dxa"/>
                <w:vAlign w:val="center"/>
              </w:tcPr>
            </w:tcPrChange>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Change w:id="251" w:author="Nair-Desai, Sameer" w:date="2022-02-02T10:30:00Z">
              <w:tcPr>
                <w:tcW w:w="1890" w:type="dxa"/>
                <w:vAlign w:val="center"/>
              </w:tcPr>
            </w:tcPrChange>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913FBF">
        <w:tc>
          <w:tcPr>
            <w:tcW w:w="3150" w:type="dxa"/>
            <w:vAlign w:val="center"/>
            <w:tcPrChange w:id="252" w:author="Nair-Desai, Sameer" w:date="2022-02-02T10:30:00Z">
              <w:tcPr>
                <w:tcW w:w="2605" w:type="dxa"/>
                <w:vAlign w:val="center"/>
              </w:tcPr>
            </w:tcPrChange>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Change w:id="253" w:author="Nair-Desai, Sameer" w:date="2022-02-02T10:30:00Z">
              <w:tcPr>
                <w:tcW w:w="2340" w:type="dxa"/>
                <w:vAlign w:val="center"/>
              </w:tcPr>
            </w:tcPrChange>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Change w:id="254" w:author="Nair-Desai, Sameer" w:date="2022-02-02T10:30:00Z">
              <w:tcPr>
                <w:tcW w:w="2340" w:type="dxa"/>
                <w:vAlign w:val="center"/>
              </w:tcPr>
            </w:tcPrChange>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Change w:id="255" w:author="Nair-Desai, Sameer" w:date="2022-02-02T10:30:00Z">
              <w:tcPr>
                <w:tcW w:w="1890" w:type="dxa"/>
                <w:vAlign w:val="center"/>
              </w:tcPr>
            </w:tcPrChange>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913FBF">
        <w:tc>
          <w:tcPr>
            <w:tcW w:w="3150" w:type="dxa"/>
            <w:vAlign w:val="center"/>
            <w:tcPrChange w:id="256" w:author="Nair-Desai, Sameer" w:date="2022-02-02T10:30:00Z">
              <w:tcPr>
                <w:tcW w:w="2605" w:type="dxa"/>
                <w:vAlign w:val="center"/>
              </w:tcPr>
            </w:tcPrChange>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Change w:id="257" w:author="Nair-Desai, Sameer" w:date="2022-02-02T10:30:00Z">
              <w:tcPr>
                <w:tcW w:w="2340" w:type="dxa"/>
                <w:vAlign w:val="center"/>
              </w:tcPr>
            </w:tcPrChange>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Change w:id="258" w:author="Nair-Desai, Sameer" w:date="2022-02-02T10:30:00Z">
              <w:tcPr>
                <w:tcW w:w="2340" w:type="dxa"/>
                <w:vAlign w:val="center"/>
              </w:tcPr>
            </w:tcPrChange>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Change w:id="259" w:author="Nair-Desai, Sameer" w:date="2022-02-02T10:30:00Z">
              <w:tcPr>
                <w:tcW w:w="1890" w:type="dxa"/>
                <w:vAlign w:val="center"/>
              </w:tcPr>
            </w:tcPrChange>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913FBF">
        <w:tc>
          <w:tcPr>
            <w:tcW w:w="3150" w:type="dxa"/>
            <w:vAlign w:val="center"/>
            <w:tcPrChange w:id="260" w:author="Nair-Desai, Sameer" w:date="2022-02-02T10:30:00Z">
              <w:tcPr>
                <w:tcW w:w="2605" w:type="dxa"/>
                <w:vAlign w:val="center"/>
              </w:tcPr>
            </w:tcPrChange>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Change w:id="261" w:author="Nair-Desai, Sameer" w:date="2022-02-02T10:30:00Z">
              <w:tcPr>
                <w:tcW w:w="2340" w:type="dxa"/>
                <w:vAlign w:val="center"/>
              </w:tcPr>
            </w:tcPrChange>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Change w:id="262" w:author="Nair-Desai, Sameer" w:date="2022-02-02T10:30:00Z">
              <w:tcPr>
                <w:tcW w:w="2340" w:type="dxa"/>
                <w:vAlign w:val="center"/>
              </w:tcPr>
            </w:tcPrChange>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Change w:id="263" w:author="Nair-Desai, Sameer" w:date="2022-02-02T10:30:00Z">
              <w:tcPr>
                <w:tcW w:w="1890" w:type="dxa"/>
                <w:vAlign w:val="center"/>
              </w:tcPr>
            </w:tcPrChange>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913FBF">
        <w:tc>
          <w:tcPr>
            <w:tcW w:w="3150" w:type="dxa"/>
            <w:vAlign w:val="center"/>
            <w:tcPrChange w:id="264" w:author="Nair-Desai, Sameer" w:date="2022-02-02T10:30:00Z">
              <w:tcPr>
                <w:tcW w:w="2605" w:type="dxa"/>
                <w:vAlign w:val="center"/>
              </w:tcPr>
            </w:tcPrChange>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Tajikistan</w:t>
            </w:r>
          </w:p>
        </w:tc>
        <w:tc>
          <w:tcPr>
            <w:tcW w:w="2340" w:type="dxa"/>
            <w:vAlign w:val="center"/>
            <w:tcPrChange w:id="265" w:author="Nair-Desai, Sameer" w:date="2022-02-02T10:30:00Z">
              <w:tcPr>
                <w:tcW w:w="2340" w:type="dxa"/>
                <w:vAlign w:val="center"/>
              </w:tcPr>
            </w:tcPrChange>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Change w:id="266" w:author="Nair-Desai, Sameer" w:date="2022-02-02T10:30:00Z">
              <w:tcPr>
                <w:tcW w:w="2340" w:type="dxa"/>
                <w:vAlign w:val="center"/>
              </w:tcPr>
            </w:tcPrChange>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Change w:id="267" w:author="Nair-Desai, Sameer" w:date="2022-02-02T10:30:00Z">
              <w:tcPr>
                <w:tcW w:w="1890" w:type="dxa"/>
                <w:vAlign w:val="center"/>
              </w:tcPr>
            </w:tcPrChange>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913FBF">
        <w:tc>
          <w:tcPr>
            <w:tcW w:w="3150" w:type="dxa"/>
            <w:vAlign w:val="center"/>
            <w:tcPrChange w:id="268" w:author="Nair-Desai, Sameer" w:date="2022-02-02T10:30:00Z">
              <w:tcPr>
                <w:tcW w:w="2605" w:type="dxa"/>
                <w:vAlign w:val="center"/>
              </w:tcPr>
            </w:tcPrChange>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Change w:id="269" w:author="Nair-Desai, Sameer" w:date="2022-02-02T10:30:00Z">
              <w:tcPr>
                <w:tcW w:w="2340" w:type="dxa"/>
                <w:vAlign w:val="center"/>
              </w:tcPr>
            </w:tcPrChange>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Change w:id="270" w:author="Nair-Desai, Sameer" w:date="2022-02-02T10:30:00Z">
              <w:tcPr>
                <w:tcW w:w="2340" w:type="dxa"/>
                <w:vAlign w:val="center"/>
              </w:tcPr>
            </w:tcPrChange>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Change w:id="271" w:author="Nair-Desai, Sameer" w:date="2022-02-02T10:30:00Z">
              <w:tcPr>
                <w:tcW w:w="1890" w:type="dxa"/>
                <w:vAlign w:val="center"/>
              </w:tcPr>
            </w:tcPrChange>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913FBF">
        <w:tc>
          <w:tcPr>
            <w:tcW w:w="3150" w:type="dxa"/>
            <w:vAlign w:val="center"/>
            <w:tcPrChange w:id="272" w:author="Nair-Desai, Sameer" w:date="2022-02-02T10:30:00Z">
              <w:tcPr>
                <w:tcW w:w="2605" w:type="dxa"/>
                <w:vAlign w:val="center"/>
              </w:tcPr>
            </w:tcPrChange>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Change w:id="273" w:author="Nair-Desai, Sameer" w:date="2022-02-02T10:30:00Z">
              <w:tcPr>
                <w:tcW w:w="2340" w:type="dxa"/>
                <w:vAlign w:val="center"/>
              </w:tcPr>
            </w:tcPrChange>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Change w:id="274" w:author="Nair-Desai, Sameer" w:date="2022-02-02T10:30:00Z">
              <w:tcPr>
                <w:tcW w:w="2340" w:type="dxa"/>
                <w:vAlign w:val="center"/>
              </w:tcPr>
            </w:tcPrChange>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Change w:id="275" w:author="Nair-Desai, Sameer" w:date="2022-02-02T10:30:00Z">
              <w:tcPr>
                <w:tcW w:w="1890" w:type="dxa"/>
                <w:vAlign w:val="center"/>
              </w:tcPr>
            </w:tcPrChange>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913FBF">
        <w:tc>
          <w:tcPr>
            <w:tcW w:w="3150" w:type="dxa"/>
            <w:vAlign w:val="center"/>
            <w:tcPrChange w:id="276" w:author="Nair-Desai, Sameer" w:date="2022-02-02T10:30:00Z">
              <w:tcPr>
                <w:tcW w:w="2605" w:type="dxa"/>
                <w:vAlign w:val="center"/>
              </w:tcPr>
            </w:tcPrChange>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Change w:id="277" w:author="Nair-Desai, Sameer" w:date="2022-02-02T10:30:00Z">
              <w:tcPr>
                <w:tcW w:w="2340" w:type="dxa"/>
                <w:vAlign w:val="center"/>
              </w:tcPr>
            </w:tcPrChange>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Change w:id="278" w:author="Nair-Desai, Sameer" w:date="2022-02-02T10:30:00Z">
              <w:tcPr>
                <w:tcW w:w="2340" w:type="dxa"/>
                <w:vAlign w:val="center"/>
              </w:tcPr>
            </w:tcPrChange>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Change w:id="279" w:author="Nair-Desai, Sameer" w:date="2022-02-02T10:30:00Z">
              <w:tcPr>
                <w:tcW w:w="1890" w:type="dxa"/>
                <w:vAlign w:val="center"/>
              </w:tcPr>
            </w:tcPrChange>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913FBF">
        <w:tc>
          <w:tcPr>
            <w:tcW w:w="3150" w:type="dxa"/>
            <w:vAlign w:val="center"/>
            <w:tcPrChange w:id="280" w:author="Nair-Desai, Sameer" w:date="2022-02-02T10:30:00Z">
              <w:tcPr>
                <w:tcW w:w="2605" w:type="dxa"/>
                <w:vAlign w:val="center"/>
              </w:tcPr>
            </w:tcPrChange>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Change w:id="281" w:author="Nair-Desai, Sameer" w:date="2022-02-02T10:30:00Z">
              <w:tcPr>
                <w:tcW w:w="2340" w:type="dxa"/>
                <w:vAlign w:val="center"/>
              </w:tcPr>
            </w:tcPrChange>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Change w:id="282" w:author="Nair-Desai, Sameer" w:date="2022-02-02T10:30:00Z">
              <w:tcPr>
                <w:tcW w:w="2340" w:type="dxa"/>
                <w:vAlign w:val="center"/>
              </w:tcPr>
            </w:tcPrChange>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Change w:id="283" w:author="Nair-Desai, Sameer" w:date="2022-02-02T10:30:00Z">
              <w:tcPr>
                <w:tcW w:w="1890" w:type="dxa"/>
                <w:vAlign w:val="center"/>
              </w:tcPr>
            </w:tcPrChange>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913FBF">
        <w:tc>
          <w:tcPr>
            <w:tcW w:w="3150" w:type="dxa"/>
            <w:vAlign w:val="center"/>
            <w:tcPrChange w:id="284" w:author="Nair-Desai, Sameer" w:date="2022-02-02T10:30:00Z">
              <w:tcPr>
                <w:tcW w:w="2605" w:type="dxa"/>
                <w:vAlign w:val="center"/>
              </w:tcPr>
            </w:tcPrChange>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Change w:id="285" w:author="Nair-Desai, Sameer" w:date="2022-02-02T10:30:00Z">
              <w:tcPr>
                <w:tcW w:w="2340" w:type="dxa"/>
                <w:vAlign w:val="center"/>
              </w:tcPr>
            </w:tcPrChange>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Change w:id="286" w:author="Nair-Desai, Sameer" w:date="2022-02-02T10:30:00Z">
              <w:tcPr>
                <w:tcW w:w="2340" w:type="dxa"/>
                <w:vAlign w:val="center"/>
              </w:tcPr>
            </w:tcPrChange>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Change w:id="287" w:author="Nair-Desai, Sameer" w:date="2022-02-02T10:30:00Z">
              <w:tcPr>
                <w:tcW w:w="1890" w:type="dxa"/>
                <w:vAlign w:val="center"/>
              </w:tcPr>
            </w:tcPrChange>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913FBF">
        <w:tc>
          <w:tcPr>
            <w:tcW w:w="3150" w:type="dxa"/>
            <w:vAlign w:val="center"/>
            <w:tcPrChange w:id="288" w:author="Nair-Desai, Sameer" w:date="2022-02-02T10:30:00Z">
              <w:tcPr>
                <w:tcW w:w="2605" w:type="dxa"/>
                <w:vAlign w:val="center"/>
              </w:tcPr>
            </w:tcPrChange>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Change w:id="289" w:author="Nair-Desai, Sameer" w:date="2022-02-02T10:30:00Z">
              <w:tcPr>
                <w:tcW w:w="2340" w:type="dxa"/>
                <w:vAlign w:val="center"/>
              </w:tcPr>
            </w:tcPrChange>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Change w:id="290" w:author="Nair-Desai, Sameer" w:date="2022-02-02T10:30:00Z">
              <w:tcPr>
                <w:tcW w:w="2340" w:type="dxa"/>
                <w:vAlign w:val="center"/>
              </w:tcPr>
            </w:tcPrChange>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Change w:id="291" w:author="Nair-Desai, Sameer" w:date="2022-02-02T10:30:00Z">
              <w:tcPr>
                <w:tcW w:w="1890" w:type="dxa"/>
                <w:vAlign w:val="center"/>
              </w:tcPr>
            </w:tcPrChange>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913FBF">
        <w:tc>
          <w:tcPr>
            <w:tcW w:w="3150" w:type="dxa"/>
            <w:vAlign w:val="center"/>
            <w:tcPrChange w:id="292" w:author="Nair-Desai, Sameer" w:date="2022-02-02T10:30:00Z">
              <w:tcPr>
                <w:tcW w:w="2605" w:type="dxa"/>
                <w:vAlign w:val="center"/>
              </w:tcPr>
            </w:tcPrChange>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Change w:id="293" w:author="Nair-Desai, Sameer" w:date="2022-02-02T10:30:00Z">
              <w:tcPr>
                <w:tcW w:w="2340" w:type="dxa"/>
                <w:vAlign w:val="center"/>
              </w:tcPr>
            </w:tcPrChange>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Change w:id="294" w:author="Nair-Desai, Sameer" w:date="2022-02-02T10:30:00Z">
              <w:tcPr>
                <w:tcW w:w="2340" w:type="dxa"/>
                <w:vAlign w:val="center"/>
              </w:tcPr>
            </w:tcPrChange>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Change w:id="295" w:author="Nair-Desai, Sameer" w:date="2022-02-02T10:30:00Z">
              <w:tcPr>
                <w:tcW w:w="1890" w:type="dxa"/>
                <w:vAlign w:val="center"/>
              </w:tcPr>
            </w:tcPrChange>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913FBF">
        <w:tc>
          <w:tcPr>
            <w:tcW w:w="3150" w:type="dxa"/>
            <w:vAlign w:val="center"/>
            <w:tcPrChange w:id="296" w:author="Nair-Desai, Sameer" w:date="2022-02-02T10:30:00Z">
              <w:tcPr>
                <w:tcW w:w="2605" w:type="dxa"/>
                <w:vAlign w:val="center"/>
              </w:tcPr>
            </w:tcPrChange>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Change w:id="297" w:author="Nair-Desai, Sameer" w:date="2022-02-02T10:30:00Z">
              <w:tcPr>
                <w:tcW w:w="2340" w:type="dxa"/>
                <w:vAlign w:val="center"/>
              </w:tcPr>
            </w:tcPrChange>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Change w:id="298" w:author="Nair-Desai, Sameer" w:date="2022-02-02T10:30:00Z">
              <w:tcPr>
                <w:tcW w:w="2340" w:type="dxa"/>
                <w:vAlign w:val="center"/>
              </w:tcPr>
            </w:tcPrChange>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Change w:id="299" w:author="Nair-Desai, Sameer" w:date="2022-02-02T10:30:00Z">
              <w:tcPr>
                <w:tcW w:w="1890" w:type="dxa"/>
                <w:vAlign w:val="center"/>
              </w:tcPr>
            </w:tcPrChange>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913FBF">
        <w:tc>
          <w:tcPr>
            <w:tcW w:w="3150" w:type="dxa"/>
            <w:vAlign w:val="center"/>
            <w:tcPrChange w:id="300" w:author="Nair-Desai, Sameer" w:date="2022-02-02T10:30:00Z">
              <w:tcPr>
                <w:tcW w:w="2605" w:type="dxa"/>
                <w:vAlign w:val="center"/>
              </w:tcPr>
            </w:tcPrChange>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Change w:id="301" w:author="Nair-Desai, Sameer" w:date="2022-02-02T10:30:00Z">
              <w:tcPr>
                <w:tcW w:w="2340" w:type="dxa"/>
                <w:vAlign w:val="center"/>
              </w:tcPr>
            </w:tcPrChange>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Change w:id="302" w:author="Nair-Desai, Sameer" w:date="2022-02-02T10:30:00Z">
              <w:tcPr>
                <w:tcW w:w="2340" w:type="dxa"/>
                <w:vAlign w:val="center"/>
              </w:tcPr>
            </w:tcPrChange>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Change w:id="303" w:author="Nair-Desai, Sameer" w:date="2022-02-02T10:30:00Z">
              <w:tcPr>
                <w:tcW w:w="1890" w:type="dxa"/>
                <w:vAlign w:val="center"/>
              </w:tcPr>
            </w:tcPrChange>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913FBF">
        <w:tc>
          <w:tcPr>
            <w:tcW w:w="3150" w:type="dxa"/>
            <w:vAlign w:val="center"/>
            <w:tcPrChange w:id="304" w:author="Nair-Desai, Sameer" w:date="2022-02-02T10:30:00Z">
              <w:tcPr>
                <w:tcW w:w="2605" w:type="dxa"/>
                <w:vAlign w:val="center"/>
              </w:tcPr>
            </w:tcPrChange>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Change w:id="305" w:author="Nair-Desai, Sameer" w:date="2022-02-02T10:30:00Z">
              <w:tcPr>
                <w:tcW w:w="2340" w:type="dxa"/>
                <w:vAlign w:val="center"/>
              </w:tcPr>
            </w:tcPrChange>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Change w:id="306" w:author="Nair-Desai, Sameer" w:date="2022-02-02T10:30:00Z">
              <w:tcPr>
                <w:tcW w:w="2340" w:type="dxa"/>
                <w:vAlign w:val="center"/>
              </w:tcPr>
            </w:tcPrChange>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Change w:id="307" w:author="Nair-Desai, Sameer" w:date="2022-02-02T10:30:00Z">
              <w:tcPr>
                <w:tcW w:w="1890" w:type="dxa"/>
                <w:vAlign w:val="center"/>
              </w:tcPr>
            </w:tcPrChange>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913FBF">
        <w:tc>
          <w:tcPr>
            <w:tcW w:w="3150" w:type="dxa"/>
            <w:vAlign w:val="center"/>
            <w:tcPrChange w:id="308" w:author="Nair-Desai, Sameer" w:date="2022-02-02T10:30:00Z">
              <w:tcPr>
                <w:tcW w:w="2605" w:type="dxa"/>
                <w:vAlign w:val="center"/>
              </w:tcPr>
            </w:tcPrChange>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Change w:id="309" w:author="Nair-Desai, Sameer" w:date="2022-02-02T10:30:00Z">
              <w:tcPr>
                <w:tcW w:w="2340" w:type="dxa"/>
                <w:vAlign w:val="center"/>
              </w:tcPr>
            </w:tcPrChange>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Change w:id="310" w:author="Nair-Desai, Sameer" w:date="2022-02-02T10:30:00Z">
              <w:tcPr>
                <w:tcW w:w="2340" w:type="dxa"/>
                <w:vAlign w:val="center"/>
              </w:tcPr>
            </w:tcPrChange>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Change w:id="311" w:author="Nair-Desai, Sameer" w:date="2022-02-02T10:30:00Z">
              <w:tcPr>
                <w:tcW w:w="1890" w:type="dxa"/>
                <w:vAlign w:val="center"/>
              </w:tcPr>
            </w:tcPrChange>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913FBF">
        <w:tc>
          <w:tcPr>
            <w:tcW w:w="3150" w:type="dxa"/>
            <w:vAlign w:val="center"/>
            <w:tcPrChange w:id="312" w:author="Nair-Desai, Sameer" w:date="2022-02-02T10:30:00Z">
              <w:tcPr>
                <w:tcW w:w="2605" w:type="dxa"/>
                <w:vAlign w:val="center"/>
              </w:tcPr>
            </w:tcPrChange>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Change w:id="313" w:author="Nair-Desai, Sameer" w:date="2022-02-02T10:30:00Z">
              <w:tcPr>
                <w:tcW w:w="2340" w:type="dxa"/>
                <w:vAlign w:val="center"/>
              </w:tcPr>
            </w:tcPrChange>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Change w:id="314" w:author="Nair-Desai, Sameer" w:date="2022-02-02T10:30:00Z">
              <w:tcPr>
                <w:tcW w:w="2340" w:type="dxa"/>
                <w:vAlign w:val="center"/>
              </w:tcPr>
            </w:tcPrChange>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Change w:id="315" w:author="Nair-Desai, Sameer" w:date="2022-02-02T10:30:00Z">
              <w:tcPr>
                <w:tcW w:w="1890" w:type="dxa"/>
                <w:vAlign w:val="center"/>
              </w:tcPr>
            </w:tcPrChange>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913FBF">
        <w:tc>
          <w:tcPr>
            <w:tcW w:w="3150" w:type="dxa"/>
            <w:vAlign w:val="center"/>
            <w:tcPrChange w:id="316" w:author="Nair-Desai, Sameer" w:date="2022-02-02T10:30:00Z">
              <w:tcPr>
                <w:tcW w:w="2605" w:type="dxa"/>
                <w:vAlign w:val="center"/>
              </w:tcPr>
            </w:tcPrChange>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Change w:id="317" w:author="Nair-Desai, Sameer" w:date="2022-02-02T10:30:00Z">
              <w:tcPr>
                <w:tcW w:w="2340" w:type="dxa"/>
                <w:vAlign w:val="center"/>
              </w:tcPr>
            </w:tcPrChange>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Change w:id="318" w:author="Nair-Desai, Sameer" w:date="2022-02-02T10:30:00Z">
              <w:tcPr>
                <w:tcW w:w="2340" w:type="dxa"/>
                <w:vAlign w:val="center"/>
              </w:tcPr>
            </w:tcPrChange>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Change w:id="319" w:author="Nair-Desai, Sameer" w:date="2022-02-02T10:30:00Z">
              <w:tcPr>
                <w:tcW w:w="1890" w:type="dxa"/>
                <w:vAlign w:val="center"/>
              </w:tcPr>
            </w:tcPrChange>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913FBF">
        <w:tc>
          <w:tcPr>
            <w:tcW w:w="3150" w:type="dxa"/>
            <w:vAlign w:val="center"/>
            <w:tcPrChange w:id="320" w:author="Nair-Desai, Sameer" w:date="2022-02-02T10:30:00Z">
              <w:tcPr>
                <w:tcW w:w="2605" w:type="dxa"/>
                <w:vAlign w:val="center"/>
              </w:tcPr>
            </w:tcPrChange>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Change w:id="321" w:author="Nair-Desai, Sameer" w:date="2022-02-02T10:30:00Z">
              <w:tcPr>
                <w:tcW w:w="2340" w:type="dxa"/>
                <w:vAlign w:val="center"/>
              </w:tcPr>
            </w:tcPrChange>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Change w:id="322" w:author="Nair-Desai, Sameer" w:date="2022-02-02T10:30:00Z">
              <w:tcPr>
                <w:tcW w:w="2340" w:type="dxa"/>
                <w:vAlign w:val="center"/>
              </w:tcPr>
            </w:tcPrChange>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Change w:id="323" w:author="Nair-Desai, Sameer" w:date="2022-02-02T10:30:00Z">
              <w:tcPr>
                <w:tcW w:w="1890" w:type="dxa"/>
                <w:vAlign w:val="center"/>
              </w:tcPr>
            </w:tcPrChange>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913FBF">
        <w:tc>
          <w:tcPr>
            <w:tcW w:w="3150" w:type="dxa"/>
            <w:vAlign w:val="center"/>
            <w:tcPrChange w:id="324" w:author="Nair-Desai, Sameer" w:date="2022-02-02T10:30:00Z">
              <w:tcPr>
                <w:tcW w:w="2605" w:type="dxa"/>
                <w:vAlign w:val="center"/>
              </w:tcPr>
            </w:tcPrChange>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Change w:id="325" w:author="Nair-Desai, Sameer" w:date="2022-02-02T10:30:00Z">
              <w:tcPr>
                <w:tcW w:w="2340" w:type="dxa"/>
                <w:vAlign w:val="center"/>
              </w:tcPr>
            </w:tcPrChange>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Change w:id="326" w:author="Nair-Desai, Sameer" w:date="2022-02-02T10:30:00Z">
              <w:tcPr>
                <w:tcW w:w="2340" w:type="dxa"/>
                <w:vAlign w:val="center"/>
              </w:tcPr>
            </w:tcPrChange>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Change w:id="327" w:author="Nair-Desai, Sameer" w:date="2022-02-02T10:30:00Z">
              <w:tcPr>
                <w:tcW w:w="1890" w:type="dxa"/>
                <w:vAlign w:val="center"/>
              </w:tcPr>
            </w:tcPrChange>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913FBF">
        <w:tc>
          <w:tcPr>
            <w:tcW w:w="3150" w:type="dxa"/>
            <w:vAlign w:val="center"/>
            <w:tcPrChange w:id="328" w:author="Nair-Desai, Sameer" w:date="2022-02-02T10:30:00Z">
              <w:tcPr>
                <w:tcW w:w="2605" w:type="dxa"/>
                <w:vAlign w:val="center"/>
              </w:tcPr>
            </w:tcPrChange>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Change w:id="329" w:author="Nair-Desai, Sameer" w:date="2022-02-02T10:30:00Z">
              <w:tcPr>
                <w:tcW w:w="2340" w:type="dxa"/>
                <w:vAlign w:val="center"/>
              </w:tcPr>
            </w:tcPrChange>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Change w:id="330" w:author="Nair-Desai, Sameer" w:date="2022-02-02T10:30:00Z">
              <w:tcPr>
                <w:tcW w:w="2340" w:type="dxa"/>
                <w:vAlign w:val="center"/>
              </w:tcPr>
            </w:tcPrChange>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Change w:id="331" w:author="Nair-Desai, Sameer" w:date="2022-02-02T10:30:00Z">
              <w:tcPr>
                <w:tcW w:w="1890" w:type="dxa"/>
                <w:vAlign w:val="center"/>
              </w:tcPr>
            </w:tcPrChange>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913FBF">
        <w:tc>
          <w:tcPr>
            <w:tcW w:w="3150" w:type="dxa"/>
            <w:vAlign w:val="center"/>
            <w:tcPrChange w:id="332" w:author="Nair-Desai, Sameer" w:date="2022-02-02T10:30:00Z">
              <w:tcPr>
                <w:tcW w:w="2605" w:type="dxa"/>
                <w:vAlign w:val="center"/>
              </w:tcPr>
            </w:tcPrChange>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Change w:id="333" w:author="Nair-Desai, Sameer" w:date="2022-02-02T10:30:00Z">
              <w:tcPr>
                <w:tcW w:w="2340" w:type="dxa"/>
                <w:vAlign w:val="center"/>
              </w:tcPr>
            </w:tcPrChange>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Change w:id="334" w:author="Nair-Desai, Sameer" w:date="2022-02-02T10:30:00Z">
              <w:tcPr>
                <w:tcW w:w="2340" w:type="dxa"/>
                <w:vAlign w:val="center"/>
              </w:tcPr>
            </w:tcPrChange>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Change w:id="335" w:author="Nair-Desai, Sameer" w:date="2022-02-02T10:30:00Z">
              <w:tcPr>
                <w:tcW w:w="1890" w:type="dxa"/>
                <w:vAlign w:val="center"/>
              </w:tcPr>
            </w:tcPrChange>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913FBF">
        <w:tc>
          <w:tcPr>
            <w:tcW w:w="3150" w:type="dxa"/>
            <w:vAlign w:val="center"/>
            <w:tcPrChange w:id="336" w:author="Nair-Desai, Sameer" w:date="2022-02-02T10:30:00Z">
              <w:tcPr>
                <w:tcW w:w="2605" w:type="dxa"/>
                <w:vAlign w:val="center"/>
              </w:tcPr>
            </w:tcPrChange>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Change w:id="337" w:author="Nair-Desai, Sameer" w:date="2022-02-02T10:30:00Z">
              <w:tcPr>
                <w:tcW w:w="2340" w:type="dxa"/>
                <w:vAlign w:val="center"/>
              </w:tcPr>
            </w:tcPrChange>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Change w:id="338" w:author="Nair-Desai, Sameer" w:date="2022-02-02T10:30:00Z">
              <w:tcPr>
                <w:tcW w:w="2340" w:type="dxa"/>
                <w:vAlign w:val="center"/>
              </w:tcPr>
            </w:tcPrChange>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Change w:id="339" w:author="Nair-Desai, Sameer" w:date="2022-02-02T10:30:00Z">
              <w:tcPr>
                <w:tcW w:w="1890" w:type="dxa"/>
                <w:vAlign w:val="center"/>
              </w:tcPr>
            </w:tcPrChange>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913FBF">
        <w:tc>
          <w:tcPr>
            <w:tcW w:w="3150" w:type="dxa"/>
            <w:vAlign w:val="center"/>
            <w:tcPrChange w:id="340" w:author="Nair-Desai, Sameer" w:date="2022-02-02T10:30:00Z">
              <w:tcPr>
                <w:tcW w:w="2605" w:type="dxa"/>
                <w:vAlign w:val="center"/>
              </w:tcPr>
            </w:tcPrChange>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Change w:id="341" w:author="Nair-Desai, Sameer" w:date="2022-02-02T10:30:00Z">
              <w:tcPr>
                <w:tcW w:w="2340" w:type="dxa"/>
                <w:vAlign w:val="center"/>
              </w:tcPr>
            </w:tcPrChange>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Change w:id="342" w:author="Nair-Desai, Sameer" w:date="2022-02-02T10:30:00Z">
              <w:tcPr>
                <w:tcW w:w="2340" w:type="dxa"/>
                <w:vAlign w:val="center"/>
              </w:tcPr>
            </w:tcPrChange>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Change w:id="343" w:author="Nair-Desai, Sameer" w:date="2022-02-02T10:30:00Z">
              <w:tcPr>
                <w:tcW w:w="1890" w:type="dxa"/>
                <w:vAlign w:val="center"/>
              </w:tcPr>
            </w:tcPrChange>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913FBF">
        <w:tc>
          <w:tcPr>
            <w:tcW w:w="3150" w:type="dxa"/>
            <w:vAlign w:val="center"/>
            <w:tcPrChange w:id="344" w:author="Nair-Desai, Sameer" w:date="2022-02-02T10:30:00Z">
              <w:tcPr>
                <w:tcW w:w="2605" w:type="dxa"/>
                <w:vAlign w:val="center"/>
              </w:tcPr>
            </w:tcPrChange>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Change w:id="345" w:author="Nair-Desai, Sameer" w:date="2022-02-02T10:30:00Z">
              <w:tcPr>
                <w:tcW w:w="2340" w:type="dxa"/>
                <w:vAlign w:val="center"/>
              </w:tcPr>
            </w:tcPrChange>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Change w:id="346" w:author="Nair-Desai, Sameer" w:date="2022-02-02T10:30:00Z">
              <w:tcPr>
                <w:tcW w:w="2340" w:type="dxa"/>
                <w:vAlign w:val="center"/>
              </w:tcPr>
            </w:tcPrChange>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Change w:id="347" w:author="Nair-Desai, Sameer" w:date="2022-02-02T10:30:00Z">
              <w:tcPr>
                <w:tcW w:w="1890" w:type="dxa"/>
                <w:vAlign w:val="center"/>
              </w:tcPr>
            </w:tcPrChange>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913FBF">
        <w:tc>
          <w:tcPr>
            <w:tcW w:w="3150" w:type="dxa"/>
            <w:vAlign w:val="center"/>
            <w:tcPrChange w:id="348" w:author="Nair-Desai, Sameer" w:date="2022-02-02T10:30:00Z">
              <w:tcPr>
                <w:tcW w:w="2605" w:type="dxa"/>
                <w:vAlign w:val="center"/>
              </w:tcPr>
            </w:tcPrChange>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Change w:id="349" w:author="Nair-Desai, Sameer" w:date="2022-02-02T10:30:00Z">
              <w:tcPr>
                <w:tcW w:w="2340" w:type="dxa"/>
                <w:vAlign w:val="center"/>
              </w:tcPr>
            </w:tcPrChange>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Change w:id="350" w:author="Nair-Desai, Sameer" w:date="2022-02-02T10:30:00Z">
              <w:tcPr>
                <w:tcW w:w="2340" w:type="dxa"/>
                <w:vAlign w:val="center"/>
              </w:tcPr>
            </w:tcPrChange>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Change w:id="351" w:author="Nair-Desai, Sameer" w:date="2022-02-02T10:30:00Z">
              <w:tcPr>
                <w:tcW w:w="1890" w:type="dxa"/>
                <w:vAlign w:val="center"/>
              </w:tcPr>
            </w:tcPrChange>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913FBF">
        <w:tc>
          <w:tcPr>
            <w:tcW w:w="3150" w:type="dxa"/>
            <w:vAlign w:val="center"/>
            <w:tcPrChange w:id="352" w:author="Nair-Desai, Sameer" w:date="2022-02-02T10:30:00Z">
              <w:tcPr>
                <w:tcW w:w="2605" w:type="dxa"/>
                <w:vAlign w:val="center"/>
              </w:tcPr>
            </w:tcPrChange>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Change w:id="353" w:author="Nair-Desai, Sameer" w:date="2022-02-02T10:30:00Z">
              <w:tcPr>
                <w:tcW w:w="2340" w:type="dxa"/>
                <w:vAlign w:val="center"/>
              </w:tcPr>
            </w:tcPrChange>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Change w:id="354" w:author="Nair-Desai, Sameer" w:date="2022-02-02T10:30:00Z">
              <w:tcPr>
                <w:tcW w:w="2340" w:type="dxa"/>
                <w:vAlign w:val="center"/>
              </w:tcPr>
            </w:tcPrChange>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Change w:id="355" w:author="Nair-Desai, Sameer" w:date="2022-02-02T10:30:00Z">
              <w:tcPr>
                <w:tcW w:w="1890" w:type="dxa"/>
                <w:vAlign w:val="center"/>
              </w:tcPr>
            </w:tcPrChange>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913FBF">
        <w:tc>
          <w:tcPr>
            <w:tcW w:w="3150" w:type="dxa"/>
            <w:vAlign w:val="center"/>
            <w:tcPrChange w:id="356" w:author="Nair-Desai, Sameer" w:date="2022-02-02T10:30:00Z">
              <w:tcPr>
                <w:tcW w:w="2605" w:type="dxa"/>
                <w:vAlign w:val="center"/>
              </w:tcPr>
            </w:tcPrChange>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Change w:id="357" w:author="Nair-Desai, Sameer" w:date="2022-02-02T10:30:00Z">
              <w:tcPr>
                <w:tcW w:w="2340" w:type="dxa"/>
                <w:vAlign w:val="center"/>
              </w:tcPr>
            </w:tcPrChange>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Change w:id="358" w:author="Nair-Desai, Sameer" w:date="2022-02-02T10:30:00Z">
              <w:tcPr>
                <w:tcW w:w="2340" w:type="dxa"/>
                <w:vAlign w:val="center"/>
              </w:tcPr>
            </w:tcPrChange>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Change w:id="359" w:author="Nair-Desai, Sameer" w:date="2022-02-02T10:30:00Z">
              <w:tcPr>
                <w:tcW w:w="1890" w:type="dxa"/>
                <w:vAlign w:val="center"/>
              </w:tcPr>
            </w:tcPrChange>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913FBF">
        <w:tc>
          <w:tcPr>
            <w:tcW w:w="3150" w:type="dxa"/>
            <w:vAlign w:val="center"/>
            <w:tcPrChange w:id="360" w:author="Nair-Desai, Sameer" w:date="2022-02-02T10:30:00Z">
              <w:tcPr>
                <w:tcW w:w="2605" w:type="dxa"/>
                <w:vAlign w:val="center"/>
              </w:tcPr>
            </w:tcPrChange>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Change w:id="361" w:author="Nair-Desai, Sameer" w:date="2022-02-02T10:30:00Z">
              <w:tcPr>
                <w:tcW w:w="2340" w:type="dxa"/>
                <w:vAlign w:val="center"/>
              </w:tcPr>
            </w:tcPrChange>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Change w:id="362" w:author="Nair-Desai, Sameer" w:date="2022-02-02T10:30:00Z">
              <w:tcPr>
                <w:tcW w:w="2340" w:type="dxa"/>
                <w:vAlign w:val="center"/>
              </w:tcPr>
            </w:tcPrChange>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Change w:id="363" w:author="Nair-Desai, Sameer" w:date="2022-02-02T10:30:00Z">
              <w:tcPr>
                <w:tcW w:w="1890" w:type="dxa"/>
                <w:vAlign w:val="center"/>
              </w:tcPr>
            </w:tcPrChange>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913FBF">
        <w:tc>
          <w:tcPr>
            <w:tcW w:w="3150" w:type="dxa"/>
            <w:vAlign w:val="center"/>
            <w:tcPrChange w:id="364" w:author="Nair-Desai, Sameer" w:date="2022-02-02T10:30:00Z">
              <w:tcPr>
                <w:tcW w:w="2605" w:type="dxa"/>
                <w:vAlign w:val="center"/>
              </w:tcPr>
            </w:tcPrChange>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Change w:id="365" w:author="Nair-Desai, Sameer" w:date="2022-02-02T10:30:00Z">
              <w:tcPr>
                <w:tcW w:w="2340" w:type="dxa"/>
                <w:vAlign w:val="center"/>
              </w:tcPr>
            </w:tcPrChange>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Change w:id="366" w:author="Nair-Desai, Sameer" w:date="2022-02-02T10:30:00Z">
              <w:tcPr>
                <w:tcW w:w="2340" w:type="dxa"/>
                <w:vAlign w:val="center"/>
              </w:tcPr>
            </w:tcPrChange>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Change w:id="367" w:author="Nair-Desai, Sameer" w:date="2022-02-02T10:30:00Z">
              <w:tcPr>
                <w:tcW w:w="1890" w:type="dxa"/>
                <w:vAlign w:val="center"/>
              </w:tcPr>
            </w:tcPrChange>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913FBF">
        <w:tc>
          <w:tcPr>
            <w:tcW w:w="3150" w:type="dxa"/>
            <w:vAlign w:val="center"/>
            <w:tcPrChange w:id="368" w:author="Nair-Desai, Sameer" w:date="2022-02-02T10:30:00Z">
              <w:tcPr>
                <w:tcW w:w="2605" w:type="dxa"/>
                <w:vAlign w:val="center"/>
              </w:tcPr>
            </w:tcPrChange>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Change w:id="369" w:author="Nair-Desai, Sameer" w:date="2022-02-02T10:30:00Z">
              <w:tcPr>
                <w:tcW w:w="2340" w:type="dxa"/>
                <w:vAlign w:val="center"/>
              </w:tcPr>
            </w:tcPrChange>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Change w:id="370" w:author="Nair-Desai, Sameer" w:date="2022-02-02T10:30:00Z">
              <w:tcPr>
                <w:tcW w:w="2340" w:type="dxa"/>
                <w:vAlign w:val="center"/>
              </w:tcPr>
            </w:tcPrChange>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Change w:id="371" w:author="Nair-Desai, Sameer" w:date="2022-02-02T10:30:00Z">
              <w:tcPr>
                <w:tcW w:w="1890" w:type="dxa"/>
                <w:vAlign w:val="center"/>
              </w:tcPr>
            </w:tcPrChange>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913FBF">
        <w:tc>
          <w:tcPr>
            <w:tcW w:w="3150" w:type="dxa"/>
            <w:vAlign w:val="center"/>
            <w:tcPrChange w:id="372" w:author="Nair-Desai, Sameer" w:date="2022-02-02T10:30:00Z">
              <w:tcPr>
                <w:tcW w:w="2605" w:type="dxa"/>
                <w:vAlign w:val="center"/>
              </w:tcPr>
            </w:tcPrChange>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Change w:id="373" w:author="Nair-Desai, Sameer" w:date="2022-02-02T10:30:00Z">
              <w:tcPr>
                <w:tcW w:w="2340" w:type="dxa"/>
                <w:vAlign w:val="center"/>
              </w:tcPr>
            </w:tcPrChange>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Change w:id="374" w:author="Nair-Desai, Sameer" w:date="2022-02-02T10:30:00Z">
              <w:tcPr>
                <w:tcW w:w="2340" w:type="dxa"/>
                <w:vAlign w:val="center"/>
              </w:tcPr>
            </w:tcPrChange>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Change w:id="375" w:author="Nair-Desai, Sameer" w:date="2022-02-02T10:30:00Z">
              <w:tcPr>
                <w:tcW w:w="1890" w:type="dxa"/>
                <w:vAlign w:val="center"/>
              </w:tcPr>
            </w:tcPrChange>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913FBF">
        <w:tc>
          <w:tcPr>
            <w:tcW w:w="3150" w:type="dxa"/>
            <w:vAlign w:val="center"/>
            <w:tcPrChange w:id="376" w:author="Nair-Desai, Sameer" w:date="2022-02-02T10:30:00Z">
              <w:tcPr>
                <w:tcW w:w="2605" w:type="dxa"/>
                <w:vAlign w:val="center"/>
              </w:tcPr>
            </w:tcPrChange>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Change w:id="377" w:author="Nair-Desai, Sameer" w:date="2022-02-02T10:30:00Z">
              <w:tcPr>
                <w:tcW w:w="2340" w:type="dxa"/>
                <w:vAlign w:val="center"/>
              </w:tcPr>
            </w:tcPrChange>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Change w:id="378" w:author="Nair-Desai, Sameer" w:date="2022-02-02T10:30:00Z">
              <w:tcPr>
                <w:tcW w:w="2340" w:type="dxa"/>
                <w:vAlign w:val="center"/>
              </w:tcPr>
            </w:tcPrChange>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Change w:id="379" w:author="Nair-Desai, Sameer" w:date="2022-02-02T10:30:00Z">
              <w:tcPr>
                <w:tcW w:w="1890" w:type="dxa"/>
                <w:vAlign w:val="center"/>
              </w:tcPr>
            </w:tcPrChange>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913FBF">
        <w:tc>
          <w:tcPr>
            <w:tcW w:w="3150" w:type="dxa"/>
            <w:vAlign w:val="center"/>
            <w:tcPrChange w:id="380" w:author="Nair-Desai, Sameer" w:date="2022-02-02T10:30:00Z">
              <w:tcPr>
                <w:tcW w:w="2605" w:type="dxa"/>
                <w:vAlign w:val="center"/>
              </w:tcPr>
            </w:tcPrChange>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Change w:id="381" w:author="Nair-Desai, Sameer" w:date="2022-02-02T10:30:00Z">
              <w:tcPr>
                <w:tcW w:w="2340" w:type="dxa"/>
                <w:vAlign w:val="center"/>
              </w:tcPr>
            </w:tcPrChange>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Change w:id="382" w:author="Nair-Desai, Sameer" w:date="2022-02-02T10:30:00Z">
              <w:tcPr>
                <w:tcW w:w="2340" w:type="dxa"/>
                <w:vAlign w:val="center"/>
              </w:tcPr>
            </w:tcPrChange>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Change w:id="383" w:author="Nair-Desai, Sameer" w:date="2022-02-02T10:30:00Z">
              <w:tcPr>
                <w:tcW w:w="1890" w:type="dxa"/>
                <w:vAlign w:val="center"/>
              </w:tcPr>
            </w:tcPrChange>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913FBF">
        <w:tc>
          <w:tcPr>
            <w:tcW w:w="3150" w:type="dxa"/>
            <w:vAlign w:val="center"/>
            <w:tcPrChange w:id="384" w:author="Nair-Desai, Sameer" w:date="2022-02-02T10:30:00Z">
              <w:tcPr>
                <w:tcW w:w="2605" w:type="dxa"/>
                <w:vAlign w:val="center"/>
              </w:tcPr>
            </w:tcPrChange>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Change w:id="385" w:author="Nair-Desai, Sameer" w:date="2022-02-02T10:30:00Z">
              <w:tcPr>
                <w:tcW w:w="2340" w:type="dxa"/>
                <w:vAlign w:val="center"/>
              </w:tcPr>
            </w:tcPrChange>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Change w:id="386" w:author="Nair-Desai, Sameer" w:date="2022-02-02T10:30:00Z">
              <w:tcPr>
                <w:tcW w:w="2340" w:type="dxa"/>
                <w:vAlign w:val="center"/>
              </w:tcPr>
            </w:tcPrChange>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Change w:id="387" w:author="Nair-Desai, Sameer" w:date="2022-02-02T10:30:00Z">
              <w:tcPr>
                <w:tcW w:w="1890" w:type="dxa"/>
                <w:vAlign w:val="center"/>
              </w:tcPr>
            </w:tcPrChange>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913FBF">
        <w:tc>
          <w:tcPr>
            <w:tcW w:w="3150" w:type="dxa"/>
            <w:vAlign w:val="center"/>
            <w:tcPrChange w:id="388" w:author="Nair-Desai, Sameer" w:date="2022-02-02T10:30:00Z">
              <w:tcPr>
                <w:tcW w:w="2605" w:type="dxa"/>
                <w:vAlign w:val="center"/>
              </w:tcPr>
            </w:tcPrChange>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389" w:author="Nair-Desai, Sameer" w:date="2022-02-02T10:30:00Z">
              <w:tcPr>
                <w:tcW w:w="2340" w:type="dxa"/>
                <w:vAlign w:val="center"/>
              </w:tcPr>
            </w:tcPrChange>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390" w:author="Nair-Desai, Sameer" w:date="2022-02-02T10:30:00Z">
              <w:tcPr>
                <w:tcW w:w="2340" w:type="dxa"/>
                <w:vAlign w:val="center"/>
              </w:tcPr>
            </w:tcPrChange>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Change w:id="391" w:author="Nair-Desai, Sameer" w:date="2022-02-02T10:30:00Z">
              <w:tcPr>
                <w:tcW w:w="1890" w:type="dxa"/>
                <w:vAlign w:val="center"/>
              </w:tcPr>
            </w:tcPrChange>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57F0FC74" w:rsidR="00642EE0" w:rsidRDefault="00642EE0" w:rsidP="00695B92">
      <w:pPr>
        <w:spacing w:line="360" w:lineRule="auto"/>
        <w:rPr>
          <w:ins w:id="392" w:author="Nair-Desai, Sameer" w:date="2022-02-02T10:05:00Z"/>
          <w:rFonts w:ascii="Times New Roman" w:hAnsi="Times New Roman" w:cs="Times New Roman"/>
          <w:sz w:val="24"/>
          <w:szCs w:val="24"/>
        </w:rPr>
      </w:pPr>
    </w:p>
    <w:p w14:paraId="5311E234" w14:textId="77777777" w:rsidR="003E03B4" w:rsidRPr="00D7451B" w:rsidRDefault="003E03B4" w:rsidP="00695B92">
      <w:pPr>
        <w:spacing w:line="360" w:lineRule="auto"/>
        <w:rPr>
          <w:rFonts w:ascii="Times New Roman" w:hAnsi="Times New Roman" w:cs="Times New Roman"/>
          <w:sz w:val="24"/>
          <w:szCs w:val="24"/>
        </w:rPr>
      </w:pPr>
    </w:p>
    <w:p w14:paraId="7BA58A94" w14:textId="1FF0186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lastRenderedPageBreak/>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ins w:id="393" w:author="Nair-Desai, Sameer" w:date="2022-02-02T10:31:00Z">
              <w:r w:rsidR="005D2427">
                <w:rPr>
                  <w:rFonts w:ascii="Times New Roman" w:eastAsia="Times New Roman" w:hAnsi="Times New Roman" w:cs="Times New Roman"/>
                  <w:sz w:val="24"/>
                  <w:szCs w:val="24"/>
                </w:rPr>
                <w:t>.0</w:t>
              </w:r>
            </w:ins>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9B514C4"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r w:rsidR="00642EE0" w:rsidRPr="008A55DE">
        <w:rPr>
          <w:rFonts w:ascii="Times New Roman" w:hAnsi="Times New Roman" w:cs="Times New Roman"/>
          <w:sz w:val="24"/>
          <w:szCs w:val="28"/>
        </w:rPr>
        <w:t xml:space="preserve">Average Statistics of countries in Excess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quartiles, </w:t>
      </w:r>
      <w:r w:rsidR="00B315D1" w:rsidRPr="008A55DE">
        <w:rPr>
          <w:rFonts w:ascii="Times New Roman" w:hAnsi="Times New Roman" w:cs="Times New Roman"/>
          <w:sz w:val="24"/>
          <w:szCs w:val="28"/>
        </w:rPr>
        <w:t>mortality</w:t>
      </w:r>
      <w:r w:rsidR="00642EE0" w:rsidRPr="008A55DE">
        <w:rPr>
          <w:rFonts w:ascii="Times New Roman" w:hAnsi="Times New Roman" w:cs="Times New Roman"/>
          <w:sz w:val="24"/>
          <w:szCs w:val="28"/>
        </w:rPr>
        <w:t xml:space="preserve">/million </w:t>
      </w:r>
      <w:r w:rsidR="00642EE0" w:rsidRPr="008A55DE">
        <w:rPr>
          <w:rFonts w:ascii="Times New Roman" w:hAnsi="Times New Roman" w:cs="Times New Roman"/>
          <w:color w:val="000000" w:themeColor="text1"/>
          <w:sz w:val="24"/>
          <w:szCs w:val="28"/>
        </w:rPr>
        <w:t xml:space="preserve">December 31, </w:t>
      </w:r>
      <w:r w:rsidR="00642EE0" w:rsidRPr="008A55DE">
        <w:rPr>
          <w:rFonts w:ascii="Times New Roman" w:hAnsi="Times New Roman" w:cs="Times New Roman"/>
          <w:sz w:val="24"/>
          <w:szCs w:val="28"/>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4AF39618"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del w:id="394" w:author="Nair-Desai, Sameer" w:date="2022-02-02T10:38:00Z">
        <w:r w:rsidR="00F96761"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39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ins w:id="396" w:author="Nair-Desai, Sameer" w:date="2022-02-02T10:32: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reve</w:t>
      </w:r>
      <w:ins w:id="397" w:author="Nair-Desai, Sameer" w:date="2022-02-02T10:31:00Z">
        <w:r w:rsidR="00525E77">
          <w:rPr>
            <w:rFonts w:ascii="Times New Roman" w:hAnsi="Times New Roman" w:cs="Times New Roman"/>
            <w:sz w:val="24"/>
            <w:szCs w:val="24"/>
          </w:rPr>
          <w:t>a</w:t>
        </w:r>
      </w:ins>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ins w:id="398" w:author="Nair-Desai, Sameer" w:date="2022-02-02T10:32:00Z">
        <w:r w:rsidR="00525E77">
          <w:rPr>
            <w:rFonts w:ascii="Times New Roman" w:hAnsi="Times New Roman" w:cs="Times New Roman"/>
            <w:sz w:val="24"/>
            <w:szCs w:val="24"/>
          </w:rPr>
          <w:t>ing</w:t>
        </w:r>
      </w:ins>
      <w:del w:id="399" w:author="Nair-Desai, Sameer" w:date="2022-02-02T10:32:00Z">
        <w:r w:rsidR="008A55DE" w:rsidDel="00525E77">
          <w:rPr>
            <w:rFonts w:ascii="Times New Roman" w:hAnsi="Times New Roman" w:cs="Times New Roman"/>
            <w:sz w:val="24"/>
            <w:szCs w:val="24"/>
          </w:rPr>
          <w:delText>ed</w:delText>
        </w:r>
      </w:del>
      <w:r w:rsidR="008A55DE">
        <w:rPr>
          <w:rFonts w:ascii="Times New Roman" w:hAnsi="Times New Roman" w:cs="Times New Roman"/>
          <w:sz w:val="24"/>
          <w:szCs w:val="24"/>
        </w:rPr>
        <w:t xml:space="preserve"> country quartile rankings. </w:t>
      </w:r>
    </w:p>
    <w:p w14:paraId="45BD7B81" w14:textId="7893A04D"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w:t>
      </w:r>
      <w:del w:id="400" w:author="Nair-Desai, Sameer" w:date="2022-02-02T10:32: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01" w:author="Nair-Desai, Sameer" w:date="2022-02-02T10:32: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formed </w:t>
      </w:r>
      <w:ins w:id="402" w:author="Nair-Desai, Sameer" w:date="2022-02-02T10:32:00Z">
        <w:r w:rsidR="00525E77">
          <w:rPr>
            <w:rFonts w:ascii="Times New Roman" w:hAnsi="Times New Roman" w:cs="Times New Roman"/>
            <w:sz w:val="24"/>
            <w:szCs w:val="24"/>
          </w:rPr>
          <w:t xml:space="preserve">poorly </w:t>
        </w:r>
      </w:ins>
      <w:del w:id="403" w:author="Nair-Desai, Sameer" w:date="2022-02-02T10:32:00Z">
        <w:r w:rsidR="009D1A15" w:rsidRPr="00D7451B" w:rsidDel="00525E77">
          <w:rPr>
            <w:rFonts w:ascii="Times New Roman" w:hAnsi="Times New Roman" w:cs="Times New Roman"/>
            <w:sz w:val="24"/>
            <w:szCs w:val="24"/>
          </w:rPr>
          <w:delText xml:space="preserve">badly </w:delText>
        </w:r>
      </w:del>
      <w:r w:rsidR="009D1A15" w:rsidRPr="00D7451B">
        <w:rPr>
          <w:rFonts w:ascii="Times New Roman" w:hAnsi="Times New Roman" w:cs="Times New Roman"/>
          <w:sz w:val="24"/>
          <w:szCs w:val="24"/>
        </w:rPr>
        <w:t xml:space="preserve">relative to </w:t>
      </w:r>
      <w:del w:id="404" w:author="Nair-Desai, Sameer" w:date="2022-02-02T10:32: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low- and middle-income countries</w:t>
      </w:r>
      <w:ins w:id="405" w:author="Nair-Desai, Sameer" w:date="2022-02-02T10:32: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in terms of the</w:t>
      </w:r>
      <w:ins w:id="406" w:author="Nair-Desai, Sameer" w:date="2022-02-02T10:32:00Z">
        <w:r w:rsidR="00525E77">
          <w:rPr>
            <w:rFonts w:ascii="Times New Roman" w:hAnsi="Times New Roman" w:cs="Times New Roman"/>
            <w:sz w:val="24"/>
            <w:szCs w:val="24"/>
          </w:rPr>
          <w:t>ir</w:t>
        </w:r>
      </w:ins>
      <w:r w:rsidRPr="00D7451B">
        <w:rPr>
          <w:rFonts w:ascii="Times New Roman" w:hAnsi="Times New Roman" w:cs="Times New Roman"/>
          <w:sz w:val="24"/>
          <w:szCs w:val="24"/>
        </w:rPr>
        <w:t xml:space="preserve"> cumulative confirmed </w:t>
      </w:r>
      <w:del w:id="407" w:author="Nair-Desai, Sameer" w:date="2022-02-02T10:38:00Z">
        <w:r w:rsidRPr="00D7451B" w:rsidDel="00525E77">
          <w:rPr>
            <w:rFonts w:ascii="Times New Roman" w:hAnsi="Times New Roman" w:cs="Times New Roman"/>
            <w:sz w:val="24"/>
            <w:szCs w:val="24"/>
          </w:rPr>
          <w:delText>Covid</w:delText>
        </w:r>
      </w:del>
      <w:ins w:id="408"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409" w:author="Nair-Desai, Sameer" w:date="2022-02-02T10:32:00Z">
        <w:r w:rsidR="009D1A15" w:rsidRPr="00D7451B" w:rsidDel="00525E77">
          <w:rPr>
            <w:rFonts w:ascii="Times New Roman" w:hAnsi="Times New Roman" w:cs="Times New Roman"/>
            <w:sz w:val="24"/>
            <w:szCs w:val="24"/>
          </w:rPr>
          <w:delText xml:space="preserve">The </w:delText>
        </w:r>
      </w:del>
      <w:ins w:id="410" w:author="Nair-Desai, Sameer" w:date="2022-02-02T10:32:00Z">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lowest mortality quartile </w:t>
      </w:r>
      <w:del w:id="411" w:author="Nair-Desai, Sameer" w:date="2022-02-02T10:32:00Z">
        <w:r w:rsidR="009D1A15" w:rsidRPr="00D7451B" w:rsidDel="00525E77">
          <w:rPr>
            <w:rFonts w:ascii="Times New Roman" w:hAnsi="Times New Roman" w:cs="Times New Roman"/>
            <w:sz w:val="24"/>
            <w:szCs w:val="24"/>
          </w:rPr>
          <w:delText xml:space="preserve">average GDP/capita </w:delText>
        </w:r>
      </w:del>
      <w:r w:rsidR="009D1A15" w:rsidRPr="00D7451B">
        <w:rPr>
          <w:rFonts w:ascii="Times New Roman" w:hAnsi="Times New Roman" w:cs="Times New Roman"/>
          <w:sz w:val="24"/>
          <w:szCs w:val="24"/>
        </w:rPr>
        <w:t xml:space="preserve">is </w:t>
      </w:r>
      <w:del w:id="412" w:author="Nair-Desai, Sameer" w:date="2022-02-02T10:33:00Z">
        <w:r w:rsidR="009D1A15" w:rsidRPr="00D7451B" w:rsidDel="00525E77">
          <w:rPr>
            <w:rFonts w:ascii="Times New Roman" w:hAnsi="Times New Roman" w:cs="Times New Roman"/>
            <w:sz w:val="24"/>
            <w:szCs w:val="24"/>
          </w:rPr>
          <w:delText>1/4</w:delText>
        </w:r>
      </w:del>
      <w:ins w:id="413" w:author="Nair-Desai, Sameer" w:date="2022-02-02T10:33:00Z">
        <w:r w:rsidR="00525E77">
          <w:rPr>
            <w:rFonts w:ascii="Times New Roman" w:hAnsi="Times New Roman" w:cs="Times New Roman"/>
            <w:sz w:val="24"/>
            <w:szCs w:val="24"/>
          </w:rPr>
          <w:t>¼ that</w:t>
        </w:r>
      </w:ins>
      <w:r w:rsidR="009D1A15" w:rsidRPr="00D7451B">
        <w:rPr>
          <w:rFonts w:ascii="Times New Roman" w:hAnsi="Times New Roman" w:cs="Times New Roman"/>
          <w:sz w:val="24"/>
          <w:szCs w:val="24"/>
        </w:rPr>
        <w:t xml:space="preserve"> of the higher mortality quartile.  The second worst p</w:t>
      </w:r>
      <w:del w:id="414"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15"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w:t>
      </w:r>
      <w:ins w:id="416" w:author="Nair-Desai, Sameer" w:date="2022-02-02T10:33:00Z">
        <w:r w:rsidR="00525E77">
          <w:rPr>
            <w:rFonts w:ascii="Times New Roman" w:hAnsi="Times New Roman" w:cs="Times New Roman"/>
            <w:sz w:val="24"/>
            <w:szCs w:val="24"/>
          </w:rPr>
          <w:t>r</w:t>
        </w:r>
      </w:ins>
      <w:del w:id="417"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w:t>
      </w:r>
      <w:ins w:id="418"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GDP/Capita exceed</w:t>
      </w:r>
      <w:ins w:id="419" w:author="Nair-Desai, Sameer" w:date="2022-02-02T10:33:00Z">
        <w:r w:rsidR="00525E77">
          <w:rPr>
            <w:rFonts w:ascii="Times New Roman" w:hAnsi="Times New Roman" w:cs="Times New Roman"/>
            <w:sz w:val="24"/>
            <w:szCs w:val="24"/>
          </w:rPr>
          <w:t>ed</w:t>
        </w:r>
      </w:ins>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ins w:id="420" w:author="Nair-Desai, Sameer" w:date="2022-02-02T10:33:00Z">
        <w:r w:rsidR="00525E77">
          <w:rPr>
            <w:rFonts w:ascii="Times New Roman" w:hAnsi="Times New Roman" w:cs="Times New Roman"/>
            <w:sz w:val="24"/>
            <w:szCs w:val="24"/>
          </w:rPr>
          <w:t>r</w:t>
        </w:r>
      </w:ins>
      <w:del w:id="421"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 by about 1/5. Similar observations apply for measures of institutional quality. The best p</w:t>
      </w:r>
      <w:del w:id="422"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23"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424"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health expenditure was 1/8 of that of the worst p</w:t>
      </w:r>
      <w:del w:id="425"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26"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427"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w:t>
      </w:r>
      <w:del w:id="428"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 xml:space="preserve">rule of law, </w:t>
      </w:r>
      <w:del w:id="429"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voice and accountability, and government effectiveness are ranked significantly higher for the worst p</w:t>
      </w:r>
      <w:del w:id="430"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31"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forming quartile. </w:t>
      </w:r>
    </w:p>
    <w:p w14:paraId="1137D158" w14:textId="5039F164"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The lowest excess mortality qua</w:t>
      </w:r>
      <w:ins w:id="432" w:author="Nair-Desai, Sameer" w:date="2022-02-02T10:34:00Z">
        <w:r w:rsidR="00525E77">
          <w:rPr>
            <w:rFonts w:ascii="Times New Roman" w:hAnsi="Times New Roman" w:cs="Times New Roman"/>
            <w:sz w:val="24"/>
            <w:szCs w:val="24"/>
          </w:rPr>
          <w:t>r</w:t>
        </w:r>
      </w:ins>
      <w:del w:id="433" w:author="Nair-Desai, Sameer" w:date="2022-02-02T10:34:00Z">
        <w:r w:rsidRPr="00D7451B" w:rsidDel="00525E77">
          <w:rPr>
            <w:rFonts w:ascii="Times New Roman" w:hAnsi="Times New Roman" w:cs="Times New Roman"/>
            <w:sz w:val="24"/>
            <w:szCs w:val="24"/>
          </w:rPr>
          <w:delText>n</w:delText>
        </w:r>
      </w:del>
      <w:r w:rsidRPr="00D7451B">
        <w:rPr>
          <w:rFonts w:ascii="Times New Roman" w:hAnsi="Times New Roman" w:cs="Times New Roman"/>
          <w:sz w:val="24"/>
          <w:szCs w:val="24"/>
        </w:rPr>
        <w:t>tile</w:t>
      </w:r>
      <w:ins w:id="434" w:author="Nair-Desai, Sameer" w:date="2022-02-02T10:34: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average income/capita is the </w:t>
      </w:r>
      <w:r w:rsidRPr="00525E77">
        <w:rPr>
          <w:rFonts w:ascii="Times New Roman" w:hAnsi="Times New Roman" w:cs="Times New Roman"/>
          <w:i/>
          <w:iCs/>
          <w:sz w:val="24"/>
          <w:szCs w:val="24"/>
          <w:rPrChange w:id="435" w:author="Nair-Desai, Sameer" w:date="2022-02-02T10:34:00Z">
            <w:rPr>
              <w:rFonts w:ascii="Times New Roman" w:hAnsi="Times New Roman" w:cs="Times New Roman"/>
              <w:sz w:val="24"/>
              <w:szCs w:val="24"/>
            </w:rPr>
          </w:rPrChange>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ins w:id="436" w:author="Nair-Desai, Sameer" w:date="2022-02-02T10:34:00Z">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ins>
      <w:del w:id="437"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del w:id="438" w:author="Nair-Desai, Sameer" w:date="2022-02-02T10:34:00Z">
        <w:r w:rsidRPr="00D7451B" w:rsidDel="00525E77">
          <w:rPr>
            <w:rFonts w:ascii="Times New Roman" w:hAnsi="Times New Roman" w:cs="Times New Roman"/>
            <w:sz w:val="24"/>
            <w:szCs w:val="24"/>
          </w:rPr>
          <w:delText xml:space="preserve">while </w:delText>
        </w:r>
      </w:del>
      <w:r w:rsidRPr="00D7451B">
        <w:rPr>
          <w:rFonts w:ascii="Times New Roman" w:hAnsi="Times New Roman" w:cs="Times New Roman"/>
          <w:sz w:val="24"/>
          <w:szCs w:val="24"/>
        </w:rPr>
        <w:t>the second-best p</w:t>
      </w:r>
      <w:del w:id="439"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40"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has the </w:t>
      </w:r>
      <w:r w:rsidRPr="00525E77">
        <w:rPr>
          <w:rFonts w:ascii="Times New Roman" w:hAnsi="Times New Roman" w:cs="Times New Roman"/>
          <w:i/>
          <w:iCs/>
          <w:sz w:val="24"/>
          <w:szCs w:val="24"/>
          <w:rPrChange w:id="441" w:author="Nair-Desai, Sameer" w:date="2022-02-02T10:34:00Z">
            <w:rPr>
              <w:rFonts w:ascii="Times New Roman" w:hAnsi="Times New Roman" w:cs="Times New Roman"/>
              <w:sz w:val="24"/>
              <w:szCs w:val="24"/>
            </w:rPr>
          </w:rPrChange>
        </w:rPr>
        <w:t>lowest</w:t>
      </w:r>
      <w:r w:rsidRPr="00D7451B">
        <w:rPr>
          <w:rFonts w:ascii="Times New Roman" w:hAnsi="Times New Roman" w:cs="Times New Roman"/>
          <w:sz w:val="24"/>
          <w:szCs w:val="24"/>
        </w:rPr>
        <w:t xml:space="preserve"> average income/capita</w:t>
      </w:r>
      <w:ins w:id="442" w:author="Nair-Desai, Sameer" w:date="2022-02-02T10:34:00Z">
        <w:r w:rsidR="00525E77">
          <w:rPr>
            <w:rFonts w:ascii="Times New Roman" w:hAnsi="Times New Roman" w:cs="Times New Roman"/>
            <w:sz w:val="24"/>
            <w:szCs w:val="24"/>
          </w:rPr>
          <w:t xml:space="preserve"> of all quartiles —</w:t>
        </w:r>
      </w:ins>
      <w:del w:id="443"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less than half of the best p</w:t>
      </w:r>
      <w:del w:id="444"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45"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w:t>
      </w:r>
      <w:del w:id="446" w:author="Nair-Desai, Sameer" w:date="2022-02-02T10:34:00Z">
        <w:r w:rsidRPr="00D7451B" w:rsidDel="00525E77">
          <w:rPr>
            <w:rFonts w:ascii="Times New Roman" w:hAnsi="Times New Roman" w:cs="Times New Roman"/>
            <w:sz w:val="24"/>
            <w:szCs w:val="24"/>
          </w:rPr>
          <w:delText xml:space="preserve">The </w:delText>
        </w:r>
      </w:del>
      <w:ins w:id="447" w:author="Nair-Desai, Sameer" w:date="2022-02-02T10:34:00Z">
        <w:r w:rsidR="00525E77">
          <w:rPr>
            <w:rFonts w:ascii="Times New Roman" w:hAnsi="Times New Roman" w:cs="Times New Roman"/>
            <w:sz w:val="24"/>
            <w:szCs w:val="24"/>
          </w:rPr>
          <w:t>Average income/capita in t</w:t>
        </w:r>
      </w:ins>
      <w:ins w:id="448" w:author="Nair-Desai, Sameer" w:date="2022-02-02T10:35:00Z">
        <w:r w:rsidR="00525E77">
          <w:rPr>
            <w:rFonts w:ascii="Times New Roman" w:hAnsi="Times New Roman" w:cs="Times New Roman"/>
            <w:sz w:val="24"/>
            <w:szCs w:val="24"/>
          </w:rPr>
          <w:t>he</w:t>
        </w:r>
      </w:ins>
      <w:ins w:id="449" w:author="Nair-Desai, Sameer" w:date="2022-02-02T10:34:00Z">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worst excess mortality</w:t>
      </w:r>
      <w:ins w:id="450" w:author="Nair-Desai, Sameer" w:date="2022-02-02T10:35:00Z">
        <w:r w:rsidR="00525E77">
          <w:rPr>
            <w:rFonts w:ascii="Times New Roman" w:hAnsi="Times New Roman" w:cs="Times New Roman"/>
            <w:sz w:val="24"/>
            <w:szCs w:val="24"/>
          </w:rPr>
          <w:t xml:space="preserve"> quartile</w:t>
        </w:r>
      </w:ins>
      <w:r w:rsidRPr="00D7451B">
        <w:rPr>
          <w:rFonts w:ascii="Times New Roman" w:hAnsi="Times New Roman" w:cs="Times New Roman"/>
          <w:sz w:val="24"/>
          <w:szCs w:val="24"/>
        </w:rPr>
        <w:t xml:space="preserve"> </w:t>
      </w:r>
      <w:del w:id="451" w:author="Nair-Desai, Sameer" w:date="2022-02-02T10:35:00Z">
        <w:r w:rsidRPr="00D7451B" w:rsidDel="00525E77">
          <w:rPr>
            <w:rFonts w:ascii="Times New Roman" w:hAnsi="Times New Roman" w:cs="Times New Roman"/>
            <w:sz w:val="24"/>
            <w:szCs w:val="24"/>
          </w:rPr>
          <w:delText xml:space="preserve">quartile’s average income/capita </w:delText>
        </w:r>
      </w:del>
      <w:r w:rsidRPr="00D7451B">
        <w:rPr>
          <w:rFonts w:ascii="Times New Roman" w:hAnsi="Times New Roman" w:cs="Times New Roman"/>
          <w:sz w:val="24"/>
          <w:szCs w:val="24"/>
        </w:rPr>
        <w:t xml:space="preserve">is </w:t>
      </w:r>
      <w:ins w:id="452" w:author="Nair-Desai, Sameer" w:date="2022-02-02T10:35:00Z">
        <w:r w:rsidR="00525E77">
          <w:rPr>
            <w:rFonts w:ascii="Times New Roman" w:hAnsi="Times New Roman" w:cs="Times New Roman"/>
            <w:sz w:val="24"/>
            <w:szCs w:val="24"/>
          </w:rPr>
          <w:t xml:space="preserve">only </w:t>
        </w:r>
      </w:ins>
      <w:r w:rsidRPr="00D7451B">
        <w:rPr>
          <w:rFonts w:ascii="Times New Roman" w:hAnsi="Times New Roman" w:cs="Times New Roman"/>
          <w:sz w:val="24"/>
          <w:szCs w:val="24"/>
        </w:rPr>
        <w:t>3/5 of the average income/capita of the best p</w:t>
      </w:r>
      <w:del w:id="453" w:author="Nair-Desai, Sameer" w:date="2022-02-02T10:35: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454" w:author="Nair-Desai, Sameer" w:date="2022-02-02T10:35: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w:t>
      </w:r>
      <w:ins w:id="455" w:author="Nair-Desai, Sameer" w:date="2022-02-02T10:35:00Z">
        <w:r w:rsidR="00525E77">
          <w:rPr>
            <w:rFonts w:ascii="Times New Roman" w:hAnsi="Times New Roman" w:cs="Times New Roman"/>
            <w:sz w:val="24"/>
            <w:szCs w:val="24"/>
          </w:rPr>
          <w:t xml:space="preserve"> the</w:t>
        </w:r>
      </w:ins>
      <w:r w:rsidRPr="00D7451B">
        <w:rPr>
          <w:rFonts w:ascii="Times New Roman" w:hAnsi="Times New Roman" w:cs="Times New Roman"/>
          <w:sz w:val="24"/>
          <w:szCs w:val="24"/>
        </w:rPr>
        <w:t xml:space="preserve"> best rule of law, voice and accountability, and government effectiveness</w:t>
      </w:r>
      <w:ins w:id="456" w:author="Nair-Desai, Sameer" w:date="2022-02-02T10:35:00Z">
        <w:r w:rsidR="00525E77">
          <w:rPr>
            <w:rFonts w:ascii="Times New Roman" w:hAnsi="Times New Roman" w:cs="Times New Roman"/>
            <w:sz w:val="24"/>
            <w:szCs w:val="24"/>
          </w:rPr>
          <w:t xml:space="preserve"> scores</w:t>
        </w:r>
      </w:ins>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14EA9E67"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del w:id="457" w:author="Nair-Desai, Sameer" w:date="2022-02-02T10:38:00Z">
        <w:r w:rsidRPr="00D7451B" w:rsidDel="00525E77">
          <w:rPr>
            <w:rFonts w:ascii="Times New Roman" w:hAnsi="Times New Roman" w:cs="Times New Roman"/>
            <w:sz w:val="24"/>
            <w:szCs w:val="24"/>
          </w:rPr>
          <w:delText>Covid</w:delText>
        </w:r>
      </w:del>
      <w:ins w:id="458" w:author="Nair-Desai, Sameer" w:date="2022-02-02T10:38:00Z">
        <w:r w:rsidR="00525E77">
          <w:rPr>
            <w:rFonts w:ascii="Times New Roman" w:hAnsi="Times New Roman" w:cs="Times New Roman"/>
            <w:sz w:val="24"/>
            <w:szCs w:val="24"/>
          </w:rPr>
          <w:t>Covid</w:t>
        </w:r>
      </w:ins>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del w:id="459" w:author="Nair-Desai, Sameer" w:date="2022-02-02T10:38:00Z">
        <w:r w:rsidRPr="00D7451B" w:rsidDel="00525E77">
          <w:rPr>
            <w:rFonts w:ascii="Times New Roman" w:hAnsi="Times New Roman" w:cs="Times New Roman"/>
            <w:sz w:val="24"/>
            <w:szCs w:val="24"/>
          </w:rPr>
          <w:delText>Covid</w:delText>
        </w:r>
      </w:del>
      <w:ins w:id="460"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challenges relative to low- and middle-income countries. This view </w:t>
      </w:r>
      <w:del w:id="461" w:author="Nair-Desai, Sameer" w:date="2022-02-02T10:35:00Z">
        <w:r w:rsidRPr="00D7451B" w:rsidDel="00525E77">
          <w:rPr>
            <w:rFonts w:ascii="Times New Roman" w:hAnsi="Times New Roman" w:cs="Times New Roman"/>
            <w:sz w:val="24"/>
            <w:szCs w:val="24"/>
          </w:rPr>
          <w:delText xml:space="preserve">is </w:delText>
        </w:r>
      </w:del>
      <w:ins w:id="462" w:author="Nair-Desai, Sameer" w:date="2022-02-02T10:35:00Z">
        <w:r w:rsidR="00525E77">
          <w:rPr>
            <w:rFonts w:ascii="Times New Roman" w:hAnsi="Times New Roman" w:cs="Times New Roman"/>
            <w:sz w:val="24"/>
            <w:szCs w:val="24"/>
          </w:rPr>
          <w:t>might</w:t>
        </w:r>
        <w:r w:rsidR="00525E77" w:rsidRPr="00D7451B">
          <w:rPr>
            <w:rFonts w:ascii="Times New Roman" w:hAnsi="Times New Roman" w:cs="Times New Roman"/>
            <w:sz w:val="24"/>
            <w:szCs w:val="24"/>
          </w:rPr>
          <w:t xml:space="preserve"> </w:t>
        </w:r>
      </w:ins>
      <w:del w:id="463" w:author="Nair-Desai, Sameer" w:date="2022-02-02T10:35:00Z">
        <w:r w:rsidRPr="00D7451B" w:rsidDel="00525E77">
          <w:rPr>
            <w:rFonts w:ascii="Times New Roman" w:hAnsi="Times New Roman" w:cs="Times New Roman"/>
            <w:sz w:val="24"/>
            <w:szCs w:val="24"/>
          </w:rPr>
          <w:delText>in line</w:delText>
        </w:r>
      </w:del>
      <w:ins w:id="464" w:author="Nair-Desai, Sameer" w:date="2022-02-02T10:35:00Z">
        <w:r w:rsidR="00525E77">
          <w:rPr>
            <w:rFonts w:ascii="Times New Roman" w:hAnsi="Times New Roman" w:cs="Times New Roman"/>
            <w:sz w:val="24"/>
            <w:szCs w:val="24"/>
          </w:rPr>
          <w:t>be supported</w:t>
        </w:r>
      </w:ins>
      <w:r w:rsidRPr="00D7451B">
        <w:rPr>
          <w:rFonts w:ascii="Times New Roman" w:hAnsi="Times New Roman" w:cs="Times New Roman"/>
          <w:sz w:val="24"/>
          <w:szCs w:val="24"/>
        </w:rPr>
        <w:t xml:space="preserve"> </w:t>
      </w:r>
      <w:del w:id="465" w:author="Nair-Desai, Sameer" w:date="2022-02-02T10:35:00Z">
        <w:r w:rsidRPr="00D7451B" w:rsidDel="00525E77">
          <w:rPr>
            <w:rFonts w:ascii="Times New Roman" w:hAnsi="Times New Roman" w:cs="Times New Roman"/>
            <w:sz w:val="24"/>
            <w:szCs w:val="24"/>
          </w:rPr>
          <w:delText xml:space="preserve">with </w:delText>
        </w:r>
      </w:del>
      <w:ins w:id="466"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del w:id="467" w:author="Nair-Desai, Sameer" w:date="2022-02-02T10:35:00Z">
        <w:r w:rsidRPr="00D7451B" w:rsidDel="00525E77">
          <w:rPr>
            <w:rFonts w:ascii="Times New Roman" w:hAnsi="Times New Roman" w:cs="Times New Roman"/>
            <w:sz w:val="24"/>
            <w:szCs w:val="24"/>
          </w:rPr>
          <w:delText xml:space="preserve">of </w:delText>
        </w:r>
      </w:del>
      <w:ins w:id="468"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del w:id="469" w:author="Nair-Desai, Sameer" w:date="2022-02-02T10:38:00Z">
        <w:r w:rsidR="00F96761" w:rsidRPr="00D7451B" w:rsidDel="00525E77">
          <w:rPr>
            <w:rFonts w:ascii="Times New Roman" w:hAnsi="Times New Roman" w:cs="Times New Roman"/>
            <w:color w:val="000000" w:themeColor="text1"/>
            <w:sz w:val="24"/>
            <w:szCs w:val="24"/>
          </w:rPr>
          <w:delText>C</w:delText>
        </w:r>
        <w:r w:rsidRPr="00D7451B" w:rsidDel="00525E77">
          <w:rPr>
            <w:rFonts w:ascii="Times New Roman" w:hAnsi="Times New Roman" w:cs="Times New Roman"/>
            <w:color w:val="000000" w:themeColor="text1"/>
            <w:sz w:val="24"/>
            <w:szCs w:val="24"/>
          </w:rPr>
          <w:delText>ovid</w:delText>
        </w:r>
      </w:del>
      <w:ins w:id="470"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w:t>
      </w:r>
      <w:del w:id="471" w:author="Joshua Aizenman" w:date="2022-02-02T16:24:00Z">
        <w:r w:rsidRPr="00D7451B" w:rsidDel="00857B18">
          <w:rPr>
            <w:rFonts w:ascii="Times New Roman" w:hAnsi="Times New Roman" w:cs="Times New Roman"/>
            <w:sz w:val="24"/>
            <w:szCs w:val="24"/>
          </w:rPr>
          <w:delText xml:space="preserve">by </w:delText>
        </w:r>
        <w:r w:rsidR="00424F2B" w:rsidRPr="00D7451B" w:rsidDel="00857B18">
          <w:rPr>
            <w:rFonts w:ascii="Times New Roman" w:hAnsi="Times New Roman" w:cs="Times New Roman"/>
            <w:sz w:val="24"/>
            <w:szCs w:val="24"/>
          </w:rPr>
          <w:delText>the</w:delText>
        </w:r>
      </w:del>
      <w:ins w:id="472" w:author="Nair-Desai, Sameer" w:date="2022-02-02T10:36:00Z">
        <w:del w:id="473" w:author="Joshua Aizenman" w:date="2022-02-02T16:24:00Z">
          <w:r w:rsidR="00525E77" w:rsidDel="00857B18">
            <w:rPr>
              <w:rFonts w:ascii="Times New Roman" w:hAnsi="Times New Roman" w:cs="Times New Roman"/>
              <w:sz w:val="24"/>
              <w:szCs w:val="24"/>
            </w:rPr>
            <w:delText xml:space="preserve"> same quartiles </w:delText>
          </w:r>
        </w:del>
        <w:r w:rsidR="00525E77">
          <w:rPr>
            <w:rFonts w:ascii="Times New Roman" w:hAnsi="Times New Roman" w:cs="Times New Roman"/>
            <w:sz w:val="24"/>
            <w:szCs w:val="24"/>
          </w:rPr>
          <w:t>when measured using</w:t>
        </w:r>
      </w:ins>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 and accountability</w:t>
      </w:r>
      <w:ins w:id="474" w:author="Nair-Desai, Sameer" w:date="2022-02-02T10:36: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and government effectiveness are also countries where the gap between the confirmed </w:t>
      </w:r>
      <w:del w:id="475" w:author="Nair-Desai, Sameer" w:date="2022-02-02T10:38:00Z">
        <w:r w:rsidRPr="00D7451B" w:rsidDel="00525E77">
          <w:rPr>
            <w:rFonts w:ascii="Times New Roman" w:hAnsi="Times New Roman" w:cs="Times New Roman"/>
            <w:sz w:val="24"/>
            <w:szCs w:val="24"/>
          </w:rPr>
          <w:delText>covid</w:delText>
        </w:r>
      </w:del>
      <w:ins w:id="476"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and the excess mortality is smalle</w:t>
      </w:r>
      <w:ins w:id="477" w:author="Nair-Desai, Sameer" w:date="2022-02-02T10:36:00Z">
        <w:r w:rsidR="00525E77">
          <w:rPr>
            <w:rFonts w:ascii="Times New Roman" w:hAnsi="Times New Roman" w:cs="Times New Roman"/>
            <w:sz w:val="24"/>
            <w:szCs w:val="24"/>
          </w:rPr>
          <w:t>st</w:t>
        </w:r>
      </w:ins>
      <w:del w:id="478" w:author="Nair-Desai, Sameer" w:date="2022-02-02T10:36: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 xml:space="preserve">.   </w:t>
      </w:r>
    </w:p>
    <w:p w14:paraId="269B3BD7" w14:textId="77777777" w:rsidR="0005057D" w:rsidRPr="00D7451B" w:rsidRDefault="0005057D" w:rsidP="0005057D">
      <w:pPr>
        <w:rPr>
          <w:rFonts w:ascii="Times New Roman" w:hAnsi="Times New Roman" w:cs="Times New Roman"/>
          <w:b/>
          <w:sz w:val="24"/>
          <w:szCs w:val="24"/>
        </w:rPr>
      </w:pPr>
    </w:p>
    <w:p w14:paraId="7E7D43B4" w14:textId="3B0C7D48" w:rsidR="0005057D" w:rsidRPr="0005057D" w:rsidRDefault="0005057D" w:rsidP="0005057D">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Statist</w:t>
      </w:r>
      <w:del w:id="479" w:author="Joshua Aizenman" w:date="2022-02-02T16:37:00Z">
        <w:r w:rsidDel="00F556B1">
          <w:rPr>
            <w:rFonts w:ascii="Times New Roman" w:hAnsi="Times New Roman" w:cs="Times New Roman"/>
            <w:b/>
            <w:sz w:val="24"/>
            <w:szCs w:val="24"/>
          </w:rPr>
          <w:delText>ist</w:delText>
        </w:r>
      </w:del>
      <w:r>
        <w:rPr>
          <w:rFonts w:ascii="Times New Roman" w:hAnsi="Times New Roman" w:cs="Times New Roman"/>
          <w:b/>
          <w:sz w:val="24"/>
          <w:szCs w:val="24"/>
        </w:rPr>
        <w: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del w:id="480" w:author="Nair-Desai, Sameer" w:date="2022-02-02T10:38:00Z">
        <w:r w:rsidRPr="00D7451B" w:rsidDel="00525E77">
          <w:rPr>
            <w:rFonts w:ascii="Times New Roman" w:hAnsi="Times New Roman" w:cs="Times New Roman"/>
            <w:b/>
            <w:color w:val="000000" w:themeColor="text1"/>
            <w:sz w:val="24"/>
            <w:szCs w:val="24"/>
          </w:rPr>
          <w:delText>Covid</w:delText>
        </w:r>
      </w:del>
      <w:ins w:id="481" w:author="Nair-Desai, Sameer" w:date="2022-02-02T10:38:00Z">
        <w:r w:rsidR="00525E77">
          <w:rPr>
            <w:rFonts w:ascii="Times New Roman" w:hAnsi="Times New Roman" w:cs="Times New Roman"/>
            <w:b/>
            <w:color w:val="000000" w:themeColor="text1"/>
            <w:sz w:val="24"/>
            <w:szCs w:val="24"/>
          </w:rPr>
          <w:t>Covid</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4943FB9D"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w:t>
      </w:r>
      <w:del w:id="482" w:author="Joshua Aizenman" w:date="2022-02-02T16:37:00Z">
        <w:r w:rsidR="00BB328F" w:rsidDel="00F556B1">
          <w:rPr>
            <w:rFonts w:ascii="Times New Roman" w:hAnsi="Times New Roman" w:cs="Times New Roman"/>
            <w:sz w:val="24"/>
            <w:szCs w:val="24"/>
            <w:shd w:val="clear" w:color="auto" w:fill="FCFCFC"/>
          </w:rPr>
          <w:delText>cumularive</w:delText>
        </w:r>
      </w:del>
      <w:ins w:id="483" w:author="Joshua Aizenman" w:date="2022-02-02T16:37:00Z">
        <w:r w:rsidR="00F556B1">
          <w:rPr>
            <w:rFonts w:ascii="Times New Roman" w:hAnsi="Times New Roman" w:cs="Times New Roman"/>
            <w:sz w:val="24"/>
            <w:szCs w:val="24"/>
            <w:shd w:val="clear" w:color="auto" w:fill="FCFCFC"/>
          </w:rPr>
          <w:t>cumulative</w:t>
        </w:r>
      </w:ins>
      <w:r w:rsidR="00BB328F">
        <w:rPr>
          <w:rFonts w:ascii="Times New Roman" w:hAnsi="Times New Roman" w:cs="Times New Roman"/>
          <w:sz w:val="24"/>
          <w:szCs w:val="24"/>
          <w:shd w:val="clear" w:color="auto" w:fill="FCFCFC"/>
        </w:rPr>
        <w:t xml:space="preserve"> </w:t>
      </w:r>
      <w:del w:id="484" w:author="Nair-Desai, Sameer" w:date="2022-02-02T10:38:00Z">
        <w:r w:rsidR="00BB328F" w:rsidDel="00525E77">
          <w:rPr>
            <w:rFonts w:ascii="Times New Roman" w:hAnsi="Times New Roman" w:cs="Times New Roman"/>
            <w:sz w:val="24"/>
            <w:szCs w:val="24"/>
            <w:shd w:val="clear" w:color="auto" w:fill="FCFCFC"/>
          </w:rPr>
          <w:delText>Covid</w:delText>
        </w:r>
      </w:del>
      <w:ins w:id="485" w:author="Nair-Desai, Sameer" w:date="2022-02-02T10:38:00Z">
        <w:r w:rsidR="00525E77">
          <w:rPr>
            <w:rFonts w:ascii="Times New Roman" w:hAnsi="Times New Roman" w:cs="Times New Roman"/>
            <w:sz w:val="24"/>
            <w:szCs w:val="24"/>
            <w:shd w:val="clear" w:color="auto" w:fill="FCFCFC"/>
          </w:rPr>
          <w:t>Covid</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ins w:id="486" w:author="Nair-Desai, Sameer" w:date="2022-02-02T10:36:00Z">
        <w:r w:rsidR="00525E77">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525E77">
        <w:rPr>
          <w:rFonts w:ascii="Times New Roman" w:eastAsia="Calibri" w:hAnsi="Times New Roman" w:cs="Times New Roman"/>
          <w:color w:val="000000" w:themeColor="text1"/>
          <w:sz w:val="24"/>
          <w:szCs w:val="24"/>
          <w:rPrChange w:id="487" w:author="Nair-Desai, Sameer" w:date="2022-02-02T10:36:00Z">
            <w:rPr>
              <w:rFonts w:ascii="Times New Roman" w:eastAsia="Calibri" w:hAnsi="Times New Roman" w:cs="Times New Roman"/>
              <w:b/>
              <w:bCs/>
              <w:color w:val="000000" w:themeColor="text1"/>
              <w:sz w:val="24"/>
              <w:szCs w:val="24"/>
            </w:rPr>
          </w:rPrChange>
        </w:rPr>
        <w:t>E</w:t>
      </w:r>
      <w:r w:rsidRPr="00D7451B">
        <w:rPr>
          <w:rFonts w:ascii="Times New Roman" w:eastAsia="Calibri" w:hAnsi="Times New Roman" w:cs="Times New Roman"/>
          <w:color w:val="000000" w:themeColor="text1"/>
          <w:sz w:val="24"/>
          <w:szCs w:val="24"/>
        </w:rPr>
        <w:t>xcess/</w:t>
      </w:r>
      <w:r w:rsidRPr="00525E77">
        <w:rPr>
          <w:rFonts w:ascii="Times New Roman" w:eastAsia="Calibri" w:hAnsi="Times New Roman" w:cs="Times New Roman"/>
          <w:color w:val="000000" w:themeColor="text1"/>
          <w:sz w:val="24"/>
          <w:szCs w:val="24"/>
          <w:rPrChange w:id="488" w:author="Nair-Desai, Sameer" w:date="2022-02-02T10:36:00Z">
            <w:rPr>
              <w:rFonts w:ascii="Times New Roman" w:eastAsia="Calibri" w:hAnsi="Times New Roman" w:cs="Times New Roman"/>
              <w:b/>
              <w:bCs/>
              <w:color w:val="000000" w:themeColor="text1"/>
              <w:sz w:val="24"/>
              <w:szCs w:val="24"/>
            </w:rPr>
          </w:rPrChange>
        </w:rPr>
        <w:t>O</w:t>
      </w:r>
      <w:r w:rsidRPr="00D7451B">
        <w:rPr>
          <w:rFonts w:ascii="Times New Roman" w:eastAsia="Calibri" w:hAnsi="Times New Roman" w:cs="Times New Roman"/>
          <w:color w:val="000000" w:themeColor="text1"/>
          <w:sz w:val="24"/>
          <w:szCs w:val="24"/>
        </w:rPr>
        <w:t xml:space="preserve">fficial </w:t>
      </w:r>
      <w:del w:id="489" w:author="Nair-Desai, Sameer" w:date="2022-02-02T10:38:00Z">
        <w:r w:rsidRPr="00D7451B" w:rsidDel="00525E77">
          <w:rPr>
            <w:rFonts w:ascii="Times New Roman" w:eastAsia="Calibri" w:hAnsi="Times New Roman" w:cs="Times New Roman"/>
            <w:color w:val="000000" w:themeColor="text1"/>
            <w:sz w:val="24"/>
            <w:szCs w:val="24"/>
          </w:rPr>
          <w:delText>COVID</w:delText>
        </w:r>
      </w:del>
      <w:ins w:id="490"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491" w:author="Nair-Desai, Sameer" w:date="2022-02-02T10:36:00Z">
        <w:r w:rsidR="00525E77">
          <w:rPr>
            <w:rFonts w:ascii="Times New Roman" w:eastAsia="Calibri" w:hAnsi="Times New Roman" w:cs="Times New Roman"/>
            <w:color w:val="000000" w:themeColor="text1"/>
            <w:sz w:val="24"/>
            <w:szCs w:val="24"/>
          </w:rPr>
          <w:t xml:space="preserve">ies </w:t>
        </w:r>
      </w:ins>
      <w:del w:id="492" w:author="Nair-Desai, Sameer" w:date="2022-02-02T10:36:00Z">
        <w:r w:rsidRPr="00D7451B" w:rsidDel="00525E77">
          <w:rPr>
            <w:rFonts w:ascii="Times New Roman" w:eastAsia="Calibri" w:hAnsi="Times New Roman" w:cs="Times New Roman"/>
            <w:color w:val="000000" w:themeColor="text1"/>
            <w:sz w:val="24"/>
            <w:szCs w:val="24"/>
          </w:rPr>
          <w:delText xml:space="preserve">y ratios </w:delText>
        </w:r>
      </w:del>
      <w:r w:rsidRPr="00D7451B">
        <w:rPr>
          <w:rFonts w:ascii="Times New Roman" w:eastAsia="Calibri" w:hAnsi="Times New Roman" w:cs="Times New Roman"/>
          <w:color w:val="000000" w:themeColor="text1"/>
          <w:sz w:val="24"/>
          <w:szCs w:val="24"/>
        </w:rPr>
        <w:t xml:space="preserve">across countries. We </w:t>
      </w:r>
      <w:del w:id="493" w:author="Nair-Desai, Sameer" w:date="2022-02-02T10:36:00Z">
        <w:r w:rsidRPr="00D7451B" w:rsidDel="00525E77">
          <w:rPr>
            <w:rFonts w:ascii="Times New Roman" w:eastAsia="Calibri" w:hAnsi="Times New Roman" w:cs="Times New Roman"/>
            <w:color w:val="000000" w:themeColor="text1"/>
            <w:sz w:val="24"/>
            <w:szCs w:val="24"/>
          </w:rPr>
          <w:delText xml:space="preserve">do </w:delText>
        </w:r>
      </w:del>
      <w:ins w:id="494" w:author="Nair-Desai, Sameer" w:date="2022-02-02T10:36:00Z">
        <w:r w:rsidR="00525E77">
          <w:rPr>
            <w:rFonts w:ascii="Times New Roman" w:eastAsia="Calibri" w:hAnsi="Times New Roman" w:cs="Times New Roman"/>
            <w:color w:val="000000" w:themeColor="text1"/>
            <w:sz w:val="24"/>
            <w:szCs w:val="24"/>
          </w:rPr>
          <w:t>run</w:t>
        </w:r>
        <w:r w:rsidR="00525E77"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this analysis</w:t>
        </w:r>
      </w:ins>
      <w:del w:id="495" w:author="Nair-Desai, Sameer" w:date="2022-02-02T10:36:00Z">
        <w:r w:rsidRPr="00D7451B" w:rsidDel="00525E77">
          <w:rPr>
            <w:rFonts w:ascii="Times New Roman" w:eastAsia="Calibri" w:hAnsi="Times New Roman" w:cs="Times New Roman"/>
            <w:color w:val="000000" w:themeColor="text1"/>
            <w:sz w:val="24"/>
            <w:szCs w:val="24"/>
          </w:rPr>
          <w:delText>it</w:delText>
        </w:r>
      </w:del>
      <w:r w:rsidRPr="00D7451B">
        <w:rPr>
          <w:rFonts w:ascii="Times New Roman" w:eastAsia="Calibri" w:hAnsi="Times New Roman" w:cs="Times New Roman"/>
          <w:color w:val="000000" w:themeColor="text1"/>
          <w:sz w:val="24"/>
          <w:szCs w:val="24"/>
        </w:rPr>
        <w:t xml:space="preserve"> for two dates;</w:t>
      </w:r>
      <w:ins w:id="496" w:author="Nair-Desai, Sameer" w:date="2022-02-02T10:36:00Z">
        <w:r w:rsidR="00525E77">
          <w:rPr>
            <w:rFonts w:ascii="Times New Roman" w:eastAsia="Calibri" w:hAnsi="Times New Roman" w:cs="Times New Roman"/>
            <w:color w:val="000000" w:themeColor="text1"/>
            <w:sz w:val="24"/>
            <w:szCs w:val="24"/>
          </w:rPr>
          <w:t xml:space="preserve"> at</w:t>
        </w:r>
      </w:ins>
      <w:r w:rsidRPr="00D7451B">
        <w:rPr>
          <w:rFonts w:ascii="Times New Roman" w:eastAsia="Calibri" w:hAnsi="Times New Roman" w:cs="Times New Roman"/>
          <w:color w:val="000000" w:themeColor="text1"/>
          <w:sz w:val="24"/>
          <w:szCs w:val="24"/>
        </w:rPr>
        <w:t xml:space="preserve"> the end of 2020, </w:t>
      </w:r>
      <w:del w:id="497" w:author="Nair-Desai, Sameer" w:date="2022-02-02T10:36:00Z">
        <w:r w:rsidRPr="00D7451B" w:rsidDel="00525E77">
          <w:rPr>
            <w:rFonts w:ascii="Times New Roman" w:eastAsia="Calibri" w:hAnsi="Times New Roman" w:cs="Times New Roman"/>
            <w:color w:val="000000" w:themeColor="text1"/>
            <w:sz w:val="24"/>
            <w:szCs w:val="24"/>
          </w:rPr>
          <w:delText>contrasting it to the</w:delText>
        </w:r>
      </w:del>
      <w:ins w:id="498" w:author="Nair-Desai, Sameer" w:date="2022-02-02T10:36:00Z">
        <w:r w:rsidR="00525E77">
          <w:rPr>
            <w:rFonts w:ascii="Times New Roman" w:eastAsia="Calibri" w:hAnsi="Times New Roman" w:cs="Times New Roman"/>
            <w:color w:val="000000" w:themeColor="text1"/>
            <w:sz w:val="24"/>
            <w:szCs w:val="24"/>
          </w:rPr>
          <w:t>and the</w:t>
        </w:r>
      </w:ins>
      <w:r w:rsidRPr="00D7451B">
        <w:rPr>
          <w:rFonts w:ascii="Times New Roman" w:eastAsia="Calibri" w:hAnsi="Times New Roman" w:cs="Times New Roman"/>
          <w:color w:val="000000" w:themeColor="text1"/>
          <w:sz w:val="24"/>
          <w:szCs w:val="24"/>
        </w:rPr>
        <w:t xml:space="preserve"> end </w:t>
      </w:r>
      <w:ins w:id="499" w:author="Nair-Desai, Sameer" w:date="2022-02-02T10:36:00Z">
        <w:r w:rsidR="00525E77">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500" w:author="Nair-Desai, Sameer" w:date="2022-02-02T10:36:00Z">
        <w:r w:rsidR="00525E77">
          <w:rPr>
            <w:rFonts w:ascii="Times New Roman" w:eastAsia="Calibri" w:hAnsi="Times New Roman" w:cs="Times New Roman"/>
            <w:color w:val="000000" w:themeColor="text1"/>
            <w:sz w:val="24"/>
            <w:szCs w:val="24"/>
          </w:rPr>
          <w:t>.</w:t>
        </w:r>
      </w:ins>
      <w:del w:id="501" w:author="Nair-Desai, Sameer" w:date="2022-02-02T10:36:00Z">
        <w:r w:rsidRPr="00D7451B" w:rsidDel="00525E77">
          <w:rPr>
            <w:rFonts w:ascii="Times New Roman" w:eastAsia="Calibri" w:hAnsi="Times New Roman" w:cs="Times New Roman"/>
            <w:color w:val="000000" w:themeColor="text1"/>
            <w:sz w:val="24"/>
            <w:szCs w:val="24"/>
          </w:rPr>
          <w:delText>,</w:delText>
        </w:r>
      </w:del>
      <w:r w:rsidRPr="00D7451B">
        <w:rPr>
          <w:rFonts w:ascii="Times New Roman" w:eastAsia="Calibri" w:hAnsi="Times New Roman" w:cs="Times New Roman"/>
          <w:color w:val="000000" w:themeColor="text1"/>
          <w:sz w:val="24"/>
          <w:szCs w:val="24"/>
        </w:rPr>
        <w:t xml:space="preserve"> </w:t>
      </w:r>
      <w:ins w:id="502" w:author="Nair-Desai, Sameer" w:date="2022-02-02T10:37:00Z">
        <w:r w:rsidR="00525E77">
          <w:rPr>
            <w:rFonts w:ascii="Times New Roman" w:eastAsia="Calibri" w:hAnsi="Times New Roman" w:cs="Times New Roman"/>
            <w:color w:val="000000" w:themeColor="text1"/>
            <w:sz w:val="24"/>
            <w:szCs w:val="24"/>
          </w:rPr>
          <w:t xml:space="preserve">Both regressions </w:t>
        </w:r>
      </w:ins>
      <w:r w:rsidRPr="00D7451B">
        <w:rPr>
          <w:rFonts w:ascii="Times New Roman" w:eastAsia="Calibri" w:hAnsi="Times New Roman" w:cs="Times New Roman"/>
          <w:color w:val="000000" w:themeColor="text1"/>
          <w:sz w:val="24"/>
          <w:szCs w:val="24"/>
        </w:rPr>
        <w:t>control</w:t>
      </w:r>
      <w:del w:id="503" w:author="Nair-Desai, Sameer" w:date="2022-02-02T10:37:00Z">
        <w:r w:rsidRPr="00D7451B" w:rsidDel="00525E77">
          <w:rPr>
            <w:rFonts w:ascii="Times New Roman" w:eastAsia="Calibri" w:hAnsi="Times New Roman" w:cs="Times New Roman"/>
            <w:color w:val="000000" w:themeColor="text1"/>
            <w:sz w:val="24"/>
            <w:szCs w:val="24"/>
          </w:rPr>
          <w:delText>ling</w:delText>
        </w:r>
      </w:del>
      <w:r w:rsidRPr="00D7451B">
        <w:rPr>
          <w:rFonts w:ascii="Times New Roman" w:eastAsia="Calibri" w:hAnsi="Times New Roman" w:cs="Times New Roman"/>
          <w:color w:val="000000" w:themeColor="text1"/>
          <w:sz w:val="24"/>
          <w:szCs w:val="24"/>
        </w:rPr>
        <w:t xml:space="preserve"> for GDP/Capita and vaccination rates</w:t>
      </w:r>
      <w:ins w:id="504" w:author="Nair-Desai, Sameer" w:date="2022-02-02T10:37:00Z">
        <w:r w:rsidR="00525E77">
          <w:rPr>
            <w:rFonts w:ascii="Times New Roman" w:eastAsia="Calibri" w:hAnsi="Times New Roman" w:cs="Times New Roman"/>
            <w:color w:val="000000" w:themeColor="text1"/>
            <w:sz w:val="24"/>
            <w:szCs w:val="24"/>
          </w:rPr>
          <w:t>, and include a sample of</w:t>
        </w:r>
      </w:ins>
      <w:r w:rsidRPr="00D7451B">
        <w:rPr>
          <w:rFonts w:ascii="Times New Roman" w:eastAsia="Calibri" w:hAnsi="Times New Roman" w:cs="Times New Roman"/>
          <w:color w:val="000000" w:themeColor="text1"/>
          <w:sz w:val="24"/>
          <w:szCs w:val="24"/>
        </w:rPr>
        <w:t xml:space="preserve"> </w:t>
      </w:r>
      <w:del w:id="505" w:author="Nair-Desai, Sameer" w:date="2022-02-02T10:37:00Z">
        <w:r w:rsidRPr="00D7451B" w:rsidDel="00525E77">
          <w:rPr>
            <w:rFonts w:ascii="Times New Roman" w:eastAsia="Calibri" w:hAnsi="Times New Roman" w:cs="Times New Roman"/>
            <w:color w:val="000000" w:themeColor="text1"/>
            <w:sz w:val="24"/>
            <w:szCs w:val="24"/>
          </w:rPr>
          <w:delText xml:space="preserve">for </w:delText>
        </w:r>
      </w:del>
      <w:r w:rsidRPr="00D7451B">
        <w:rPr>
          <w:rFonts w:ascii="Times New Roman" w:eastAsia="Calibri" w:hAnsi="Times New Roman" w:cs="Times New Roman"/>
          <w:color w:val="000000" w:themeColor="text1"/>
          <w:sz w:val="24"/>
          <w:szCs w:val="24"/>
        </w:rPr>
        <w:t>170 countries</w:t>
      </w:r>
      <w:r w:rsidR="00150D4C">
        <w:rPr>
          <w:rFonts w:ascii="Times New Roman" w:hAnsi="Times New Roman" w:cs="Times New Roman"/>
          <w:sz w:val="24"/>
          <w:szCs w:val="24"/>
        </w:rPr>
        <w:t>.</w:t>
      </w:r>
    </w:p>
    <w:p w14:paraId="28E32F69" w14:textId="3D023B97"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lastRenderedPageBreak/>
        <w:t xml:space="preserve">Table 5 provides the estimation of cumulative excess/official </w:t>
      </w:r>
      <w:del w:id="506" w:author="Nair-Desai, Sameer" w:date="2022-02-02T10:38:00Z">
        <w:r w:rsidRPr="35C1C7C1" w:rsidDel="00525E77">
          <w:rPr>
            <w:rFonts w:ascii="Times New Roman" w:hAnsi="Times New Roman" w:cs="Times New Roman"/>
            <w:sz w:val="24"/>
            <w:szCs w:val="24"/>
          </w:rPr>
          <w:delText>COVID</w:delText>
        </w:r>
      </w:del>
      <w:ins w:id="507"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death ratios (henceforth, </w:t>
      </w:r>
      <w:r w:rsidRPr="00525E77">
        <w:rPr>
          <w:rFonts w:ascii="Times New Roman" w:hAnsi="Times New Roman" w:cs="Times New Roman"/>
          <w:b/>
          <w:bCs/>
          <w:sz w:val="24"/>
          <w:szCs w:val="24"/>
          <w:rPrChange w:id="508" w:author="Nair-Desai, Sameer" w:date="2022-02-02T10:37:00Z">
            <w:rPr>
              <w:rFonts w:ascii="Times New Roman" w:hAnsi="Times New Roman" w:cs="Times New Roman"/>
              <w:sz w:val="24"/>
              <w:szCs w:val="24"/>
            </w:rPr>
          </w:rPrChange>
        </w:rPr>
        <w:t>E/O</w:t>
      </w:r>
      <w:r w:rsidRPr="35C1C7C1">
        <w:rPr>
          <w:rFonts w:ascii="Times New Roman" w:hAnsi="Times New Roman" w:cs="Times New Roman"/>
          <w:sz w:val="24"/>
          <w:szCs w:val="24"/>
        </w:rPr>
        <w:t xml:space="preserve">) on the level of income (as measured by GDP per capita) and </w:t>
      </w:r>
      <w:commentRangeStart w:id="509"/>
      <w:r w:rsidRPr="35C1C7C1">
        <w:rPr>
          <w:rFonts w:ascii="Times New Roman" w:hAnsi="Times New Roman" w:cs="Times New Roman"/>
          <w:sz w:val="24"/>
          <w:szCs w:val="24"/>
        </w:rPr>
        <w:t xml:space="preserve">the level of vaccination (the share of people </w:t>
      </w:r>
      <w:del w:id="510" w:author="Nair-Desai, Sameer" w:date="2022-02-02T10:37:00Z">
        <w:r w:rsidRPr="35C1C7C1" w:rsidDel="00525E77">
          <w:rPr>
            <w:rFonts w:ascii="Times New Roman" w:hAnsi="Times New Roman" w:cs="Times New Roman"/>
            <w:sz w:val="24"/>
            <w:szCs w:val="24"/>
          </w:rPr>
          <w:delText>(</w:delText>
        </w:r>
      </w:del>
      <w:r w:rsidRPr="35C1C7C1">
        <w:rPr>
          <w:rFonts w:ascii="Times New Roman" w:hAnsi="Times New Roman" w:cs="Times New Roman"/>
          <w:sz w:val="24"/>
          <w:szCs w:val="24"/>
        </w:rPr>
        <w:t>per hundred</w:t>
      </w:r>
      <w:del w:id="511" w:author="Nair-Desai, Sameer" w:date="2022-02-02T10:38:00Z">
        <w:r w:rsidRPr="35C1C7C1" w:rsidDel="00525E77">
          <w:rPr>
            <w:rFonts w:ascii="Times New Roman" w:hAnsi="Times New Roman" w:cs="Times New Roman"/>
            <w:sz w:val="24"/>
            <w:szCs w:val="24"/>
          </w:rPr>
          <w:delText>)</w:delText>
        </w:r>
        <w:commentRangeEnd w:id="509"/>
        <w:r w:rsidR="00150D4C" w:rsidDel="00525E77">
          <w:rPr>
            <w:rStyle w:val="CommentReference"/>
          </w:rPr>
          <w:commentReference w:id="509"/>
        </w:r>
      </w:del>
      <w:r w:rsidRPr="35C1C7C1">
        <w:rPr>
          <w:rFonts w:ascii="Times New Roman" w:hAnsi="Times New Roman" w:cs="Times New Roman"/>
          <w:sz w:val="24"/>
          <w:szCs w:val="24"/>
        </w:rPr>
        <w:t xml:space="preserve"> fully vaccinated against </w:t>
      </w:r>
      <w:del w:id="512" w:author="Nair-Desai, Sameer" w:date="2022-02-02T10:38:00Z">
        <w:r w:rsidRPr="35C1C7C1" w:rsidDel="00525E77">
          <w:rPr>
            <w:rFonts w:ascii="Times New Roman" w:hAnsi="Times New Roman" w:cs="Times New Roman"/>
            <w:sz w:val="24"/>
            <w:szCs w:val="24"/>
          </w:rPr>
          <w:delText>COVID</w:delText>
        </w:r>
      </w:del>
      <w:ins w:id="513"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del w:id="514" w:author="Nair-Desai, Sameer" w:date="2022-02-02T10:39:00Z">
        <w:r w:rsidRPr="35C1C7C1" w:rsidDel="008E4FF7">
          <w:rPr>
            <w:rFonts w:ascii="Times New Roman" w:hAnsi="Times New Roman" w:cs="Times New Roman"/>
            <w:sz w:val="24"/>
            <w:szCs w:val="24"/>
          </w:rPr>
          <w:delText xml:space="preserve">the </w:delText>
        </w:r>
      </w:del>
      <w:del w:id="515" w:author="Nair-Desai, Sameer" w:date="2022-02-02T10:38:00Z">
        <w:r w:rsidRPr="35C1C7C1" w:rsidDel="00525E77">
          <w:rPr>
            <w:rFonts w:ascii="Times New Roman" w:hAnsi="Times New Roman" w:cs="Times New Roman"/>
            <w:sz w:val="24"/>
            <w:szCs w:val="24"/>
          </w:rPr>
          <w:delText>COVID</w:delText>
        </w:r>
      </w:del>
      <w:ins w:id="516"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del w:id="517" w:author="Nair-Desai, Sameer" w:date="2022-02-02T10:40:00Z">
        <w:r w:rsidRPr="35C1C7C1" w:rsidDel="008E4FF7">
          <w:rPr>
            <w:rFonts w:ascii="Times New Roman" w:hAnsi="Times New Roman" w:cs="Times New Roman"/>
            <w:sz w:val="24"/>
            <w:szCs w:val="24"/>
          </w:rPr>
          <w:delText xml:space="preserve">well </w:delText>
        </w:r>
      </w:del>
      <w:ins w:id="518" w:author="Nair-Desai, Sameer" w:date="2022-02-02T10:40:00Z">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ins>
      <w:del w:id="519" w:author="Nair-Desai, Sameer" w:date="2022-02-02T10:40:00Z">
        <w:r w:rsidRPr="35C1C7C1" w:rsidDel="008E4FF7">
          <w:rPr>
            <w:rFonts w:ascii="Times New Roman" w:hAnsi="Times New Roman" w:cs="Times New Roman"/>
            <w:sz w:val="24"/>
            <w:szCs w:val="24"/>
          </w:rPr>
          <w:delText xml:space="preserve">as </w:delText>
        </w:r>
      </w:del>
      <w:r w:rsidRPr="35C1C7C1">
        <w:rPr>
          <w:rFonts w:ascii="Times New Roman" w:hAnsi="Times New Roman" w:cs="Times New Roman"/>
          <w:sz w:val="24"/>
          <w:szCs w:val="24"/>
        </w:rPr>
        <w:t>the association between E/O and vaccination in the international sample. To put these numbers in contex</w:t>
      </w:r>
      <w:del w:id="520" w:author="Nair-Desai, Sameer" w:date="2022-02-02T10:40:00Z">
        <w:r w:rsidRPr="35C1C7C1" w:rsidDel="008E4FF7">
          <w:rPr>
            <w:rFonts w:ascii="Times New Roman" w:hAnsi="Times New Roman" w:cs="Times New Roman"/>
            <w:sz w:val="24"/>
            <w:szCs w:val="24"/>
          </w:rPr>
          <w:delText>t</w:delText>
        </w:r>
      </w:del>
      <w:ins w:id="521" w:author="Nair-Desai, Sameer" w:date="2022-02-02T10:40:00Z">
        <w:r w:rsidR="008E4FF7">
          <w:rPr>
            <w:rFonts w:ascii="Times New Roman" w:hAnsi="Times New Roman" w:cs="Times New Roman"/>
            <w:sz w:val="24"/>
            <w:szCs w:val="24"/>
          </w:rPr>
          <w:t>t:</w:t>
        </w:r>
      </w:ins>
      <w:del w:id="522" w:author="Nair-Desai, Sameer" w:date="2022-02-02T10:40:00Z">
        <w:r w:rsidRPr="35C1C7C1" w:rsidDel="008E4FF7">
          <w:rPr>
            <w:rFonts w:ascii="Times New Roman" w:hAnsi="Times New Roman" w:cs="Times New Roman"/>
            <w:sz w:val="24"/>
            <w:szCs w:val="24"/>
          </w:rPr>
          <w:delText>,</w:delText>
        </w:r>
      </w:del>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ins w:id="523"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level of income ($ 27,936 per capita) is -.43; for the countries at the median ($ 13,111) is -.32; and for the countries at 25</w:t>
      </w:r>
      <w:ins w:id="524"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($ 4,227) is -.25.</w:t>
      </w:r>
      <w:ins w:id="525" w:author="Joshua Aizenman" w:date="2022-02-02T16:28:00Z">
        <w:r w:rsidR="00BE6180">
          <w:rPr>
            <w:rStyle w:val="FootnoteReference"/>
            <w:rFonts w:ascii="Times New Roman" w:hAnsi="Times New Roman" w:cs="Times New Roman"/>
            <w:sz w:val="24"/>
            <w:szCs w:val="24"/>
          </w:rPr>
          <w:footnoteReference w:id="2"/>
        </w:r>
      </w:ins>
      <w:del w:id="538" w:author="Joshua Aizenman" w:date="2022-02-02T16:27:00Z">
        <w:r w:rsidRPr="35C1C7C1" w:rsidDel="0060489B">
          <w:rPr>
            <w:rFonts w:ascii="Times New Roman" w:hAnsi="Times New Roman" w:cs="Times New Roman"/>
            <w:sz w:val="24"/>
            <w:szCs w:val="24"/>
          </w:rPr>
          <w:delText>.</w:delText>
        </w:r>
      </w:del>
    </w:p>
    <w:p w14:paraId="54C0801F" w14:textId="1B902531"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w:t>
      </w:r>
      <w:del w:id="539" w:author="Nair-Desai, Sameer" w:date="2022-02-02T10:38:00Z">
        <w:r w:rsidDel="00525E77">
          <w:rPr>
            <w:rFonts w:ascii="Times New Roman" w:eastAsia="Calibri" w:hAnsi="Times New Roman" w:cs="Times New Roman"/>
            <w:color w:val="000000" w:themeColor="text1"/>
            <w:sz w:val="24"/>
            <w:szCs w:val="24"/>
          </w:rPr>
          <w:delText>COVID</w:delText>
        </w:r>
      </w:del>
      <w:ins w:id="540"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 across Countries, 2020 and 2021.</w:t>
      </w:r>
    </w:p>
    <w:tbl>
      <w:tblPr>
        <w:tblStyle w:val="TableGrid"/>
        <w:tblW w:w="0" w:type="auto"/>
        <w:tblInd w:w="1873" w:type="dxa"/>
        <w:tblLayout w:type="fixed"/>
        <w:tblLook w:val="06A0" w:firstRow="1" w:lastRow="0" w:firstColumn="1" w:lastColumn="0" w:noHBand="1" w:noVBand="1"/>
        <w:tblPrChange w:id="541" w:author="Nair-Desai, Sameer" w:date="2022-02-02T10:40:00Z">
          <w:tblPr>
            <w:tblStyle w:val="TableGrid"/>
            <w:tblW w:w="0" w:type="auto"/>
            <w:jc w:val="center"/>
            <w:tblLayout w:type="fixed"/>
            <w:tblLook w:val="06A0" w:firstRow="1" w:lastRow="0" w:firstColumn="1" w:lastColumn="0" w:noHBand="1" w:noVBand="1"/>
          </w:tblPr>
        </w:tblPrChange>
      </w:tblPr>
      <w:tblGrid>
        <w:gridCol w:w="2310"/>
        <w:gridCol w:w="2095"/>
        <w:gridCol w:w="2880"/>
        <w:tblGridChange w:id="542">
          <w:tblGrid>
            <w:gridCol w:w="2310"/>
            <w:gridCol w:w="1860"/>
            <w:gridCol w:w="1815"/>
          </w:tblGrid>
        </w:tblGridChange>
      </w:tblGrid>
      <w:tr w:rsidR="00150D4C" w14:paraId="16726C7B" w14:textId="77777777" w:rsidTr="008E4FF7">
        <w:trPr>
          <w:trHeight w:val="300"/>
          <w:trPrChange w:id="543"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544"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2E9EA025" w14:textId="18D53B0F"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del w:id="545" w:author="Nair-Desai, Sameer" w:date="2022-02-02T10:38:00Z">
              <w:r w:rsidDel="00525E77">
                <w:rPr>
                  <w:rFonts w:ascii="Times New Roman" w:eastAsia="Calibri" w:hAnsi="Times New Roman" w:cs="Times New Roman"/>
                  <w:color w:val="000000" w:themeColor="text1"/>
                  <w:sz w:val="24"/>
                  <w:szCs w:val="24"/>
                </w:rPr>
                <w:delText>COVID</w:delText>
              </w:r>
            </w:del>
            <w:ins w:id="546"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w:t>
            </w:r>
          </w:p>
        </w:tc>
      </w:tr>
      <w:tr w:rsidR="00150D4C" w14:paraId="027C9F58" w14:textId="77777777" w:rsidTr="008E4FF7">
        <w:trPr>
          <w:trHeight w:val="300"/>
          <w:trPrChange w:id="54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4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54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Change w:id="55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8E4FF7">
        <w:trPr>
          <w:trHeight w:val="300"/>
          <w:trPrChange w:id="55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5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Change w:id="55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Change w:id="55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8E4FF7">
        <w:trPr>
          <w:trHeight w:val="300"/>
          <w:trPrChange w:id="55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tcPrChange w:id="55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tcPr>
            </w:tcPrChange>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557"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Change w:id="55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8E4FF7">
        <w:trPr>
          <w:trHeight w:val="300"/>
          <w:trPrChange w:id="55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6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F1E7D5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56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562"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8E4FF7">
        <w:trPr>
          <w:trHeight w:val="300"/>
          <w:trPrChange w:id="56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6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56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56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8E4FF7">
        <w:trPr>
          <w:trHeight w:val="300"/>
          <w:trPrChange w:id="56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6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3ABD5CE" w14:textId="34CFF01F"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GDP per Capita x 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56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57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8E4FF7">
        <w:trPr>
          <w:trHeight w:val="300"/>
          <w:trPrChange w:id="57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7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57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57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8E4FF7">
        <w:trPr>
          <w:trHeight w:val="300"/>
          <w:trPrChange w:id="57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7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Change w:id="577"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A61EA" w14:textId="48F4FE8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61...56   </w:t>
            </w:r>
          </w:p>
        </w:tc>
        <w:tc>
          <w:tcPr>
            <w:tcW w:w="2880" w:type="dxa"/>
            <w:tcBorders>
              <w:top w:val="single" w:sz="4" w:space="0" w:color="auto"/>
              <w:left w:val="single" w:sz="4" w:space="0" w:color="auto"/>
              <w:bottom w:val="single" w:sz="4" w:space="0" w:color="auto"/>
              <w:right w:val="single" w:sz="4" w:space="0" w:color="auto"/>
            </w:tcBorders>
            <w:vAlign w:val="center"/>
            <w:hideMark/>
            <w:tcPrChange w:id="57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8E4FF7">
        <w:trPr>
          <w:trHeight w:val="300"/>
          <w:trPrChange w:id="57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8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58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Change w:id="582"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8E4FF7">
        <w:trPr>
          <w:trHeight w:val="300"/>
          <w:trPrChange w:id="583"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84"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Change w:id="585"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Change w:id="586"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8E4FF7">
        <w:trPr>
          <w:trHeight w:val="300"/>
          <w:trPrChange w:id="587"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88"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Change w:id="589"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Change w:id="590"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8E4FF7">
        <w:trPr>
          <w:trHeight w:val="300"/>
          <w:trPrChange w:id="591"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592"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Change w:id="59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Change w:id="59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8E4FF7">
        <w:trPr>
          <w:trHeight w:val="300"/>
          <w:trPrChange w:id="595"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596"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6D6C6C88" w14:textId="5F3BC5F2"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lastRenderedPageBreak/>
              <w:t xml:space="preserve">Note: Vaccination is the share of people (per hundred) vaccinated against </w:t>
            </w:r>
            <w:del w:id="597" w:author="Nair-Desai, Sameer" w:date="2022-02-02T10:38:00Z">
              <w:r w:rsidRPr="35C1C7C1" w:rsidDel="00525E77">
                <w:rPr>
                  <w:rFonts w:ascii="Times New Roman" w:eastAsia="Calibri" w:hAnsi="Times New Roman" w:cs="Times New Roman"/>
                  <w:color w:val="000000" w:themeColor="text1"/>
                  <w:sz w:val="24"/>
                  <w:szCs w:val="24"/>
                </w:rPr>
                <w:delText>COVID</w:delText>
              </w:r>
            </w:del>
            <w:ins w:id="598"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del w:id="599" w:author="Nair-Desai, Sameer" w:date="2022-02-02T10:38:00Z">
              <w:r w:rsidRPr="35C1C7C1" w:rsidDel="00525E77">
                <w:rPr>
                  <w:rFonts w:ascii="Times New Roman" w:eastAsia="Calibri" w:hAnsi="Times New Roman" w:cs="Times New Roman"/>
                  <w:color w:val="000000" w:themeColor="text1"/>
                  <w:sz w:val="24"/>
                  <w:szCs w:val="24"/>
                </w:rPr>
                <w:delText>COVID</w:delText>
              </w:r>
            </w:del>
            <w:ins w:id="600"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08FD4ED0"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ins w:id="601"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602" w:author="Nair-Desai, Sameer" w:date="2022-02-02T10:41:00Z">
              <w:rPr>
                <w:rFonts w:ascii="Times New Roman" w:hAnsi="Times New Roman" w:cs="Times New Roman"/>
                <w:sz w:val="24"/>
                <w:szCs w:val="24"/>
              </w:rPr>
            </w:rPrChange>
          </w:rPr>
          <w:t>(1)</w:t>
        </w:r>
      </w:ins>
      <w:r w:rsidRPr="00D7451B">
        <w:rPr>
          <w:rFonts w:ascii="Times New Roman" w:hAnsi="Times New Roman" w:cs="Times New Roman"/>
          <w:sz w:val="24"/>
          <w:szCs w:val="24"/>
        </w:rPr>
        <w:t xml:space="preserve"> the level and degree of stability of containment measures (as measured by the average and standard deviation of </w:t>
      </w:r>
      <w:ins w:id="603" w:author="Nair-Desai, Sameer" w:date="2022-02-02T10:41:00Z">
        <w:r w:rsidR="008E4FF7">
          <w:rPr>
            <w:rFonts w:ascii="Times New Roman" w:hAnsi="Times New Roman" w:cs="Times New Roman"/>
            <w:sz w:val="24"/>
            <w:szCs w:val="24"/>
          </w:rPr>
          <w:t xml:space="preserve">government </w:t>
        </w:r>
      </w:ins>
      <w:r w:rsidRPr="00D7451B">
        <w:rPr>
          <w:rFonts w:ascii="Times New Roman" w:hAnsi="Times New Roman" w:cs="Times New Roman"/>
          <w:sz w:val="24"/>
          <w:szCs w:val="24"/>
        </w:rPr>
        <w:t xml:space="preserve">stringency index within the sample period), </w:t>
      </w:r>
      <w:ins w:id="604" w:author="Nair-Desai, Sameer" w:date="2022-02-02T10:41:00Z">
        <w:r w:rsidR="008E4FF7" w:rsidRPr="008E4FF7">
          <w:rPr>
            <w:rFonts w:ascii="Times New Roman" w:hAnsi="Times New Roman" w:cs="Times New Roman"/>
            <w:b/>
            <w:bCs/>
            <w:sz w:val="24"/>
            <w:szCs w:val="24"/>
            <w:rPrChange w:id="605" w:author="Nair-Desai, Sameer" w:date="2022-02-02T10:42:00Z">
              <w:rPr>
                <w:rFonts w:ascii="Times New Roman" w:hAnsi="Times New Roman" w:cs="Times New Roman"/>
                <w:sz w:val="24"/>
                <w:szCs w:val="24"/>
              </w:rPr>
            </w:rPrChange>
          </w:rPr>
          <w:t>(2)</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the vaccination campaign (as measure</w:t>
      </w:r>
      <w:ins w:id="606" w:author="Nair-Desai, Sameer" w:date="2022-02-02T10:41:00Z">
        <w:r w:rsidR="008E4FF7">
          <w:rPr>
            <w:rFonts w:ascii="Times New Roman" w:hAnsi="Times New Roman" w:cs="Times New Roman"/>
            <w:sz w:val="24"/>
            <w:szCs w:val="24"/>
          </w:rPr>
          <w:t>d</w:t>
        </w:r>
      </w:ins>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del w:id="607" w:author="Nair-Desai, Sameer" w:date="2022-02-02T10:38:00Z">
        <w:r w:rsidR="00150D4C" w:rsidDel="00525E77">
          <w:rPr>
            <w:rFonts w:ascii="Times New Roman" w:hAnsi="Times New Roman" w:cs="Times New Roman"/>
            <w:sz w:val="24"/>
            <w:szCs w:val="24"/>
          </w:rPr>
          <w:delText>Covid</w:delText>
        </w:r>
      </w:del>
      <w:ins w:id="608" w:author="Nair-Desai, Sameer" w:date="2022-02-02T10:38:00Z">
        <w:r w:rsidR="00525E77">
          <w:rPr>
            <w:rFonts w:ascii="Times New Roman" w:hAnsi="Times New Roman" w:cs="Times New Roman"/>
            <w:sz w:val="24"/>
            <w:szCs w:val="24"/>
          </w:rPr>
          <w:t>Covid</w:t>
        </w:r>
      </w:ins>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ins w:id="609" w:author="Nair-Desai, Sameer" w:date="2022-02-02T10:41:00Z">
        <w:r w:rsidR="008E4FF7" w:rsidRPr="008E4FF7">
          <w:rPr>
            <w:rFonts w:ascii="Times New Roman" w:hAnsi="Times New Roman" w:cs="Times New Roman"/>
            <w:b/>
            <w:bCs/>
            <w:sz w:val="24"/>
            <w:szCs w:val="24"/>
            <w:rPrChange w:id="610" w:author="Nair-Desai, Sameer" w:date="2022-02-02T10:42:00Z">
              <w:rPr>
                <w:rFonts w:ascii="Times New Roman" w:hAnsi="Times New Roman" w:cs="Times New Roman"/>
                <w:sz w:val="24"/>
                <w:szCs w:val="24"/>
              </w:rPr>
            </w:rPrChange>
          </w:rPr>
          <w:t>(3)</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a set of demographic variables including population density, urban population share, and aged 65+ population share, the level of income (as measured by GDP per capita), </w:t>
      </w:r>
      <w:del w:id="611" w:author="Nair-Desai, Sameer" w:date="2022-02-02T10:41:00Z">
        <w:r w:rsidRPr="00D7451B" w:rsidDel="008E4FF7">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612"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613" w:author="Nair-Desai, Sameer" w:date="2022-02-02T10:42:00Z">
              <w:rPr>
                <w:rFonts w:ascii="Times New Roman" w:hAnsi="Times New Roman" w:cs="Times New Roman"/>
                <w:sz w:val="24"/>
                <w:szCs w:val="24"/>
              </w:rPr>
            </w:rPrChange>
          </w:rPr>
          <w:t>(4)</w:t>
        </w:r>
      </w:ins>
      <w:r w:rsidRPr="00D7451B">
        <w:rPr>
          <w:rFonts w:ascii="Times New Roman" w:hAnsi="Times New Roman" w:cs="Times New Roman"/>
          <w:sz w:val="24"/>
          <w:szCs w:val="24"/>
        </w:rPr>
        <w:t xml:space="preserve"> a set of variables from </w:t>
      </w:r>
      <w:ins w:id="614" w:author="Nair-Desai, Sameer" w:date="2022-02-02T10:42:00Z">
        <w:r w:rsidR="008E4FF7">
          <w:rPr>
            <w:rFonts w:ascii="Times New Roman" w:hAnsi="Times New Roman" w:cs="Times New Roman"/>
            <w:sz w:val="24"/>
            <w:szCs w:val="24"/>
          </w:rPr>
          <w:t xml:space="preserve">the </w:t>
        </w:r>
      </w:ins>
      <w:r w:rsidRPr="00D7451B">
        <w:rPr>
          <w:rFonts w:ascii="Times New Roman" w:hAnsi="Times New Roman" w:cs="Times New Roman"/>
          <w:sz w:val="24"/>
          <w:szCs w:val="24"/>
        </w:rPr>
        <w:t>World Governance Indicators database measuring the quality of governance</w:t>
      </w:r>
      <w:ins w:id="615" w:author="Nair-Desai, Sameer" w:date="2022-02-02T10:42:00Z">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ins>
      <w:r w:rsidRPr="00D7451B">
        <w:rPr>
          <w:rFonts w:ascii="Times New Roman" w:hAnsi="Times New Roman" w:cs="Times New Roman"/>
          <w:sz w:val="24"/>
          <w:szCs w:val="24"/>
        </w:rPr>
        <w:t xml:space="preserve"> including rule of law, voice and accountability, and government effectiveness. The sample</w:t>
      </w:r>
      <w:del w:id="616" w:author="Nair-Desai, Sameer" w:date="2022-02-02T10:42:00Z">
        <w:r w:rsidRPr="00D7451B" w:rsidDel="008E4FF7">
          <w:rPr>
            <w:rFonts w:ascii="Times New Roman" w:hAnsi="Times New Roman" w:cs="Times New Roman"/>
            <w:sz w:val="24"/>
            <w:szCs w:val="24"/>
          </w:rPr>
          <w:delText>s</w:delText>
        </w:r>
      </w:del>
      <w:r w:rsidRPr="00D7451B">
        <w:rPr>
          <w:rFonts w:ascii="Times New Roman" w:hAnsi="Times New Roman" w:cs="Times New Roman"/>
          <w:sz w:val="24"/>
          <w:szCs w:val="24"/>
        </w:rPr>
        <w:t xml:space="preserve"> cover</w:t>
      </w:r>
      <w:ins w:id="617" w:author="Nair-Desai, Sameer" w:date="2022-02-02T10:42:00Z">
        <w:r w:rsidR="008E4FF7">
          <w:rPr>
            <w:rFonts w:ascii="Times New Roman" w:hAnsi="Times New Roman" w:cs="Times New Roman"/>
            <w:sz w:val="24"/>
            <w:szCs w:val="24"/>
          </w:rPr>
          <w:t>s</w:t>
        </w:r>
      </w:ins>
      <w:r w:rsidRPr="00D7451B">
        <w:rPr>
          <w:rFonts w:ascii="Times New Roman" w:hAnsi="Times New Roman" w:cs="Times New Roman"/>
          <w:sz w:val="24"/>
          <w:szCs w:val="24"/>
        </w:rPr>
        <w:t xml:space="preserve"> about </w:t>
      </w:r>
      <w:commentRangeStart w:id="618"/>
      <w:r w:rsidRPr="00D7451B">
        <w:rPr>
          <w:rFonts w:ascii="Times New Roman" w:hAnsi="Times New Roman" w:cs="Times New Roman"/>
          <w:sz w:val="24"/>
          <w:szCs w:val="24"/>
        </w:rPr>
        <w:t>140 countries</w:t>
      </w:r>
      <w:commentRangeEnd w:id="618"/>
      <w:r w:rsidR="008E4FF7">
        <w:rPr>
          <w:rStyle w:val="CommentReference"/>
        </w:rPr>
        <w:commentReference w:id="618"/>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del w:id="619" w:author="Nair-Desai, Sameer" w:date="2022-02-02T10:42:00Z">
        <w:r w:rsidR="00124563" w:rsidRPr="00D7451B" w:rsidDel="008E4FF7">
          <w:rPr>
            <w:rFonts w:ascii="Times New Roman" w:hAnsi="Times New Roman" w:cs="Times New Roman"/>
            <w:sz w:val="24"/>
            <w:szCs w:val="24"/>
          </w:rPr>
          <w:delText xml:space="preserve">and </w:delText>
        </w:r>
        <w:r w:rsidR="00150D4C" w:rsidDel="008E4FF7">
          <w:rPr>
            <w:rFonts w:ascii="Times New Roman" w:hAnsi="Times New Roman" w:cs="Times New Roman"/>
            <w:sz w:val="24"/>
            <w:szCs w:val="24"/>
          </w:rPr>
          <w:delText>are</w:delText>
        </w:r>
        <w:r w:rsidR="00124563" w:rsidRPr="00D7451B" w:rsidDel="008E4FF7">
          <w:rPr>
            <w:rFonts w:ascii="Times New Roman" w:hAnsi="Times New Roman" w:cs="Times New Roman"/>
            <w:sz w:val="24"/>
            <w:szCs w:val="24"/>
          </w:rPr>
          <w:delText xml:space="preserve"> determined by</w:delText>
        </w:r>
      </w:del>
      <w:ins w:id="620" w:author="Nair-Desai, Sameer" w:date="2022-02-02T10:42:00Z">
        <w:r w:rsidR="008E4FF7">
          <w:rPr>
            <w:rFonts w:ascii="Times New Roman" w:hAnsi="Times New Roman" w:cs="Times New Roman"/>
            <w:sz w:val="24"/>
            <w:szCs w:val="24"/>
          </w:rPr>
          <w:t>depending on</w:t>
        </w:r>
      </w:ins>
      <w:r w:rsidR="00124563" w:rsidRPr="00D7451B">
        <w:rPr>
          <w:rFonts w:ascii="Times New Roman" w:hAnsi="Times New Roman" w:cs="Times New Roman"/>
          <w:sz w:val="24"/>
          <w:szCs w:val="24"/>
        </w:rPr>
        <w:t xml:space="preserve"> data availability</w:t>
      </w:r>
      <w:ins w:id="621" w:author="Nair-Desai, Sameer" w:date="2022-02-02T10:42:00Z">
        <w:r w:rsidR="008E4FF7">
          <w:rPr>
            <w:rFonts w:ascii="Times New Roman" w:hAnsi="Times New Roman" w:cs="Times New Roman"/>
            <w:sz w:val="24"/>
            <w:szCs w:val="24"/>
          </w:rPr>
          <w:t xml:space="preserve"> by core variable</w:t>
        </w:r>
      </w:ins>
      <w:r w:rsidRPr="00D7451B">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w:t>
      </w:r>
      <w:ins w:id="622" w:author="Nair-Desai, Sameer" w:date="2022-02-02T10:43:00Z">
        <w:r w:rsidR="00DA19D1">
          <w:rPr>
            <w:rFonts w:ascii="Times New Roman" w:hAnsi="Times New Roman" w:cs="Times New Roman"/>
            <w:sz w:val="24"/>
            <w:szCs w:val="24"/>
          </w:rPr>
          <w:t xml:space="preserve"> indicators</w:t>
        </w:r>
      </w:ins>
      <w:del w:id="623" w:author="Nair-Desai, Sameer" w:date="2022-02-02T10:43:00Z">
        <w:r w:rsidRPr="00D7451B" w:rsidDel="00DA19D1">
          <w:rPr>
            <w:rFonts w:ascii="Times New Roman" w:hAnsi="Times New Roman" w:cs="Times New Roman"/>
            <w:sz w:val="24"/>
            <w:szCs w:val="24"/>
          </w:rPr>
          <w:delText>s</w:delText>
        </w:r>
      </w:del>
      <w:r w:rsidRPr="00D7451B">
        <w:rPr>
          <w:rFonts w:ascii="Times New Roman" w:hAnsi="Times New Roman" w:cs="Times New Roman"/>
          <w:sz w:val="24"/>
          <w:szCs w:val="24"/>
        </w:rPr>
        <w:t xml:space="preserve"> are all insignificant. At the end of 2021, in addition to the similar significant and negative associations with the average level and standard deviation of stringency index, cumulative E/O is significantly and negatively correlated with voice and accountability, as well as</w:t>
      </w:r>
      <w:ins w:id="624" w:author="Nair-Desai, Sameer" w:date="2022-02-02T10:43:00Z">
        <w:r w:rsidR="00DA19D1">
          <w:rPr>
            <w:rFonts w:ascii="Times New Roman" w:hAnsi="Times New Roman" w:cs="Times New Roman"/>
            <w:sz w:val="24"/>
            <w:szCs w:val="24"/>
          </w:rPr>
          <w:t xml:space="preserve"> with</w:t>
        </w:r>
      </w:ins>
      <w:r w:rsidRPr="00D7451B">
        <w:rPr>
          <w:rFonts w:ascii="Times New Roman" w:hAnsi="Times New Roman" w:cs="Times New Roman"/>
          <w:sz w:val="24"/>
          <w:szCs w:val="24"/>
        </w:rPr>
        <w:t xml:space="preserve"> urban population share in the </w:t>
      </w:r>
      <w:del w:id="625" w:author="Nair-Desai, Sameer" w:date="2022-02-02T10:43:00Z">
        <w:r w:rsidRPr="00D7451B" w:rsidDel="00DA19D1">
          <w:rPr>
            <w:rFonts w:ascii="Times New Roman" w:hAnsi="Times New Roman" w:cs="Times New Roman"/>
            <w:sz w:val="24"/>
            <w:szCs w:val="24"/>
          </w:rPr>
          <w:delText xml:space="preserve">international </w:delText>
        </w:r>
      </w:del>
      <w:ins w:id="626" w:author="Nair-Desai, Sameer" w:date="2022-02-02T10:43:00Z">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sample.</w:t>
      </w:r>
    </w:p>
    <w:p w14:paraId="2AE0E33F" w14:textId="7BC7FC8A" w:rsidR="00E2307B" w:rsidRDefault="00E2307B" w:rsidP="000345F5">
      <w:pPr>
        <w:spacing w:line="360" w:lineRule="auto"/>
        <w:rPr>
          <w:ins w:id="627" w:author="Nair-Desai, Sameer" w:date="2022-02-02T10:43: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and more stable containment measures are likely to see a smaller gap </w:t>
      </w:r>
      <w:ins w:id="628" w:author="Nair-Desai, Sameer" w:date="2022-02-02T10:43:00Z">
        <w:r w:rsidR="00DA19D1">
          <w:rPr>
            <w:rFonts w:ascii="Times New Roman" w:hAnsi="Times New Roman" w:cs="Times New Roman"/>
            <w:sz w:val="24"/>
            <w:szCs w:val="24"/>
          </w:rPr>
          <w:t xml:space="preserve">emerge </w:t>
        </w:r>
      </w:ins>
      <w:r w:rsidRPr="00D7451B">
        <w:rPr>
          <w:rFonts w:ascii="Times New Roman" w:hAnsi="Times New Roman" w:cs="Times New Roman"/>
          <w:sz w:val="24"/>
          <w:szCs w:val="24"/>
        </w:rPr>
        <w:t xml:space="preserve">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for a country with higher perceptions of voice and accountability to manipulate officially reported mortality. Relatedly, countries with a higher </w:t>
      </w:r>
      <w:r w:rsidRPr="00D7451B">
        <w:rPr>
          <w:rFonts w:ascii="Times New Roman" w:hAnsi="Times New Roman" w:cs="Times New Roman"/>
          <w:sz w:val="24"/>
          <w:szCs w:val="24"/>
        </w:rPr>
        <w:lastRenderedPageBreak/>
        <w:t>urban population share would find it harder to manipulate officially reported mortality because urban population</w:t>
      </w:r>
      <w:ins w:id="629" w:author="Nair-Desai, Sameer" w:date="2022-02-02T10:45:00Z">
        <w:r w:rsidR="009716D4">
          <w:rPr>
            <w:rFonts w:ascii="Times New Roman" w:hAnsi="Times New Roman" w:cs="Times New Roman"/>
            <w:sz w:val="24"/>
            <w:szCs w:val="24"/>
          </w:rPr>
          <w:t>s</w:t>
        </w:r>
      </w:ins>
      <w:r w:rsidRPr="00D7451B">
        <w:rPr>
          <w:rFonts w:ascii="Times New Roman" w:hAnsi="Times New Roman" w:cs="Times New Roman"/>
          <w:sz w:val="24"/>
          <w:szCs w:val="24"/>
        </w:rPr>
        <w:t xml:space="preserve"> are likely to have better access to both domestic and international information. </w:t>
      </w:r>
    </w:p>
    <w:p w14:paraId="4398AF63" w14:textId="77777777" w:rsidR="00DA19D1" w:rsidRPr="00D7451B" w:rsidRDefault="00DA19D1" w:rsidP="000345F5">
      <w:pPr>
        <w:spacing w:line="360" w:lineRule="auto"/>
        <w:rPr>
          <w:rFonts w:ascii="Times New Roman" w:hAnsi="Times New Roman" w:cs="Times New Roman"/>
          <w:sz w:val="24"/>
          <w:szCs w:val="24"/>
        </w:rPr>
      </w:pPr>
    </w:p>
    <w:p w14:paraId="5013362D" w14:textId="2B9EE665" w:rsidR="009D1A15" w:rsidRPr="00150D4C" w:rsidRDefault="009D1A15" w:rsidP="009D1A15">
      <w:pPr>
        <w:spacing w:line="360" w:lineRule="auto"/>
        <w:rPr>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del w:id="630" w:author="Nair-Desai, Sameer" w:date="2022-02-02T10:38:00Z">
        <w:r w:rsidRPr="00D7451B" w:rsidDel="00525E77">
          <w:rPr>
            <w:rFonts w:ascii="Times New Roman" w:eastAsia="Calibri" w:hAnsi="Times New Roman" w:cs="Times New Roman"/>
            <w:color w:val="000000" w:themeColor="text1"/>
            <w:sz w:val="24"/>
            <w:szCs w:val="24"/>
          </w:rPr>
          <w:delText>COVID</w:delText>
        </w:r>
      </w:del>
      <w:ins w:id="631"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Death Ratios across Countries with Additional Controls, 2020 and 2021.  </w:t>
      </w:r>
    </w:p>
    <w:tbl>
      <w:tblPr>
        <w:tblStyle w:val="TableGrid"/>
        <w:tblW w:w="0" w:type="auto"/>
        <w:jc w:val="center"/>
        <w:tblLayout w:type="fixed"/>
        <w:tblLook w:val="06A0" w:firstRow="1" w:lastRow="0" w:firstColumn="1" w:lastColumn="0" w:noHBand="1" w:noVBand="1"/>
        <w:tblPrChange w:id="632" w:author="Nair-Desai, Sameer" w:date="2022-02-02T10:45:00Z">
          <w:tblPr>
            <w:tblStyle w:val="TableGrid"/>
            <w:tblW w:w="0" w:type="auto"/>
            <w:jc w:val="center"/>
            <w:tblLayout w:type="fixed"/>
            <w:tblLook w:val="06A0" w:firstRow="1" w:lastRow="0" w:firstColumn="1" w:lastColumn="0" w:noHBand="1" w:noVBand="1"/>
          </w:tblPr>
        </w:tblPrChange>
      </w:tblPr>
      <w:tblGrid>
        <w:gridCol w:w="3665"/>
        <w:gridCol w:w="3120"/>
        <w:gridCol w:w="3120"/>
        <w:tblGridChange w:id="633">
          <w:tblGrid>
            <w:gridCol w:w="3120"/>
            <w:gridCol w:w="3120"/>
            <w:gridCol w:w="3120"/>
          </w:tblGrid>
        </w:tblGridChange>
      </w:tblGrid>
      <w:tr w:rsidR="00150D4C" w:rsidRPr="00D7451B" w14:paraId="3F1B783A" w14:textId="77777777" w:rsidTr="009716D4">
        <w:trPr>
          <w:jc w:val="center"/>
          <w:trPrChange w:id="634" w:author="Nair-Desai, Sameer" w:date="2022-02-02T10:45:00Z">
            <w:trPr>
              <w:jc w:val="center"/>
            </w:trPr>
          </w:trPrChange>
        </w:trPr>
        <w:tc>
          <w:tcPr>
            <w:tcW w:w="9905" w:type="dxa"/>
            <w:gridSpan w:val="3"/>
            <w:tcBorders>
              <w:bottom w:val="single" w:sz="6" w:space="0" w:color="000000" w:themeColor="text1"/>
            </w:tcBorders>
            <w:vAlign w:val="center"/>
            <w:tcPrChange w:id="635" w:author="Nair-Desai, Sameer" w:date="2022-02-02T10:45:00Z">
              <w:tcPr>
                <w:tcW w:w="9360" w:type="dxa"/>
                <w:gridSpan w:val="3"/>
                <w:tcBorders>
                  <w:bottom w:val="single" w:sz="6" w:space="0" w:color="000000" w:themeColor="text1"/>
                </w:tcBorders>
                <w:vAlign w:val="center"/>
              </w:tcPr>
            </w:tcPrChange>
          </w:tcPr>
          <w:p w14:paraId="33CC490E" w14:textId="0F0F5191" w:rsidR="00150D4C" w:rsidRPr="00D7451B" w:rsidRDefault="00150D4C" w:rsidP="006C10A9">
            <w:pPr>
              <w:spacing w:line="360" w:lineRule="auto"/>
              <w:jc w:val="center"/>
              <w:rPr>
                <w:rFonts w:ascii="Times New Roman" w:hAnsi="Times New Roman" w:cs="Times New Roman"/>
              </w:rPr>
            </w:pPr>
            <w:r w:rsidRPr="00D7451B">
              <w:rPr>
                <w:rFonts w:ascii="Times New Roman" w:eastAsia="Times New Roman" w:hAnsi="Times New Roman" w:cs="Times New Roman"/>
                <w:i/>
                <w:iCs/>
              </w:rPr>
              <w:t xml:space="preserve">Dependent variable: cumulative excess/official </w:t>
            </w:r>
            <w:del w:id="636" w:author="Nair-Desai, Sameer" w:date="2022-02-02T10:38:00Z">
              <w:r w:rsidRPr="00D7451B" w:rsidDel="00525E77">
                <w:rPr>
                  <w:rFonts w:ascii="Times New Roman" w:eastAsia="Times New Roman" w:hAnsi="Times New Roman" w:cs="Times New Roman"/>
                  <w:i/>
                  <w:iCs/>
                </w:rPr>
                <w:delText>COVID</w:delText>
              </w:r>
            </w:del>
            <w:ins w:id="637" w:author="Nair-Desai, Sameer" w:date="2022-02-02T10:39:00Z">
              <w:r w:rsidR="00525E77">
                <w:rPr>
                  <w:rFonts w:ascii="Times New Roman" w:eastAsia="Times New Roman" w:hAnsi="Times New Roman" w:cs="Times New Roman"/>
                  <w:i/>
                  <w:iCs/>
                </w:rPr>
                <w:t>Covid</w:t>
              </w:r>
            </w:ins>
            <w:r w:rsidRPr="00D7451B">
              <w:rPr>
                <w:rFonts w:ascii="Times New Roman" w:eastAsia="Times New Roman" w:hAnsi="Times New Roman" w:cs="Times New Roman"/>
                <w:i/>
                <w:iCs/>
              </w:rPr>
              <w:t>-19 death</w:t>
            </w:r>
            <w:r>
              <w:rPr>
                <w:rFonts w:ascii="Times New Roman" w:eastAsia="Times New Roman" w:hAnsi="Times New Roman" w:cs="Times New Roman"/>
                <w:i/>
                <w:iCs/>
              </w:rPr>
              <w:t xml:space="preserve"> ratio</w:t>
            </w:r>
            <w:r w:rsidRPr="00D7451B">
              <w:rPr>
                <w:rFonts w:ascii="Times New Roman" w:eastAsia="Times New Roman" w:hAnsi="Times New Roman" w:cs="Times New Roman"/>
                <w:i/>
                <w:iCs/>
              </w:rPr>
              <w:t xml:space="preserve"> </w:t>
            </w:r>
          </w:p>
        </w:tc>
      </w:tr>
      <w:tr w:rsidR="009D1A15" w:rsidRPr="00D7451B" w14:paraId="79A4EFA9" w14:textId="77777777" w:rsidTr="009716D4">
        <w:trPr>
          <w:jc w:val="center"/>
          <w:trPrChange w:id="638" w:author="Nair-Desai, Sameer" w:date="2022-02-02T10:45:00Z">
            <w:trPr>
              <w:jc w:val="center"/>
            </w:trPr>
          </w:trPrChange>
        </w:trPr>
        <w:tc>
          <w:tcPr>
            <w:tcW w:w="3665" w:type="dxa"/>
            <w:vAlign w:val="center"/>
            <w:tcPrChange w:id="639" w:author="Nair-Desai, Sameer" w:date="2022-02-02T10:45:00Z">
              <w:tcPr>
                <w:tcW w:w="3120" w:type="dxa"/>
                <w:vAlign w:val="center"/>
              </w:tcPr>
            </w:tcPrChange>
          </w:tcPr>
          <w:p w14:paraId="1BE0104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40" w:author="Nair-Desai, Sameer" w:date="2022-02-02T10:45:00Z">
              <w:tcPr>
                <w:tcW w:w="3120" w:type="dxa"/>
                <w:vAlign w:val="center"/>
              </w:tcPr>
            </w:tcPrChange>
          </w:tcPr>
          <w:p w14:paraId="7DDC568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 As of 2020-12-28</w:t>
            </w:r>
          </w:p>
        </w:tc>
        <w:tc>
          <w:tcPr>
            <w:tcW w:w="3120" w:type="dxa"/>
            <w:vAlign w:val="center"/>
            <w:tcPrChange w:id="641" w:author="Nair-Desai, Sameer" w:date="2022-02-02T10:45:00Z">
              <w:tcPr>
                <w:tcW w:w="3120" w:type="dxa"/>
                <w:vAlign w:val="center"/>
              </w:tcPr>
            </w:tcPrChange>
          </w:tcPr>
          <w:p w14:paraId="08EFFC0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 As of 2021-12-27</w:t>
            </w:r>
          </w:p>
        </w:tc>
      </w:tr>
      <w:tr w:rsidR="009D1A15" w:rsidRPr="00D7451B" w14:paraId="1B8484CF" w14:textId="77777777" w:rsidTr="009716D4">
        <w:trPr>
          <w:jc w:val="center"/>
          <w:trPrChange w:id="642" w:author="Nair-Desai, Sameer" w:date="2022-02-02T10:45:00Z">
            <w:trPr>
              <w:jc w:val="center"/>
            </w:trPr>
          </w:trPrChange>
        </w:trPr>
        <w:tc>
          <w:tcPr>
            <w:tcW w:w="3665" w:type="dxa"/>
            <w:tcBorders>
              <w:bottom w:val="single" w:sz="6" w:space="0" w:color="000000" w:themeColor="text1"/>
            </w:tcBorders>
            <w:vAlign w:val="center"/>
            <w:tcPrChange w:id="643" w:author="Nair-Desai, Sameer" w:date="2022-02-02T10:45:00Z">
              <w:tcPr>
                <w:tcW w:w="3120" w:type="dxa"/>
                <w:tcBorders>
                  <w:bottom w:val="single" w:sz="6" w:space="0" w:color="000000" w:themeColor="text1"/>
                </w:tcBorders>
                <w:vAlign w:val="center"/>
              </w:tcPr>
            </w:tcPrChange>
          </w:tcPr>
          <w:p w14:paraId="18F79A49" w14:textId="70E615F6"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w:t>
            </w:r>
            <w:ins w:id="644" w:author="Nair-Desai, Sameer" w:date="2022-02-02T11:15:00Z">
              <w:r w:rsidR="003A4507">
                <w:rPr>
                  <w:rFonts w:ascii="Times New Roman" w:eastAsia="Times New Roman" w:hAnsi="Times New Roman" w:cs="Times New Roman"/>
                </w:rPr>
                <w:t>M</w:t>
              </w:r>
            </w:ins>
            <w:del w:id="645" w:author="Nair-Desai, Sameer" w:date="2022-02-02T11:15:00Z">
              <w:r w:rsidRPr="00D7451B" w:rsidDel="003A4507">
                <w:rPr>
                  <w:rFonts w:ascii="Times New Roman" w:eastAsia="Times New Roman" w:hAnsi="Times New Roman" w:cs="Times New Roman"/>
                </w:rPr>
                <w:delText>m</w:delText>
              </w:r>
            </w:del>
            <w:r w:rsidRPr="00D7451B">
              <w:rPr>
                <w:rFonts w:ascii="Times New Roman" w:eastAsia="Times New Roman" w:hAnsi="Times New Roman" w:cs="Times New Roman"/>
              </w:rPr>
              <w:t>ean)</w:t>
            </w:r>
          </w:p>
        </w:tc>
        <w:tc>
          <w:tcPr>
            <w:tcW w:w="3120" w:type="dxa"/>
            <w:tcBorders>
              <w:bottom w:val="single" w:sz="6" w:space="0" w:color="000000" w:themeColor="text1"/>
            </w:tcBorders>
            <w:vAlign w:val="center"/>
            <w:tcPrChange w:id="646" w:author="Nair-Desai, Sameer" w:date="2022-02-02T10:45:00Z">
              <w:tcPr>
                <w:tcW w:w="3120" w:type="dxa"/>
                <w:tcBorders>
                  <w:bottom w:val="single" w:sz="6" w:space="0" w:color="000000" w:themeColor="text1"/>
                </w:tcBorders>
                <w:vAlign w:val="center"/>
              </w:tcPr>
            </w:tcPrChange>
          </w:tcPr>
          <w:p w14:paraId="6DE6937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-7.4737</w:t>
            </w:r>
            <w:r w:rsidRPr="00D7451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Change w:id="647" w:author="Nair-Desai, Sameer" w:date="2022-02-02T10:45:00Z">
              <w:tcPr>
                <w:tcW w:w="3120" w:type="dxa"/>
                <w:tcBorders>
                  <w:bottom w:val="single" w:sz="6" w:space="0" w:color="000000" w:themeColor="text1"/>
                </w:tcBorders>
                <w:vAlign w:val="center"/>
              </w:tcPr>
            </w:tcPrChange>
          </w:tcPr>
          <w:p w14:paraId="41B36DB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-1.5279</w:t>
            </w:r>
            <w:r w:rsidRPr="00D7451B">
              <w:rPr>
                <w:rFonts w:ascii="Times New Roman" w:eastAsia="Times New Roman" w:hAnsi="Times New Roman" w:cs="Times New Roman"/>
                <w:vertAlign w:val="superscript"/>
              </w:rPr>
              <w:t>***</w:t>
            </w:r>
          </w:p>
        </w:tc>
      </w:tr>
      <w:tr w:rsidR="009D1A15" w:rsidRPr="00D7451B" w14:paraId="09F058E6" w14:textId="77777777" w:rsidTr="009716D4">
        <w:trPr>
          <w:jc w:val="center"/>
          <w:trPrChange w:id="648" w:author="Nair-Desai, Sameer" w:date="2022-02-02T10:45:00Z">
            <w:trPr>
              <w:jc w:val="center"/>
            </w:trPr>
          </w:trPrChange>
        </w:trPr>
        <w:tc>
          <w:tcPr>
            <w:tcW w:w="3665" w:type="dxa"/>
            <w:vAlign w:val="center"/>
            <w:tcPrChange w:id="649" w:author="Nair-Desai, Sameer" w:date="2022-02-02T10:45:00Z">
              <w:tcPr>
                <w:tcW w:w="3120" w:type="dxa"/>
                <w:vAlign w:val="center"/>
              </w:tcPr>
            </w:tcPrChange>
          </w:tcPr>
          <w:p w14:paraId="45E7BAB0"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50" w:author="Nair-Desai, Sameer" w:date="2022-02-02T10:45:00Z">
              <w:tcPr>
                <w:tcW w:w="3120" w:type="dxa"/>
                <w:vAlign w:val="center"/>
              </w:tcPr>
            </w:tcPrChange>
          </w:tcPr>
          <w:p w14:paraId="65F1C25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(1.7298)</w:t>
            </w:r>
          </w:p>
        </w:tc>
        <w:tc>
          <w:tcPr>
            <w:tcW w:w="3120" w:type="dxa"/>
            <w:vAlign w:val="center"/>
            <w:tcPrChange w:id="651" w:author="Nair-Desai, Sameer" w:date="2022-02-02T10:45:00Z">
              <w:tcPr>
                <w:tcW w:w="3120" w:type="dxa"/>
                <w:vAlign w:val="center"/>
              </w:tcPr>
            </w:tcPrChange>
          </w:tcPr>
          <w:p w14:paraId="06B9334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(0.3077)</w:t>
            </w:r>
          </w:p>
        </w:tc>
      </w:tr>
      <w:tr w:rsidR="009D1A15" w:rsidRPr="00D7451B" w14:paraId="01ACC979" w14:textId="77777777" w:rsidTr="009716D4">
        <w:trPr>
          <w:jc w:val="center"/>
          <w:trPrChange w:id="652" w:author="Nair-Desai, Sameer" w:date="2022-02-02T10:45:00Z">
            <w:trPr>
              <w:jc w:val="center"/>
            </w:trPr>
          </w:trPrChange>
        </w:trPr>
        <w:tc>
          <w:tcPr>
            <w:tcW w:w="3665" w:type="dxa"/>
            <w:vAlign w:val="center"/>
            <w:tcPrChange w:id="653" w:author="Nair-Desai, Sameer" w:date="2022-02-02T10:45:00Z">
              <w:tcPr>
                <w:tcW w:w="3120" w:type="dxa"/>
                <w:vAlign w:val="center"/>
              </w:tcPr>
            </w:tcPrChange>
          </w:tcPr>
          <w:p w14:paraId="2571316C" w14:textId="226DFF41"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Stringency Index (S</w:t>
            </w:r>
            <w:ins w:id="654" w:author="Nair-Desai, Sameer" w:date="2022-02-02T11:15:00Z">
              <w:r w:rsidR="003A4507">
                <w:rPr>
                  <w:rFonts w:ascii="Times New Roman" w:eastAsia="Times New Roman" w:hAnsi="Times New Roman" w:cs="Times New Roman"/>
                </w:rPr>
                <w:t>.D.</w:t>
              </w:r>
            </w:ins>
            <w:del w:id="655" w:author="Nair-Desai, Sameer" w:date="2022-02-02T11:15:00Z">
              <w:r w:rsidRPr="00D7451B" w:rsidDel="003A4507">
                <w:rPr>
                  <w:rFonts w:ascii="Times New Roman" w:eastAsia="Times New Roman" w:hAnsi="Times New Roman" w:cs="Times New Roman"/>
                </w:rPr>
                <w:delText>D</w:delText>
              </w:r>
            </w:del>
            <w:r w:rsidRPr="00D7451B">
              <w:rPr>
                <w:rFonts w:ascii="Times New Roman" w:eastAsia="Times New Roman" w:hAnsi="Times New Roman" w:cs="Times New Roman"/>
              </w:rPr>
              <w:t>)</w:t>
            </w:r>
          </w:p>
        </w:tc>
        <w:tc>
          <w:tcPr>
            <w:tcW w:w="3120" w:type="dxa"/>
            <w:vAlign w:val="center"/>
            <w:tcPrChange w:id="656" w:author="Nair-Desai, Sameer" w:date="2022-02-02T10:45:00Z">
              <w:tcPr>
                <w:tcW w:w="3120" w:type="dxa"/>
                <w:vAlign w:val="center"/>
              </w:tcPr>
            </w:tcPrChange>
          </w:tcPr>
          <w:p w14:paraId="0281BA3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-13.7499</w:t>
            </w:r>
            <w:r w:rsidRPr="00D7451B">
              <w:rPr>
                <w:rFonts w:ascii="Times New Roman" w:eastAsia="Times New Roman" w:hAnsi="Times New Roman" w:cs="Times New Roman"/>
                <w:vertAlign w:val="superscript"/>
              </w:rPr>
              <w:t>***</w:t>
            </w:r>
          </w:p>
        </w:tc>
        <w:tc>
          <w:tcPr>
            <w:tcW w:w="3120" w:type="dxa"/>
            <w:vAlign w:val="center"/>
            <w:tcPrChange w:id="657" w:author="Nair-Desai, Sameer" w:date="2022-02-02T10:45:00Z">
              <w:tcPr>
                <w:tcW w:w="3120" w:type="dxa"/>
                <w:vAlign w:val="center"/>
              </w:tcPr>
            </w:tcPrChange>
          </w:tcPr>
          <w:p w14:paraId="45D118A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-2.2996</w:t>
            </w:r>
            <w:r w:rsidRPr="00D7451B">
              <w:rPr>
                <w:rFonts w:ascii="Times New Roman" w:eastAsia="Times New Roman" w:hAnsi="Times New Roman" w:cs="Times New Roman"/>
                <w:vertAlign w:val="superscript"/>
              </w:rPr>
              <w:t>***</w:t>
            </w:r>
          </w:p>
        </w:tc>
      </w:tr>
      <w:tr w:rsidR="009D1A15" w:rsidRPr="00D7451B" w14:paraId="621ECD30" w14:textId="77777777" w:rsidTr="009716D4">
        <w:trPr>
          <w:jc w:val="center"/>
          <w:trPrChange w:id="658" w:author="Nair-Desai, Sameer" w:date="2022-02-02T10:45:00Z">
            <w:trPr>
              <w:jc w:val="center"/>
            </w:trPr>
          </w:trPrChange>
        </w:trPr>
        <w:tc>
          <w:tcPr>
            <w:tcW w:w="3665" w:type="dxa"/>
            <w:vAlign w:val="center"/>
            <w:tcPrChange w:id="659" w:author="Nair-Desai, Sameer" w:date="2022-02-02T10:45:00Z">
              <w:tcPr>
                <w:tcW w:w="3120" w:type="dxa"/>
                <w:vAlign w:val="center"/>
              </w:tcPr>
            </w:tcPrChange>
          </w:tcPr>
          <w:p w14:paraId="5CB9CD8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60" w:author="Nair-Desai, Sameer" w:date="2022-02-02T10:45:00Z">
              <w:tcPr>
                <w:tcW w:w="3120" w:type="dxa"/>
                <w:vAlign w:val="center"/>
              </w:tcPr>
            </w:tcPrChange>
          </w:tcPr>
          <w:p w14:paraId="5F0F3C3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(4.2626)</w:t>
            </w:r>
          </w:p>
        </w:tc>
        <w:tc>
          <w:tcPr>
            <w:tcW w:w="3120" w:type="dxa"/>
            <w:vAlign w:val="center"/>
            <w:tcPrChange w:id="661" w:author="Nair-Desai, Sameer" w:date="2022-02-02T10:45:00Z">
              <w:tcPr>
                <w:tcW w:w="3120" w:type="dxa"/>
                <w:vAlign w:val="center"/>
              </w:tcPr>
            </w:tcPrChange>
          </w:tcPr>
          <w:p w14:paraId="6686F2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(0.7710)</w:t>
            </w:r>
          </w:p>
        </w:tc>
      </w:tr>
      <w:tr w:rsidR="009D1A15" w:rsidRPr="00D7451B" w14:paraId="4E1995FA" w14:textId="77777777" w:rsidTr="009716D4">
        <w:trPr>
          <w:jc w:val="center"/>
          <w:trPrChange w:id="662" w:author="Nair-Desai, Sameer" w:date="2022-02-02T10:45:00Z">
            <w:trPr>
              <w:jc w:val="center"/>
            </w:trPr>
          </w:trPrChange>
        </w:trPr>
        <w:tc>
          <w:tcPr>
            <w:tcW w:w="3665" w:type="dxa"/>
            <w:vAlign w:val="center"/>
            <w:tcPrChange w:id="663" w:author="Nair-Desai, Sameer" w:date="2022-02-02T10:45:00Z">
              <w:tcPr>
                <w:tcW w:w="3120" w:type="dxa"/>
                <w:vAlign w:val="center"/>
              </w:tcPr>
            </w:tcPrChange>
          </w:tcPr>
          <w:p w14:paraId="2C49D680" w14:textId="72921C4D" w:rsidR="009D1A15" w:rsidRPr="009716D4" w:rsidRDefault="009D1A15" w:rsidP="006C10A9">
            <w:pPr>
              <w:spacing w:line="360" w:lineRule="auto"/>
              <w:rPr>
                <w:rFonts w:ascii="Times New Roman" w:hAnsi="Times New Roman" w:cs="Times New Roman"/>
              </w:rPr>
            </w:pPr>
            <w:r w:rsidRPr="009716D4">
              <w:rPr>
                <w:rFonts w:ascii="Times New Roman" w:eastAsia="Times New Roman" w:hAnsi="Times New Roman" w:cs="Times New Roman"/>
                <w:rPrChange w:id="664" w:author="Nair-Desai, Sameer" w:date="2022-02-02T10:45:00Z">
                  <w:rPr>
                    <w:rFonts w:ascii="Times New Roman" w:eastAsia="Times New Roman" w:hAnsi="Times New Roman" w:cs="Times New Roman"/>
                    <w:sz w:val="18"/>
                  </w:rPr>
                </w:rPrChange>
              </w:rPr>
              <w:t>Vaccinations per Hundred Population</w:t>
            </w:r>
          </w:p>
        </w:tc>
        <w:tc>
          <w:tcPr>
            <w:tcW w:w="3120" w:type="dxa"/>
            <w:vAlign w:val="center"/>
            <w:tcPrChange w:id="665" w:author="Nair-Desai, Sameer" w:date="2022-02-02T10:45:00Z">
              <w:tcPr>
                <w:tcW w:w="3120" w:type="dxa"/>
                <w:vAlign w:val="center"/>
              </w:tcPr>
            </w:tcPrChange>
          </w:tcPr>
          <w:p w14:paraId="27B6C25F"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66" w:author="Nair-Desai, Sameer" w:date="2022-02-02T10:45:00Z">
              <w:tcPr>
                <w:tcW w:w="3120" w:type="dxa"/>
                <w:vAlign w:val="center"/>
              </w:tcPr>
            </w:tcPrChange>
          </w:tcPr>
          <w:p w14:paraId="294B702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0.1168</w:t>
            </w:r>
          </w:p>
        </w:tc>
      </w:tr>
      <w:tr w:rsidR="009D1A15" w:rsidRPr="00D7451B" w14:paraId="71BA4E8D" w14:textId="77777777" w:rsidTr="009716D4">
        <w:trPr>
          <w:jc w:val="center"/>
          <w:trPrChange w:id="667" w:author="Nair-Desai, Sameer" w:date="2022-02-02T10:45:00Z">
            <w:trPr>
              <w:jc w:val="center"/>
            </w:trPr>
          </w:trPrChange>
        </w:trPr>
        <w:tc>
          <w:tcPr>
            <w:tcW w:w="3665" w:type="dxa"/>
            <w:vAlign w:val="center"/>
            <w:tcPrChange w:id="668" w:author="Nair-Desai, Sameer" w:date="2022-02-02T10:45:00Z">
              <w:tcPr>
                <w:tcW w:w="3120" w:type="dxa"/>
                <w:vAlign w:val="center"/>
              </w:tcPr>
            </w:tcPrChange>
          </w:tcPr>
          <w:p w14:paraId="469B788D"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69" w:author="Nair-Desai, Sameer" w:date="2022-02-02T10:45:00Z">
              <w:tcPr>
                <w:tcW w:w="3120" w:type="dxa"/>
                <w:vAlign w:val="center"/>
              </w:tcPr>
            </w:tcPrChange>
          </w:tcPr>
          <w:p w14:paraId="556CA62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70" w:author="Nair-Desai, Sameer" w:date="2022-02-02T10:45:00Z">
              <w:tcPr>
                <w:tcW w:w="3120" w:type="dxa"/>
                <w:vAlign w:val="center"/>
              </w:tcPr>
            </w:tcPrChange>
          </w:tcPr>
          <w:p w14:paraId="442F9D8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(0.0848)</w:t>
            </w:r>
          </w:p>
        </w:tc>
      </w:tr>
      <w:tr w:rsidR="009D1A15" w:rsidRPr="00D7451B" w14:paraId="3E7E351F" w14:textId="77777777" w:rsidTr="009716D4">
        <w:trPr>
          <w:jc w:val="center"/>
          <w:trPrChange w:id="671" w:author="Nair-Desai, Sameer" w:date="2022-02-02T10:45:00Z">
            <w:trPr>
              <w:jc w:val="center"/>
            </w:trPr>
          </w:trPrChange>
        </w:trPr>
        <w:tc>
          <w:tcPr>
            <w:tcW w:w="3665" w:type="dxa"/>
            <w:vAlign w:val="center"/>
            <w:tcPrChange w:id="672" w:author="Nair-Desai, Sameer" w:date="2022-02-02T10:45:00Z">
              <w:tcPr>
                <w:tcW w:w="3120" w:type="dxa"/>
                <w:vAlign w:val="center"/>
              </w:tcPr>
            </w:tcPrChange>
          </w:tcPr>
          <w:p w14:paraId="3D23BD50"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Population Density</w:t>
            </w:r>
          </w:p>
        </w:tc>
        <w:tc>
          <w:tcPr>
            <w:tcW w:w="3120" w:type="dxa"/>
            <w:vAlign w:val="center"/>
            <w:tcPrChange w:id="673" w:author="Nair-Desai, Sameer" w:date="2022-02-02T10:45:00Z">
              <w:tcPr>
                <w:tcW w:w="3120" w:type="dxa"/>
                <w:vAlign w:val="center"/>
              </w:tcPr>
            </w:tcPrChange>
          </w:tcPr>
          <w:p w14:paraId="1F227F4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-0.0019</w:t>
            </w:r>
          </w:p>
        </w:tc>
        <w:tc>
          <w:tcPr>
            <w:tcW w:w="3120" w:type="dxa"/>
            <w:vAlign w:val="center"/>
            <w:tcPrChange w:id="674" w:author="Nair-Desai, Sameer" w:date="2022-02-02T10:45:00Z">
              <w:tcPr>
                <w:tcW w:w="3120" w:type="dxa"/>
                <w:vAlign w:val="center"/>
              </w:tcPr>
            </w:tcPrChange>
          </w:tcPr>
          <w:p w14:paraId="097A93A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-0.0008</w:t>
            </w:r>
          </w:p>
        </w:tc>
      </w:tr>
      <w:tr w:rsidR="009D1A15" w:rsidRPr="00D7451B" w14:paraId="6C7A3491" w14:textId="77777777" w:rsidTr="009716D4">
        <w:trPr>
          <w:jc w:val="center"/>
          <w:trPrChange w:id="675" w:author="Nair-Desai, Sameer" w:date="2022-02-02T10:45:00Z">
            <w:trPr>
              <w:jc w:val="center"/>
            </w:trPr>
          </w:trPrChange>
        </w:trPr>
        <w:tc>
          <w:tcPr>
            <w:tcW w:w="3665" w:type="dxa"/>
            <w:vAlign w:val="center"/>
            <w:tcPrChange w:id="676" w:author="Nair-Desai, Sameer" w:date="2022-02-02T10:45:00Z">
              <w:tcPr>
                <w:tcW w:w="3120" w:type="dxa"/>
                <w:vAlign w:val="center"/>
              </w:tcPr>
            </w:tcPrChange>
          </w:tcPr>
          <w:p w14:paraId="0AC8B17E"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77" w:author="Nair-Desai, Sameer" w:date="2022-02-02T10:45:00Z">
              <w:tcPr>
                <w:tcW w:w="3120" w:type="dxa"/>
                <w:vAlign w:val="center"/>
              </w:tcPr>
            </w:tcPrChange>
          </w:tcPr>
          <w:p w14:paraId="504DF056"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(0.0269)</w:t>
            </w:r>
          </w:p>
        </w:tc>
        <w:tc>
          <w:tcPr>
            <w:tcW w:w="3120" w:type="dxa"/>
            <w:vAlign w:val="center"/>
            <w:tcPrChange w:id="678" w:author="Nair-Desai, Sameer" w:date="2022-02-02T10:45:00Z">
              <w:tcPr>
                <w:tcW w:w="3120" w:type="dxa"/>
                <w:vAlign w:val="center"/>
              </w:tcPr>
            </w:tcPrChange>
          </w:tcPr>
          <w:p w14:paraId="5909EA9B"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(0.0042)</w:t>
            </w:r>
          </w:p>
        </w:tc>
      </w:tr>
      <w:tr w:rsidR="009D1A15" w:rsidRPr="00D7451B" w14:paraId="1A101430" w14:textId="77777777" w:rsidTr="009716D4">
        <w:trPr>
          <w:jc w:val="center"/>
          <w:trPrChange w:id="679" w:author="Nair-Desai, Sameer" w:date="2022-02-02T10:45:00Z">
            <w:trPr>
              <w:jc w:val="center"/>
            </w:trPr>
          </w:trPrChange>
        </w:trPr>
        <w:tc>
          <w:tcPr>
            <w:tcW w:w="3665" w:type="dxa"/>
            <w:vAlign w:val="center"/>
            <w:tcPrChange w:id="680" w:author="Nair-Desai, Sameer" w:date="2022-02-02T10:45:00Z">
              <w:tcPr>
                <w:tcW w:w="3120" w:type="dxa"/>
                <w:vAlign w:val="center"/>
              </w:tcPr>
            </w:tcPrChange>
          </w:tcPr>
          <w:p w14:paraId="78A87A32"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Urban Population Share</w:t>
            </w:r>
          </w:p>
        </w:tc>
        <w:tc>
          <w:tcPr>
            <w:tcW w:w="3120" w:type="dxa"/>
            <w:vAlign w:val="center"/>
            <w:tcPrChange w:id="681" w:author="Nair-Desai, Sameer" w:date="2022-02-02T10:45:00Z">
              <w:tcPr>
                <w:tcW w:w="3120" w:type="dxa"/>
                <w:vAlign w:val="center"/>
              </w:tcPr>
            </w:tcPrChange>
          </w:tcPr>
          <w:p w14:paraId="7264D0A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-2.2347</w:t>
            </w:r>
          </w:p>
        </w:tc>
        <w:tc>
          <w:tcPr>
            <w:tcW w:w="3120" w:type="dxa"/>
            <w:vAlign w:val="center"/>
            <w:tcPrChange w:id="682" w:author="Nair-Desai, Sameer" w:date="2022-02-02T10:45:00Z">
              <w:tcPr>
                <w:tcW w:w="3120" w:type="dxa"/>
                <w:vAlign w:val="center"/>
              </w:tcPr>
            </w:tcPrChange>
          </w:tcPr>
          <w:p w14:paraId="20A5F76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-0.4884</w:t>
            </w:r>
            <w:r w:rsidRPr="00D7451B">
              <w:rPr>
                <w:rFonts w:ascii="Times New Roman" w:eastAsia="Times New Roman" w:hAnsi="Times New Roman" w:cs="Times New Roman"/>
                <w:vertAlign w:val="superscript"/>
              </w:rPr>
              <w:t>**</w:t>
            </w:r>
          </w:p>
        </w:tc>
      </w:tr>
      <w:tr w:rsidR="009D1A15" w:rsidRPr="00D7451B" w14:paraId="252ABC31" w14:textId="77777777" w:rsidTr="009716D4">
        <w:trPr>
          <w:jc w:val="center"/>
          <w:trPrChange w:id="683" w:author="Nair-Desai, Sameer" w:date="2022-02-02T10:45:00Z">
            <w:trPr>
              <w:jc w:val="center"/>
            </w:trPr>
          </w:trPrChange>
        </w:trPr>
        <w:tc>
          <w:tcPr>
            <w:tcW w:w="3665" w:type="dxa"/>
            <w:vAlign w:val="center"/>
            <w:tcPrChange w:id="684" w:author="Nair-Desai, Sameer" w:date="2022-02-02T10:45:00Z">
              <w:tcPr>
                <w:tcW w:w="3120" w:type="dxa"/>
                <w:vAlign w:val="center"/>
              </w:tcPr>
            </w:tcPrChange>
          </w:tcPr>
          <w:p w14:paraId="75E3480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85" w:author="Nair-Desai, Sameer" w:date="2022-02-02T10:45:00Z">
              <w:tcPr>
                <w:tcW w:w="3120" w:type="dxa"/>
                <w:vAlign w:val="center"/>
              </w:tcPr>
            </w:tcPrChange>
          </w:tcPr>
          <w:p w14:paraId="2B4E550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(1.4398)</w:t>
            </w:r>
          </w:p>
        </w:tc>
        <w:tc>
          <w:tcPr>
            <w:tcW w:w="3120" w:type="dxa"/>
            <w:vAlign w:val="center"/>
            <w:tcPrChange w:id="686" w:author="Nair-Desai, Sameer" w:date="2022-02-02T10:45:00Z">
              <w:tcPr>
                <w:tcW w:w="3120" w:type="dxa"/>
                <w:vAlign w:val="center"/>
              </w:tcPr>
            </w:tcPrChange>
          </w:tcPr>
          <w:p w14:paraId="7720174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(0.2210)</w:t>
            </w:r>
          </w:p>
        </w:tc>
      </w:tr>
      <w:tr w:rsidR="009D1A15" w:rsidRPr="00D7451B" w14:paraId="27F6377F" w14:textId="77777777" w:rsidTr="009716D4">
        <w:trPr>
          <w:jc w:val="center"/>
          <w:trPrChange w:id="687" w:author="Nair-Desai, Sameer" w:date="2022-02-02T10:45:00Z">
            <w:trPr>
              <w:jc w:val="center"/>
            </w:trPr>
          </w:trPrChange>
        </w:trPr>
        <w:tc>
          <w:tcPr>
            <w:tcW w:w="3665" w:type="dxa"/>
            <w:vAlign w:val="center"/>
            <w:tcPrChange w:id="688" w:author="Nair-Desai, Sameer" w:date="2022-02-02T10:45:00Z">
              <w:tcPr>
                <w:tcW w:w="3120" w:type="dxa"/>
                <w:vAlign w:val="center"/>
              </w:tcPr>
            </w:tcPrChange>
          </w:tcPr>
          <w:p w14:paraId="2203E97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Aged 65+ Population Share</w:t>
            </w:r>
          </w:p>
        </w:tc>
        <w:tc>
          <w:tcPr>
            <w:tcW w:w="3120" w:type="dxa"/>
            <w:vAlign w:val="center"/>
            <w:tcPrChange w:id="689" w:author="Nair-Desai, Sameer" w:date="2022-02-02T10:45:00Z">
              <w:tcPr>
                <w:tcW w:w="3120" w:type="dxa"/>
                <w:vAlign w:val="center"/>
              </w:tcPr>
            </w:tcPrChange>
          </w:tcPr>
          <w:p w14:paraId="0B216F7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1.3676</w:t>
            </w:r>
          </w:p>
        </w:tc>
        <w:tc>
          <w:tcPr>
            <w:tcW w:w="3120" w:type="dxa"/>
            <w:vAlign w:val="center"/>
            <w:tcPrChange w:id="690" w:author="Nair-Desai, Sameer" w:date="2022-02-02T10:45:00Z">
              <w:tcPr>
                <w:tcW w:w="3120" w:type="dxa"/>
                <w:vAlign w:val="center"/>
              </w:tcPr>
            </w:tcPrChange>
          </w:tcPr>
          <w:p w14:paraId="1CBD5F1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0.2844</w:t>
            </w:r>
          </w:p>
        </w:tc>
      </w:tr>
      <w:tr w:rsidR="009D1A15" w:rsidRPr="00D7451B" w14:paraId="6032A629" w14:textId="77777777" w:rsidTr="009716D4">
        <w:trPr>
          <w:jc w:val="center"/>
          <w:trPrChange w:id="691" w:author="Nair-Desai, Sameer" w:date="2022-02-02T10:45:00Z">
            <w:trPr>
              <w:jc w:val="center"/>
            </w:trPr>
          </w:trPrChange>
        </w:trPr>
        <w:tc>
          <w:tcPr>
            <w:tcW w:w="3665" w:type="dxa"/>
            <w:vAlign w:val="center"/>
            <w:tcPrChange w:id="692" w:author="Nair-Desai, Sameer" w:date="2022-02-02T10:45:00Z">
              <w:tcPr>
                <w:tcW w:w="3120" w:type="dxa"/>
                <w:vAlign w:val="center"/>
              </w:tcPr>
            </w:tcPrChange>
          </w:tcPr>
          <w:p w14:paraId="2BBBCED1"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693" w:author="Nair-Desai, Sameer" w:date="2022-02-02T10:45:00Z">
              <w:tcPr>
                <w:tcW w:w="3120" w:type="dxa"/>
                <w:vAlign w:val="center"/>
              </w:tcPr>
            </w:tcPrChange>
          </w:tcPr>
          <w:p w14:paraId="5EF9ECE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(5.5987)</w:t>
            </w:r>
          </w:p>
        </w:tc>
        <w:tc>
          <w:tcPr>
            <w:tcW w:w="3120" w:type="dxa"/>
            <w:vAlign w:val="center"/>
            <w:tcPrChange w:id="694" w:author="Nair-Desai, Sameer" w:date="2022-02-02T10:45:00Z">
              <w:tcPr>
                <w:tcW w:w="3120" w:type="dxa"/>
                <w:vAlign w:val="center"/>
              </w:tcPr>
            </w:tcPrChange>
          </w:tcPr>
          <w:p w14:paraId="350371D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(0.8632)</w:t>
            </w:r>
          </w:p>
        </w:tc>
      </w:tr>
      <w:tr w:rsidR="009D1A15" w:rsidRPr="00D7451B" w14:paraId="37786885" w14:textId="77777777" w:rsidTr="009716D4">
        <w:trPr>
          <w:jc w:val="center"/>
          <w:trPrChange w:id="695" w:author="Nair-Desai, Sameer" w:date="2022-02-02T10:45:00Z">
            <w:trPr>
              <w:jc w:val="center"/>
            </w:trPr>
          </w:trPrChange>
        </w:trPr>
        <w:tc>
          <w:tcPr>
            <w:tcW w:w="3665" w:type="dxa"/>
            <w:vAlign w:val="center"/>
            <w:tcPrChange w:id="696" w:author="Nair-Desai, Sameer" w:date="2022-02-02T10:45:00Z">
              <w:tcPr>
                <w:tcW w:w="3120" w:type="dxa"/>
                <w:vAlign w:val="center"/>
              </w:tcPr>
            </w:tcPrChange>
          </w:tcPr>
          <w:p w14:paraId="0DF805D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GDP per Capita</w:t>
            </w:r>
          </w:p>
        </w:tc>
        <w:tc>
          <w:tcPr>
            <w:tcW w:w="3120" w:type="dxa"/>
            <w:vAlign w:val="center"/>
            <w:tcPrChange w:id="697" w:author="Nair-Desai, Sameer" w:date="2022-02-02T10:45:00Z">
              <w:tcPr>
                <w:tcW w:w="3120" w:type="dxa"/>
                <w:vAlign w:val="center"/>
              </w:tcPr>
            </w:tcPrChange>
          </w:tcPr>
          <w:p w14:paraId="7F05B4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0.0015</w:t>
            </w:r>
          </w:p>
        </w:tc>
        <w:tc>
          <w:tcPr>
            <w:tcW w:w="3120" w:type="dxa"/>
            <w:vAlign w:val="center"/>
            <w:tcPrChange w:id="698" w:author="Nair-Desai, Sameer" w:date="2022-02-02T10:45:00Z">
              <w:tcPr>
                <w:tcW w:w="3120" w:type="dxa"/>
                <w:vAlign w:val="center"/>
              </w:tcPr>
            </w:tcPrChange>
          </w:tcPr>
          <w:p w14:paraId="18F9853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0.0001</w:t>
            </w:r>
          </w:p>
        </w:tc>
      </w:tr>
      <w:tr w:rsidR="009D1A15" w:rsidRPr="00D7451B" w14:paraId="748B02AA" w14:textId="77777777" w:rsidTr="009716D4">
        <w:trPr>
          <w:jc w:val="center"/>
          <w:trPrChange w:id="699" w:author="Nair-Desai, Sameer" w:date="2022-02-02T10:45:00Z">
            <w:trPr>
              <w:jc w:val="center"/>
            </w:trPr>
          </w:trPrChange>
        </w:trPr>
        <w:tc>
          <w:tcPr>
            <w:tcW w:w="3665" w:type="dxa"/>
            <w:vAlign w:val="center"/>
            <w:tcPrChange w:id="700" w:author="Nair-Desai, Sameer" w:date="2022-02-02T10:45:00Z">
              <w:tcPr>
                <w:tcW w:w="3120" w:type="dxa"/>
                <w:vAlign w:val="center"/>
              </w:tcPr>
            </w:tcPrChange>
          </w:tcPr>
          <w:p w14:paraId="214E927B"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701" w:author="Nair-Desai, Sameer" w:date="2022-02-02T10:45:00Z">
              <w:tcPr>
                <w:tcW w:w="3120" w:type="dxa"/>
                <w:vAlign w:val="center"/>
              </w:tcPr>
            </w:tcPrChange>
          </w:tcPr>
          <w:p w14:paraId="5E563C31"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(0.0023)</w:t>
            </w:r>
          </w:p>
        </w:tc>
        <w:tc>
          <w:tcPr>
            <w:tcW w:w="3120" w:type="dxa"/>
            <w:vAlign w:val="center"/>
            <w:tcPrChange w:id="702" w:author="Nair-Desai, Sameer" w:date="2022-02-02T10:45:00Z">
              <w:tcPr>
                <w:tcW w:w="3120" w:type="dxa"/>
                <w:vAlign w:val="center"/>
              </w:tcPr>
            </w:tcPrChange>
          </w:tcPr>
          <w:p w14:paraId="2D5016E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(0.0004)</w:t>
            </w:r>
          </w:p>
        </w:tc>
      </w:tr>
      <w:tr w:rsidR="009D1A15" w:rsidRPr="00D7451B" w14:paraId="1FA08A7B" w14:textId="77777777" w:rsidTr="009716D4">
        <w:trPr>
          <w:jc w:val="center"/>
          <w:trPrChange w:id="703" w:author="Nair-Desai, Sameer" w:date="2022-02-02T10:45:00Z">
            <w:trPr>
              <w:jc w:val="center"/>
            </w:trPr>
          </w:trPrChange>
        </w:trPr>
        <w:tc>
          <w:tcPr>
            <w:tcW w:w="3665" w:type="dxa"/>
            <w:vAlign w:val="center"/>
            <w:tcPrChange w:id="704" w:author="Nair-Desai, Sameer" w:date="2022-02-02T10:45:00Z">
              <w:tcPr>
                <w:tcW w:w="3120" w:type="dxa"/>
                <w:vAlign w:val="center"/>
              </w:tcPr>
            </w:tcPrChange>
          </w:tcPr>
          <w:p w14:paraId="19D5A1C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Rule of Law</w:t>
            </w:r>
          </w:p>
        </w:tc>
        <w:tc>
          <w:tcPr>
            <w:tcW w:w="3120" w:type="dxa"/>
            <w:vAlign w:val="center"/>
            <w:tcPrChange w:id="705" w:author="Nair-Desai, Sameer" w:date="2022-02-02T10:45:00Z">
              <w:tcPr>
                <w:tcW w:w="3120" w:type="dxa"/>
                <w:vAlign w:val="center"/>
              </w:tcPr>
            </w:tcPrChange>
          </w:tcPr>
          <w:p w14:paraId="33ACC98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-38.7847</w:t>
            </w:r>
          </w:p>
        </w:tc>
        <w:tc>
          <w:tcPr>
            <w:tcW w:w="3120" w:type="dxa"/>
            <w:vAlign w:val="center"/>
            <w:tcPrChange w:id="706" w:author="Nair-Desai, Sameer" w:date="2022-02-02T10:45:00Z">
              <w:tcPr>
                <w:tcW w:w="3120" w:type="dxa"/>
                <w:vAlign w:val="center"/>
              </w:tcPr>
            </w:tcPrChange>
          </w:tcPr>
          <w:p w14:paraId="06BD1A2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-8.1107</w:t>
            </w:r>
          </w:p>
        </w:tc>
      </w:tr>
      <w:tr w:rsidR="009D1A15" w:rsidRPr="00D7451B" w14:paraId="6C43B742" w14:textId="77777777" w:rsidTr="009716D4">
        <w:trPr>
          <w:jc w:val="center"/>
          <w:trPrChange w:id="707" w:author="Nair-Desai, Sameer" w:date="2022-02-02T10:45:00Z">
            <w:trPr>
              <w:jc w:val="center"/>
            </w:trPr>
          </w:trPrChange>
        </w:trPr>
        <w:tc>
          <w:tcPr>
            <w:tcW w:w="3665" w:type="dxa"/>
            <w:vAlign w:val="center"/>
            <w:tcPrChange w:id="708" w:author="Nair-Desai, Sameer" w:date="2022-02-02T10:45:00Z">
              <w:tcPr>
                <w:tcW w:w="3120" w:type="dxa"/>
                <w:vAlign w:val="center"/>
              </w:tcPr>
            </w:tcPrChange>
          </w:tcPr>
          <w:p w14:paraId="6CED5B62"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709" w:author="Nair-Desai, Sameer" w:date="2022-02-02T10:45:00Z">
              <w:tcPr>
                <w:tcW w:w="3120" w:type="dxa"/>
                <w:vAlign w:val="center"/>
              </w:tcPr>
            </w:tcPrChange>
          </w:tcPr>
          <w:p w14:paraId="68D7C27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(87.0616)</w:t>
            </w:r>
          </w:p>
        </w:tc>
        <w:tc>
          <w:tcPr>
            <w:tcW w:w="3120" w:type="dxa"/>
            <w:vAlign w:val="center"/>
            <w:tcPrChange w:id="710" w:author="Nair-Desai, Sameer" w:date="2022-02-02T10:45:00Z">
              <w:tcPr>
                <w:tcW w:w="3120" w:type="dxa"/>
                <w:vAlign w:val="center"/>
              </w:tcPr>
            </w:tcPrChange>
          </w:tcPr>
          <w:p w14:paraId="384C902C"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(13.3500)</w:t>
            </w:r>
          </w:p>
        </w:tc>
      </w:tr>
      <w:tr w:rsidR="009D1A15" w:rsidRPr="00D7451B" w14:paraId="66238D94" w14:textId="77777777" w:rsidTr="009716D4">
        <w:trPr>
          <w:jc w:val="center"/>
          <w:trPrChange w:id="711" w:author="Nair-Desai, Sameer" w:date="2022-02-02T10:45:00Z">
            <w:trPr>
              <w:jc w:val="center"/>
            </w:trPr>
          </w:trPrChange>
        </w:trPr>
        <w:tc>
          <w:tcPr>
            <w:tcW w:w="3665" w:type="dxa"/>
            <w:vAlign w:val="center"/>
            <w:tcPrChange w:id="712" w:author="Nair-Desai, Sameer" w:date="2022-02-02T10:45:00Z">
              <w:tcPr>
                <w:tcW w:w="3120" w:type="dxa"/>
                <w:vAlign w:val="center"/>
              </w:tcPr>
            </w:tcPrChange>
          </w:tcPr>
          <w:p w14:paraId="3C1739A1"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Voice and Accountability</w:t>
            </w:r>
          </w:p>
        </w:tc>
        <w:tc>
          <w:tcPr>
            <w:tcW w:w="3120" w:type="dxa"/>
            <w:vAlign w:val="center"/>
            <w:tcPrChange w:id="713" w:author="Nair-Desai, Sameer" w:date="2022-02-02T10:45:00Z">
              <w:tcPr>
                <w:tcW w:w="3120" w:type="dxa"/>
                <w:vAlign w:val="center"/>
              </w:tcPr>
            </w:tcPrChange>
          </w:tcPr>
          <w:p w14:paraId="620AB7B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-39.8821</w:t>
            </w:r>
          </w:p>
        </w:tc>
        <w:tc>
          <w:tcPr>
            <w:tcW w:w="3120" w:type="dxa"/>
            <w:vAlign w:val="center"/>
            <w:tcPrChange w:id="714" w:author="Nair-Desai, Sameer" w:date="2022-02-02T10:45:00Z">
              <w:tcPr>
                <w:tcW w:w="3120" w:type="dxa"/>
                <w:vAlign w:val="center"/>
              </w:tcPr>
            </w:tcPrChange>
          </w:tcPr>
          <w:p w14:paraId="5036ECB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-13.6170</w:t>
            </w:r>
            <w:r w:rsidRPr="00D7451B">
              <w:rPr>
                <w:rFonts w:ascii="Times New Roman" w:eastAsia="Times New Roman" w:hAnsi="Times New Roman" w:cs="Times New Roman"/>
                <w:vertAlign w:val="superscript"/>
              </w:rPr>
              <w:t>*</w:t>
            </w:r>
          </w:p>
        </w:tc>
      </w:tr>
      <w:tr w:rsidR="009D1A15" w:rsidRPr="00D7451B" w14:paraId="4D0D589E" w14:textId="77777777" w:rsidTr="009716D4">
        <w:trPr>
          <w:jc w:val="center"/>
          <w:trPrChange w:id="715" w:author="Nair-Desai, Sameer" w:date="2022-02-02T10:45:00Z">
            <w:trPr>
              <w:jc w:val="center"/>
            </w:trPr>
          </w:trPrChange>
        </w:trPr>
        <w:tc>
          <w:tcPr>
            <w:tcW w:w="3665" w:type="dxa"/>
            <w:vAlign w:val="center"/>
            <w:tcPrChange w:id="716" w:author="Nair-Desai, Sameer" w:date="2022-02-02T10:45:00Z">
              <w:tcPr>
                <w:tcW w:w="3120" w:type="dxa"/>
                <w:vAlign w:val="center"/>
              </w:tcPr>
            </w:tcPrChange>
          </w:tcPr>
          <w:p w14:paraId="7CFB5EF2"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717" w:author="Nair-Desai, Sameer" w:date="2022-02-02T10:45:00Z">
              <w:tcPr>
                <w:tcW w:w="3120" w:type="dxa"/>
                <w:vAlign w:val="center"/>
              </w:tcPr>
            </w:tcPrChange>
          </w:tcPr>
          <w:p w14:paraId="5276779A"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(45.2569)</w:t>
            </w:r>
          </w:p>
        </w:tc>
        <w:tc>
          <w:tcPr>
            <w:tcW w:w="3120" w:type="dxa"/>
            <w:vAlign w:val="center"/>
            <w:tcPrChange w:id="718" w:author="Nair-Desai, Sameer" w:date="2022-02-02T10:45:00Z">
              <w:tcPr>
                <w:tcW w:w="3120" w:type="dxa"/>
                <w:vAlign w:val="center"/>
              </w:tcPr>
            </w:tcPrChange>
          </w:tcPr>
          <w:p w14:paraId="25D73B5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(6.9395)</w:t>
            </w:r>
          </w:p>
        </w:tc>
      </w:tr>
      <w:tr w:rsidR="009D1A15" w:rsidRPr="00D7451B" w14:paraId="3DB5ACB9" w14:textId="77777777" w:rsidTr="009716D4">
        <w:trPr>
          <w:jc w:val="center"/>
          <w:trPrChange w:id="719" w:author="Nair-Desai, Sameer" w:date="2022-02-02T10:45:00Z">
            <w:trPr>
              <w:jc w:val="center"/>
            </w:trPr>
          </w:trPrChange>
        </w:trPr>
        <w:tc>
          <w:tcPr>
            <w:tcW w:w="3665" w:type="dxa"/>
            <w:vAlign w:val="center"/>
            <w:tcPrChange w:id="720" w:author="Nair-Desai, Sameer" w:date="2022-02-02T10:45:00Z">
              <w:tcPr>
                <w:tcW w:w="3120" w:type="dxa"/>
                <w:vAlign w:val="center"/>
              </w:tcPr>
            </w:tcPrChange>
          </w:tcPr>
          <w:p w14:paraId="47807A2E"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Government Effectiveness</w:t>
            </w:r>
          </w:p>
        </w:tc>
        <w:tc>
          <w:tcPr>
            <w:tcW w:w="3120" w:type="dxa"/>
            <w:vAlign w:val="center"/>
            <w:tcPrChange w:id="721" w:author="Nair-Desai, Sameer" w:date="2022-02-02T10:45:00Z">
              <w:tcPr>
                <w:tcW w:w="3120" w:type="dxa"/>
                <w:vAlign w:val="center"/>
              </w:tcPr>
            </w:tcPrChange>
          </w:tcPr>
          <w:p w14:paraId="26DC11D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17.9370</w:t>
            </w:r>
          </w:p>
        </w:tc>
        <w:tc>
          <w:tcPr>
            <w:tcW w:w="3120" w:type="dxa"/>
            <w:vAlign w:val="center"/>
            <w:tcPrChange w:id="722" w:author="Nair-Desai, Sameer" w:date="2022-02-02T10:45:00Z">
              <w:tcPr>
                <w:tcW w:w="3120" w:type="dxa"/>
                <w:vAlign w:val="center"/>
              </w:tcPr>
            </w:tcPrChange>
          </w:tcPr>
          <w:p w14:paraId="63A4A0B2"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2.8722</w:t>
            </w:r>
          </w:p>
        </w:tc>
      </w:tr>
      <w:tr w:rsidR="009D1A15" w:rsidRPr="00D7451B" w14:paraId="6664F8A4" w14:textId="77777777" w:rsidTr="009716D4">
        <w:trPr>
          <w:jc w:val="center"/>
          <w:trPrChange w:id="723" w:author="Nair-Desai, Sameer" w:date="2022-02-02T10:45:00Z">
            <w:trPr>
              <w:jc w:val="center"/>
            </w:trPr>
          </w:trPrChange>
        </w:trPr>
        <w:tc>
          <w:tcPr>
            <w:tcW w:w="3665" w:type="dxa"/>
            <w:vAlign w:val="center"/>
            <w:tcPrChange w:id="724" w:author="Nair-Desai, Sameer" w:date="2022-02-02T10:45:00Z">
              <w:tcPr>
                <w:tcW w:w="3120" w:type="dxa"/>
                <w:vAlign w:val="center"/>
              </w:tcPr>
            </w:tcPrChange>
          </w:tcPr>
          <w:p w14:paraId="7DB009CC"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725" w:author="Nair-Desai, Sameer" w:date="2022-02-02T10:45:00Z">
              <w:tcPr>
                <w:tcW w:w="3120" w:type="dxa"/>
                <w:vAlign w:val="center"/>
              </w:tcPr>
            </w:tcPrChange>
          </w:tcPr>
          <w:p w14:paraId="6574DA1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(76.4170)</w:t>
            </w:r>
          </w:p>
        </w:tc>
        <w:tc>
          <w:tcPr>
            <w:tcW w:w="3120" w:type="dxa"/>
            <w:vAlign w:val="center"/>
            <w:tcPrChange w:id="726" w:author="Nair-Desai, Sameer" w:date="2022-02-02T10:45:00Z">
              <w:tcPr>
                <w:tcW w:w="3120" w:type="dxa"/>
                <w:vAlign w:val="center"/>
              </w:tcPr>
            </w:tcPrChange>
          </w:tcPr>
          <w:p w14:paraId="4EDF44F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(12.3521)</w:t>
            </w:r>
          </w:p>
        </w:tc>
      </w:tr>
      <w:tr w:rsidR="009D1A15" w:rsidRPr="00D7451B" w14:paraId="1A7D3F3F" w14:textId="77777777" w:rsidTr="009716D4">
        <w:trPr>
          <w:jc w:val="center"/>
          <w:trPrChange w:id="727" w:author="Nair-Desai, Sameer" w:date="2022-02-02T10:45:00Z">
            <w:trPr>
              <w:jc w:val="center"/>
            </w:trPr>
          </w:trPrChange>
        </w:trPr>
        <w:tc>
          <w:tcPr>
            <w:tcW w:w="3665" w:type="dxa"/>
            <w:vAlign w:val="center"/>
            <w:tcPrChange w:id="728" w:author="Nair-Desai, Sameer" w:date="2022-02-02T10:45:00Z">
              <w:tcPr>
                <w:tcW w:w="3120" w:type="dxa"/>
                <w:vAlign w:val="center"/>
              </w:tcPr>
            </w:tcPrChange>
          </w:tcPr>
          <w:p w14:paraId="0C3E64FF"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Constant</w:t>
            </w:r>
          </w:p>
        </w:tc>
        <w:tc>
          <w:tcPr>
            <w:tcW w:w="3120" w:type="dxa"/>
            <w:vAlign w:val="center"/>
            <w:tcPrChange w:id="729" w:author="Nair-Desai, Sameer" w:date="2022-02-02T10:45:00Z">
              <w:tcPr>
                <w:tcW w:w="3120" w:type="dxa"/>
                <w:vAlign w:val="center"/>
              </w:tcPr>
            </w:tcPrChange>
          </w:tcPr>
          <w:p w14:paraId="50B54E2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770.0058</w:t>
            </w:r>
            <w:r w:rsidRPr="00D7451B">
              <w:rPr>
                <w:rFonts w:ascii="Times New Roman" w:eastAsia="Times New Roman" w:hAnsi="Times New Roman" w:cs="Times New Roman"/>
                <w:vertAlign w:val="superscript"/>
              </w:rPr>
              <w:t>***</w:t>
            </w:r>
          </w:p>
        </w:tc>
        <w:tc>
          <w:tcPr>
            <w:tcW w:w="3120" w:type="dxa"/>
            <w:vAlign w:val="center"/>
            <w:tcPrChange w:id="730" w:author="Nair-Desai, Sameer" w:date="2022-02-02T10:45:00Z">
              <w:tcPr>
                <w:tcW w:w="3120" w:type="dxa"/>
                <w:vAlign w:val="center"/>
              </w:tcPr>
            </w:tcPrChange>
          </w:tcPr>
          <w:p w14:paraId="5683D48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146.2346</w:t>
            </w:r>
            <w:r w:rsidRPr="00D7451B">
              <w:rPr>
                <w:rFonts w:ascii="Times New Roman" w:eastAsia="Times New Roman" w:hAnsi="Times New Roman" w:cs="Times New Roman"/>
                <w:vertAlign w:val="superscript"/>
              </w:rPr>
              <w:t>***</w:t>
            </w:r>
          </w:p>
        </w:tc>
      </w:tr>
      <w:tr w:rsidR="009D1A15" w:rsidRPr="00D7451B" w14:paraId="14674A22" w14:textId="77777777" w:rsidTr="009716D4">
        <w:trPr>
          <w:jc w:val="center"/>
          <w:trPrChange w:id="731" w:author="Nair-Desai, Sameer" w:date="2022-02-02T10:45:00Z">
            <w:trPr>
              <w:jc w:val="center"/>
            </w:trPr>
          </w:trPrChange>
        </w:trPr>
        <w:tc>
          <w:tcPr>
            <w:tcW w:w="3665" w:type="dxa"/>
            <w:vAlign w:val="center"/>
            <w:tcPrChange w:id="732" w:author="Nair-Desai, Sameer" w:date="2022-02-02T10:45:00Z">
              <w:tcPr>
                <w:tcW w:w="3120" w:type="dxa"/>
                <w:vAlign w:val="center"/>
              </w:tcPr>
            </w:tcPrChange>
          </w:tcPr>
          <w:p w14:paraId="51F0258F" w14:textId="77777777" w:rsidR="009D1A15" w:rsidRPr="00D7451B" w:rsidRDefault="009D1A15" w:rsidP="006C10A9">
            <w:pPr>
              <w:spacing w:line="360" w:lineRule="auto"/>
              <w:rPr>
                <w:rFonts w:ascii="Times New Roman" w:hAnsi="Times New Roman" w:cs="Times New Roman"/>
              </w:rPr>
            </w:pPr>
          </w:p>
        </w:tc>
        <w:tc>
          <w:tcPr>
            <w:tcW w:w="3120" w:type="dxa"/>
            <w:vAlign w:val="center"/>
            <w:tcPrChange w:id="733" w:author="Nair-Desai, Sameer" w:date="2022-02-02T10:45:00Z">
              <w:tcPr>
                <w:tcW w:w="3120" w:type="dxa"/>
                <w:vAlign w:val="center"/>
              </w:tcPr>
            </w:tcPrChange>
          </w:tcPr>
          <w:p w14:paraId="04DDB85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(145.8375)</w:t>
            </w:r>
          </w:p>
        </w:tc>
        <w:tc>
          <w:tcPr>
            <w:tcW w:w="3120" w:type="dxa"/>
            <w:vAlign w:val="center"/>
            <w:tcPrChange w:id="734" w:author="Nair-Desai, Sameer" w:date="2022-02-02T10:45:00Z">
              <w:tcPr>
                <w:tcW w:w="3120" w:type="dxa"/>
                <w:vAlign w:val="center"/>
              </w:tcPr>
            </w:tcPrChange>
          </w:tcPr>
          <w:p w14:paraId="48F5AFD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(22.6928)</w:t>
            </w:r>
          </w:p>
        </w:tc>
      </w:tr>
      <w:tr w:rsidR="009D1A15" w:rsidRPr="00D7451B" w14:paraId="734E44A6" w14:textId="77777777" w:rsidTr="009716D4">
        <w:trPr>
          <w:jc w:val="center"/>
          <w:trPrChange w:id="735" w:author="Nair-Desai, Sameer" w:date="2022-02-02T10:45:00Z">
            <w:trPr>
              <w:jc w:val="center"/>
            </w:trPr>
          </w:trPrChange>
        </w:trPr>
        <w:tc>
          <w:tcPr>
            <w:tcW w:w="3665" w:type="dxa"/>
            <w:tcBorders>
              <w:bottom w:val="single" w:sz="6" w:space="0" w:color="000000" w:themeColor="text1"/>
            </w:tcBorders>
            <w:vAlign w:val="center"/>
            <w:tcPrChange w:id="736" w:author="Nair-Desai, Sameer" w:date="2022-02-02T10:45:00Z">
              <w:tcPr>
                <w:tcW w:w="3120" w:type="dxa"/>
                <w:tcBorders>
                  <w:bottom w:val="single" w:sz="6" w:space="0" w:color="000000" w:themeColor="text1"/>
                </w:tcBorders>
                <w:vAlign w:val="center"/>
              </w:tcPr>
            </w:tcPrChange>
          </w:tcPr>
          <w:p w14:paraId="5F20B47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Observations</w:t>
            </w:r>
          </w:p>
        </w:tc>
        <w:tc>
          <w:tcPr>
            <w:tcW w:w="3120" w:type="dxa"/>
            <w:tcBorders>
              <w:bottom w:val="single" w:sz="6" w:space="0" w:color="000000" w:themeColor="text1"/>
            </w:tcBorders>
            <w:vAlign w:val="center"/>
            <w:tcPrChange w:id="737" w:author="Nair-Desai, Sameer" w:date="2022-02-02T10:45:00Z">
              <w:tcPr>
                <w:tcW w:w="3120" w:type="dxa"/>
                <w:tcBorders>
                  <w:bottom w:val="single" w:sz="6" w:space="0" w:color="000000" w:themeColor="text1"/>
                </w:tcBorders>
                <w:vAlign w:val="center"/>
              </w:tcPr>
            </w:tcPrChange>
          </w:tcPr>
          <w:p w14:paraId="04B7BDA8"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137</w:t>
            </w:r>
          </w:p>
        </w:tc>
        <w:tc>
          <w:tcPr>
            <w:tcW w:w="3120" w:type="dxa"/>
            <w:tcBorders>
              <w:bottom w:val="single" w:sz="6" w:space="0" w:color="000000" w:themeColor="text1"/>
            </w:tcBorders>
            <w:vAlign w:val="center"/>
            <w:tcPrChange w:id="738" w:author="Nair-Desai, Sameer" w:date="2022-02-02T10:45:00Z">
              <w:tcPr>
                <w:tcW w:w="3120" w:type="dxa"/>
                <w:tcBorders>
                  <w:bottom w:val="single" w:sz="6" w:space="0" w:color="000000" w:themeColor="text1"/>
                </w:tcBorders>
                <w:vAlign w:val="center"/>
              </w:tcPr>
            </w:tcPrChange>
          </w:tcPr>
          <w:p w14:paraId="17F37EA5"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140</w:t>
            </w:r>
          </w:p>
        </w:tc>
      </w:tr>
      <w:tr w:rsidR="009D1A15" w:rsidRPr="00D7451B" w14:paraId="593DD4EC" w14:textId="77777777" w:rsidTr="009716D4">
        <w:trPr>
          <w:jc w:val="center"/>
          <w:trPrChange w:id="739" w:author="Nair-Desai, Sameer" w:date="2022-02-02T10:45:00Z">
            <w:trPr>
              <w:jc w:val="center"/>
            </w:trPr>
          </w:trPrChange>
        </w:trPr>
        <w:tc>
          <w:tcPr>
            <w:tcW w:w="3665" w:type="dxa"/>
            <w:vAlign w:val="center"/>
            <w:tcPrChange w:id="740" w:author="Nair-Desai, Sameer" w:date="2022-02-02T10:45:00Z">
              <w:tcPr>
                <w:tcW w:w="3120" w:type="dxa"/>
                <w:vAlign w:val="center"/>
              </w:tcPr>
            </w:tcPrChange>
          </w:tcPr>
          <w:p w14:paraId="1CAC83CD"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R</w:t>
            </w:r>
            <w:r w:rsidRPr="00D7451B">
              <w:rPr>
                <w:rFonts w:ascii="Times New Roman" w:eastAsia="Times New Roman" w:hAnsi="Times New Roman" w:cs="Times New Roman"/>
                <w:vertAlign w:val="superscript"/>
              </w:rPr>
              <w:t>2</w:t>
            </w:r>
          </w:p>
        </w:tc>
        <w:tc>
          <w:tcPr>
            <w:tcW w:w="3120" w:type="dxa"/>
            <w:vAlign w:val="center"/>
            <w:tcPrChange w:id="741" w:author="Nair-Desai, Sameer" w:date="2022-02-02T10:45:00Z">
              <w:tcPr>
                <w:tcW w:w="3120" w:type="dxa"/>
                <w:vAlign w:val="center"/>
              </w:tcPr>
            </w:tcPrChange>
          </w:tcPr>
          <w:p w14:paraId="21490DBE"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0.2289</w:t>
            </w:r>
          </w:p>
        </w:tc>
        <w:tc>
          <w:tcPr>
            <w:tcW w:w="3120" w:type="dxa"/>
            <w:vAlign w:val="center"/>
            <w:tcPrChange w:id="742" w:author="Nair-Desai, Sameer" w:date="2022-02-02T10:45:00Z">
              <w:tcPr>
                <w:tcW w:w="3120" w:type="dxa"/>
                <w:vAlign w:val="center"/>
              </w:tcPr>
            </w:tcPrChange>
          </w:tcPr>
          <w:p w14:paraId="0AA0E354"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0.3477</w:t>
            </w:r>
          </w:p>
        </w:tc>
      </w:tr>
      <w:tr w:rsidR="009D1A15" w:rsidRPr="00D7451B" w14:paraId="2644D838" w14:textId="77777777" w:rsidTr="009716D4">
        <w:trPr>
          <w:jc w:val="center"/>
          <w:trPrChange w:id="743" w:author="Nair-Desai, Sameer" w:date="2022-02-02T10:45:00Z">
            <w:trPr>
              <w:jc w:val="center"/>
            </w:trPr>
          </w:trPrChange>
        </w:trPr>
        <w:tc>
          <w:tcPr>
            <w:tcW w:w="3665" w:type="dxa"/>
            <w:vAlign w:val="center"/>
            <w:tcPrChange w:id="744" w:author="Nair-Desai, Sameer" w:date="2022-02-02T10:45:00Z">
              <w:tcPr>
                <w:tcW w:w="3120" w:type="dxa"/>
                <w:vAlign w:val="center"/>
              </w:tcPr>
            </w:tcPrChange>
          </w:tcPr>
          <w:p w14:paraId="341E3F8C"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lastRenderedPageBreak/>
              <w:t>Residual Std. Error</w:t>
            </w:r>
          </w:p>
        </w:tc>
        <w:tc>
          <w:tcPr>
            <w:tcW w:w="3120" w:type="dxa"/>
            <w:vAlign w:val="center"/>
            <w:tcPrChange w:id="745" w:author="Nair-Desai, Sameer" w:date="2022-02-02T10:45:00Z">
              <w:tcPr>
                <w:tcW w:w="3120" w:type="dxa"/>
                <w:vAlign w:val="center"/>
              </w:tcPr>
            </w:tcPrChange>
          </w:tcPr>
          <w:p w14:paraId="0778A13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259.8153</w:t>
            </w:r>
          </w:p>
        </w:tc>
        <w:tc>
          <w:tcPr>
            <w:tcW w:w="3120" w:type="dxa"/>
            <w:vAlign w:val="center"/>
            <w:tcPrChange w:id="746" w:author="Nair-Desai, Sameer" w:date="2022-02-02T10:45:00Z">
              <w:tcPr>
                <w:tcW w:w="3120" w:type="dxa"/>
                <w:vAlign w:val="center"/>
              </w:tcPr>
            </w:tcPrChange>
          </w:tcPr>
          <w:p w14:paraId="39CDC67F"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40.4373</w:t>
            </w:r>
          </w:p>
        </w:tc>
      </w:tr>
      <w:tr w:rsidR="009D1A15" w:rsidRPr="00D7451B" w14:paraId="538C3A63" w14:textId="77777777" w:rsidTr="009716D4">
        <w:trPr>
          <w:jc w:val="center"/>
          <w:trPrChange w:id="747" w:author="Nair-Desai, Sameer" w:date="2022-02-02T10:45:00Z">
            <w:trPr>
              <w:jc w:val="center"/>
            </w:trPr>
          </w:trPrChange>
        </w:trPr>
        <w:tc>
          <w:tcPr>
            <w:tcW w:w="3665" w:type="dxa"/>
            <w:vAlign w:val="center"/>
            <w:tcPrChange w:id="748" w:author="Nair-Desai, Sameer" w:date="2022-02-02T10:45:00Z">
              <w:tcPr>
                <w:tcW w:w="3120" w:type="dxa"/>
                <w:vAlign w:val="center"/>
              </w:tcPr>
            </w:tcPrChange>
          </w:tcPr>
          <w:p w14:paraId="3A27AD44" w14:textId="77777777" w:rsidR="009D1A15" w:rsidRPr="00D7451B" w:rsidRDefault="009D1A15" w:rsidP="006C10A9">
            <w:pPr>
              <w:spacing w:line="360" w:lineRule="auto"/>
              <w:rPr>
                <w:rFonts w:ascii="Times New Roman" w:hAnsi="Times New Roman" w:cs="Times New Roman"/>
              </w:rPr>
            </w:pPr>
            <w:r w:rsidRPr="00D7451B">
              <w:rPr>
                <w:rFonts w:ascii="Times New Roman" w:eastAsia="Times New Roman" w:hAnsi="Times New Roman" w:cs="Times New Roman"/>
              </w:rPr>
              <w:t>F Statistic</w:t>
            </w:r>
          </w:p>
        </w:tc>
        <w:tc>
          <w:tcPr>
            <w:tcW w:w="3120" w:type="dxa"/>
            <w:vAlign w:val="center"/>
            <w:tcPrChange w:id="749" w:author="Nair-Desai, Sameer" w:date="2022-02-02T10:45:00Z">
              <w:tcPr>
                <w:tcW w:w="3120" w:type="dxa"/>
                <w:vAlign w:val="center"/>
              </w:tcPr>
            </w:tcPrChange>
          </w:tcPr>
          <w:p w14:paraId="1F2EEA23"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4.1893</w:t>
            </w:r>
            <w:r w:rsidRPr="00D7451B">
              <w:rPr>
                <w:rFonts w:ascii="Times New Roman" w:eastAsia="Times New Roman" w:hAnsi="Times New Roman" w:cs="Times New Roman"/>
                <w:vertAlign w:val="superscript"/>
              </w:rPr>
              <w:t>***</w:t>
            </w:r>
          </w:p>
        </w:tc>
        <w:tc>
          <w:tcPr>
            <w:tcW w:w="3120" w:type="dxa"/>
            <w:vAlign w:val="center"/>
            <w:tcPrChange w:id="750" w:author="Nair-Desai, Sameer" w:date="2022-02-02T10:45:00Z">
              <w:tcPr>
                <w:tcW w:w="3120" w:type="dxa"/>
                <w:vAlign w:val="center"/>
              </w:tcPr>
            </w:tcPrChange>
          </w:tcPr>
          <w:p w14:paraId="65D911C9" w14:textId="77777777" w:rsidR="009D1A15" w:rsidRPr="00D7451B" w:rsidRDefault="009D1A15" w:rsidP="006C10A9">
            <w:pPr>
              <w:spacing w:line="360" w:lineRule="auto"/>
              <w:jc w:val="center"/>
              <w:rPr>
                <w:rFonts w:ascii="Times New Roman" w:hAnsi="Times New Roman" w:cs="Times New Roman"/>
              </w:rPr>
            </w:pPr>
            <w:r w:rsidRPr="00D7451B">
              <w:rPr>
                <w:rFonts w:ascii="Times New Roman" w:eastAsia="Times New Roman" w:hAnsi="Times New Roman" w:cs="Times New Roman"/>
              </w:rPr>
              <w:t>6.8759</w:t>
            </w:r>
            <w:r w:rsidRPr="00D7451B">
              <w:rPr>
                <w:rFonts w:ascii="Times New Roman" w:eastAsia="Times New Roman" w:hAnsi="Times New Roman" w:cs="Times New Roman"/>
                <w:vertAlign w:val="superscript"/>
              </w:rPr>
              <w:t>***</w:t>
            </w:r>
          </w:p>
        </w:tc>
      </w:tr>
      <w:tr w:rsidR="009D1A15" w:rsidRPr="00D7451B" w14:paraId="36E9EDC9" w14:textId="77777777" w:rsidTr="009716D4">
        <w:trPr>
          <w:jc w:val="center"/>
          <w:trPrChange w:id="751" w:author="Nair-Desai, Sameer" w:date="2022-02-02T10:45:00Z">
            <w:trPr>
              <w:jc w:val="center"/>
            </w:trPr>
          </w:trPrChange>
        </w:trPr>
        <w:tc>
          <w:tcPr>
            <w:tcW w:w="3665" w:type="dxa"/>
            <w:tcBorders>
              <w:bottom w:val="single" w:sz="6" w:space="0" w:color="000000" w:themeColor="text1"/>
            </w:tcBorders>
            <w:vAlign w:val="center"/>
            <w:tcPrChange w:id="752" w:author="Nair-Desai, Sameer" w:date="2022-02-02T10:45:00Z">
              <w:tcPr>
                <w:tcW w:w="3120" w:type="dxa"/>
                <w:tcBorders>
                  <w:bottom w:val="single" w:sz="6" w:space="0" w:color="000000" w:themeColor="text1"/>
                </w:tcBorders>
                <w:vAlign w:val="center"/>
              </w:tcPr>
            </w:tcPrChange>
          </w:tcPr>
          <w:p w14:paraId="017FB076"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Change w:id="753" w:author="Nair-Desai, Sameer" w:date="2022-02-02T10:45:00Z">
              <w:tcPr>
                <w:tcW w:w="6240" w:type="dxa"/>
                <w:gridSpan w:val="2"/>
                <w:tcBorders>
                  <w:bottom w:val="single" w:sz="6" w:space="0" w:color="000000" w:themeColor="text1"/>
                </w:tcBorders>
                <w:vAlign w:val="center"/>
              </w:tcPr>
            </w:tcPrChange>
          </w:tcPr>
          <w:p w14:paraId="1AA13E91" w14:textId="77777777" w:rsidR="009D1A15" w:rsidRPr="00D7451B" w:rsidRDefault="009D1A15"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Cs w:val="24"/>
              </w:rPr>
              <w:t>*,**,*** correspond to 10%, 5% and 1% significance, respectively.</w:t>
            </w:r>
          </w:p>
        </w:tc>
      </w:tr>
    </w:tbl>
    <w:p w14:paraId="455D3F1D" w14:textId="1C8BC127" w:rsidR="00B315D1" w:rsidRDefault="009D1A15" w:rsidP="00B315D1">
      <w:pPr>
        <w:spacing w:line="360" w:lineRule="auto"/>
        <w:rPr>
          <w:rFonts w:ascii="Times New Roman" w:hAnsi="Times New Roman" w:cs="Times New Roman"/>
          <w:sz w:val="24"/>
          <w:szCs w:val="24"/>
        </w:rPr>
      </w:pPr>
      <w:r w:rsidRPr="00D7451B">
        <w:rPr>
          <w:rFonts w:ascii="Times New Roman" w:hAnsi="Times New Roman" w:cs="Times New Roman"/>
          <w:sz w:val="24"/>
          <w:szCs w:val="24"/>
        </w:rPr>
        <w:t xml:space="preserve"> </w:t>
      </w:r>
    </w:p>
    <w:p w14:paraId="494561E5" w14:textId="1EA840F1" w:rsidR="00580C81" w:rsidRDefault="00580C81" w:rsidP="00580C81">
      <w:pPr>
        <w:spacing w:line="360" w:lineRule="auto"/>
        <w:ind w:firstLine="720"/>
        <w:rPr>
          <w:rFonts w:ascii="Times New Roman" w:eastAsia="Times New Roman" w:hAnsi="Times New Roman" w:cs="Times New Roman"/>
          <w:color w:val="222222"/>
          <w:sz w:val="24"/>
          <w:szCs w:val="24"/>
        </w:rPr>
      </w:pPr>
      <w:del w:id="754" w:author="Nair-Desai, Sameer" w:date="2022-02-02T10:46:00Z">
        <w:r w:rsidRPr="00D7451B" w:rsidDel="009716D4">
          <w:rPr>
            <w:rFonts w:ascii="Times New Roman" w:hAnsi="Times New Roman" w:cs="Times New Roman"/>
            <w:sz w:val="24"/>
            <w:szCs w:val="24"/>
          </w:rPr>
          <w:delText xml:space="preserve">To gain further insight, </w:delText>
        </w:r>
      </w:del>
      <w:r w:rsidRPr="00D7451B">
        <w:rPr>
          <w:rFonts w:ascii="Times New Roman" w:hAnsi="Times New Roman" w:cs="Times New Roman"/>
          <w:sz w:val="24"/>
          <w:szCs w:val="24"/>
        </w:rPr>
        <w:t xml:space="preserve">Table </w:t>
      </w:r>
      <w:ins w:id="755" w:author="Nair-Desai, Sameer" w:date="2022-02-02T10:49:00Z">
        <w:r w:rsidR="00870A18">
          <w:rPr>
            <w:rFonts w:ascii="Times New Roman" w:hAnsi="Times New Roman" w:cs="Times New Roman"/>
            <w:sz w:val="24"/>
            <w:szCs w:val="24"/>
          </w:rPr>
          <w:t>7</w:t>
        </w:r>
      </w:ins>
      <w:del w:id="756" w:author="Nair-Desai, Sameer" w:date="2022-02-02T10:49:00Z">
        <w:r w:rsidDel="00870A18">
          <w:rPr>
            <w:rFonts w:ascii="Times New Roman" w:hAnsi="Times New Roman" w:cs="Times New Roman"/>
            <w:sz w:val="24"/>
            <w:szCs w:val="24"/>
          </w:rPr>
          <w:delText>5</w:delText>
        </w:r>
      </w:del>
      <w:r>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w:t>
      </w:r>
      <w:del w:id="757" w:author="Nair-Desai, Sameer" w:date="2022-02-02T10:38:00Z">
        <w:r w:rsidDel="00525E77">
          <w:rPr>
            <w:rFonts w:ascii="Times New Roman" w:hAnsi="Times New Roman" w:cs="Times New Roman"/>
            <w:color w:val="222222"/>
            <w:sz w:val="24"/>
            <w:szCs w:val="24"/>
            <w:shd w:val="clear" w:color="auto" w:fill="FFFFFF"/>
          </w:rPr>
          <w:delText>Covid</w:delText>
        </w:r>
      </w:del>
      <w:ins w:id="758"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del w:id="759" w:author="Nair-Desai, Sameer" w:date="2022-02-02T10:38:00Z">
        <w:r w:rsidDel="00525E77">
          <w:rPr>
            <w:rFonts w:ascii="Times New Roman" w:hAnsi="Times New Roman" w:cs="Times New Roman"/>
            <w:color w:val="222222"/>
            <w:sz w:val="24"/>
            <w:szCs w:val="24"/>
            <w:shd w:val="clear" w:color="auto" w:fill="FFFFFF"/>
          </w:rPr>
          <w:delText>Covid</w:delText>
        </w:r>
      </w:del>
      <w:ins w:id="760"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del w:id="761" w:author="Nair-Desai, Sameer" w:date="2022-02-02T10:49:00Z">
        <w:r w:rsidRPr="00D7451B" w:rsidDel="00870A18">
          <w:rPr>
            <w:rFonts w:ascii="Times New Roman" w:hAnsi="Times New Roman" w:cs="Times New Roman"/>
            <w:color w:val="222222"/>
            <w:sz w:val="24"/>
            <w:szCs w:val="24"/>
            <w:shd w:val="clear" w:color="auto" w:fill="FFFFFF"/>
          </w:rPr>
          <w:delText>diagonal includes 62 countries,</w:delText>
        </w:r>
      </w:del>
      <w:ins w:id="762" w:author="Nair-Desai, Sameer" w:date="2022-02-02T10:49:00Z">
        <w:r w:rsidR="00870A18">
          <w:rPr>
            <w:rFonts w:ascii="Times New Roman" w:hAnsi="Times New Roman" w:cs="Times New Roman"/>
            <w:color w:val="222222"/>
            <w:sz w:val="24"/>
            <w:szCs w:val="24"/>
            <w:shd w:val="clear" w:color="auto" w:fill="FFFFFF"/>
          </w:rPr>
          <w:t>represents</w:t>
        </w:r>
      </w:ins>
      <w:r w:rsidRPr="00D7451B">
        <w:rPr>
          <w:rFonts w:ascii="Times New Roman" w:hAnsi="Times New Roman" w:cs="Times New Roman"/>
          <w:color w:val="222222"/>
          <w:sz w:val="24"/>
          <w:szCs w:val="24"/>
          <w:shd w:val="clear" w:color="auto" w:fill="FFFFFF"/>
        </w:rPr>
        <w:t xml:space="preserve"> </w:t>
      </w:r>
      <w:del w:id="763" w:author="Nair-Desai, Sameer" w:date="2022-02-02T10:49:00Z">
        <w:r w:rsidRPr="00D7451B" w:rsidDel="00870A18">
          <w:rPr>
            <w:rFonts w:ascii="Times New Roman" w:hAnsi="Times New Roman" w:cs="Times New Roman"/>
            <w:color w:val="222222"/>
            <w:sz w:val="24"/>
            <w:szCs w:val="24"/>
            <w:shd w:val="clear" w:color="auto" w:fill="FFFFFF"/>
          </w:rPr>
          <w:delText xml:space="preserve">about </w:delText>
        </w:r>
      </w:del>
      <w:ins w:id="764" w:author="Nair-Desai, Sameer" w:date="2022-02-02T10:49:00Z">
        <w:r w:rsidR="00870A18">
          <w:rPr>
            <w:rFonts w:ascii="Times New Roman" w:hAnsi="Times New Roman" w:cs="Times New Roman"/>
            <w:color w:val="222222"/>
            <w:sz w:val="24"/>
            <w:szCs w:val="24"/>
            <w:shd w:val="clear" w:color="auto" w:fill="FFFFFF"/>
          </w:rPr>
          <w:t>around</w:t>
        </w:r>
        <w:r w:rsidR="00870A18"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 40% share</w:t>
        </w:r>
      </w:ins>
      <w:del w:id="765" w:author="Nair-Desai, Sameer" w:date="2022-02-02T10:49:00Z">
        <w:r w:rsidRPr="00D7451B" w:rsidDel="00870A18">
          <w:rPr>
            <w:rFonts w:ascii="Times New Roman" w:hAnsi="Times New Roman" w:cs="Times New Roman"/>
            <w:color w:val="222222"/>
            <w:sz w:val="24"/>
            <w:szCs w:val="24"/>
            <w:shd w:val="clear" w:color="auto" w:fill="FFFFFF"/>
          </w:rPr>
          <w:delText>2/5</w:delText>
        </w:r>
      </w:del>
      <w:r w:rsidRPr="00D7451B">
        <w:rPr>
          <w:rFonts w:ascii="Times New Roman" w:hAnsi="Times New Roman" w:cs="Times New Roman"/>
          <w:color w:val="222222"/>
          <w:sz w:val="24"/>
          <w:szCs w:val="24"/>
          <w:shd w:val="clear" w:color="auto" w:fill="FFFFFF"/>
        </w:rPr>
        <w:t xml:space="preserve"> of the sample. In contrast, the ranking of countries that are further away from the diagonal differ more between the</w:t>
      </w:r>
      <w:ins w:id="766" w:author="Nair-Desai, Sameer" w:date="2022-02-02T10:50:00Z">
        <w:r w:rsidR="00CD5A48">
          <w:rPr>
            <w:rFonts w:ascii="Times New Roman" w:hAnsi="Times New Roman" w:cs="Times New Roman"/>
            <w:color w:val="222222"/>
            <w:sz w:val="24"/>
            <w:szCs w:val="24"/>
            <w:shd w:val="clear" w:color="auto" w:fill="FFFFFF"/>
          </w:rPr>
          <w:t>ir</w:t>
        </w:r>
      </w:ins>
      <w:r w:rsidRPr="00D7451B">
        <w:rPr>
          <w:rFonts w:ascii="Times New Roman" w:hAnsi="Times New Roman" w:cs="Times New Roman"/>
          <w:color w:val="222222"/>
          <w:sz w:val="24"/>
          <w:szCs w:val="24"/>
          <w:shd w:val="clear" w:color="auto" w:fill="FFFFFF"/>
        </w:rPr>
        <w:t xml:space="preserve"> official and </w:t>
      </w:r>
      <w:del w:id="767" w:author="Nair-Desai, Sameer" w:date="2022-02-02T10:50:00Z">
        <w:r w:rsidRPr="00D7451B" w:rsidDel="00CD5A48">
          <w:rPr>
            <w:rFonts w:ascii="Times New Roman" w:hAnsi="Times New Roman" w:cs="Times New Roman"/>
            <w:color w:val="222222"/>
            <w:sz w:val="24"/>
            <w:szCs w:val="24"/>
            <w:shd w:val="clear" w:color="auto" w:fill="FFFFFF"/>
          </w:rPr>
          <w:delText xml:space="preserve">the </w:delText>
        </w:r>
      </w:del>
      <w:r w:rsidRPr="00D7451B">
        <w:rPr>
          <w:rFonts w:ascii="Times New Roman" w:hAnsi="Times New Roman" w:cs="Times New Roman"/>
          <w:color w:val="222222"/>
          <w:sz w:val="24"/>
          <w:szCs w:val="24"/>
          <w:shd w:val="clear" w:color="auto" w:fill="FFFFFF"/>
        </w:rPr>
        <w:t xml:space="preserve">excess </w:t>
      </w:r>
      <w:ins w:id="768" w:author="Nair-Desai, Sameer" w:date="2022-02-02T10:50:00Z">
        <w:r w:rsidR="00CD5A48">
          <w:rPr>
            <w:rFonts w:ascii="Times New Roman" w:hAnsi="Times New Roman" w:cs="Times New Roman"/>
            <w:color w:val="222222"/>
            <w:sz w:val="24"/>
            <w:szCs w:val="24"/>
            <w:shd w:val="clear" w:color="auto" w:fill="FFFFFF"/>
          </w:rPr>
          <w:t xml:space="preserve">mortality </w:t>
        </w:r>
      </w:ins>
      <w:r w:rsidRPr="00D7451B">
        <w:rPr>
          <w:rFonts w:ascii="Times New Roman" w:hAnsi="Times New Roman" w:cs="Times New Roman"/>
          <w:color w:val="222222"/>
          <w:sz w:val="24"/>
          <w:szCs w:val="24"/>
          <w:shd w:val="clear" w:color="auto" w:fill="FFFFFF"/>
        </w:rPr>
        <w:t xml:space="preserve">counts. </w:t>
      </w:r>
      <w:del w:id="769" w:author="Nair-Desai, Sameer" w:date="2022-02-02T10:50:00Z">
        <w:r w:rsidRPr="00D7451B" w:rsidDel="00CD5A48">
          <w:rPr>
            <w:rFonts w:ascii="Times New Roman" w:hAnsi="Times New Roman" w:cs="Times New Roman"/>
            <w:color w:val="222222"/>
            <w:sz w:val="24"/>
            <w:szCs w:val="24"/>
            <w:shd w:val="clear" w:color="auto" w:fill="FFFFFF"/>
          </w:rPr>
          <w:delText>Future insight is gained</w:delText>
        </w:r>
      </w:del>
      <w:ins w:id="770" w:author="Nair-Desai, Sameer" w:date="2022-02-02T10:50:00Z">
        <w:r w:rsidR="00CD5A48">
          <w:rPr>
            <w:rFonts w:ascii="Times New Roman" w:hAnsi="Times New Roman" w:cs="Times New Roman"/>
            <w:color w:val="222222"/>
            <w:sz w:val="24"/>
            <w:szCs w:val="24"/>
            <w:shd w:val="clear" w:color="auto" w:fill="FFFFFF"/>
          </w:rPr>
          <w:t>We proceed</w:t>
        </w:r>
      </w:ins>
      <w:r w:rsidRPr="00D7451B">
        <w:rPr>
          <w:rFonts w:ascii="Times New Roman" w:hAnsi="Times New Roman" w:cs="Times New Roman"/>
          <w:color w:val="222222"/>
          <w:sz w:val="24"/>
          <w:szCs w:val="24"/>
          <w:shd w:val="clear" w:color="auto" w:fill="FFFFFF"/>
        </w:rPr>
        <w:t xml:space="preserve"> by focusing on countries whose quartiles differ between the</w:t>
      </w:r>
      <w:ins w:id="771" w:author="Nair-Desai, Sameer" w:date="2022-02-02T10:50:00Z">
        <w:r w:rsidR="00CD5A48">
          <w:rPr>
            <w:rFonts w:ascii="Times New Roman" w:hAnsi="Times New Roman" w:cs="Times New Roman"/>
            <w:color w:val="222222"/>
            <w:sz w:val="24"/>
            <w:szCs w:val="24"/>
            <w:shd w:val="clear" w:color="auto" w:fill="FFFFFF"/>
          </w:rPr>
          <w:t>se</w:t>
        </w:r>
      </w:ins>
      <w:r w:rsidRPr="00D7451B">
        <w:rPr>
          <w:rFonts w:ascii="Times New Roman" w:hAnsi="Times New Roman" w:cs="Times New Roman"/>
          <w:color w:val="222222"/>
          <w:sz w:val="24"/>
          <w:szCs w:val="24"/>
          <w:shd w:val="clear" w:color="auto" w:fill="FFFFFF"/>
        </w:rPr>
        <w:t xml:space="preserve"> two </w:t>
      </w:r>
      <w:del w:id="772" w:author="Nair-Desai, Sameer" w:date="2022-02-02T10:50:00Z">
        <w:r w:rsidRPr="00D7451B" w:rsidDel="00CD5A48">
          <w:rPr>
            <w:rFonts w:ascii="Times New Roman" w:hAnsi="Times New Roman" w:cs="Times New Roman"/>
            <w:color w:val="222222"/>
            <w:sz w:val="24"/>
            <w:szCs w:val="24"/>
            <w:shd w:val="clear" w:color="auto" w:fill="FFFFFF"/>
          </w:rPr>
          <w:delText xml:space="preserve">counts </w:delText>
        </w:r>
      </w:del>
      <w:ins w:id="773" w:author="Nair-Desai, Sameer" w:date="2022-02-02T10:50:00Z">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ins>
      <w:r w:rsidRPr="00D7451B">
        <w:rPr>
          <w:rFonts w:ascii="Times New Roman" w:hAnsi="Times New Roman" w:cs="Times New Roman"/>
          <w:color w:val="222222"/>
          <w:sz w:val="24"/>
          <w:szCs w:val="24"/>
          <w:shd w:val="clear" w:color="auto" w:fill="FFFFFF"/>
        </w:rPr>
        <w:t xml:space="preserve">by at least two quartiles. </w:t>
      </w:r>
      <w:del w:id="774" w:author="Nair-Desai, Sameer" w:date="2022-02-02T10:50:00Z">
        <w:r w:rsidRPr="00D7451B" w:rsidDel="00CD5A48">
          <w:rPr>
            <w:rFonts w:ascii="Times New Roman" w:hAnsi="Times New Roman" w:cs="Times New Roman"/>
            <w:bCs/>
            <w:color w:val="222222"/>
            <w:sz w:val="24"/>
            <w:szCs w:val="24"/>
            <w:shd w:val="clear" w:color="auto" w:fill="FFFFFF"/>
          </w:rPr>
          <w:delText xml:space="preserve"> </w:delText>
        </w:r>
      </w:del>
      <w:r w:rsidRPr="00D7451B">
        <w:rPr>
          <w:rFonts w:ascii="Times New Roman" w:eastAsia="Times New Roman" w:hAnsi="Times New Roman" w:cs="Times New Roman"/>
          <w:color w:val="222222"/>
          <w:sz w:val="24"/>
          <w:szCs w:val="24"/>
        </w:rPr>
        <w:t xml:space="preserve">For example, France </w:t>
      </w:r>
      <w:del w:id="775"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76"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ins w:id="777" w:author="Nair-Desai, Sameer" w:date="2022-02-02T10:50:00Z">
        <w:r w:rsidR="00CD5A48">
          <w:rPr>
            <w:rFonts w:ascii="Times New Roman" w:eastAsia="Times New Roman" w:hAnsi="Times New Roman" w:cs="Times New Roman"/>
            <w:color w:val="222222"/>
            <w:sz w:val="24"/>
            <w:szCs w:val="24"/>
          </w:rPr>
          <w:t xml:space="preserve"> ranks in</w:t>
        </w:r>
      </w:ins>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del w:id="778"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79"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3AC02415"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are "doing worse in excess" by filtering countries that are moving </w:t>
      </w:r>
      <w:r w:rsidRPr="00D7451B">
        <w:rPr>
          <w:rFonts w:ascii="Times New Roman" w:eastAsia="Times New Roman" w:hAnsi="Times New Roman" w:cs="Times New Roman"/>
          <w:bCs/>
          <w:color w:val="222222"/>
          <w:sz w:val="24"/>
          <w:szCs w:val="24"/>
        </w:rPr>
        <w:t>upwards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better in excess” by filtering countries that are moving </w:t>
      </w:r>
      <w:r>
        <w:rPr>
          <w:rFonts w:ascii="Times New Roman" w:eastAsia="Times New Roman" w:hAnsi="Times New Roman" w:cs="Times New Roman"/>
          <w:bCs/>
          <w:color w:val="222222"/>
          <w:sz w:val="24"/>
          <w:szCs w:val="24"/>
        </w:rPr>
        <w:t>down</w:t>
      </w:r>
      <w:r w:rsidRPr="00D7451B">
        <w:rPr>
          <w:rFonts w:ascii="Times New Roman" w:eastAsia="Times New Roman" w:hAnsi="Times New Roman" w:cs="Times New Roman"/>
          <w:bCs/>
          <w:color w:val="222222"/>
          <w:sz w:val="24"/>
          <w:szCs w:val="24"/>
        </w:rPr>
        <w:t>wards by at least two quartiles</w:t>
      </w:r>
      <w:r w:rsidRPr="00D7451B">
        <w:rPr>
          <w:rFonts w:ascii="Times New Roman" w:eastAsia="Times New Roman" w:hAnsi="Times New Roman" w:cs="Times New Roman"/>
          <w:color w:val="222222"/>
          <w:sz w:val="24"/>
          <w:szCs w:val="24"/>
        </w:rPr>
        <w:t> when using excess versus official mortality</w:t>
      </w:r>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3"/>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del w:id="782" w:author="Nair-Desai, Sameer" w:date="2022-02-02T10:38:00Z">
        <w:r w:rsidRPr="00D7451B" w:rsidDel="00525E77">
          <w:rPr>
            <w:rFonts w:ascii="Times New Roman" w:eastAsia="Times New Roman" w:hAnsi="Times New Roman" w:cs="Times New Roman"/>
            <w:color w:val="222222"/>
            <w:sz w:val="24"/>
            <w:szCs w:val="24"/>
          </w:rPr>
          <w:delText>covid</w:delText>
        </w:r>
      </w:del>
      <w:ins w:id="783"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count we find that, on average, the ‘doing 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ins w:id="784" w:author="Nair-Desai, Sameer" w:date="2022-02-02T10:51:00Z">
        <w:r w:rsidR="00CD5A48">
          <w:rPr>
            <w:rFonts w:ascii="Times New Roman" w:eastAsia="Times New Roman" w:hAnsi="Times New Roman" w:cs="Times New Roman"/>
            <w:color w:val="222222"/>
            <w:sz w:val="24"/>
            <w:szCs w:val="24"/>
          </w:rPr>
          <w:t xml:space="preserve">recording a </w:t>
        </w:r>
      </w:ins>
      <w:r w:rsidRPr="00D7451B">
        <w:rPr>
          <w:rFonts w:ascii="Times New Roman" w:eastAsia="Times New Roman" w:hAnsi="Times New Roman" w:cs="Times New Roman"/>
          <w:color w:val="222222"/>
          <w:sz w:val="24"/>
          <w:szCs w:val="24"/>
        </w:rPr>
        <w:t>substantial</w:t>
      </w:r>
      <w:ins w:id="785" w:author="Nair-Desai, Sameer" w:date="2022-02-02T10:51:00Z">
        <w:r w:rsidR="00CD5A48">
          <w:rPr>
            <w:rFonts w:ascii="Times New Roman" w:eastAsia="Times New Roman" w:hAnsi="Times New Roman" w:cs="Times New Roman"/>
            <w:color w:val="222222"/>
            <w:sz w:val="24"/>
            <w:szCs w:val="24"/>
          </w:rPr>
          <w:t>ly</w:t>
        </w:r>
      </w:ins>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ins w:id="786" w:author="Nair-Desai, Sameer" w:date="2022-02-02T10:51:00Z">
        <w:r w:rsidR="00CD5A48">
          <w:rPr>
            <w:rFonts w:ascii="Times New Roman" w:eastAsia="Times New Roman" w:hAnsi="Times New Roman" w:cs="Times New Roman"/>
            <w:color w:val="222222"/>
            <w:sz w:val="24"/>
            <w:szCs w:val="24"/>
          </w:rPr>
          <w:t xml:space="preserve">presenting </w:t>
        </w:r>
      </w:ins>
      <w:r w:rsidRPr="00D7451B">
        <w:rPr>
          <w:rFonts w:ascii="Times New Roman" w:eastAsia="Times New Roman" w:hAnsi="Times New Roman" w:cs="Times New Roman"/>
          <w:color w:val="222222"/>
          <w:sz w:val="24"/>
          <w:szCs w:val="24"/>
        </w:rPr>
        <w:t xml:space="preserve">higher mean and lower standard deviation of stringency index; and </w:t>
      </w:r>
      <w:ins w:id="787" w:author="Nair-Desai, Sameer" w:date="2022-02-02T10:51:00Z">
        <w:r w:rsidR="00CD5A48">
          <w:rPr>
            <w:rFonts w:ascii="Times New Roman" w:eastAsia="Times New Roman" w:hAnsi="Times New Roman" w:cs="Times New Roman"/>
            <w:color w:val="222222"/>
            <w:sz w:val="24"/>
            <w:szCs w:val="24"/>
          </w:rPr>
          <w:t xml:space="preserve">achieving </w:t>
        </w:r>
      </w:ins>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ins w:id="788" w:author="Nair-Desai, Sameer" w:date="2022-02-02T10:51:00Z">
        <w:r w:rsidR="00CD5A48">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(as measured by the number of </w:t>
      </w:r>
      <w:del w:id="789" w:author="Nair-Desai, Sameer" w:date="2022-02-02T10:38:00Z">
        <w:r w:rsidDel="00525E77">
          <w:rPr>
            <w:rFonts w:ascii="Times New Roman" w:eastAsia="Times New Roman" w:hAnsi="Times New Roman" w:cs="Times New Roman"/>
            <w:color w:val="222222"/>
            <w:sz w:val="24"/>
            <w:szCs w:val="24"/>
          </w:rPr>
          <w:delText>Covid</w:delText>
        </w:r>
      </w:del>
      <w:ins w:id="790" w:author="Nair-Desai, Sameer" w:date="2022-02-02T10:38:00Z">
        <w:r w:rsidR="00525E77">
          <w:rPr>
            <w:rFonts w:ascii="Times New Roman" w:eastAsia="Times New Roman" w:hAnsi="Times New Roman" w:cs="Times New Roman"/>
            <w:color w:val="222222"/>
            <w:sz w:val="24"/>
            <w:szCs w:val="24"/>
          </w:rPr>
          <w:t>Covid</w:t>
        </w:r>
      </w:ins>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35863">
        <w:rPr>
          <w:rStyle w:val="FootnoteReference"/>
          <w:rFonts w:ascii="Times New Roman" w:eastAsia="Times New Roman" w:hAnsi="Times New Roman" w:cs="Times New Roman"/>
          <w:color w:val="222222"/>
          <w:sz w:val="24"/>
          <w:szCs w:val="24"/>
        </w:rPr>
        <w:footnoteReference w:id="4"/>
      </w:r>
      <w:r w:rsidRPr="00D7451B">
        <w:rPr>
          <w:rFonts w:ascii="Times New Roman" w:eastAsia="Times New Roman" w:hAnsi="Times New Roman" w:cs="Times New Roman"/>
          <w:color w:val="222222"/>
          <w:sz w:val="24"/>
          <w:szCs w:val="24"/>
        </w:rPr>
        <w:t>  </w:t>
      </w:r>
    </w:p>
    <w:p w14:paraId="17DE12F3" w14:textId="00B58716"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lastRenderedPageBreak/>
        <w:tab/>
        <w:t>These gaps are in line with the conjecture that vaccinations are a game changer; and that better governance and</w:t>
      </w:r>
      <w:ins w:id="802" w:author="Nair-Desai, Sameer" w:date="2022-02-02T10:53:00Z">
        <w:r w:rsidR="00CD5A48">
          <w:rPr>
            <w:rFonts w:ascii="Times New Roman" w:eastAsia="Times New Roman" w:hAnsi="Times New Roman" w:cs="Times New Roman"/>
            <w:color w:val="222222"/>
            <w:sz w:val="24"/>
            <w:szCs w:val="24"/>
          </w:rPr>
          <w:t xml:space="preserve"> a</w:t>
        </w:r>
      </w:ins>
      <w:r w:rsidRPr="00D7451B">
        <w:rPr>
          <w:rFonts w:ascii="Times New Roman" w:eastAsia="Times New Roman" w:hAnsi="Times New Roman" w:cs="Times New Roman"/>
          <w:color w:val="222222"/>
          <w:sz w:val="24"/>
          <w:szCs w:val="24"/>
        </w:rPr>
        <w:t xml:space="preserve"> more consistent and rigorous stringency index</w:t>
      </w:r>
      <w:ins w:id="803" w:author="Nair-Desai, Sameer" w:date="2022-02-02T10:53:00Z">
        <w:r w:rsidR="00CD5A48">
          <w:rPr>
            <w:rFonts w:ascii="Times New Roman" w:eastAsia="Times New Roman" w:hAnsi="Times New Roman" w:cs="Times New Roman"/>
            <w:color w:val="222222"/>
            <w:sz w:val="24"/>
            <w:szCs w:val="24"/>
          </w:rPr>
          <w:t xml:space="preserve"> score</w:t>
        </w:r>
      </w:ins>
      <w:r w:rsidRPr="00D7451B">
        <w:rPr>
          <w:rFonts w:ascii="Times New Roman" w:eastAsia="Times New Roman" w:hAnsi="Times New Roman" w:cs="Times New Roman"/>
          <w:color w:val="222222"/>
          <w:sz w:val="24"/>
          <w:szCs w:val="24"/>
        </w:rPr>
        <w:t xml:space="preserve"> account for the countries with the largest gaps between excess of official mortality.  Notab</w:t>
      </w:r>
      <w:ins w:id="804" w:author="Nair-Desai, Sameer" w:date="2022-02-02T10:52:00Z">
        <w:r w:rsidR="00CD5A48">
          <w:rPr>
            <w:rFonts w:ascii="Times New Roman" w:eastAsia="Times New Roman" w:hAnsi="Times New Roman" w:cs="Times New Roman"/>
            <w:color w:val="222222"/>
            <w:sz w:val="24"/>
            <w:szCs w:val="24"/>
          </w:rPr>
          <w:t>ly</w:t>
        </w:r>
      </w:ins>
      <w:del w:id="805" w:author="Nair-Desai, Sameer" w:date="2022-02-02T10:52:00Z">
        <w:r w:rsidRPr="00D7451B" w:rsidDel="00CD5A48">
          <w:rPr>
            <w:rFonts w:ascii="Times New Roman" w:eastAsia="Times New Roman" w:hAnsi="Times New Roman" w:cs="Times New Roman"/>
            <w:color w:val="222222"/>
            <w:sz w:val="24"/>
            <w:szCs w:val="24"/>
          </w:rPr>
          <w:delText>ility</w:delText>
        </w:r>
      </w:del>
      <w:r w:rsidRPr="00D7451B">
        <w:rPr>
          <w:rFonts w:ascii="Times New Roman" w:eastAsia="Times New Roman" w:hAnsi="Times New Roman" w:cs="Times New Roman"/>
          <w:color w:val="222222"/>
          <w:sz w:val="24"/>
          <w:szCs w:val="24"/>
        </w:rPr>
        <w:t>, these characteristics are also associated with higher GDP/Capita</w:t>
      </w:r>
      <w:del w:id="806" w:author="Nair-Desai, Sameer" w:date="2022-02-02T10:52:00Z">
        <w:r w:rsidRPr="00D7451B" w:rsidDel="00CD5A48">
          <w:rPr>
            <w:rFonts w:ascii="Times New Roman" w:eastAsia="Times New Roman" w:hAnsi="Times New Roman" w:cs="Times New Roman"/>
            <w:color w:val="222222"/>
            <w:sz w:val="24"/>
            <w:szCs w:val="24"/>
          </w:rPr>
          <w:delText>,</w:delText>
        </w:r>
      </w:del>
      <w:r w:rsidRPr="00D7451B">
        <w:rPr>
          <w:rFonts w:ascii="Times New Roman" w:eastAsia="Times New Roman" w:hAnsi="Times New Roman" w:cs="Times New Roman"/>
          <w:color w:val="222222"/>
          <w:sz w:val="24"/>
          <w:szCs w:val="24"/>
        </w:rPr>
        <w:t xml:space="preserve">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13BBC4C3"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del w:id="807" w:author="Nair-Desai, Sameer" w:date="2022-02-02T10:38:00Z">
        <w:r w:rsidDel="00525E77">
          <w:rPr>
            <w:rFonts w:ascii="Times New Roman" w:hAnsi="Times New Roman" w:cs="Times New Roman"/>
            <w:bCs/>
            <w:sz w:val="24"/>
            <w:szCs w:val="24"/>
          </w:rPr>
          <w:delText>Covid</w:delText>
        </w:r>
      </w:del>
      <w:ins w:id="808"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ins w:id="809" w:author="Nair-Desai, Sameer" w:date="2022-02-02T10:53:00Z">
        <w:r w:rsidR="00CD5A48">
          <w:rPr>
            <w:rFonts w:ascii="Times New Roman" w:hAnsi="Times New Roman" w:cs="Times New Roman"/>
            <w:bCs/>
            <w:sz w:val="24"/>
            <w:szCs w:val="24"/>
          </w:rPr>
          <w:t>e</w:t>
        </w:r>
      </w:ins>
      <w:del w:id="810" w:author="Nair-Desai, Sameer" w:date="2022-02-02T10:53:00Z">
        <w:r w:rsidR="00E50259" w:rsidDel="00CD5A48">
          <w:rPr>
            <w:rFonts w:ascii="Times New Roman" w:hAnsi="Times New Roman" w:cs="Times New Roman"/>
            <w:bCs/>
            <w:sz w:val="24"/>
            <w:szCs w:val="24"/>
          </w:rPr>
          <w:delText>i</w:delText>
        </w:r>
      </w:del>
      <w:r w:rsidR="00E50259">
        <w:rPr>
          <w:rFonts w:ascii="Times New Roman" w:hAnsi="Times New Roman" w:cs="Times New Roman"/>
          <w:bCs/>
          <w:sz w:val="24"/>
          <w:szCs w:val="24"/>
        </w:rPr>
        <w:t xml:space="preserve">s and </w:t>
      </w:r>
      <w:ins w:id="811" w:author="Nair-Desai, Sameer" w:date="2022-02-02T10:53:00Z">
        <w:r w:rsidR="00CD5A48">
          <w:rPr>
            <w:rFonts w:ascii="Times New Roman" w:hAnsi="Times New Roman" w:cs="Times New Roman"/>
            <w:bCs/>
            <w:sz w:val="24"/>
            <w:szCs w:val="24"/>
          </w:rPr>
          <w:t xml:space="preserve">global </w:t>
        </w:r>
      </w:ins>
      <w:r w:rsidR="00E50259">
        <w:rPr>
          <w:rFonts w:ascii="Times New Roman" w:hAnsi="Times New Roman" w:cs="Times New Roman"/>
          <w:bCs/>
          <w:sz w:val="24"/>
          <w:szCs w:val="24"/>
        </w:rPr>
        <w:t xml:space="preserve">comparisons have been widely conducted to investigate the </w:t>
      </w:r>
      <w:del w:id="812" w:author="Nair-Desai, Sameer" w:date="2022-02-02T10:38:00Z">
        <w:r w:rsidR="00E50259" w:rsidDel="00525E77">
          <w:rPr>
            <w:rFonts w:ascii="Times New Roman" w:hAnsi="Times New Roman" w:cs="Times New Roman"/>
            <w:bCs/>
            <w:sz w:val="24"/>
            <w:szCs w:val="24"/>
          </w:rPr>
          <w:delText>Covid</w:delText>
        </w:r>
      </w:del>
      <w:ins w:id="813"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mortality </w:t>
      </w:r>
      <w:del w:id="814" w:author="Nair-Desai, Sameer" w:date="2022-02-02T10:55:00Z">
        <w:r w:rsidR="00E50259" w:rsidDel="00CD5A48">
          <w:rPr>
            <w:rFonts w:ascii="Times New Roman" w:hAnsi="Times New Roman" w:cs="Times New Roman"/>
            <w:bCs/>
            <w:sz w:val="24"/>
            <w:szCs w:val="24"/>
          </w:rPr>
          <w:delText xml:space="preserve">in </w:delText>
        </w:r>
      </w:del>
      <w:ins w:id="815" w:author="Nair-Desai, Sameer" w:date="2022-02-02T10:55:00Z">
        <w:r w:rsidR="00CD5A48">
          <w:rPr>
            <w:rFonts w:ascii="Times New Roman" w:hAnsi="Times New Roman" w:cs="Times New Roman"/>
            <w:bCs/>
            <w:sz w:val="24"/>
            <w:szCs w:val="24"/>
          </w:rPr>
          <w:t xml:space="preserve">across </w:t>
        </w:r>
      </w:ins>
      <w:r w:rsidR="00E50259">
        <w:rPr>
          <w:rFonts w:ascii="Times New Roman" w:hAnsi="Times New Roman" w:cs="Times New Roman"/>
          <w:bCs/>
          <w:sz w:val="24"/>
          <w:szCs w:val="24"/>
        </w:rPr>
        <w:t>many dimensions (i.e., economic, political, social, and etc.)</w:t>
      </w:r>
      <w:ins w:id="816" w:author="Nair-Desai, Sameer" w:date="2022-02-02T10:55:00Z">
        <w:r w:rsidR="00CD5A48">
          <w:rPr>
            <w:rFonts w:ascii="Times New Roman" w:hAnsi="Times New Roman" w:cs="Times New Roman"/>
            <w:bCs/>
            <w:sz w:val="24"/>
            <w:szCs w:val="24"/>
          </w:rPr>
          <w:t>.</w:t>
        </w:r>
      </w:ins>
      <w:r w:rsidR="00E50259">
        <w:rPr>
          <w:rFonts w:ascii="Times New Roman" w:hAnsi="Times New Roman" w:cs="Times New Roman"/>
          <w:bCs/>
          <w:sz w:val="24"/>
          <w:szCs w:val="24"/>
        </w:rPr>
        <w:t xml:space="preserve"> With most of the</w:t>
      </w:r>
      <w:ins w:id="817" w:author="Nair-Desai, Sameer" w:date="2022-02-02T10:53:00Z">
        <w:r w:rsidR="00CD5A48">
          <w:rPr>
            <w:rFonts w:ascii="Times New Roman" w:hAnsi="Times New Roman" w:cs="Times New Roman"/>
            <w:bCs/>
            <w:sz w:val="24"/>
            <w:szCs w:val="24"/>
          </w:rPr>
          <w:t>se</w:t>
        </w:r>
      </w:ins>
      <w:r w:rsidR="00E50259">
        <w:rPr>
          <w:rFonts w:ascii="Times New Roman" w:hAnsi="Times New Roman" w:cs="Times New Roman"/>
          <w:bCs/>
          <w:sz w:val="24"/>
          <w:szCs w:val="24"/>
        </w:rPr>
        <w:t xml:space="preserve"> studies relying on the official statistics on </w:t>
      </w:r>
      <w:del w:id="818" w:author="Nair-Desai, Sameer" w:date="2022-02-02T10:38:00Z">
        <w:r w:rsidR="00E50259" w:rsidDel="00525E77">
          <w:rPr>
            <w:rFonts w:ascii="Times New Roman" w:hAnsi="Times New Roman" w:cs="Times New Roman"/>
            <w:bCs/>
            <w:sz w:val="24"/>
            <w:szCs w:val="24"/>
          </w:rPr>
          <w:delText>Covid</w:delText>
        </w:r>
      </w:del>
      <w:ins w:id="819"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-19 mortality as reported by countries, the quality of the</w:t>
      </w:r>
      <w:ins w:id="820" w:author="Nair-Desai, Sameer" w:date="2022-02-02T10:54:00Z">
        <w:r w:rsidR="00CD5A48">
          <w:rPr>
            <w:rFonts w:ascii="Times New Roman" w:hAnsi="Times New Roman" w:cs="Times New Roman"/>
            <w:bCs/>
            <w:sz w:val="24"/>
            <w:szCs w:val="24"/>
          </w:rPr>
          <w:t xml:space="preserve"> underlying</w:t>
        </w:r>
      </w:ins>
      <w:r w:rsidR="00E50259">
        <w:rPr>
          <w:rFonts w:ascii="Times New Roman" w:hAnsi="Times New Roman" w:cs="Times New Roman"/>
          <w:bCs/>
          <w:sz w:val="24"/>
          <w:szCs w:val="24"/>
        </w:rPr>
        <w:t xml:space="preserve"> official mor</w:t>
      </w:r>
      <w:del w:id="821" w:author="Nair-Desai, Sameer" w:date="2022-02-02T10:53:00Z">
        <w:r w:rsidR="00E50259" w:rsidDel="00CD5A48">
          <w:rPr>
            <w:rFonts w:ascii="Times New Roman" w:hAnsi="Times New Roman" w:cs="Times New Roman"/>
            <w:bCs/>
            <w:sz w:val="24"/>
            <w:szCs w:val="24"/>
          </w:rPr>
          <w:delText>a</w:delText>
        </w:r>
      </w:del>
      <w:r w:rsidR="00E50259">
        <w:rPr>
          <w:rFonts w:ascii="Times New Roman" w:hAnsi="Times New Roman" w:cs="Times New Roman"/>
          <w:bCs/>
          <w:sz w:val="24"/>
          <w:szCs w:val="24"/>
        </w:rPr>
        <w:t>t</w:t>
      </w:r>
      <w:ins w:id="822" w:author="Nair-Desai, Sameer" w:date="2022-02-02T10:53:00Z">
        <w:r w:rsidR="00CD5A48">
          <w:rPr>
            <w:rFonts w:ascii="Times New Roman" w:hAnsi="Times New Roman" w:cs="Times New Roman"/>
            <w:bCs/>
            <w:sz w:val="24"/>
            <w:szCs w:val="24"/>
          </w:rPr>
          <w:t>a</w:t>
        </w:r>
      </w:ins>
      <w:r w:rsidR="00E50259">
        <w:rPr>
          <w:rFonts w:ascii="Times New Roman" w:hAnsi="Times New Roman" w:cs="Times New Roman"/>
          <w:bCs/>
          <w:sz w:val="24"/>
          <w:szCs w:val="24"/>
        </w:rPr>
        <w:t>lity statistics plays a critical role in affecting the results obtained. Importantly, there are widely known limitations in the official mortality statistics that make them not perfect for cross-country analysis</w:t>
      </w:r>
      <w:ins w:id="823" w:author="Nair-Desai, Sameer" w:date="2022-02-02T10:54:00Z">
        <w:r w:rsidR="00CD5A48">
          <w:rPr>
            <w:rFonts w:ascii="Times New Roman" w:hAnsi="Times New Roman" w:cs="Times New Roman"/>
            <w:bCs/>
            <w:sz w:val="24"/>
            <w:szCs w:val="24"/>
          </w:rPr>
          <w:t>.</w:t>
        </w:r>
      </w:ins>
      <w:del w:id="824" w:author="Nair-Desai, Sameer" w:date="2022-02-02T10:54:00Z">
        <w:r w:rsidR="00E50259" w:rsidDel="00CD5A48">
          <w:rPr>
            <w:rFonts w:ascii="Times New Roman" w:hAnsi="Times New Roman" w:cs="Times New Roman"/>
            <w:bCs/>
            <w:sz w:val="24"/>
            <w:szCs w:val="24"/>
          </w:rPr>
          <w:delText>,</w:delText>
        </w:r>
      </w:del>
      <w:r w:rsidR="00E50259">
        <w:rPr>
          <w:rFonts w:ascii="Times New Roman" w:hAnsi="Times New Roman" w:cs="Times New Roman"/>
          <w:bCs/>
          <w:sz w:val="24"/>
          <w:szCs w:val="24"/>
        </w:rPr>
        <w:t xml:space="preserve"> </w:t>
      </w:r>
      <w:del w:id="825" w:author="Nair-Desai, Sameer" w:date="2022-02-02T10:54:00Z">
        <w:r w:rsidR="00E50259" w:rsidDel="00CD5A48">
          <w:rPr>
            <w:rFonts w:ascii="Times New Roman" w:hAnsi="Times New Roman" w:cs="Times New Roman"/>
            <w:bCs/>
            <w:sz w:val="24"/>
            <w:szCs w:val="24"/>
          </w:rPr>
          <w:delText xml:space="preserve">for </w:delText>
        </w:r>
      </w:del>
      <w:ins w:id="826" w:author="Nair-Desai, Sameer" w:date="2022-02-02T10:54:00Z">
        <w:r w:rsidR="00CD5A48">
          <w:rPr>
            <w:rFonts w:ascii="Times New Roman" w:hAnsi="Times New Roman" w:cs="Times New Roman"/>
            <w:bCs/>
            <w:sz w:val="24"/>
            <w:szCs w:val="24"/>
          </w:rPr>
          <w:t xml:space="preserve">Some of these limitations include differences in countries’ capacities </w:t>
        </w:r>
      </w:ins>
      <w:del w:id="827" w:author="Nair-Desai, Sameer" w:date="2022-02-02T10:54:00Z">
        <w:r w:rsidR="00E50259" w:rsidDel="00CD5A48">
          <w:rPr>
            <w:rFonts w:ascii="Times New Roman" w:hAnsi="Times New Roman" w:cs="Times New Roman"/>
            <w:bCs/>
            <w:sz w:val="24"/>
            <w:szCs w:val="24"/>
          </w:rPr>
          <w:delText>example that countries are different in capacity</w:delText>
        </w:r>
      </w:del>
      <w:r w:rsidR="00E50259">
        <w:rPr>
          <w:rFonts w:ascii="Times New Roman" w:hAnsi="Times New Roman" w:cs="Times New Roman"/>
          <w:bCs/>
          <w:sz w:val="24"/>
          <w:szCs w:val="24"/>
        </w:rPr>
        <w:t xml:space="preserve"> to test </w:t>
      </w:r>
      <w:del w:id="828" w:author="Nair-Desai, Sameer" w:date="2022-02-02T10:38:00Z">
        <w:r w:rsidR="00E50259" w:rsidDel="00525E77">
          <w:rPr>
            <w:rFonts w:ascii="Times New Roman" w:hAnsi="Times New Roman" w:cs="Times New Roman"/>
            <w:bCs/>
            <w:sz w:val="24"/>
            <w:szCs w:val="24"/>
          </w:rPr>
          <w:delText>Covid</w:delText>
        </w:r>
      </w:del>
      <w:ins w:id="829"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and determine the cause of a death, as well as </w:t>
      </w:r>
      <w:del w:id="830" w:author="Nair-Desai, Sameer" w:date="2022-02-02T10:54:00Z">
        <w:r w:rsidR="00E50259" w:rsidDel="00CD5A48">
          <w:rPr>
            <w:rFonts w:ascii="Times New Roman" w:hAnsi="Times New Roman" w:cs="Times New Roman"/>
            <w:bCs/>
            <w:sz w:val="24"/>
            <w:szCs w:val="24"/>
          </w:rPr>
          <w:delText xml:space="preserve">the </w:delText>
        </w:r>
      </w:del>
      <w:ins w:id="831" w:author="Nair-Desai, Sameer" w:date="2022-02-02T10:54:00Z">
        <w:r w:rsidR="00CD5A48">
          <w:rPr>
            <w:rFonts w:ascii="Times New Roman" w:hAnsi="Times New Roman" w:cs="Times New Roman"/>
            <w:bCs/>
            <w:sz w:val="24"/>
            <w:szCs w:val="24"/>
          </w:rPr>
          <w:t xml:space="preserve">disparate </w:t>
        </w:r>
      </w:ins>
      <w:r w:rsidR="00E50259">
        <w:rPr>
          <w:rFonts w:ascii="Times New Roman" w:hAnsi="Times New Roman" w:cs="Times New Roman"/>
          <w:bCs/>
          <w:sz w:val="24"/>
          <w:szCs w:val="24"/>
        </w:rPr>
        <w:t>definition</w:t>
      </w:r>
      <w:ins w:id="832" w:author="Nair-Desai, Sameer" w:date="2022-02-02T10:54:00Z">
        <w:r w:rsidR="00CD5A48">
          <w:rPr>
            <w:rFonts w:ascii="Times New Roman" w:hAnsi="Times New Roman" w:cs="Times New Roman"/>
            <w:bCs/>
            <w:sz w:val="24"/>
            <w:szCs w:val="24"/>
          </w:rPr>
          <w:t>s</w:t>
        </w:r>
      </w:ins>
      <w:r w:rsidR="00E50259">
        <w:rPr>
          <w:rFonts w:ascii="Times New Roman" w:hAnsi="Times New Roman" w:cs="Times New Roman"/>
          <w:bCs/>
          <w:sz w:val="24"/>
          <w:szCs w:val="24"/>
        </w:rPr>
        <w:t xml:space="preserve"> of</w:t>
      </w:r>
      <w:del w:id="833" w:author="Nair-Desai, Sameer" w:date="2022-02-02T10:54:00Z">
        <w:r w:rsidR="00E50259" w:rsidDel="00CD5A48">
          <w:rPr>
            <w:rFonts w:ascii="Times New Roman" w:hAnsi="Times New Roman" w:cs="Times New Roman"/>
            <w:bCs/>
            <w:sz w:val="24"/>
            <w:szCs w:val="24"/>
          </w:rPr>
          <w:delText xml:space="preserve"> a</w:delText>
        </w:r>
      </w:del>
      <w:r w:rsidR="00E50259">
        <w:rPr>
          <w:rFonts w:ascii="Times New Roman" w:hAnsi="Times New Roman" w:cs="Times New Roman"/>
          <w:bCs/>
          <w:sz w:val="24"/>
          <w:szCs w:val="24"/>
        </w:rPr>
        <w:t xml:space="preserve"> death due</w:t>
      </w:r>
      <w:del w:id="834" w:author="Nair-Desai, Sameer" w:date="2022-02-02T10:54:00Z">
        <w:r w:rsidR="00E50259" w:rsidDel="00CD5A48">
          <w:rPr>
            <w:rFonts w:ascii="Times New Roman" w:hAnsi="Times New Roman" w:cs="Times New Roman"/>
            <w:bCs/>
            <w:sz w:val="24"/>
            <w:szCs w:val="24"/>
          </w:rPr>
          <w:delText>t</w:delText>
        </w:r>
      </w:del>
      <w:r w:rsidR="00E50259">
        <w:rPr>
          <w:rFonts w:ascii="Times New Roman" w:hAnsi="Times New Roman" w:cs="Times New Roman"/>
          <w:bCs/>
          <w:sz w:val="24"/>
          <w:szCs w:val="24"/>
        </w:rPr>
        <w:t xml:space="preserve"> to </w:t>
      </w:r>
      <w:del w:id="835" w:author="Nair-Desai, Sameer" w:date="2022-02-02T10:38:00Z">
        <w:r w:rsidR="00E50259" w:rsidDel="00525E77">
          <w:rPr>
            <w:rFonts w:ascii="Times New Roman" w:hAnsi="Times New Roman" w:cs="Times New Roman"/>
            <w:bCs/>
            <w:sz w:val="24"/>
            <w:szCs w:val="24"/>
          </w:rPr>
          <w:delText>Covid</w:delText>
        </w:r>
      </w:del>
      <w:ins w:id="836"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w:t>
      </w:r>
    </w:p>
    <w:p w14:paraId="76652CD1" w14:textId="647DC69C" w:rsidR="004752E2" w:rsidRDefault="00D0182D" w:rsidP="00E50259">
      <w:pPr>
        <w:spacing w:line="360" w:lineRule="auto"/>
        <w:rPr>
          <w:rFonts w:ascii="Times New Roman" w:hAnsi="Times New Roman" w:cs="Times New Roman"/>
          <w:bCs/>
          <w:sz w:val="24"/>
          <w:szCs w:val="24"/>
        </w:rPr>
      </w:pPr>
      <w:ins w:id="837" w:author="Joshua Aizenman" w:date="2022-02-03T04:17:00Z">
        <w:r>
          <w:rPr>
            <w:rFonts w:ascii="Times New Roman" w:hAnsi="Times New Roman" w:cs="Times New Roman"/>
            <w:bCs/>
            <w:sz w:val="24"/>
            <w:szCs w:val="24"/>
          </w:rPr>
          <w:tab/>
        </w:r>
      </w:ins>
      <w:r w:rsidR="004752E2">
        <w:rPr>
          <w:rFonts w:ascii="Times New Roman" w:hAnsi="Times New Roman" w:cs="Times New Roman"/>
          <w:bCs/>
          <w:sz w:val="24"/>
          <w:szCs w:val="24"/>
        </w:rPr>
        <w:t xml:space="preserve">To investigate the limitations of official </w:t>
      </w:r>
      <w:del w:id="838" w:author="Nair-Desai, Sameer" w:date="2022-02-02T10:38:00Z">
        <w:r w:rsidR="004752E2" w:rsidDel="00525E77">
          <w:rPr>
            <w:rFonts w:ascii="Times New Roman" w:hAnsi="Times New Roman" w:cs="Times New Roman"/>
            <w:bCs/>
            <w:sz w:val="24"/>
            <w:szCs w:val="24"/>
          </w:rPr>
          <w:delText>Covid</w:delText>
        </w:r>
      </w:del>
      <w:ins w:id="839"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-19 mortality, we contrast </w:t>
      </w:r>
      <w:ins w:id="840" w:author="Nair-Desai, Sameer" w:date="2022-02-02T10:56:00Z">
        <w:r w:rsidR="00CD5A48">
          <w:rPr>
            <w:rFonts w:ascii="Times New Roman" w:hAnsi="Times New Roman" w:cs="Times New Roman"/>
            <w:bCs/>
            <w:sz w:val="24"/>
            <w:szCs w:val="24"/>
          </w:rPr>
          <w:t>these counts</w:t>
        </w:r>
      </w:ins>
      <w:del w:id="841" w:author="Nair-Desai, Sameer" w:date="2022-02-02T10:56:00Z">
        <w:r w:rsidR="004752E2" w:rsidDel="00CD5A48">
          <w:rPr>
            <w:rFonts w:ascii="Times New Roman" w:hAnsi="Times New Roman" w:cs="Times New Roman"/>
            <w:bCs/>
            <w:sz w:val="24"/>
            <w:szCs w:val="24"/>
          </w:rPr>
          <w:delText>it</w:delText>
        </w:r>
      </w:del>
      <w:r w:rsidR="004752E2">
        <w:rPr>
          <w:rFonts w:ascii="Times New Roman" w:hAnsi="Times New Roman" w:cs="Times New Roman"/>
          <w:bCs/>
          <w:sz w:val="24"/>
          <w:szCs w:val="24"/>
        </w:rPr>
        <w:t xml:space="preserve"> with </w:t>
      </w:r>
      <w:del w:id="842" w:author="Nair-Desai, Sameer" w:date="2022-02-02T10:56: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 xml:space="preserve">excess </w:t>
      </w:r>
      <w:del w:id="843" w:author="Joshua Aizenman" w:date="2022-02-02T16:37:00Z">
        <w:r w:rsidR="004752E2" w:rsidDel="00F556B1">
          <w:rPr>
            <w:rFonts w:ascii="Times New Roman" w:hAnsi="Times New Roman" w:cs="Times New Roman"/>
            <w:bCs/>
            <w:sz w:val="24"/>
            <w:szCs w:val="24"/>
          </w:rPr>
          <w:delText>moratlity</w:delText>
        </w:r>
      </w:del>
      <w:ins w:id="844" w:author="Joshua Aizenman" w:date="2022-02-02T16:37:00Z">
        <w:r w:rsidR="00F556B1">
          <w:rPr>
            <w:rFonts w:ascii="Times New Roman" w:hAnsi="Times New Roman" w:cs="Times New Roman"/>
            <w:bCs/>
            <w:sz w:val="24"/>
            <w:szCs w:val="24"/>
          </w:rPr>
          <w:t>mortality</w:t>
        </w:r>
      </w:ins>
      <w:r w:rsidR="004752E2">
        <w:rPr>
          <w:rFonts w:ascii="Times New Roman" w:hAnsi="Times New Roman" w:cs="Times New Roman"/>
          <w:bCs/>
          <w:sz w:val="24"/>
          <w:szCs w:val="24"/>
        </w:rPr>
        <w:t xml:space="preserve">, which is </w:t>
      </w:r>
      <w:del w:id="845" w:author="Joshua Aizenman" w:date="2022-02-02T16:37:00Z">
        <w:r w:rsidR="004752E2" w:rsidDel="00C611DB">
          <w:rPr>
            <w:rFonts w:ascii="Times New Roman" w:hAnsi="Times New Roman" w:cs="Times New Roman"/>
            <w:bCs/>
            <w:sz w:val="24"/>
            <w:szCs w:val="24"/>
          </w:rPr>
          <w:delText>calcualated</w:delText>
        </w:r>
      </w:del>
      <w:ins w:id="846" w:author="Joshua Aizenman" w:date="2022-02-02T16:37:00Z">
        <w:r w:rsidR="00C611DB">
          <w:rPr>
            <w:rFonts w:ascii="Times New Roman" w:hAnsi="Times New Roman" w:cs="Times New Roman"/>
            <w:bCs/>
            <w:sz w:val="24"/>
            <w:szCs w:val="24"/>
          </w:rPr>
          <w:t>calculated</w:t>
        </w:r>
      </w:ins>
      <w:r w:rsidR="004752E2">
        <w:rPr>
          <w:rFonts w:ascii="Times New Roman" w:hAnsi="Times New Roman" w:cs="Times New Roman"/>
          <w:bCs/>
          <w:sz w:val="24"/>
          <w:szCs w:val="24"/>
        </w:rPr>
        <w:t xml:space="preserve"> as the difference of </w:t>
      </w:r>
      <w:del w:id="847" w:author="Joshua Aizenman" w:date="2022-02-02T16:38:00Z">
        <w:r w:rsidR="004752E2" w:rsidDel="00C611DB">
          <w:rPr>
            <w:rFonts w:ascii="Times New Roman" w:hAnsi="Times New Roman" w:cs="Times New Roman"/>
            <w:bCs/>
            <w:sz w:val="24"/>
            <w:szCs w:val="24"/>
          </w:rPr>
          <w:delText>all cause</w:delText>
        </w:r>
      </w:del>
      <w:ins w:id="848" w:author="Joshua Aizenman" w:date="2022-02-02T16:38:00Z">
        <w:r w:rsidR="00C611DB">
          <w:rPr>
            <w:rFonts w:ascii="Times New Roman" w:hAnsi="Times New Roman" w:cs="Times New Roman"/>
            <w:bCs/>
            <w:sz w:val="24"/>
            <w:szCs w:val="24"/>
          </w:rPr>
          <w:t>all-cause</w:t>
        </w:r>
      </w:ins>
      <w:r w:rsidR="004752E2">
        <w:rPr>
          <w:rFonts w:ascii="Times New Roman" w:hAnsi="Times New Roman" w:cs="Times New Roman"/>
          <w:bCs/>
          <w:sz w:val="24"/>
          <w:szCs w:val="24"/>
        </w:rPr>
        <w:t xml:space="preserve"> mortality during the </w:t>
      </w:r>
      <w:del w:id="849" w:author="Nair-Desai, Sameer" w:date="2022-02-02T10:38:00Z">
        <w:r w:rsidR="004752E2" w:rsidDel="00525E77">
          <w:rPr>
            <w:rFonts w:ascii="Times New Roman" w:hAnsi="Times New Roman" w:cs="Times New Roman"/>
            <w:bCs/>
            <w:sz w:val="24"/>
            <w:szCs w:val="24"/>
          </w:rPr>
          <w:delText>Covid</w:delText>
        </w:r>
      </w:del>
      <w:ins w:id="850"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 </w:t>
      </w:r>
      <w:del w:id="851" w:author="Nair-Desai, Sameer" w:date="2022-02-02T10:56:00Z">
        <w:r w:rsidR="004752E2" w:rsidDel="00CD5A48">
          <w:rPr>
            <w:rFonts w:ascii="Times New Roman" w:hAnsi="Times New Roman" w:cs="Times New Roman"/>
            <w:bCs/>
            <w:sz w:val="24"/>
            <w:szCs w:val="24"/>
          </w:rPr>
          <w:delText xml:space="preserve">times </w:delText>
        </w:r>
      </w:del>
      <w:ins w:id="852" w:author="Nair-Desai, Sameer" w:date="2022-02-02T10:56:00Z">
        <w:r w:rsidR="00CD5A48">
          <w:rPr>
            <w:rFonts w:ascii="Times New Roman" w:hAnsi="Times New Roman" w:cs="Times New Roman"/>
            <w:bCs/>
            <w:sz w:val="24"/>
            <w:szCs w:val="24"/>
          </w:rPr>
          <w:t xml:space="preserve">pandemic </w:t>
        </w:r>
      </w:ins>
      <w:r w:rsidR="004752E2">
        <w:rPr>
          <w:rFonts w:ascii="Times New Roman" w:hAnsi="Times New Roman" w:cs="Times New Roman"/>
          <w:bCs/>
          <w:sz w:val="24"/>
          <w:szCs w:val="24"/>
        </w:rPr>
        <w:t>from a baseline trend modelled from historical mortality data. We show that countr</w:t>
      </w:r>
      <w:ins w:id="853" w:author="Nair-Desai, Sameer" w:date="2022-02-02T10:56:00Z">
        <w:r w:rsidR="00CD5A48">
          <w:rPr>
            <w:rFonts w:ascii="Times New Roman" w:hAnsi="Times New Roman" w:cs="Times New Roman"/>
            <w:bCs/>
            <w:sz w:val="24"/>
            <w:szCs w:val="24"/>
          </w:rPr>
          <w:t>ies</w:t>
        </w:r>
      </w:ins>
      <w:del w:id="854" w:author="Nair-Desai, Sameer" w:date="2022-02-02T10:56:00Z">
        <w:r w:rsidR="004752E2" w:rsidDel="00CD5A48">
          <w:rPr>
            <w:rFonts w:ascii="Times New Roman" w:hAnsi="Times New Roman" w:cs="Times New Roman"/>
            <w:bCs/>
            <w:sz w:val="24"/>
            <w:szCs w:val="24"/>
          </w:rPr>
          <w:delText>y</w:delText>
        </w:r>
      </w:del>
      <w:r w:rsidR="004752E2">
        <w:rPr>
          <w:rFonts w:ascii="Times New Roman" w:hAnsi="Times New Roman" w:cs="Times New Roman"/>
          <w:bCs/>
          <w:sz w:val="24"/>
          <w:szCs w:val="24"/>
        </w:rPr>
        <w:t>’</w:t>
      </w:r>
      <w:ins w:id="855" w:author="Nair-Desai, Sameer" w:date="2022-02-02T10:57:00Z">
        <w:r w:rsidR="00CD5A48">
          <w:rPr>
            <w:rFonts w:ascii="Times New Roman" w:hAnsi="Times New Roman" w:cs="Times New Roman"/>
            <w:bCs/>
            <w:sz w:val="24"/>
            <w:szCs w:val="24"/>
          </w:rPr>
          <w:t xml:space="preserve"> </w:t>
        </w:r>
      </w:ins>
      <w:del w:id="856" w:author="Nair-Desai, Sameer" w:date="2022-02-02T10:57:00Z">
        <w:r w:rsidR="004752E2" w:rsidDel="00CD5A48">
          <w:rPr>
            <w:rFonts w:ascii="Times New Roman" w:hAnsi="Times New Roman" w:cs="Times New Roman"/>
            <w:bCs/>
            <w:sz w:val="24"/>
            <w:szCs w:val="24"/>
          </w:rPr>
          <w:delText xml:space="preserve">s </w:delText>
        </w:r>
      </w:del>
      <w:r w:rsidR="004752E2">
        <w:rPr>
          <w:rFonts w:ascii="Times New Roman" w:hAnsi="Times New Roman" w:cs="Times New Roman"/>
          <w:bCs/>
          <w:sz w:val="24"/>
          <w:szCs w:val="24"/>
        </w:rPr>
        <w:t>quartile rankings diff</w:t>
      </w:r>
      <w:ins w:id="857" w:author="Nair-Desai, Sameer" w:date="2022-02-02T10:57:00Z">
        <w:r w:rsidR="00CD5A48">
          <w:rPr>
            <w:rFonts w:ascii="Times New Roman" w:hAnsi="Times New Roman" w:cs="Times New Roman"/>
            <w:bCs/>
            <w:sz w:val="24"/>
            <w:szCs w:val="24"/>
          </w:rPr>
          <w:t>er</w:t>
        </w:r>
      </w:ins>
      <w:r w:rsidR="004752E2">
        <w:rPr>
          <w:rFonts w:ascii="Times New Roman" w:hAnsi="Times New Roman" w:cs="Times New Roman"/>
          <w:bCs/>
          <w:sz w:val="24"/>
          <w:szCs w:val="24"/>
        </w:rPr>
        <w:t xml:space="preserve"> quite </w:t>
      </w:r>
      <w:del w:id="858" w:author="Nair-Desai, Sameer" w:date="2022-02-02T10:57:00Z">
        <w:r w:rsidR="004752E2" w:rsidDel="00CD5A48">
          <w:rPr>
            <w:rFonts w:ascii="Times New Roman" w:hAnsi="Times New Roman" w:cs="Times New Roman"/>
            <w:bCs/>
            <w:sz w:val="24"/>
            <w:szCs w:val="24"/>
          </w:rPr>
          <w:delText xml:space="preserve">much </w:delText>
        </w:r>
      </w:del>
      <w:ins w:id="859" w:author="Nair-Desai, Sameer" w:date="2022-02-02T10:57:00Z">
        <w:r w:rsidR="00CD5A48">
          <w:rPr>
            <w:rFonts w:ascii="Times New Roman" w:hAnsi="Times New Roman" w:cs="Times New Roman"/>
            <w:bCs/>
            <w:sz w:val="24"/>
            <w:szCs w:val="24"/>
          </w:rPr>
          <w:t xml:space="preserve">substantially </w:t>
        </w:r>
      </w:ins>
      <w:r w:rsidR="004752E2">
        <w:rPr>
          <w:rFonts w:ascii="Times New Roman" w:hAnsi="Times New Roman" w:cs="Times New Roman"/>
          <w:bCs/>
          <w:sz w:val="24"/>
          <w:szCs w:val="24"/>
        </w:rPr>
        <w:t xml:space="preserve">between </w:t>
      </w:r>
      <w:del w:id="860" w:author="Nair-Desai, Sameer" w:date="2022-02-02T10:57: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excess and official cumulative mortality</w:t>
      </w:r>
      <w:ins w:id="861" w:author="Nair-Desai, Sameer" w:date="2022-02-02T10:57:00Z">
        <w:r w:rsidR="00CD5A48">
          <w:rPr>
            <w:rFonts w:ascii="Times New Roman" w:hAnsi="Times New Roman" w:cs="Times New Roman"/>
            <w:bCs/>
            <w:sz w:val="24"/>
            <w:szCs w:val="24"/>
          </w:rPr>
          <w:t>.</w:t>
        </w:r>
      </w:ins>
      <w:del w:id="862" w:author="Nair-Desai, Sameer" w:date="2022-02-02T10:57:00Z">
        <w:r w:rsidR="004752E2" w:rsidDel="00CD5A48">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w:t>
      </w:r>
      <w:del w:id="863" w:author="Nair-Desai, Sameer" w:date="2022-02-02T10:57:00Z">
        <w:r w:rsidR="004752E2" w:rsidDel="00CD5A48">
          <w:rPr>
            <w:rFonts w:ascii="Times New Roman" w:hAnsi="Times New Roman" w:cs="Times New Roman"/>
            <w:bCs/>
            <w:sz w:val="24"/>
            <w:szCs w:val="24"/>
          </w:rPr>
          <w:delText>with c</w:delText>
        </w:r>
      </w:del>
      <w:ins w:id="864" w:author="Nair-Desai, Sameer" w:date="2022-02-02T10:57:00Z">
        <w:r w:rsidR="00CD5A48">
          <w:rPr>
            <w:rFonts w:ascii="Times New Roman" w:hAnsi="Times New Roman" w:cs="Times New Roman"/>
            <w:bCs/>
            <w:sz w:val="24"/>
            <w:szCs w:val="24"/>
          </w:rPr>
          <w:t>C</w:t>
        </w:r>
      </w:ins>
      <w:r w:rsidR="004752E2">
        <w:rPr>
          <w:rFonts w:ascii="Times New Roman" w:hAnsi="Times New Roman" w:cs="Times New Roman"/>
          <w:bCs/>
          <w:sz w:val="24"/>
          <w:szCs w:val="24"/>
        </w:rPr>
        <w:t>ountries</w:t>
      </w:r>
      <w:ins w:id="865" w:author="Nair-Desai, Sameer" w:date="2022-02-02T10:57:00Z">
        <w:r w:rsidR="00CD5A48">
          <w:rPr>
            <w:rFonts w:ascii="Times New Roman" w:hAnsi="Times New Roman" w:cs="Times New Roman"/>
            <w:bCs/>
            <w:sz w:val="24"/>
            <w:szCs w:val="24"/>
          </w:rPr>
          <w:t xml:space="preserve"> who</w:t>
        </w:r>
      </w:ins>
      <w:r w:rsidR="004752E2">
        <w:rPr>
          <w:rFonts w:ascii="Times New Roman" w:hAnsi="Times New Roman" w:cs="Times New Roman"/>
          <w:bCs/>
          <w:sz w:val="24"/>
          <w:szCs w:val="24"/>
        </w:rPr>
        <w:t xml:space="preserve"> fare the best in terms of cumulative excess mortality </w:t>
      </w:r>
      <w:del w:id="866" w:author="Nair-Desai, Sameer" w:date="2022-02-02T10:57:00Z">
        <w:r w:rsidR="004752E2" w:rsidDel="00CD5A48">
          <w:rPr>
            <w:rFonts w:ascii="Times New Roman" w:hAnsi="Times New Roman" w:cs="Times New Roman"/>
            <w:bCs/>
            <w:sz w:val="24"/>
            <w:szCs w:val="24"/>
          </w:rPr>
          <w:delText xml:space="preserve">have </w:delText>
        </w:r>
      </w:del>
      <w:ins w:id="867" w:author="Nair-Desai, Sameer" w:date="2022-02-02T10:57:00Z">
        <w:r w:rsidR="00CD5A48">
          <w:rPr>
            <w:rFonts w:ascii="Times New Roman" w:hAnsi="Times New Roman" w:cs="Times New Roman"/>
            <w:bCs/>
            <w:sz w:val="24"/>
            <w:szCs w:val="24"/>
          </w:rPr>
          <w:t xml:space="preserve">record </w:t>
        </w:r>
      </w:ins>
      <w:r w:rsidR="004752E2">
        <w:rPr>
          <w:rFonts w:ascii="Times New Roman" w:hAnsi="Times New Roman" w:cs="Times New Roman"/>
          <w:bCs/>
          <w:sz w:val="24"/>
          <w:szCs w:val="24"/>
        </w:rPr>
        <w:t xml:space="preserve">the highest income and </w:t>
      </w:r>
      <w:del w:id="868" w:author="Joshua Aizenman" w:date="2022-02-02T16:38:00Z">
        <w:r w:rsidR="004752E2" w:rsidDel="00C611DB">
          <w:rPr>
            <w:rFonts w:ascii="Times New Roman" w:hAnsi="Times New Roman" w:cs="Times New Roman"/>
            <w:bCs/>
            <w:sz w:val="24"/>
            <w:szCs w:val="24"/>
          </w:rPr>
          <w:delText>instituition</w:delText>
        </w:r>
      </w:del>
      <w:ins w:id="869" w:author="Joshua Aizenman" w:date="2022-02-02T16:38:00Z">
        <w:r w:rsidR="00C611DB">
          <w:rPr>
            <w:rFonts w:ascii="Times New Roman" w:hAnsi="Times New Roman" w:cs="Times New Roman"/>
            <w:bCs/>
            <w:sz w:val="24"/>
            <w:szCs w:val="24"/>
          </w:rPr>
          <w:t>institution</w:t>
        </w:r>
      </w:ins>
      <w:r w:rsidR="004752E2">
        <w:rPr>
          <w:rFonts w:ascii="Times New Roman" w:hAnsi="Times New Roman" w:cs="Times New Roman"/>
          <w:bCs/>
          <w:sz w:val="24"/>
          <w:szCs w:val="24"/>
        </w:rPr>
        <w:t xml:space="preserve"> quality (as measured by rule of law, voice and accountability, government effectiveness)</w:t>
      </w:r>
      <w:ins w:id="870" w:author="Nair-Desai, Sameer" w:date="2022-02-02T10:57:00Z">
        <w:r w:rsidR="00CD5A48">
          <w:rPr>
            <w:rFonts w:ascii="Times New Roman" w:hAnsi="Times New Roman" w:cs="Times New Roman"/>
            <w:bCs/>
            <w:sz w:val="24"/>
            <w:szCs w:val="24"/>
          </w:rPr>
          <w:t>,</w:t>
        </w:r>
      </w:ins>
      <w:r w:rsidR="004752E2">
        <w:rPr>
          <w:rFonts w:ascii="Times New Roman" w:hAnsi="Times New Roman" w:cs="Times New Roman"/>
          <w:bCs/>
          <w:sz w:val="24"/>
          <w:szCs w:val="24"/>
        </w:rPr>
        <w:t xml:space="preserve"> </w:t>
      </w:r>
      <w:del w:id="871" w:author="Nair-Desai, Sameer" w:date="2022-02-02T10:57:00Z">
        <w:r w:rsidR="004752E2" w:rsidDel="00CD5A48">
          <w:rPr>
            <w:rFonts w:ascii="Times New Roman" w:hAnsi="Times New Roman" w:cs="Times New Roman"/>
            <w:bCs/>
            <w:sz w:val="24"/>
            <w:szCs w:val="24"/>
          </w:rPr>
          <w:delText xml:space="preserve">while </w:delText>
        </w:r>
      </w:del>
      <w:ins w:id="872" w:author="Nair-Desai, Sameer" w:date="2022-02-02T10:57:00Z">
        <w:r w:rsidR="00CD5A48">
          <w:rPr>
            <w:rFonts w:ascii="Times New Roman" w:hAnsi="Times New Roman" w:cs="Times New Roman"/>
            <w:bCs/>
            <w:sz w:val="24"/>
            <w:szCs w:val="24"/>
          </w:rPr>
          <w:t xml:space="preserve">and </w:t>
        </w:r>
      </w:ins>
      <w:r w:rsidR="004752E2">
        <w:rPr>
          <w:rFonts w:ascii="Times New Roman" w:hAnsi="Times New Roman" w:cs="Times New Roman"/>
          <w:bCs/>
          <w:sz w:val="24"/>
          <w:szCs w:val="24"/>
        </w:rPr>
        <w:t xml:space="preserve">countries </w:t>
      </w:r>
      <w:del w:id="873" w:author="Nair-Desai, Sameer" w:date="2022-02-02T10:57:00Z">
        <w:r w:rsidR="004752E2" w:rsidDel="00CD5A48">
          <w:rPr>
            <w:rFonts w:ascii="Times New Roman" w:hAnsi="Times New Roman" w:cs="Times New Roman"/>
            <w:bCs/>
            <w:sz w:val="24"/>
            <w:szCs w:val="24"/>
          </w:rPr>
          <w:delText xml:space="preserve">fare </w:delText>
        </w:r>
      </w:del>
      <w:ins w:id="874" w:author="Nair-Desai, Sameer" w:date="2022-02-02T10:57:00Z">
        <w:r w:rsidR="00CD5A48">
          <w:rPr>
            <w:rFonts w:ascii="Times New Roman" w:hAnsi="Times New Roman" w:cs="Times New Roman"/>
            <w:bCs/>
            <w:sz w:val="24"/>
            <w:szCs w:val="24"/>
          </w:rPr>
          <w:t xml:space="preserve">faring </w:t>
        </w:r>
      </w:ins>
      <w:r w:rsidR="004752E2">
        <w:rPr>
          <w:rFonts w:ascii="Times New Roman" w:hAnsi="Times New Roman" w:cs="Times New Roman"/>
          <w:bCs/>
          <w:sz w:val="24"/>
          <w:szCs w:val="24"/>
        </w:rPr>
        <w:t>the worse in terms of cumulative official mortality shar</w:t>
      </w:r>
      <w:ins w:id="875" w:author="Nair-Desai, Sameer" w:date="2022-02-02T10:58:00Z">
        <w:r w:rsidR="00CD5A48">
          <w:rPr>
            <w:rFonts w:ascii="Times New Roman" w:hAnsi="Times New Roman" w:cs="Times New Roman"/>
            <w:bCs/>
            <w:sz w:val="24"/>
            <w:szCs w:val="24"/>
          </w:rPr>
          <w:t>e</w:t>
        </w:r>
      </w:ins>
      <w:del w:id="876" w:author="Nair-Desai, Sameer" w:date="2022-02-02T10:57:00Z">
        <w:r w:rsidR="004752E2" w:rsidDel="00CD5A48">
          <w:rPr>
            <w:rFonts w:ascii="Times New Roman" w:hAnsi="Times New Roman" w:cs="Times New Roman"/>
            <w:bCs/>
            <w:sz w:val="24"/>
            <w:szCs w:val="24"/>
          </w:rPr>
          <w:delText>e</w:delText>
        </w:r>
      </w:del>
      <w:r w:rsidR="004752E2">
        <w:rPr>
          <w:rFonts w:ascii="Times New Roman" w:hAnsi="Times New Roman" w:cs="Times New Roman"/>
          <w:bCs/>
          <w:sz w:val="24"/>
          <w:szCs w:val="24"/>
        </w:rPr>
        <w:t xml:space="preserve"> </w:t>
      </w:r>
      <w:del w:id="877" w:author="Nair-Desai, Sameer" w:date="2022-02-02T10:57: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similar characteristics. Th</w:t>
      </w:r>
      <w:ins w:id="878" w:author="Nair-Desai, Sameer" w:date="2022-02-02T10:58:00Z">
        <w:r w:rsidR="00CD5A48">
          <w:rPr>
            <w:rFonts w:ascii="Times New Roman" w:hAnsi="Times New Roman" w:cs="Times New Roman"/>
            <w:bCs/>
            <w:sz w:val="24"/>
            <w:szCs w:val="24"/>
          </w:rPr>
          <w:t>is</w:t>
        </w:r>
      </w:ins>
      <w:del w:id="879" w:author="Nair-Desai, Sameer" w:date="2022-02-02T10:58:00Z">
        <w:r w:rsidR="004752E2" w:rsidDel="00CD5A48">
          <w:rPr>
            <w:rFonts w:ascii="Times New Roman" w:hAnsi="Times New Roman" w:cs="Times New Roman"/>
            <w:bCs/>
            <w:sz w:val="24"/>
            <w:szCs w:val="24"/>
          </w:rPr>
          <w:delText>ese</w:delText>
        </w:r>
      </w:del>
      <w:r w:rsidR="004752E2">
        <w:rPr>
          <w:rFonts w:ascii="Times New Roman" w:hAnsi="Times New Roman" w:cs="Times New Roman"/>
          <w:bCs/>
          <w:sz w:val="24"/>
          <w:szCs w:val="24"/>
        </w:rPr>
        <w:t xml:space="preserve"> evidence</w:t>
      </w:r>
      <w:del w:id="880" w:author="Nair-Desai, Sameer" w:date="2022-02-02T10:58:00Z">
        <w:r w:rsidR="004752E2" w:rsidDel="00CD5A48">
          <w:rPr>
            <w:rFonts w:ascii="Times New Roman" w:hAnsi="Times New Roman" w:cs="Times New Roman"/>
            <w:bCs/>
            <w:sz w:val="24"/>
            <w:szCs w:val="24"/>
          </w:rPr>
          <w:delText>s</w:delText>
        </w:r>
      </w:del>
      <w:r w:rsidR="004752E2">
        <w:rPr>
          <w:rFonts w:ascii="Times New Roman" w:hAnsi="Times New Roman" w:cs="Times New Roman"/>
          <w:bCs/>
          <w:sz w:val="24"/>
          <w:szCs w:val="24"/>
        </w:rPr>
        <w:t xml:space="preserve"> </w:t>
      </w:r>
      <w:del w:id="881" w:author="Nair-Desai, Sameer" w:date="2022-02-02T10:58:00Z">
        <w:r w:rsidR="004752E2" w:rsidDel="00CD5A48">
          <w:rPr>
            <w:rFonts w:ascii="Times New Roman" w:hAnsi="Times New Roman" w:cs="Times New Roman"/>
            <w:bCs/>
            <w:sz w:val="24"/>
            <w:szCs w:val="24"/>
          </w:rPr>
          <w:delText xml:space="preserve">are </w:delText>
        </w:r>
      </w:del>
      <w:ins w:id="882" w:author="Nair-Desai, Sameer" w:date="2022-02-02T10:58:00Z">
        <w:r w:rsidR="00CD5A48">
          <w:rPr>
            <w:rFonts w:ascii="Times New Roman" w:hAnsi="Times New Roman" w:cs="Times New Roman"/>
            <w:bCs/>
            <w:sz w:val="24"/>
            <w:szCs w:val="24"/>
          </w:rPr>
          <w:t xml:space="preserve">is </w:t>
        </w:r>
      </w:ins>
      <w:r w:rsidR="004752E2">
        <w:rPr>
          <w:rFonts w:ascii="Times New Roman" w:hAnsi="Times New Roman" w:cs="Times New Roman"/>
          <w:bCs/>
          <w:sz w:val="24"/>
          <w:szCs w:val="24"/>
        </w:rPr>
        <w:t xml:space="preserve">further supported by </w:t>
      </w:r>
      <w:ins w:id="883" w:author="Nair-Desai, Sameer" w:date="2022-02-02T10:58:00Z">
        <w:r w:rsidR="00CD5A48">
          <w:rPr>
            <w:rFonts w:ascii="Times New Roman" w:hAnsi="Times New Roman" w:cs="Times New Roman"/>
            <w:bCs/>
            <w:sz w:val="24"/>
            <w:szCs w:val="24"/>
          </w:rPr>
          <w:t xml:space="preserve">a simple </w:t>
        </w:r>
      </w:ins>
      <w:r w:rsidR="004752E2">
        <w:rPr>
          <w:rFonts w:ascii="Times New Roman" w:hAnsi="Times New Roman" w:cs="Times New Roman"/>
          <w:bCs/>
          <w:sz w:val="24"/>
          <w:szCs w:val="24"/>
        </w:rPr>
        <w:t xml:space="preserve">regression analysis of the ratio of excess to official mortality on country-specific indicators, and </w:t>
      </w:r>
      <w:ins w:id="884" w:author="Nair-Desai, Sameer" w:date="2022-02-02T10:58:00Z">
        <w:del w:id="885" w:author="Joshua Aizenman" w:date="2022-02-02T15:42:00Z">
          <w:r w:rsidR="00CD5A48" w:rsidDel="004E3602">
            <w:rPr>
              <w:rFonts w:ascii="Times New Roman" w:hAnsi="Times New Roman" w:cs="Times New Roman"/>
              <w:bCs/>
              <w:sz w:val="24"/>
              <w:szCs w:val="24"/>
            </w:rPr>
            <w:delText xml:space="preserve">s </w:delText>
          </w:r>
        </w:del>
      </w:ins>
      <w:r w:rsidR="004752E2">
        <w:rPr>
          <w:rFonts w:ascii="Times New Roman" w:hAnsi="Times New Roman" w:cs="Times New Roman"/>
          <w:bCs/>
          <w:sz w:val="24"/>
          <w:szCs w:val="24"/>
        </w:rPr>
        <w:t xml:space="preserve">deeper </w:t>
      </w:r>
      <w:del w:id="886" w:author="Nair-Desai, Sameer" w:date="2022-02-02T10:58:00Z">
        <w:r w:rsidR="004752E2" w:rsidDel="00CD5A48">
          <w:rPr>
            <w:rFonts w:ascii="Times New Roman" w:hAnsi="Times New Roman" w:cs="Times New Roman"/>
            <w:bCs/>
            <w:sz w:val="24"/>
            <w:szCs w:val="24"/>
          </w:rPr>
          <w:delText xml:space="preserve">look </w:delText>
        </w:r>
      </w:del>
      <w:ins w:id="887" w:author="Nair-Desai, Sameer" w:date="2022-02-02T10:58:00Z">
        <w:r w:rsidR="00CD5A48">
          <w:rPr>
            <w:rFonts w:ascii="Times New Roman" w:hAnsi="Times New Roman" w:cs="Times New Roman"/>
            <w:bCs/>
            <w:sz w:val="24"/>
            <w:szCs w:val="24"/>
          </w:rPr>
          <w:t xml:space="preserve">examination </w:t>
        </w:r>
      </w:ins>
      <w:del w:id="888" w:author="Nair-Desai, Sameer" w:date="2022-02-02T10:58:00Z">
        <w:r w:rsidR="004752E2" w:rsidDel="00CD5A48">
          <w:rPr>
            <w:rFonts w:ascii="Times New Roman" w:hAnsi="Times New Roman" w:cs="Times New Roman"/>
            <w:bCs/>
            <w:sz w:val="24"/>
            <w:szCs w:val="24"/>
          </w:rPr>
          <w:delText xml:space="preserve">at </w:delText>
        </w:r>
      </w:del>
      <w:ins w:id="889" w:author="Nair-Desai, Sameer" w:date="2022-02-02T10:58:00Z">
        <w:r w:rsidR="00CD5A48">
          <w:rPr>
            <w:rFonts w:ascii="Times New Roman" w:hAnsi="Times New Roman" w:cs="Times New Roman"/>
            <w:bCs/>
            <w:sz w:val="24"/>
            <w:szCs w:val="24"/>
          </w:rPr>
          <w:t xml:space="preserve">of </w:t>
        </w:r>
      </w:ins>
      <w:r w:rsidR="004752E2">
        <w:rPr>
          <w:rFonts w:ascii="Times New Roman" w:hAnsi="Times New Roman" w:cs="Times New Roman"/>
          <w:bCs/>
          <w:sz w:val="24"/>
          <w:szCs w:val="24"/>
        </w:rPr>
        <w:t xml:space="preserve">individual country’s quartile movements between </w:t>
      </w:r>
      <w:ins w:id="890" w:author="Nair-Desai, Sameer" w:date="2022-02-02T10:58:00Z">
        <w:r w:rsidR="00CD5A48">
          <w:rPr>
            <w:rFonts w:ascii="Times New Roman" w:hAnsi="Times New Roman" w:cs="Times New Roman"/>
            <w:bCs/>
            <w:sz w:val="24"/>
            <w:szCs w:val="24"/>
          </w:rPr>
          <w:t xml:space="preserve">measures of </w:t>
        </w:r>
      </w:ins>
      <w:del w:id="891" w:author="Nair-Desai, Sameer" w:date="2022-02-02T10:58: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accination rates, governance variable, and other structural variables explain the ranking gaps between the two data sets</w:t>
      </w:r>
      <w:r w:rsidR="00EF4EA5">
        <w:rPr>
          <w:rFonts w:ascii="Times New Roman" w:eastAsia="Times New Roman" w:hAnsi="Times New Roman" w:cs="Times New Roman"/>
          <w:color w:val="222222"/>
          <w:sz w:val="24"/>
          <w:szCs w:val="24"/>
        </w:rPr>
        <w:t>.</w:t>
      </w:r>
    </w:p>
    <w:p w14:paraId="38F8A1F5" w14:textId="2EAA2E9C" w:rsidR="0036768F" w:rsidRPr="00B565DE" w:rsidRDefault="00EF4EA5" w:rsidP="0036768F">
      <w:pPr>
        <w:spacing w:line="360" w:lineRule="auto"/>
        <w:ind w:firstLine="720"/>
        <w:rPr>
          <w:rFonts w:ascii="Times New Roman" w:hAnsi="Times New Roman" w:cs="Times New Roman"/>
          <w:color w:val="222222"/>
          <w:sz w:val="24"/>
          <w:szCs w:val="24"/>
          <w:shd w:val="clear" w:color="auto" w:fill="FFFFFF"/>
          <w:rPrChange w:id="892" w:author="Joshua Aizenman" w:date="2022-02-03T04:01:00Z">
            <w:rPr>
              <w:rFonts w:ascii="Times New Roman" w:eastAsia="Times New Roman" w:hAnsi="Times New Roman" w:cs="Times New Roman"/>
              <w:color w:val="222222"/>
              <w:sz w:val="24"/>
              <w:szCs w:val="24"/>
            </w:rPr>
          </w:rPrChange>
        </w:rPr>
        <w:sectPr w:rsidR="0036768F" w:rsidRPr="00B565DE" w:rsidSect="00642EE0">
          <w:footerReference w:type="default" r:id="rId12"/>
          <w:pgSz w:w="12240" w:h="15840"/>
          <w:pgMar w:top="1440" w:right="1080" w:bottom="1440" w:left="1080" w:header="720" w:footer="720" w:gutter="0"/>
          <w:cols w:space="720"/>
          <w:docGrid w:linePitch="360"/>
        </w:sectPr>
      </w:pPr>
      <w:r w:rsidRPr="00D7451B">
        <w:rPr>
          <w:rFonts w:ascii="Times New Roman" w:eastAsia="Times New Roman" w:hAnsi="Times New Roman" w:cs="Times New Roman"/>
          <w:color w:val="222222"/>
          <w:sz w:val="24"/>
          <w:szCs w:val="24"/>
        </w:rPr>
        <w:t xml:space="preserve">These results suggest that one should take the official confirmed </w:t>
      </w:r>
      <w:del w:id="893" w:author="Nair-Desai, Sameer" w:date="2022-02-02T10:38:00Z">
        <w:r w:rsidRPr="00D7451B" w:rsidDel="00525E77">
          <w:rPr>
            <w:rFonts w:ascii="Times New Roman" w:eastAsia="Times New Roman" w:hAnsi="Times New Roman" w:cs="Times New Roman"/>
            <w:color w:val="222222"/>
            <w:sz w:val="24"/>
            <w:szCs w:val="24"/>
          </w:rPr>
          <w:delText>Covid</w:delText>
        </w:r>
      </w:del>
      <w:ins w:id="894"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Change w:id="895" w:author="Joshua Aizenman" w:date="2022-02-03T04:05:00Z">
            <w:rPr>
              <w:rFonts w:ascii="Times New Roman" w:eastAsia="Times New Roman" w:hAnsi="Times New Roman" w:cs="Times New Roman"/>
              <w:color w:val="222222"/>
              <w:sz w:val="24"/>
              <w:szCs w:val="24"/>
            </w:rPr>
          </w:rPrChange>
        </w:rPr>
        <w:lastRenderedPageBreak/>
        <w:t xml:space="preserve">noted that there </w:t>
      </w:r>
      <w:ins w:id="896" w:author="Nair-Desai, Sameer" w:date="2022-02-02T10:59:00Z">
        <w:r w:rsidR="00CD5A48" w:rsidRPr="00B565DE">
          <w:rPr>
            <w:rFonts w:ascii="Times New Roman" w:eastAsia="Times New Roman" w:hAnsi="Times New Roman" w:cs="Times New Roman"/>
            <w:color w:val="222222"/>
            <w:sz w:val="24"/>
            <w:szCs w:val="24"/>
            <w:rPrChange w:id="897" w:author="Joshua Aizenman" w:date="2022-02-03T04:05:00Z">
              <w:rPr>
                <w:rFonts w:ascii="Times New Roman" w:eastAsia="Times New Roman" w:hAnsi="Times New Roman" w:cs="Times New Roman"/>
                <w:color w:val="222222"/>
                <w:sz w:val="24"/>
                <w:szCs w:val="24"/>
              </w:rPr>
            </w:rPrChange>
          </w:rPr>
          <w:t xml:space="preserve">are </w:t>
        </w:r>
      </w:ins>
      <w:del w:id="898" w:author="Nair-Desai, Sameer" w:date="2022-02-02T10:59:00Z">
        <w:r w:rsidRPr="00B565DE" w:rsidDel="00CD5A48">
          <w:rPr>
            <w:rFonts w:ascii="Times New Roman" w:eastAsia="Times New Roman" w:hAnsi="Times New Roman" w:cs="Times New Roman"/>
            <w:color w:val="222222"/>
            <w:sz w:val="24"/>
            <w:szCs w:val="24"/>
            <w:rPrChange w:id="899" w:author="Joshua Aizenman" w:date="2022-02-03T04:05:00Z">
              <w:rPr>
                <w:rFonts w:ascii="Times New Roman" w:eastAsia="Times New Roman" w:hAnsi="Times New Roman" w:cs="Times New Roman"/>
                <w:color w:val="222222"/>
                <w:sz w:val="24"/>
                <w:szCs w:val="24"/>
              </w:rPr>
            </w:rPrChange>
          </w:rPr>
          <w:delText xml:space="preserve">is </w:delText>
        </w:r>
      </w:del>
      <w:r w:rsidRPr="00B565DE">
        <w:rPr>
          <w:rFonts w:ascii="Times New Roman" w:eastAsia="Times New Roman" w:hAnsi="Times New Roman" w:cs="Times New Roman"/>
          <w:color w:val="222222"/>
          <w:sz w:val="24"/>
          <w:szCs w:val="24"/>
          <w:rPrChange w:id="900" w:author="Joshua Aizenman" w:date="2022-02-03T04:05:00Z">
            <w:rPr>
              <w:rFonts w:ascii="Times New Roman" w:eastAsia="Times New Roman" w:hAnsi="Times New Roman" w:cs="Times New Roman"/>
              <w:color w:val="222222"/>
              <w:sz w:val="24"/>
              <w:szCs w:val="24"/>
            </w:rPr>
          </w:rPrChange>
        </w:rPr>
        <w:t>also limitation</w:t>
      </w:r>
      <w:ins w:id="901" w:author="Nair-Desai, Sameer" w:date="2022-02-02T10:59:00Z">
        <w:r w:rsidR="00CD5A48" w:rsidRPr="00B565DE">
          <w:rPr>
            <w:rFonts w:ascii="Times New Roman" w:eastAsia="Times New Roman" w:hAnsi="Times New Roman" w:cs="Times New Roman"/>
            <w:color w:val="222222"/>
            <w:sz w:val="24"/>
            <w:szCs w:val="24"/>
            <w:rPrChange w:id="902" w:author="Joshua Aizenman" w:date="2022-02-03T04:05:00Z">
              <w:rPr>
                <w:rFonts w:ascii="Times New Roman" w:eastAsia="Times New Roman" w:hAnsi="Times New Roman" w:cs="Times New Roman"/>
                <w:color w:val="222222"/>
                <w:sz w:val="24"/>
                <w:szCs w:val="24"/>
              </w:rPr>
            </w:rPrChange>
          </w:rPr>
          <w:t>s</w:t>
        </w:r>
      </w:ins>
      <w:r w:rsidRPr="00B565DE">
        <w:rPr>
          <w:rFonts w:ascii="Times New Roman" w:eastAsia="Times New Roman" w:hAnsi="Times New Roman" w:cs="Times New Roman"/>
          <w:color w:val="222222"/>
          <w:sz w:val="24"/>
          <w:szCs w:val="24"/>
          <w:rPrChange w:id="903" w:author="Joshua Aizenman" w:date="2022-02-03T04:05:00Z">
            <w:rPr>
              <w:rFonts w:ascii="Times New Roman" w:eastAsia="Times New Roman" w:hAnsi="Times New Roman" w:cs="Times New Roman"/>
              <w:color w:val="222222"/>
              <w:sz w:val="24"/>
              <w:szCs w:val="24"/>
            </w:rPr>
          </w:rPrChange>
        </w:rPr>
        <w:t xml:space="preserve"> </w:t>
      </w:r>
      <w:del w:id="904" w:author="Nair-Desai, Sameer" w:date="2022-02-02T10:59:00Z">
        <w:r w:rsidRPr="00B565DE" w:rsidDel="00CD5A48">
          <w:rPr>
            <w:rFonts w:ascii="Times New Roman" w:eastAsia="Times New Roman" w:hAnsi="Times New Roman" w:cs="Times New Roman"/>
            <w:color w:val="222222"/>
            <w:sz w:val="24"/>
            <w:szCs w:val="24"/>
            <w:rPrChange w:id="905" w:author="Joshua Aizenman" w:date="2022-02-03T04:05:00Z">
              <w:rPr>
                <w:rFonts w:ascii="Times New Roman" w:eastAsia="Times New Roman" w:hAnsi="Times New Roman" w:cs="Times New Roman"/>
                <w:color w:val="222222"/>
                <w:sz w:val="24"/>
                <w:szCs w:val="24"/>
              </w:rPr>
            </w:rPrChange>
          </w:rPr>
          <w:delText xml:space="preserve">on </w:delText>
        </w:r>
      </w:del>
      <w:ins w:id="906" w:author="Nair-Desai, Sameer" w:date="2022-02-02T10:59:00Z">
        <w:r w:rsidR="00CD5A48" w:rsidRPr="00B565DE">
          <w:rPr>
            <w:rFonts w:ascii="Times New Roman" w:eastAsia="Times New Roman" w:hAnsi="Times New Roman" w:cs="Times New Roman"/>
            <w:color w:val="222222"/>
            <w:sz w:val="24"/>
            <w:szCs w:val="24"/>
            <w:rPrChange w:id="907" w:author="Joshua Aizenman" w:date="2022-02-03T04:05:00Z">
              <w:rPr>
                <w:rFonts w:ascii="Times New Roman" w:eastAsia="Times New Roman" w:hAnsi="Times New Roman" w:cs="Times New Roman"/>
                <w:color w:val="222222"/>
                <w:sz w:val="24"/>
                <w:szCs w:val="24"/>
              </w:rPr>
            </w:rPrChange>
          </w:rPr>
          <w:t xml:space="preserve">in </w:t>
        </w:r>
      </w:ins>
      <w:r w:rsidRPr="00B565DE">
        <w:rPr>
          <w:rFonts w:ascii="Times New Roman" w:eastAsia="Times New Roman" w:hAnsi="Times New Roman" w:cs="Times New Roman"/>
          <w:color w:val="222222"/>
          <w:sz w:val="24"/>
          <w:szCs w:val="24"/>
          <w:rPrChange w:id="908" w:author="Joshua Aizenman" w:date="2022-02-03T04:05:00Z">
            <w:rPr>
              <w:rFonts w:ascii="Times New Roman" w:eastAsia="Times New Roman" w:hAnsi="Times New Roman" w:cs="Times New Roman"/>
              <w:color w:val="222222"/>
              <w:sz w:val="24"/>
              <w:szCs w:val="24"/>
            </w:rPr>
          </w:rPrChange>
        </w:rPr>
        <w:t>the</w:t>
      </w:r>
      <w:ins w:id="909" w:author="Nair-Desai, Sameer" w:date="2022-02-02T10:59:00Z">
        <w:r w:rsidR="00CD5A48" w:rsidRPr="00B565DE">
          <w:rPr>
            <w:rFonts w:ascii="Times New Roman" w:eastAsia="Times New Roman" w:hAnsi="Times New Roman" w:cs="Times New Roman"/>
            <w:color w:val="222222"/>
            <w:sz w:val="24"/>
            <w:szCs w:val="24"/>
            <w:rPrChange w:id="910" w:author="Joshua Aizenman" w:date="2022-02-03T04:05:00Z">
              <w:rPr>
                <w:rFonts w:ascii="Times New Roman" w:eastAsia="Times New Roman" w:hAnsi="Times New Roman" w:cs="Times New Roman"/>
                <w:color w:val="222222"/>
                <w:sz w:val="24"/>
                <w:szCs w:val="24"/>
              </w:rPr>
            </w:rPrChange>
          </w:rPr>
          <w:t xml:space="preserve"> use of</w:t>
        </w:r>
      </w:ins>
      <w:r w:rsidRPr="00B565DE">
        <w:rPr>
          <w:rFonts w:ascii="Times New Roman" w:eastAsia="Times New Roman" w:hAnsi="Times New Roman" w:cs="Times New Roman"/>
          <w:color w:val="222222"/>
          <w:sz w:val="24"/>
          <w:szCs w:val="24"/>
          <w:rPrChange w:id="911" w:author="Joshua Aizenman" w:date="2022-02-03T04:05:00Z">
            <w:rPr>
              <w:rFonts w:ascii="Times New Roman" w:eastAsia="Times New Roman" w:hAnsi="Times New Roman" w:cs="Times New Roman"/>
              <w:color w:val="222222"/>
              <w:sz w:val="24"/>
              <w:szCs w:val="24"/>
            </w:rPr>
          </w:rPrChange>
        </w:rPr>
        <w:t xml:space="preserve"> excess mortality </w:t>
      </w:r>
      <w:del w:id="912" w:author="Nair-Desai, Sameer" w:date="2022-02-02T10:59:00Z">
        <w:r w:rsidRPr="00B565DE" w:rsidDel="00CD5A48">
          <w:rPr>
            <w:rFonts w:ascii="Times New Roman" w:eastAsia="Times New Roman" w:hAnsi="Times New Roman" w:cs="Times New Roman"/>
            <w:color w:val="222222"/>
            <w:sz w:val="24"/>
            <w:szCs w:val="24"/>
            <w:rPrChange w:id="913" w:author="Joshua Aizenman" w:date="2022-02-03T04:05:00Z">
              <w:rPr>
                <w:rFonts w:ascii="Times New Roman" w:eastAsia="Times New Roman" w:hAnsi="Times New Roman" w:cs="Times New Roman"/>
                <w:color w:val="222222"/>
                <w:sz w:val="24"/>
                <w:szCs w:val="24"/>
              </w:rPr>
            </w:rPrChange>
          </w:rPr>
          <w:delText xml:space="preserve">measure </w:delText>
        </w:r>
      </w:del>
      <w:r w:rsidRPr="00B565DE">
        <w:rPr>
          <w:rFonts w:ascii="Times New Roman" w:eastAsia="Times New Roman" w:hAnsi="Times New Roman" w:cs="Times New Roman"/>
          <w:color w:val="222222"/>
          <w:sz w:val="24"/>
          <w:szCs w:val="24"/>
          <w:rPrChange w:id="914" w:author="Joshua Aizenman" w:date="2022-02-03T04:05:00Z">
            <w:rPr>
              <w:rFonts w:ascii="Times New Roman" w:eastAsia="Times New Roman" w:hAnsi="Times New Roman" w:cs="Times New Roman"/>
              <w:color w:val="222222"/>
              <w:sz w:val="24"/>
              <w:szCs w:val="24"/>
            </w:rPr>
          </w:rPrChange>
        </w:rPr>
        <w:t>which may affect its quality as well</w:t>
      </w:r>
      <w:ins w:id="915" w:author="Nair-Desai, Sameer" w:date="2022-02-02T10:59:00Z">
        <w:r w:rsidR="00CD5A48" w:rsidRPr="00B565DE">
          <w:rPr>
            <w:rFonts w:ascii="Times New Roman" w:eastAsia="Times New Roman" w:hAnsi="Times New Roman" w:cs="Times New Roman"/>
            <w:color w:val="222222"/>
            <w:sz w:val="24"/>
            <w:szCs w:val="24"/>
            <w:rPrChange w:id="916" w:author="Joshua Aizenman" w:date="2022-02-03T04:05:00Z">
              <w:rPr>
                <w:rFonts w:ascii="Times New Roman" w:eastAsia="Times New Roman" w:hAnsi="Times New Roman" w:cs="Times New Roman"/>
                <w:color w:val="222222"/>
                <w:sz w:val="24"/>
                <w:szCs w:val="24"/>
              </w:rPr>
            </w:rPrChange>
          </w:rPr>
          <w:t>.</w:t>
        </w:r>
      </w:ins>
      <w:ins w:id="917" w:author="Joshua Aizenman" w:date="2022-02-03T03:44:00Z">
        <w:r w:rsidR="00A10C6C" w:rsidRPr="00B565DE">
          <w:rPr>
            <w:rStyle w:val="FootnoteReference"/>
            <w:rFonts w:ascii="Times New Roman" w:eastAsia="Times New Roman" w:hAnsi="Times New Roman" w:cs="Times New Roman"/>
            <w:color w:val="222222"/>
            <w:sz w:val="24"/>
            <w:szCs w:val="24"/>
            <w:rPrChange w:id="918" w:author="Joshua Aizenman" w:date="2022-02-03T04:05:00Z">
              <w:rPr>
                <w:rStyle w:val="FootnoteReference"/>
                <w:rFonts w:ascii="Times New Roman" w:eastAsia="Times New Roman" w:hAnsi="Times New Roman" w:cs="Times New Roman"/>
                <w:color w:val="222222"/>
                <w:sz w:val="24"/>
                <w:szCs w:val="24"/>
              </w:rPr>
            </w:rPrChange>
          </w:rPr>
          <w:footnoteReference w:id="5"/>
        </w:r>
      </w:ins>
      <w:del w:id="950" w:author="Nair-Desai, Sameer" w:date="2022-02-02T10:59:00Z">
        <w:r w:rsidRPr="00B565DE" w:rsidDel="00CD5A48">
          <w:rPr>
            <w:rFonts w:ascii="Times New Roman" w:eastAsia="Times New Roman" w:hAnsi="Times New Roman" w:cs="Times New Roman"/>
            <w:color w:val="222222"/>
            <w:sz w:val="24"/>
            <w:szCs w:val="24"/>
            <w:rPrChange w:id="951" w:author="Joshua Aizenman" w:date="2022-02-03T04:05:00Z">
              <w:rPr>
                <w:rFonts w:ascii="Times New Roman" w:eastAsia="Times New Roman" w:hAnsi="Times New Roman" w:cs="Times New Roman"/>
                <w:color w:val="222222"/>
                <w:sz w:val="24"/>
                <w:szCs w:val="24"/>
              </w:rPr>
            </w:rPrChange>
          </w:rPr>
          <w:delText>,</w:delText>
        </w:r>
      </w:del>
      <w:r w:rsidRPr="00B565DE">
        <w:rPr>
          <w:rFonts w:ascii="Times New Roman" w:eastAsia="Times New Roman" w:hAnsi="Times New Roman" w:cs="Times New Roman"/>
          <w:color w:val="222222"/>
          <w:sz w:val="24"/>
          <w:szCs w:val="24"/>
          <w:rPrChange w:id="952" w:author="Joshua Aizenman" w:date="2022-02-03T04:05:00Z">
            <w:rPr>
              <w:rFonts w:ascii="Times New Roman" w:eastAsia="Times New Roman" w:hAnsi="Times New Roman" w:cs="Times New Roman"/>
              <w:color w:val="222222"/>
              <w:sz w:val="24"/>
              <w:szCs w:val="24"/>
            </w:rPr>
          </w:rPrChange>
        </w:rPr>
        <w:t xml:space="preserve"> </w:t>
      </w:r>
      <w:del w:id="953" w:author="Nair-Desai, Sameer" w:date="2022-02-02T10:59:00Z">
        <w:r w:rsidRPr="00B565DE" w:rsidDel="00CD5A48">
          <w:rPr>
            <w:rFonts w:ascii="Times New Roman" w:eastAsia="Times New Roman" w:hAnsi="Times New Roman" w:cs="Times New Roman"/>
            <w:color w:val="222222"/>
            <w:sz w:val="24"/>
            <w:szCs w:val="24"/>
            <w:rPrChange w:id="954" w:author="Joshua Aizenman" w:date="2022-02-03T04:05:00Z">
              <w:rPr>
                <w:rFonts w:ascii="Times New Roman" w:eastAsia="Times New Roman" w:hAnsi="Times New Roman" w:cs="Times New Roman"/>
                <w:color w:val="222222"/>
                <w:sz w:val="24"/>
                <w:szCs w:val="24"/>
              </w:rPr>
            </w:rPrChange>
          </w:rPr>
          <w:delText xml:space="preserve">though </w:delText>
        </w:r>
      </w:del>
      <w:ins w:id="955" w:author="Nair-Desai, Sameer" w:date="2022-02-02T10:59:00Z">
        <w:r w:rsidR="00CD5A48" w:rsidRPr="00B565DE">
          <w:rPr>
            <w:rFonts w:ascii="Times New Roman" w:eastAsia="Times New Roman" w:hAnsi="Times New Roman" w:cs="Times New Roman"/>
            <w:color w:val="222222"/>
            <w:sz w:val="24"/>
            <w:szCs w:val="24"/>
            <w:rPrChange w:id="956" w:author="Joshua Aizenman" w:date="2022-02-03T04:05:00Z">
              <w:rPr>
                <w:rFonts w:ascii="Times New Roman" w:eastAsia="Times New Roman" w:hAnsi="Times New Roman" w:cs="Times New Roman"/>
                <w:color w:val="222222"/>
                <w:sz w:val="24"/>
                <w:szCs w:val="24"/>
              </w:rPr>
            </w:rPrChange>
          </w:rPr>
          <w:t xml:space="preserve"> </w:t>
        </w:r>
        <w:commentRangeStart w:id="957"/>
        <w:r w:rsidR="00CD5A48" w:rsidRPr="00B565DE">
          <w:rPr>
            <w:rFonts w:ascii="Times New Roman" w:eastAsia="Times New Roman" w:hAnsi="Times New Roman" w:cs="Times New Roman"/>
            <w:color w:val="222222"/>
            <w:sz w:val="24"/>
            <w:szCs w:val="24"/>
            <w:rPrChange w:id="958" w:author="Joshua Aizenman" w:date="2022-02-03T04:05:00Z">
              <w:rPr>
                <w:rFonts w:ascii="Times New Roman" w:eastAsia="Times New Roman" w:hAnsi="Times New Roman" w:cs="Times New Roman"/>
                <w:color w:val="222222"/>
                <w:sz w:val="24"/>
                <w:szCs w:val="24"/>
              </w:rPr>
            </w:rPrChange>
          </w:rPr>
          <w:t xml:space="preserve">Indeed, </w:t>
        </w:r>
      </w:ins>
      <w:del w:id="959" w:author="Joshua Aizenman" w:date="2022-02-03T03:52:00Z">
        <w:r w:rsidRPr="00B565DE" w:rsidDel="00A10C6C">
          <w:rPr>
            <w:rFonts w:ascii="Times New Roman" w:eastAsia="Times New Roman" w:hAnsi="Times New Roman" w:cs="Times New Roman"/>
            <w:color w:val="222222"/>
            <w:sz w:val="24"/>
            <w:szCs w:val="24"/>
            <w:rPrChange w:id="960" w:author="Joshua Aizenman" w:date="2022-02-03T04:05:00Z">
              <w:rPr>
                <w:rFonts w:ascii="Times New Roman" w:eastAsia="Times New Roman" w:hAnsi="Times New Roman" w:cs="Times New Roman"/>
                <w:color w:val="222222"/>
                <w:sz w:val="24"/>
                <w:szCs w:val="24"/>
              </w:rPr>
            </w:rPrChange>
          </w:rPr>
          <w:delText xml:space="preserve">many </w:delText>
        </w:r>
      </w:del>
      <w:ins w:id="961" w:author="Joshua Aizenman" w:date="2022-02-03T03:52:00Z">
        <w:r w:rsidR="00A10C6C" w:rsidRPr="00B565DE">
          <w:rPr>
            <w:rFonts w:ascii="Times New Roman" w:eastAsia="Times New Roman" w:hAnsi="Times New Roman" w:cs="Times New Roman"/>
            <w:color w:val="222222"/>
            <w:sz w:val="24"/>
            <w:szCs w:val="24"/>
            <w:rPrChange w:id="962" w:author="Joshua Aizenman" w:date="2022-02-03T04:05:00Z">
              <w:rPr>
                <w:rFonts w:ascii="Times New Roman" w:eastAsia="Times New Roman" w:hAnsi="Times New Roman" w:cs="Times New Roman"/>
                <w:color w:val="222222"/>
                <w:sz w:val="24"/>
                <w:szCs w:val="24"/>
              </w:rPr>
            </w:rPrChange>
          </w:rPr>
          <w:t xml:space="preserve">some </w:t>
        </w:r>
      </w:ins>
      <w:r w:rsidRPr="00B565DE">
        <w:rPr>
          <w:rFonts w:ascii="Times New Roman" w:eastAsia="Times New Roman" w:hAnsi="Times New Roman" w:cs="Times New Roman"/>
          <w:color w:val="222222"/>
          <w:sz w:val="24"/>
          <w:szCs w:val="24"/>
          <w:rPrChange w:id="963" w:author="Joshua Aizenman" w:date="2022-02-03T04:05:00Z">
            <w:rPr>
              <w:rFonts w:ascii="Times New Roman" w:eastAsia="Times New Roman" w:hAnsi="Times New Roman" w:cs="Times New Roman"/>
              <w:color w:val="222222"/>
              <w:sz w:val="24"/>
              <w:szCs w:val="24"/>
            </w:rPr>
          </w:rPrChange>
        </w:rPr>
        <w:t xml:space="preserve">limitations of the official mortality statistics have been </w:t>
      </w:r>
      <w:del w:id="964" w:author="Joshua Aizenman" w:date="2022-02-03T03:52:00Z">
        <w:r w:rsidRPr="00B565DE" w:rsidDel="00A10C6C">
          <w:rPr>
            <w:rFonts w:ascii="Times New Roman" w:eastAsia="Times New Roman" w:hAnsi="Times New Roman" w:cs="Times New Roman"/>
            <w:color w:val="222222"/>
            <w:sz w:val="24"/>
            <w:szCs w:val="24"/>
            <w:rPrChange w:id="965" w:author="Joshua Aizenman" w:date="2022-02-03T04:05:00Z">
              <w:rPr>
                <w:rFonts w:ascii="Times New Roman" w:eastAsia="Times New Roman" w:hAnsi="Times New Roman" w:cs="Times New Roman"/>
                <w:color w:val="222222"/>
                <w:sz w:val="24"/>
                <w:szCs w:val="24"/>
              </w:rPr>
            </w:rPrChange>
          </w:rPr>
          <w:delText>resolved</w:delText>
        </w:r>
        <w:commentRangeEnd w:id="957"/>
        <w:r w:rsidR="00CD5A48" w:rsidRPr="00B565DE" w:rsidDel="00A10C6C">
          <w:rPr>
            <w:rStyle w:val="CommentReference"/>
            <w:rFonts w:ascii="Times New Roman" w:hAnsi="Times New Roman" w:cs="Times New Roman"/>
            <w:sz w:val="24"/>
            <w:szCs w:val="24"/>
            <w:rPrChange w:id="966" w:author="Joshua Aizenman" w:date="2022-02-03T04:05:00Z">
              <w:rPr>
                <w:rStyle w:val="CommentReference"/>
              </w:rPr>
            </w:rPrChange>
          </w:rPr>
          <w:commentReference w:id="957"/>
        </w:r>
      </w:del>
      <w:ins w:id="967" w:author="Joshua Aizenman" w:date="2022-02-03T03:52:00Z">
        <w:r w:rsidR="00A10C6C" w:rsidRPr="00B565DE">
          <w:rPr>
            <w:rFonts w:ascii="Times New Roman" w:eastAsia="Times New Roman" w:hAnsi="Times New Roman" w:cs="Times New Roman"/>
            <w:color w:val="222222"/>
            <w:sz w:val="24"/>
            <w:szCs w:val="24"/>
            <w:rPrChange w:id="968" w:author="Joshua Aizenman" w:date="2022-02-03T04:05:00Z">
              <w:rPr>
                <w:rFonts w:ascii="Times New Roman" w:eastAsia="Times New Roman" w:hAnsi="Times New Roman" w:cs="Times New Roman"/>
                <w:color w:val="222222"/>
                <w:sz w:val="24"/>
                <w:szCs w:val="24"/>
              </w:rPr>
            </w:rPrChange>
          </w:rPr>
          <w:t>mitigated</w:t>
        </w:r>
      </w:ins>
      <w:r w:rsidRPr="00B565DE">
        <w:rPr>
          <w:rFonts w:ascii="Times New Roman" w:eastAsia="Times New Roman" w:hAnsi="Times New Roman" w:cs="Times New Roman"/>
          <w:color w:val="222222"/>
          <w:sz w:val="24"/>
          <w:szCs w:val="24"/>
          <w:rPrChange w:id="969" w:author="Joshua Aizenman" w:date="2022-02-03T04:05:00Z">
            <w:rPr>
              <w:rFonts w:ascii="Times New Roman" w:eastAsia="Times New Roman" w:hAnsi="Times New Roman" w:cs="Times New Roman"/>
              <w:color w:val="222222"/>
              <w:sz w:val="24"/>
              <w:szCs w:val="24"/>
            </w:rPr>
          </w:rPrChange>
        </w:rPr>
        <w:t>, and therefore, the results in this paper may not solely be attributed to the quality of official mortality statistics</w:t>
      </w:r>
      <w:ins w:id="970" w:author="Joshua Aizenman" w:date="2022-02-03T03:59:00Z">
        <w:r w:rsidR="00AC6E51" w:rsidRPr="00B565DE">
          <w:rPr>
            <w:rFonts w:ascii="Times New Roman" w:eastAsia="Times New Roman" w:hAnsi="Times New Roman" w:cs="Times New Roman"/>
            <w:color w:val="222222"/>
            <w:sz w:val="24"/>
            <w:szCs w:val="24"/>
            <w:rPrChange w:id="971" w:author="Joshua Aizenman" w:date="2022-02-03T04:05:00Z">
              <w:rPr>
                <w:rFonts w:ascii="Times New Roman" w:eastAsia="Times New Roman" w:hAnsi="Times New Roman" w:cs="Times New Roman"/>
                <w:color w:val="222222"/>
                <w:sz w:val="24"/>
                <w:szCs w:val="24"/>
              </w:rPr>
            </w:rPrChange>
          </w:rPr>
          <w:t xml:space="preserve"> (</w:t>
        </w:r>
      </w:ins>
      <w:ins w:id="972" w:author="Joshua Aizenman" w:date="2022-02-03T04:00:00Z">
        <w:r w:rsidR="00B565DE" w:rsidRPr="00B565DE">
          <w:rPr>
            <w:rFonts w:ascii="Times New Roman" w:eastAsia="Times New Roman" w:hAnsi="Times New Roman" w:cs="Times New Roman"/>
            <w:color w:val="222222"/>
            <w:sz w:val="24"/>
            <w:szCs w:val="24"/>
            <w:rPrChange w:id="973" w:author="Joshua Aizenman" w:date="2022-02-03T04:05:00Z">
              <w:rPr>
                <w:rFonts w:ascii="Times New Roman" w:eastAsia="Times New Roman" w:hAnsi="Times New Roman" w:cs="Times New Roman"/>
                <w:color w:val="222222"/>
                <w:sz w:val="24"/>
                <w:szCs w:val="24"/>
              </w:rPr>
            </w:rPrChange>
          </w:rPr>
          <w:t xml:space="preserve">see </w:t>
        </w:r>
        <w:r w:rsidR="00B565DE" w:rsidRPr="00B565DE">
          <w:rPr>
            <w:rFonts w:ascii="Times New Roman" w:hAnsi="Times New Roman" w:cs="Times New Roman"/>
            <w:color w:val="222222"/>
            <w:sz w:val="24"/>
            <w:szCs w:val="24"/>
            <w:shd w:val="clear" w:color="auto" w:fill="FFFFFF"/>
            <w:rPrChange w:id="974" w:author="Joshua Aizenman" w:date="2022-02-03T04:05:00Z">
              <w:rPr>
                <w:rFonts w:ascii="Arial" w:hAnsi="Arial" w:cs="Arial"/>
                <w:color w:val="222222"/>
                <w:sz w:val="20"/>
                <w:szCs w:val="20"/>
                <w:shd w:val="clear" w:color="auto" w:fill="FFFFFF"/>
              </w:rPr>
            </w:rPrChange>
          </w:rPr>
          <w:t>Whittaker</w:t>
        </w:r>
      </w:ins>
      <w:ins w:id="975" w:author="Joshua Aizenman" w:date="2022-02-03T04:01:00Z">
        <w:r w:rsidR="00B565DE" w:rsidRPr="00B565DE">
          <w:rPr>
            <w:rFonts w:ascii="Times New Roman" w:hAnsi="Times New Roman" w:cs="Times New Roman"/>
            <w:color w:val="222222"/>
            <w:sz w:val="24"/>
            <w:szCs w:val="24"/>
            <w:shd w:val="clear" w:color="auto" w:fill="FFFFFF"/>
            <w:rPrChange w:id="976" w:author="Joshua Aizenman" w:date="2022-02-03T04:05:00Z">
              <w:rPr>
                <w:rFonts w:ascii="Arial" w:hAnsi="Arial" w:cs="Arial"/>
                <w:color w:val="222222"/>
                <w:sz w:val="20"/>
                <w:szCs w:val="20"/>
                <w:shd w:val="clear" w:color="auto" w:fill="FFFFFF"/>
              </w:rPr>
            </w:rPrChange>
          </w:rPr>
          <w:t xml:space="preserve"> et al. (2021)</w:t>
        </w:r>
      </w:ins>
      <w:ins w:id="977" w:author="Joshua Aizenman" w:date="2022-02-03T04:17:00Z">
        <w:r w:rsidR="00D0182D">
          <w:rPr>
            <w:rFonts w:ascii="Times New Roman" w:hAnsi="Times New Roman" w:cs="Times New Roman"/>
            <w:color w:val="222222"/>
            <w:sz w:val="24"/>
            <w:szCs w:val="24"/>
            <w:shd w:val="clear" w:color="auto" w:fill="FFFFFF"/>
          </w:rPr>
          <w:t xml:space="preserve">, </w:t>
        </w:r>
        <w:proofErr w:type="spellStart"/>
        <w:r w:rsidR="00D0182D" w:rsidRPr="00DB40B1">
          <w:rPr>
            <w:rFonts w:ascii="Times New Roman" w:hAnsi="Times New Roman" w:cs="Times New Roman"/>
            <w:color w:val="222222"/>
            <w:sz w:val="24"/>
            <w:szCs w:val="24"/>
            <w:shd w:val="clear" w:color="auto" w:fill="FFFFFF"/>
          </w:rPr>
          <w:t>Helleringer</w:t>
        </w:r>
        <w:proofErr w:type="spellEnd"/>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ins>
      <w:ins w:id="978" w:author="Joshua Aizenman" w:date="2022-02-03T04:01:00Z">
        <w:r w:rsidR="00B565DE" w:rsidRPr="00B565DE">
          <w:rPr>
            <w:rFonts w:ascii="Times New Roman" w:hAnsi="Times New Roman" w:cs="Times New Roman"/>
            <w:color w:val="222222"/>
            <w:sz w:val="24"/>
            <w:szCs w:val="24"/>
            <w:shd w:val="clear" w:color="auto" w:fill="FFFFFF"/>
            <w:rPrChange w:id="979" w:author="Joshua Aizenman" w:date="2022-02-03T04:05:00Z">
              <w:rPr>
                <w:rFonts w:ascii="Arial" w:hAnsi="Arial" w:cs="Arial"/>
                <w:color w:val="222222"/>
                <w:sz w:val="20"/>
                <w:szCs w:val="20"/>
                <w:shd w:val="clear" w:color="auto" w:fill="FFFFFF"/>
              </w:rPr>
            </w:rPrChange>
          </w:rPr>
          <w:t xml:space="preserve"> </w:t>
        </w:r>
      </w:ins>
      <w:del w:id="980" w:author="Joshua Aizenman" w:date="2022-02-03T04:01:00Z">
        <w:r w:rsidRPr="00B565DE" w:rsidDel="00B565DE">
          <w:rPr>
            <w:rFonts w:ascii="Times New Roman" w:eastAsia="Times New Roman" w:hAnsi="Times New Roman" w:cs="Times New Roman"/>
            <w:color w:val="222222"/>
            <w:sz w:val="24"/>
            <w:szCs w:val="24"/>
            <w:rPrChange w:id="981" w:author="Joshua Aizenman" w:date="2022-02-03T04:05:00Z">
              <w:rPr>
                <w:rFonts w:ascii="Times New Roman" w:eastAsia="Times New Roman" w:hAnsi="Times New Roman" w:cs="Times New Roman"/>
                <w:color w:val="222222"/>
                <w:sz w:val="24"/>
                <w:szCs w:val="24"/>
              </w:rPr>
            </w:rPrChange>
          </w:rPr>
          <w:delText>.</w:delText>
        </w:r>
      </w:del>
      <w:del w:id="982" w:author="Joshua Aizenman" w:date="2022-02-02T15:45:00Z">
        <w:r w:rsidRPr="00B565DE" w:rsidDel="004E3602">
          <w:rPr>
            <w:rFonts w:ascii="Times New Roman" w:eastAsia="Times New Roman" w:hAnsi="Times New Roman" w:cs="Times New Roman"/>
            <w:color w:val="222222"/>
            <w:sz w:val="24"/>
            <w:szCs w:val="24"/>
            <w:rPrChange w:id="983" w:author="Joshua Aizenman" w:date="2022-02-03T04:05:00Z">
              <w:rPr>
                <w:rFonts w:ascii="Times New Roman" w:eastAsia="Times New Roman" w:hAnsi="Times New Roman" w:cs="Times New Roman"/>
                <w:color w:val="222222"/>
                <w:sz w:val="24"/>
                <w:szCs w:val="24"/>
              </w:rPr>
            </w:rPrChange>
          </w:rPr>
          <w:delText xml:space="preserve"> </w:delText>
        </w:r>
      </w:del>
      <w:ins w:id="984" w:author="Joshua Aizenman" w:date="2022-02-02T15:44:00Z">
        <w:r w:rsidR="004E3602" w:rsidRPr="00B565DE">
          <w:rPr>
            <w:rFonts w:ascii="Times New Roman" w:eastAsia="Times New Roman" w:hAnsi="Times New Roman" w:cs="Times New Roman"/>
            <w:color w:val="222222"/>
            <w:sz w:val="24"/>
            <w:szCs w:val="24"/>
            <w:rPrChange w:id="985" w:author="Joshua Aizenman" w:date="2022-02-03T04:05:00Z">
              <w:rPr>
                <w:rFonts w:ascii="Times New Roman" w:eastAsia="Times New Roman" w:hAnsi="Times New Roman" w:cs="Times New Roman"/>
                <w:color w:val="222222"/>
                <w:sz w:val="24"/>
                <w:szCs w:val="24"/>
              </w:rPr>
            </w:rPrChange>
          </w:rPr>
          <w:t xml:space="preserve">Notably, the growing importance of GDP/Capita and </w:t>
        </w:r>
      </w:ins>
      <w:ins w:id="986" w:author="Joshua Aizenman" w:date="2022-02-02T15:45:00Z">
        <w:r w:rsidR="004E3602" w:rsidRPr="00B565DE">
          <w:rPr>
            <w:rFonts w:ascii="Times New Roman" w:eastAsia="Times New Roman" w:hAnsi="Times New Roman" w:cs="Times New Roman"/>
            <w:color w:val="222222"/>
            <w:sz w:val="24"/>
            <w:szCs w:val="24"/>
            <w:rPrChange w:id="987" w:author="Joshua Aizenman" w:date="2022-02-03T04:05:00Z">
              <w:rPr>
                <w:rFonts w:ascii="Times New Roman" w:eastAsia="Times New Roman" w:hAnsi="Times New Roman" w:cs="Times New Roman"/>
                <w:color w:val="222222"/>
                <w:sz w:val="24"/>
                <w:szCs w:val="24"/>
              </w:rPr>
            </w:rPrChange>
          </w:rPr>
          <w:t xml:space="preserve">vaccination rates </w:t>
        </w:r>
      </w:ins>
      <w:ins w:id="988" w:author="Joshua Aizenman" w:date="2022-02-02T15:49:00Z">
        <w:r w:rsidR="002777B0" w:rsidRPr="00B565DE">
          <w:rPr>
            <w:rFonts w:ascii="Times New Roman" w:eastAsia="Times New Roman" w:hAnsi="Times New Roman" w:cs="Times New Roman"/>
            <w:color w:val="222222"/>
            <w:sz w:val="24"/>
            <w:szCs w:val="24"/>
            <w:rPrChange w:id="989" w:author="Joshua Aizenman" w:date="2022-02-03T04:05:00Z">
              <w:rPr>
                <w:rFonts w:ascii="Times New Roman" w:eastAsia="Times New Roman" w:hAnsi="Times New Roman" w:cs="Times New Roman"/>
                <w:color w:val="222222"/>
                <w:sz w:val="24"/>
                <w:szCs w:val="24"/>
              </w:rPr>
            </w:rPrChange>
          </w:rPr>
          <w:t>in</w:t>
        </w:r>
      </w:ins>
      <w:ins w:id="990" w:author="Joshua Aizenman" w:date="2022-02-02T15:51:00Z">
        <w:r w:rsidR="002777B0" w:rsidRPr="00B565DE">
          <w:rPr>
            <w:rFonts w:ascii="Times New Roman" w:eastAsia="Times New Roman" w:hAnsi="Times New Roman" w:cs="Times New Roman"/>
            <w:color w:val="222222"/>
            <w:sz w:val="24"/>
            <w:szCs w:val="24"/>
            <w:rPrChange w:id="991" w:author="Joshua Aizenman" w:date="2022-02-03T04:05:00Z">
              <w:rPr>
                <w:rFonts w:ascii="Times New Roman" w:eastAsia="Times New Roman" w:hAnsi="Times New Roman" w:cs="Times New Roman"/>
                <w:color w:val="222222"/>
                <w:sz w:val="24"/>
                <w:szCs w:val="24"/>
              </w:rPr>
            </w:rPrChange>
          </w:rPr>
          <w:t xml:space="preserve"> explaining the </w:t>
        </w:r>
      </w:ins>
      <w:ins w:id="992" w:author="Joshua Aizenman" w:date="2022-02-02T16:38:00Z">
        <w:r w:rsidR="00C611DB" w:rsidRPr="00B565DE">
          <w:rPr>
            <w:rFonts w:ascii="Times New Roman" w:eastAsia="Times New Roman" w:hAnsi="Times New Roman" w:cs="Times New Roman"/>
            <w:color w:val="222222"/>
            <w:sz w:val="24"/>
            <w:szCs w:val="24"/>
            <w:rPrChange w:id="993" w:author="Joshua Aizenman" w:date="2022-02-03T04:05:00Z">
              <w:rPr>
                <w:rFonts w:ascii="Times New Roman" w:eastAsia="Times New Roman" w:hAnsi="Times New Roman" w:cs="Times New Roman"/>
                <w:color w:val="222222"/>
                <w:sz w:val="24"/>
                <w:szCs w:val="24"/>
              </w:rPr>
            </w:rPrChange>
          </w:rPr>
          <w:t>cross-country</w:t>
        </w:r>
      </w:ins>
      <w:ins w:id="994" w:author="Joshua Aizenman" w:date="2022-02-02T15:51:00Z">
        <w:r w:rsidR="002777B0" w:rsidRPr="00B565DE">
          <w:rPr>
            <w:rFonts w:ascii="Times New Roman" w:eastAsia="Times New Roman" w:hAnsi="Times New Roman" w:cs="Times New Roman"/>
            <w:color w:val="222222"/>
            <w:sz w:val="24"/>
            <w:szCs w:val="24"/>
            <w:rPrChange w:id="995" w:author="Joshua Aizenman" w:date="2022-02-03T04:05:00Z">
              <w:rPr>
                <w:rFonts w:ascii="Times New Roman" w:eastAsia="Times New Roman" w:hAnsi="Times New Roman" w:cs="Times New Roman"/>
                <w:color w:val="222222"/>
                <w:sz w:val="24"/>
                <w:szCs w:val="24"/>
              </w:rPr>
            </w:rPrChange>
          </w:rPr>
          <w:t xml:space="preserve"> variation of the</w:t>
        </w:r>
      </w:ins>
      <w:ins w:id="996" w:author="Joshua Aizenman" w:date="2022-02-02T15:49:00Z">
        <w:r w:rsidR="002777B0" w:rsidRPr="00B565DE">
          <w:rPr>
            <w:rFonts w:ascii="Times New Roman" w:eastAsia="Times New Roman" w:hAnsi="Times New Roman" w:cs="Times New Roman"/>
            <w:color w:val="222222"/>
            <w:sz w:val="24"/>
            <w:szCs w:val="24"/>
            <w:rPrChange w:id="997" w:author="Joshua Aizenman" w:date="2022-02-03T04:05:00Z">
              <w:rPr>
                <w:rFonts w:ascii="Times New Roman" w:eastAsia="Times New Roman" w:hAnsi="Times New Roman" w:cs="Times New Roman"/>
                <w:color w:val="222222"/>
                <w:sz w:val="24"/>
                <w:szCs w:val="24"/>
              </w:rPr>
            </w:rPrChange>
          </w:rPr>
          <w:t xml:space="preserve"> </w:t>
        </w:r>
      </w:ins>
      <w:ins w:id="998" w:author="Joshua Aizenman" w:date="2022-02-02T15:51:00Z">
        <w:r w:rsidR="002777B0" w:rsidRPr="00B565DE">
          <w:rPr>
            <w:rFonts w:ascii="Times New Roman" w:hAnsi="Times New Roman" w:cs="Times New Roman"/>
            <w:sz w:val="24"/>
            <w:szCs w:val="24"/>
            <w:rPrChange w:id="999" w:author="Joshua Aizenman" w:date="2022-02-03T04:05:00Z">
              <w:rPr>
                <w:rFonts w:ascii="Times New Roman" w:hAnsi="Times New Roman" w:cs="Times New Roman"/>
                <w:sz w:val="24"/>
                <w:szCs w:val="24"/>
              </w:rPr>
            </w:rPrChange>
          </w:rPr>
          <w:t>cumulative excess/official Covid-19 death ratios</w:t>
        </w:r>
      </w:ins>
      <w:ins w:id="1000" w:author="Joshua Aizenman" w:date="2022-02-02T15:50:00Z">
        <w:r w:rsidR="002777B0" w:rsidRPr="00B565DE">
          <w:rPr>
            <w:rFonts w:ascii="Times New Roman" w:eastAsia="Times New Roman" w:hAnsi="Times New Roman" w:cs="Times New Roman"/>
            <w:color w:val="222222"/>
            <w:sz w:val="24"/>
            <w:szCs w:val="24"/>
            <w:rPrChange w:id="1001" w:author="Joshua Aizenman" w:date="2022-02-03T04:05:00Z">
              <w:rPr>
                <w:rFonts w:ascii="Times New Roman" w:eastAsia="Times New Roman" w:hAnsi="Times New Roman" w:cs="Times New Roman"/>
                <w:color w:val="222222"/>
                <w:sz w:val="24"/>
                <w:szCs w:val="24"/>
              </w:rPr>
            </w:rPrChange>
          </w:rPr>
          <w:t xml:space="preserve"> </w:t>
        </w:r>
      </w:ins>
      <w:ins w:id="1002" w:author="Joshua Aizenman" w:date="2022-02-02T15:51:00Z">
        <w:r w:rsidR="002777B0" w:rsidRPr="00B565DE">
          <w:rPr>
            <w:rFonts w:ascii="Times New Roman" w:eastAsia="Times New Roman" w:hAnsi="Times New Roman" w:cs="Times New Roman"/>
            <w:color w:val="222222"/>
            <w:sz w:val="24"/>
            <w:szCs w:val="24"/>
            <w:rPrChange w:id="1003" w:author="Joshua Aizenman" w:date="2022-02-03T04:05:00Z">
              <w:rPr>
                <w:rFonts w:ascii="Times New Roman" w:eastAsia="Times New Roman" w:hAnsi="Times New Roman" w:cs="Times New Roman"/>
                <w:color w:val="222222"/>
                <w:sz w:val="24"/>
                <w:szCs w:val="24"/>
              </w:rPr>
            </w:rPrChange>
          </w:rPr>
          <w:t>at the end of</w:t>
        </w:r>
      </w:ins>
      <w:ins w:id="1004" w:author="Joshua Aizenman" w:date="2022-02-02T15:50:00Z">
        <w:r w:rsidR="002777B0" w:rsidRPr="00B565DE">
          <w:rPr>
            <w:rFonts w:ascii="Times New Roman" w:eastAsia="Times New Roman" w:hAnsi="Times New Roman" w:cs="Times New Roman"/>
            <w:color w:val="222222"/>
            <w:sz w:val="24"/>
            <w:szCs w:val="24"/>
            <w:rPrChange w:id="1005" w:author="Joshua Aizenman" w:date="2022-02-03T04:05:00Z">
              <w:rPr>
                <w:rFonts w:ascii="Times New Roman" w:eastAsia="Times New Roman" w:hAnsi="Times New Roman" w:cs="Times New Roman"/>
                <w:color w:val="222222"/>
                <w:sz w:val="24"/>
                <w:szCs w:val="24"/>
              </w:rPr>
            </w:rPrChange>
          </w:rPr>
          <w:t xml:space="preserve"> 2021 </w:t>
        </w:r>
      </w:ins>
      <w:ins w:id="1006" w:author="Joshua Aizenman" w:date="2022-02-02T15:45:00Z">
        <w:r w:rsidR="004E3602" w:rsidRPr="00B565DE">
          <w:rPr>
            <w:rFonts w:ascii="Times New Roman" w:eastAsia="Times New Roman" w:hAnsi="Times New Roman" w:cs="Times New Roman"/>
            <w:color w:val="222222"/>
            <w:sz w:val="24"/>
            <w:szCs w:val="24"/>
            <w:rPrChange w:id="1007" w:author="Joshua Aizenman" w:date="2022-02-03T04:05:00Z">
              <w:rPr>
                <w:rFonts w:ascii="Times New Roman" w:eastAsia="Times New Roman" w:hAnsi="Times New Roman" w:cs="Times New Roman"/>
                <w:color w:val="222222"/>
                <w:sz w:val="24"/>
                <w:szCs w:val="24"/>
              </w:rPr>
            </w:rPrChange>
          </w:rPr>
          <w:t xml:space="preserve">is in line with WHO concerns about </w:t>
        </w:r>
      </w:ins>
      <w:ins w:id="1008" w:author="Joshua Aizenman" w:date="2022-02-02T15:49:00Z">
        <w:r w:rsidR="002777B0" w:rsidRPr="00B565DE">
          <w:rPr>
            <w:rFonts w:ascii="Times New Roman" w:eastAsia="Times New Roman" w:hAnsi="Times New Roman" w:cs="Times New Roman"/>
            <w:color w:val="222222"/>
            <w:sz w:val="24"/>
            <w:szCs w:val="24"/>
            <w:rPrChange w:id="1009" w:author="Joshua Aizenman" w:date="2022-02-03T04:05:00Z">
              <w:rPr>
                <w:rFonts w:ascii="Times New Roman" w:eastAsia="Times New Roman" w:hAnsi="Times New Roman" w:cs="Times New Roman"/>
                <w:color w:val="222222"/>
                <w:sz w:val="24"/>
                <w:szCs w:val="24"/>
              </w:rPr>
            </w:rPrChange>
          </w:rPr>
          <w:t>the global shortages of vaccinations, resulting with unequal worldwide vaccination rates.</w:t>
        </w:r>
      </w:ins>
      <w:bookmarkStart w:id="1010" w:name="_GoBack"/>
      <w:bookmarkEnd w:id="1010"/>
    </w:p>
    <w:p w14:paraId="356A0FF1" w14:textId="67168A0D" w:rsidR="00580C81" w:rsidRPr="00D7451B" w:rsidRDefault="00870A18"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noProof/>
          <w:sz w:val="24"/>
          <w:szCs w:val="24"/>
        </w:rPr>
        <w:lastRenderedPageBreak/>
        <w:drawing>
          <wp:anchor distT="0" distB="0" distL="114300" distR="114300" simplePos="0" relativeHeight="251658240" behindDoc="0" locked="0" layoutInCell="1" allowOverlap="1" wp14:anchorId="08131261" wp14:editId="316FAFEB">
            <wp:simplePos x="0" y="0"/>
            <wp:positionH relativeFrom="column">
              <wp:posOffset>-773724</wp:posOffset>
            </wp:positionH>
            <wp:positionV relativeFrom="paragraph">
              <wp:posOffset>364490</wp:posOffset>
            </wp:positionV>
            <wp:extent cx="7899400" cy="50582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0" cy="5058236"/>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Pr>
          <w:rFonts w:ascii="Times New Roman" w:eastAsia="Book Antiqua" w:hAnsi="Times New Roman" w:cs="Times New Roman"/>
          <w:b/>
          <w:sz w:val="24"/>
          <w:szCs w:val="24"/>
        </w:rPr>
        <w:t xml:space="preserve">Table 7: </w:t>
      </w:r>
      <w:r w:rsidR="00580C81" w:rsidRPr="00D7451B">
        <w:rPr>
          <w:rFonts w:ascii="Times New Roman" w:hAnsi="Times New Roman" w:cs="Times New Roman"/>
          <w:color w:val="222222"/>
          <w:sz w:val="24"/>
          <w:szCs w:val="24"/>
          <w:shd w:val="clear" w:color="auto" w:fill="FFFFFF"/>
        </w:rPr>
        <w:t>Country official mortality quartile against excess mortality quartile.</w:t>
      </w:r>
      <w:r w:rsidR="00580C81" w:rsidRPr="00D7451B">
        <w:rPr>
          <w:rFonts w:ascii="Times New Roman" w:hAnsi="Times New Roman" w:cs="Times New Roman"/>
          <w:b/>
          <w:color w:val="222222"/>
          <w:sz w:val="24"/>
          <w:szCs w:val="24"/>
          <w:shd w:val="clear" w:color="auto" w:fill="FFFFFF"/>
        </w:rPr>
        <w:t xml:space="preserve">      </w:t>
      </w:r>
    </w:p>
    <w:p w14:paraId="40F26585" w14:textId="5C41E5B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sz w:val="24"/>
          <w:szCs w:val="24"/>
        </w:rPr>
        <w:br w:type="page"/>
      </w:r>
    </w:p>
    <w:tbl>
      <w:tblPr>
        <w:tblStyle w:val="TableGrid"/>
        <w:tblpPr w:leftFromText="180" w:rightFromText="180" w:vertAnchor="text" w:horzAnchor="margin" w:tblpY="449"/>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14:paraId="5BDD9C56" w14:textId="77777777" w:rsidTr="004D6CF2">
        <w:trPr>
          <w:trHeight w:val="260"/>
          <w:ins w:id="1011" w:author="Nair-Desai, Sameer" w:date="2022-02-02T11:34:00Z"/>
        </w:trPr>
        <w:tc>
          <w:tcPr>
            <w:tcW w:w="3960" w:type="dxa"/>
          </w:tcPr>
          <w:p w14:paraId="47410EF8" w14:textId="77777777" w:rsidR="004D6CF2" w:rsidRPr="00D77E5C" w:rsidRDefault="004D6CF2" w:rsidP="004D6CF2">
            <w:pPr>
              <w:jc w:val="center"/>
              <w:rPr>
                <w:ins w:id="1012" w:author="Nair-Desai, Sameer" w:date="2022-02-02T11:34:00Z"/>
                <w:rFonts w:ascii="Times New Roman" w:hAnsi="Times New Roman" w:cs="Times New Roman"/>
                <w:b/>
                <w:bCs/>
                <w:sz w:val="24"/>
                <w:szCs w:val="24"/>
              </w:rPr>
            </w:pPr>
            <w:ins w:id="1013" w:author="Nair-Desai, Sameer" w:date="2022-02-02T11:34:00Z">
              <w:r>
                <w:rPr>
                  <w:rFonts w:ascii="Times New Roman" w:hAnsi="Times New Roman" w:cs="Times New Roman"/>
                  <w:b/>
                  <w:bCs/>
                  <w:sz w:val="24"/>
                  <w:szCs w:val="24"/>
                </w:rPr>
                <w:lastRenderedPageBreak/>
                <w:t>Variable</w:t>
              </w:r>
            </w:ins>
          </w:p>
        </w:tc>
        <w:tc>
          <w:tcPr>
            <w:tcW w:w="1087" w:type="dxa"/>
          </w:tcPr>
          <w:p w14:paraId="25E8087A" w14:textId="77777777" w:rsidR="004D6CF2" w:rsidRPr="00D77E5C" w:rsidRDefault="004D6CF2" w:rsidP="004D6CF2">
            <w:pPr>
              <w:jc w:val="center"/>
              <w:rPr>
                <w:ins w:id="1014" w:author="Nair-Desai, Sameer" w:date="2022-02-02T11:34:00Z"/>
                <w:rFonts w:ascii="Times New Roman" w:hAnsi="Times New Roman" w:cs="Times New Roman"/>
                <w:b/>
                <w:bCs/>
                <w:sz w:val="24"/>
                <w:szCs w:val="24"/>
              </w:rPr>
            </w:pPr>
            <w:ins w:id="1015" w:author="Nair-Desai, Sameer" w:date="2022-02-02T11:34:00Z">
              <w:r w:rsidRPr="00D77E5C">
                <w:rPr>
                  <w:rFonts w:ascii="Times New Roman" w:hAnsi="Times New Roman" w:cs="Times New Roman"/>
                  <w:b/>
                  <w:bCs/>
                  <w:sz w:val="24"/>
                  <w:szCs w:val="24"/>
                </w:rPr>
                <w:t>Mean</w:t>
              </w:r>
            </w:ins>
          </w:p>
        </w:tc>
        <w:tc>
          <w:tcPr>
            <w:tcW w:w="1080" w:type="dxa"/>
          </w:tcPr>
          <w:p w14:paraId="5199F5A1" w14:textId="77777777" w:rsidR="004D6CF2" w:rsidRPr="00D77E5C" w:rsidRDefault="004D6CF2" w:rsidP="004D6CF2">
            <w:pPr>
              <w:jc w:val="center"/>
              <w:rPr>
                <w:ins w:id="1016" w:author="Nair-Desai, Sameer" w:date="2022-02-02T11:34:00Z"/>
                <w:rFonts w:ascii="Times New Roman" w:hAnsi="Times New Roman" w:cs="Times New Roman"/>
                <w:b/>
                <w:bCs/>
                <w:sz w:val="24"/>
                <w:szCs w:val="24"/>
              </w:rPr>
            </w:pPr>
            <w:ins w:id="1017" w:author="Nair-Desai, Sameer" w:date="2022-02-02T11:34:00Z">
              <w:r w:rsidRPr="00D77E5C">
                <w:rPr>
                  <w:rFonts w:ascii="Times New Roman" w:hAnsi="Times New Roman" w:cs="Times New Roman"/>
                  <w:b/>
                  <w:bCs/>
                  <w:sz w:val="24"/>
                  <w:szCs w:val="24"/>
                </w:rPr>
                <w:t>S.D.</w:t>
              </w:r>
            </w:ins>
          </w:p>
        </w:tc>
        <w:tc>
          <w:tcPr>
            <w:tcW w:w="1080" w:type="dxa"/>
          </w:tcPr>
          <w:p w14:paraId="1A70FC01" w14:textId="77777777" w:rsidR="004D6CF2" w:rsidRPr="00D77E5C" w:rsidRDefault="004D6CF2" w:rsidP="004D6CF2">
            <w:pPr>
              <w:jc w:val="center"/>
              <w:rPr>
                <w:ins w:id="1018" w:author="Nair-Desai, Sameer" w:date="2022-02-02T11:34:00Z"/>
                <w:rFonts w:ascii="Times New Roman" w:hAnsi="Times New Roman" w:cs="Times New Roman"/>
                <w:b/>
                <w:bCs/>
                <w:sz w:val="24"/>
                <w:szCs w:val="24"/>
              </w:rPr>
            </w:pPr>
            <w:ins w:id="1019" w:author="Nair-Desai, Sameer" w:date="2022-02-02T11:34:00Z">
              <w:r w:rsidRPr="00D77E5C">
                <w:rPr>
                  <w:rFonts w:ascii="Times New Roman" w:hAnsi="Times New Roman" w:cs="Times New Roman"/>
                  <w:b/>
                  <w:bCs/>
                  <w:sz w:val="24"/>
                  <w:szCs w:val="24"/>
                </w:rPr>
                <w:t>Mi</w:t>
              </w:r>
              <w:r>
                <w:rPr>
                  <w:rFonts w:ascii="Times New Roman" w:hAnsi="Times New Roman" w:cs="Times New Roman"/>
                  <w:b/>
                  <w:bCs/>
                  <w:sz w:val="24"/>
                  <w:szCs w:val="24"/>
                </w:rPr>
                <w:t>n.</w:t>
              </w:r>
            </w:ins>
          </w:p>
        </w:tc>
        <w:tc>
          <w:tcPr>
            <w:tcW w:w="1080" w:type="dxa"/>
          </w:tcPr>
          <w:p w14:paraId="7B807605" w14:textId="77777777" w:rsidR="004D6CF2" w:rsidRPr="00D77E5C" w:rsidRDefault="004D6CF2" w:rsidP="004D6CF2">
            <w:pPr>
              <w:jc w:val="center"/>
              <w:rPr>
                <w:ins w:id="1020" w:author="Nair-Desai, Sameer" w:date="2022-02-02T11:34:00Z"/>
                <w:rFonts w:ascii="Times New Roman" w:hAnsi="Times New Roman" w:cs="Times New Roman"/>
                <w:b/>
                <w:bCs/>
                <w:sz w:val="24"/>
                <w:szCs w:val="24"/>
              </w:rPr>
            </w:pPr>
            <w:ins w:id="1021" w:author="Nair-Desai, Sameer" w:date="2022-02-02T11:34: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
          <w:p w14:paraId="0A3C9ED9" w14:textId="77777777" w:rsidR="004D6CF2" w:rsidRPr="00D77E5C" w:rsidRDefault="004D6CF2" w:rsidP="004D6CF2">
            <w:pPr>
              <w:jc w:val="center"/>
              <w:rPr>
                <w:ins w:id="1022" w:author="Nair-Desai, Sameer" w:date="2022-02-02T11:34:00Z"/>
                <w:rFonts w:ascii="Times New Roman" w:hAnsi="Times New Roman" w:cs="Times New Roman"/>
                <w:b/>
                <w:bCs/>
                <w:sz w:val="24"/>
                <w:szCs w:val="24"/>
              </w:rPr>
            </w:pPr>
            <w:ins w:id="1023" w:author="Nair-Desai, Sameer" w:date="2022-02-02T11:34: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
          <w:p w14:paraId="52A69637" w14:textId="77777777" w:rsidR="004D6CF2" w:rsidRPr="00D77E5C" w:rsidRDefault="004D6CF2" w:rsidP="004D6CF2">
            <w:pPr>
              <w:jc w:val="center"/>
              <w:rPr>
                <w:ins w:id="1024" w:author="Nair-Desai, Sameer" w:date="2022-02-02T11:34:00Z"/>
                <w:rFonts w:ascii="Times New Roman" w:hAnsi="Times New Roman" w:cs="Times New Roman"/>
                <w:b/>
                <w:bCs/>
                <w:sz w:val="24"/>
                <w:szCs w:val="24"/>
              </w:rPr>
            </w:pPr>
            <w:ins w:id="1025" w:author="Nair-Desai, Sameer" w:date="2022-02-02T11:34:00Z">
              <w:r w:rsidRPr="00D77E5C">
                <w:rPr>
                  <w:rFonts w:ascii="Times New Roman" w:hAnsi="Times New Roman" w:cs="Times New Roman"/>
                  <w:b/>
                  <w:bCs/>
                  <w:sz w:val="24"/>
                  <w:szCs w:val="24"/>
                </w:rPr>
                <w:t>Ma</w:t>
              </w:r>
              <w:r>
                <w:rPr>
                  <w:rFonts w:ascii="Times New Roman" w:hAnsi="Times New Roman" w:cs="Times New Roman"/>
                  <w:b/>
                  <w:bCs/>
                  <w:sz w:val="24"/>
                  <w:szCs w:val="24"/>
                </w:rPr>
                <w:t>x.</w:t>
              </w:r>
            </w:ins>
          </w:p>
        </w:tc>
      </w:tr>
      <w:tr w:rsidR="004D6CF2" w:rsidRPr="00D77E5C" w14:paraId="6A07353E" w14:textId="77777777" w:rsidTr="004D6CF2">
        <w:trPr>
          <w:trHeight w:val="242"/>
          <w:ins w:id="1026" w:author="Nair-Desai, Sameer" w:date="2022-02-02T11:34:00Z"/>
        </w:trPr>
        <w:tc>
          <w:tcPr>
            <w:tcW w:w="10447" w:type="dxa"/>
            <w:gridSpan w:val="7"/>
          </w:tcPr>
          <w:p w14:paraId="5FC37FB5" w14:textId="77777777" w:rsidR="004D6CF2" w:rsidRPr="00D77E5C" w:rsidRDefault="004D6CF2" w:rsidP="004D6CF2">
            <w:pPr>
              <w:jc w:val="center"/>
              <w:rPr>
                <w:ins w:id="1027" w:author="Nair-Desai, Sameer" w:date="2022-02-02T11:34:00Z"/>
                <w:rFonts w:ascii="Times New Roman" w:hAnsi="Times New Roman" w:cs="Times New Roman"/>
                <w:b/>
                <w:bCs/>
                <w:sz w:val="24"/>
                <w:szCs w:val="24"/>
              </w:rPr>
            </w:pPr>
            <w:ins w:id="1028" w:author="Nair-Desai, Sameer" w:date="2022-02-02T11:34:00Z">
              <w:r w:rsidRPr="00D77E5C">
                <w:rPr>
                  <w:rFonts w:ascii="Times New Roman" w:hAnsi="Times New Roman" w:cs="Times New Roman"/>
                  <w:b/>
                  <w:bCs/>
                  <w:sz w:val="24"/>
                  <w:szCs w:val="24"/>
                </w:rPr>
                <w:t>Doing Better in Excess</w:t>
              </w:r>
            </w:ins>
          </w:p>
        </w:tc>
      </w:tr>
      <w:tr w:rsidR="004D6CF2" w:rsidRPr="00D77E5C" w14:paraId="44DF5394" w14:textId="77777777" w:rsidTr="004D6CF2">
        <w:trPr>
          <w:ins w:id="1029" w:author="Nair-Desai, Sameer" w:date="2022-02-02T11:34:00Z"/>
        </w:trPr>
        <w:tc>
          <w:tcPr>
            <w:tcW w:w="3960" w:type="dxa"/>
          </w:tcPr>
          <w:p w14:paraId="31927A58" w14:textId="77777777" w:rsidR="004D6CF2" w:rsidRPr="00D77E5C" w:rsidRDefault="004D6CF2" w:rsidP="004D6CF2">
            <w:pPr>
              <w:rPr>
                <w:ins w:id="1030" w:author="Nair-Desai, Sameer" w:date="2022-02-02T11:34:00Z"/>
                <w:rFonts w:ascii="Times New Roman" w:hAnsi="Times New Roman" w:cs="Times New Roman"/>
                <w:sz w:val="24"/>
                <w:szCs w:val="24"/>
              </w:rPr>
            </w:pPr>
            <w:ins w:id="1031" w:author="Nair-Desai, Sameer" w:date="2022-02-02T11:34:00Z">
              <w:r>
                <w:rPr>
                  <w:rFonts w:ascii="Times New Roman" w:hAnsi="Times New Roman" w:cs="Times New Roman"/>
                  <w:sz w:val="24"/>
                  <w:szCs w:val="24"/>
                </w:rPr>
                <w:t>Population Density</w:t>
              </w:r>
            </w:ins>
          </w:p>
        </w:tc>
        <w:tc>
          <w:tcPr>
            <w:tcW w:w="1087" w:type="dxa"/>
          </w:tcPr>
          <w:p w14:paraId="5B6C4E3F" w14:textId="77777777" w:rsidR="004D6CF2" w:rsidRPr="00D77E5C" w:rsidRDefault="004D6CF2" w:rsidP="004D6CF2">
            <w:pPr>
              <w:jc w:val="center"/>
              <w:rPr>
                <w:ins w:id="1032" w:author="Nair-Desai, Sameer" w:date="2022-02-02T11:34:00Z"/>
                <w:rFonts w:ascii="Times New Roman" w:hAnsi="Times New Roman" w:cs="Times New Roman"/>
                <w:sz w:val="24"/>
                <w:szCs w:val="24"/>
              </w:rPr>
            </w:pPr>
            <w:ins w:id="1033" w:author="Nair-Desai, Sameer" w:date="2022-02-02T11:34:00Z">
              <w:r>
                <w:rPr>
                  <w:rFonts w:ascii="Times New Roman" w:hAnsi="Times New Roman" w:cs="Times New Roman"/>
                  <w:sz w:val="24"/>
                  <w:szCs w:val="24"/>
                </w:rPr>
                <w:t>92.4</w:t>
              </w:r>
            </w:ins>
          </w:p>
        </w:tc>
        <w:tc>
          <w:tcPr>
            <w:tcW w:w="1080" w:type="dxa"/>
          </w:tcPr>
          <w:p w14:paraId="65029D47" w14:textId="77777777" w:rsidR="004D6CF2" w:rsidRPr="00D77E5C" w:rsidRDefault="004D6CF2" w:rsidP="004D6CF2">
            <w:pPr>
              <w:jc w:val="center"/>
              <w:rPr>
                <w:ins w:id="1034" w:author="Nair-Desai, Sameer" w:date="2022-02-02T11:34:00Z"/>
                <w:rFonts w:ascii="Times New Roman" w:hAnsi="Times New Roman" w:cs="Times New Roman"/>
                <w:sz w:val="24"/>
                <w:szCs w:val="24"/>
              </w:rPr>
            </w:pPr>
            <w:ins w:id="1035" w:author="Nair-Desai, Sameer" w:date="2022-02-02T11:34:00Z">
              <w:r>
                <w:rPr>
                  <w:rFonts w:ascii="Times New Roman" w:hAnsi="Times New Roman" w:cs="Times New Roman"/>
                  <w:sz w:val="24"/>
                  <w:szCs w:val="24"/>
                </w:rPr>
                <w:t>119.4</w:t>
              </w:r>
            </w:ins>
          </w:p>
        </w:tc>
        <w:tc>
          <w:tcPr>
            <w:tcW w:w="1080" w:type="dxa"/>
          </w:tcPr>
          <w:p w14:paraId="30589731" w14:textId="77777777" w:rsidR="004D6CF2" w:rsidRPr="00D77E5C" w:rsidRDefault="004D6CF2" w:rsidP="004D6CF2">
            <w:pPr>
              <w:jc w:val="center"/>
              <w:rPr>
                <w:ins w:id="1036" w:author="Nair-Desai, Sameer" w:date="2022-02-02T11:34:00Z"/>
                <w:rFonts w:ascii="Times New Roman" w:hAnsi="Times New Roman" w:cs="Times New Roman"/>
                <w:sz w:val="24"/>
                <w:szCs w:val="24"/>
              </w:rPr>
            </w:pPr>
            <w:ins w:id="1037" w:author="Nair-Desai, Sameer" w:date="2022-02-02T11:34:00Z">
              <w:r>
                <w:rPr>
                  <w:rFonts w:ascii="Times New Roman" w:hAnsi="Times New Roman" w:cs="Times New Roman"/>
                  <w:sz w:val="24"/>
                  <w:szCs w:val="24"/>
                </w:rPr>
                <w:t>2.0</w:t>
              </w:r>
            </w:ins>
          </w:p>
        </w:tc>
        <w:tc>
          <w:tcPr>
            <w:tcW w:w="1080" w:type="dxa"/>
          </w:tcPr>
          <w:p w14:paraId="51AD09F1" w14:textId="77777777" w:rsidR="004D6CF2" w:rsidRPr="00D77E5C" w:rsidRDefault="004D6CF2" w:rsidP="004D6CF2">
            <w:pPr>
              <w:jc w:val="center"/>
              <w:rPr>
                <w:ins w:id="1038" w:author="Nair-Desai, Sameer" w:date="2022-02-02T11:34:00Z"/>
                <w:rFonts w:ascii="Times New Roman" w:hAnsi="Times New Roman" w:cs="Times New Roman"/>
                <w:sz w:val="24"/>
                <w:szCs w:val="24"/>
              </w:rPr>
            </w:pPr>
            <w:ins w:id="1039" w:author="Nair-Desai, Sameer" w:date="2022-02-02T11:34:00Z">
              <w:r>
                <w:rPr>
                  <w:rFonts w:ascii="Times New Roman" w:hAnsi="Times New Roman" w:cs="Times New Roman"/>
                  <w:sz w:val="24"/>
                  <w:szCs w:val="24"/>
                </w:rPr>
                <w:t>16.2</w:t>
              </w:r>
            </w:ins>
          </w:p>
        </w:tc>
        <w:tc>
          <w:tcPr>
            <w:tcW w:w="1080" w:type="dxa"/>
          </w:tcPr>
          <w:p w14:paraId="766345E7" w14:textId="77777777" w:rsidR="004D6CF2" w:rsidRPr="00D77E5C" w:rsidRDefault="004D6CF2" w:rsidP="004D6CF2">
            <w:pPr>
              <w:jc w:val="center"/>
              <w:rPr>
                <w:ins w:id="1040" w:author="Nair-Desai, Sameer" w:date="2022-02-02T11:34:00Z"/>
                <w:rFonts w:ascii="Times New Roman" w:hAnsi="Times New Roman" w:cs="Times New Roman"/>
                <w:sz w:val="24"/>
                <w:szCs w:val="24"/>
              </w:rPr>
            </w:pPr>
            <w:ins w:id="1041" w:author="Nair-Desai, Sameer" w:date="2022-02-02T11:34:00Z">
              <w:r>
                <w:rPr>
                  <w:rFonts w:ascii="Times New Roman" w:hAnsi="Times New Roman" w:cs="Times New Roman"/>
                  <w:sz w:val="24"/>
                  <w:szCs w:val="24"/>
                </w:rPr>
                <w:t>116.0</w:t>
              </w:r>
            </w:ins>
          </w:p>
        </w:tc>
        <w:tc>
          <w:tcPr>
            <w:tcW w:w="1080" w:type="dxa"/>
          </w:tcPr>
          <w:p w14:paraId="597DA993" w14:textId="77777777" w:rsidR="004D6CF2" w:rsidRPr="00D77E5C" w:rsidRDefault="004D6CF2" w:rsidP="004D6CF2">
            <w:pPr>
              <w:jc w:val="center"/>
              <w:rPr>
                <w:ins w:id="1042" w:author="Nair-Desai, Sameer" w:date="2022-02-02T11:34:00Z"/>
                <w:rFonts w:ascii="Times New Roman" w:hAnsi="Times New Roman" w:cs="Times New Roman"/>
                <w:sz w:val="24"/>
                <w:szCs w:val="24"/>
              </w:rPr>
            </w:pPr>
            <w:ins w:id="1043" w:author="Nair-Desai, Sameer" w:date="2022-02-02T11:34:00Z">
              <w:r>
                <w:rPr>
                  <w:rFonts w:ascii="Times New Roman" w:hAnsi="Times New Roman" w:cs="Times New Roman"/>
                  <w:sz w:val="24"/>
                  <w:szCs w:val="24"/>
                </w:rPr>
                <w:t>402.6</w:t>
              </w:r>
            </w:ins>
          </w:p>
        </w:tc>
      </w:tr>
      <w:tr w:rsidR="004D6CF2" w:rsidRPr="00D77E5C" w14:paraId="035281BB" w14:textId="77777777" w:rsidTr="004D6CF2">
        <w:trPr>
          <w:ins w:id="1044" w:author="Nair-Desai, Sameer" w:date="2022-02-02T11:34:00Z"/>
        </w:trPr>
        <w:tc>
          <w:tcPr>
            <w:tcW w:w="3960" w:type="dxa"/>
          </w:tcPr>
          <w:p w14:paraId="4696332D" w14:textId="77777777" w:rsidR="004D6CF2" w:rsidRPr="00D77E5C" w:rsidRDefault="004D6CF2" w:rsidP="004D6CF2">
            <w:pPr>
              <w:rPr>
                <w:ins w:id="1045" w:author="Nair-Desai, Sameer" w:date="2022-02-02T11:34:00Z"/>
                <w:rFonts w:ascii="Times New Roman" w:hAnsi="Times New Roman" w:cs="Times New Roman"/>
                <w:sz w:val="24"/>
                <w:szCs w:val="24"/>
              </w:rPr>
            </w:pPr>
            <w:ins w:id="1046" w:author="Nair-Desai, Sameer" w:date="2022-02-02T11:34:00Z">
              <w:r>
                <w:rPr>
                  <w:rFonts w:ascii="Times New Roman" w:hAnsi="Times New Roman" w:cs="Times New Roman"/>
                  <w:sz w:val="24"/>
                  <w:szCs w:val="24"/>
                </w:rPr>
                <w:t>Urban Population Share</w:t>
              </w:r>
            </w:ins>
          </w:p>
        </w:tc>
        <w:tc>
          <w:tcPr>
            <w:tcW w:w="1087" w:type="dxa"/>
          </w:tcPr>
          <w:p w14:paraId="0B361A18" w14:textId="77777777" w:rsidR="004D6CF2" w:rsidRPr="00D77E5C" w:rsidRDefault="004D6CF2" w:rsidP="004D6CF2">
            <w:pPr>
              <w:jc w:val="center"/>
              <w:rPr>
                <w:ins w:id="1047" w:author="Nair-Desai, Sameer" w:date="2022-02-02T11:34:00Z"/>
                <w:rFonts w:ascii="Times New Roman" w:hAnsi="Times New Roman" w:cs="Times New Roman"/>
                <w:sz w:val="24"/>
                <w:szCs w:val="24"/>
              </w:rPr>
            </w:pPr>
            <w:ins w:id="1048" w:author="Nair-Desai, Sameer" w:date="2022-02-02T11:34:00Z">
              <w:r>
                <w:rPr>
                  <w:rFonts w:ascii="Times New Roman" w:hAnsi="Times New Roman" w:cs="Times New Roman"/>
                  <w:sz w:val="24"/>
                  <w:szCs w:val="24"/>
                </w:rPr>
                <w:t>79.7</w:t>
              </w:r>
            </w:ins>
          </w:p>
        </w:tc>
        <w:tc>
          <w:tcPr>
            <w:tcW w:w="1080" w:type="dxa"/>
          </w:tcPr>
          <w:p w14:paraId="3593CEE8" w14:textId="77777777" w:rsidR="004D6CF2" w:rsidRPr="00D77E5C" w:rsidRDefault="004D6CF2" w:rsidP="004D6CF2">
            <w:pPr>
              <w:jc w:val="center"/>
              <w:rPr>
                <w:ins w:id="1049" w:author="Nair-Desai, Sameer" w:date="2022-02-02T11:34:00Z"/>
                <w:rFonts w:ascii="Times New Roman" w:hAnsi="Times New Roman" w:cs="Times New Roman"/>
                <w:sz w:val="24"/>
                <w:szCs w:val="24"/>
              </w:rPr>
            </w:pPr>
            <w:ins w:id="1050" w:author="Nair-Desai, Sameer" w:date="2022-02-02T11:34:00Z">
              <w:r>
                <w:rPr>
                  <w:rFonts w:ascii="Times New Roman" w:hAnsi="Times New Roman" w:cs="Times New Roman"/>
                  <w:sz w:val="24"/>
                  <w:szCs w:val="24"/>
                </w:rPr>
                <w:t>10.8</w:t>
              </w:r>
            </w:ins>
          </w:p>
        </w:tc>
        <w:tc>
          <w:tcPr>
            <w:tcW w:w="1080" w:type="dxa"/>
          </w:tcPr>
          <w:p w14:paraId="02755900" w14:textId="77777777" w:rsidR="004D6CF2" w:rsidRPr="00D77E5C" w:rsidRDefault="004D6CF2" w:rsidP="004D6CF2">
            <w:pPr>
              <w:jc w:val="center"/>
              <w:rPr>
                <w:ins w:id="1051" w:author="Nair-Desai, Sameer" w:date="2022-02-02T11:34:00Z"/>
                <w:rFonts w:ascii="Times New Roman" w:hAnsi="Times New Roman" w:cs="Times New Roman"/>
                <w:sz w:val="24"/>
                <w:szCs w:val="24"/>
              </w:rPr>
            </w:pPr>
            <w:ins w:id="1052" w:author="Nair-Desai, Sameer" w:date="2022-02-02T11:34:00Z">
              <w:r>
                <w:rPr>
                  <w:rFonts w:ascii="Times New Roman" w:hAnsi="Times New Roman" w:cs="Times New Roman"/>
                  <w:sz w:val="24"/>
                  <w:szCs w:val="24"/>
                </w:rPr>
                <w:t>63.2</w:t>
              </w:r>
            </w:ins>
          </w:p>
        </w:tc>
        <w:tc>
          <w:tcPr>
            <w:tcW w:w="1080" w:type="dxa"/>
          </w:tcPr>
          <w:p w14:paraId="6AE409BF" w14:textId="77777777" w:rsidR="004D6CF2" w:rsidRPr="00D77E5C" w:rsidRDefault="004D6CF2" w:rsidP="004D6CF2">
            <w:pPr>
              <w:jc w:val="center"/>
              <w:rPr>
                <w:ins w:id="1053" w:author="Nair-Desai, Sameer" w:date="2022-02-02T11:34:00Z"/>
                <w:rFonts w:ascii="Times New Roman" w:hAnsi="Times New Roman" w:cs="Times New Roman"/>
                <w:sz w:val="24"/>
                <w:szCs w:val="24"/>
              </w:rPr>
            </w:pPr>
            <w:ins w:id="1054" w:author="Nair-Desai, Sameer" w:date="2022-02-02T11:34:00Z">
              <w:r>
                <w:rPr>
                  <w:rFonts w:ascii="Times New Roman" w:hAnsi="Times New Roman" w:cs="Times New Roman"/>
                  <w:sz w:val="24"/>
                  <w:szCs w:val="24"/>
                </w:rPr>
                <w:t>70.3</w:t>
              </w:r>
            </w:ins>
          </w:p>
        </w:tc>
        <w:tc>
          <w:tcPr>
            <w:tcW w:w="1080" w:type="dxa"/>
          </w:tcPr>
          <w:p w14:paraId="4956DFCC" w14:textId="77777777" w:rsidR="004D6CF2" w:rsidRPr="00D77E5C" w:rsidRDefault="004D6CF2" w:rsidP="004D6CF2">
            <w:pPr>
              <w:jc w:val="center"/>
              <w:rPr>
                <w:ins w:id="1055" w:author="Nair-Desai, Sameer" w:date="2022-02-02T11:34:00Z"/>
                <w:rFonts w:ascii="Times New Roman" w:hAnsi="Times New Roman" w:cs="Times New Roman"/>
                <w:sz w:val="24"/>
                <w:szCs w:val="24"/>
              </w:rPr>
            </w:pPr>
            <w:ins w:id="1056" w:author="Nair-Desai, Sameer" w:date="2022-02-02T11:34:00Z">
              <w:r>
                <w:rPr>
                  <w:rFonts w:ascii="Times New Roman" w:hAnsi="Times New Roman" w:cs="Times New Roman"/>
                  <w:sz w:val="24"/>
                  <w:szCs w:val="24"/>
                </w:rPr>
                <w:t>87.0</w:t>
              </w:r>
            </w:ins>
          </w:p>
        </w:tc>
        <w:tc>
          <w:tcPr>
            <w:tcW w:w="1080" w:type="dxa"/>
          </w:tcPr>
          <w:p w14:paraId="24D465CF" w14:textId="77777777" w:rsidR="004D6CF2" w:rsidRPr="00D77E5C" w:rsidRDefault="004D6CF2" w:rsidP="004D6CF2">
            <w:pPr>
              <w:jc w:val="center"/>
              <w:rPr>
                <w:ins w:id="1057" w:author="Nair-Desai, Sameer" w:date="2022-02-02T11:34:00Z"/>
                <w:rFonts w:ascii="Times New Roman" w:hAnsi="Times New Roman" w:cs="Times New Roman"/>
                <w:sz w:val="24"/>
                <w:szCs w:val="24"/>
              </w:rPr>
            </w:pPr>
            <w:ins w:id="1058" w:author="Nair-Desai, Sameer" w:date="2022-02-02T11:34:00Z">
              <w:r>
                <w:rPr>
                  <w:rFonts w:ascii="Times New Roman" w:hAnsi="Times New Roman" w:cs="Times New Roman"/>
                  <w:sz w:val="24"/>
                  <w:szCs w:val="24"/>
                </w:rPr>
                <w:t>95.3</w:t>
              </w:r>
            </w:ins>
          </w:p>
        </w:tc>
      </w:tr>
      <w:tr w:rsidR="004D6CF2" w:rsidRPr="00D77E5C" w14:paraId="1D4C939C" w14:textId="77777777" w:rsidTr="004D6CF2">
        <w:trPr>
          <w:ins w:id="1059" w:author="Nair-Desai, Sameer" w:date="2022-02-02T11:34:00Z"/>
        </w:trPr>
        <w:tc>
          <w:tcPr>
            <w:tcW w:w="3960" w:type="dxa"/>
          </w:tcPr>
          <w:p w14:paraId="0F479A02" w14:textId="77777777" w:rsidR="004D6CF2" w:rsidRPr="00D77E5C" w:rsidRDefault="004D6CF2" w:rsidP="004D6CF2">
            <w:pPr>
              <w:rPr>
                <w:ins w:id="1060" w:author="Nair-Desai, Sameer" w:date="2022-02-02T11:34:00Z"/>
                <w:rFonts w:ascii="Times New Roman" w:hAnsi="Times New Roman" w:cs="Times New Roman"/>
                <w:sz w:val="24"/>
                <w:szCs w:val="24"/>
              </w:rPr>
            </w:pPr>
            <w:ins w:id="1061" w:author="Nair-Desai, Sameer" w:date="2022-02-02T11:34:00Z">
              <w:r>
                <w:rPr>
                  <w:rFonts w:ascii="Times New Roman" w:hAnsi="Times New Roman" w:cs="Times New Roman"/>
                  <w:sz w:val="24"/>
                  <w:szCs w:val="24"/>
                </w:rPr>
                <w:t>Aged 65+ Population Share</w:t>
              </w:r>
            </w:ins>
          </w:p>
        </w:tc>
        <w:tc>
          <w:tcPr>
            <w:tcW w:w="1087" w:type="dxa"/>
          </w:tcPr>
          <w:p w14:paraId="48EC059C" w14:textId="77777777" w:rsidR="004D6CF2" w:rsidRPr="00D77E5C" w:rsidRDefault="004D6CF2" w:rsidP="004D6CF2">
            <w:pPr>
              <w:jc w:val="center"/>
              <w:rPr>
                <w:ins w:id="1062" w:author="Nair-Desai, Sameer" w:date="2022-02-02T11:34:00Z"/>
                <w:rFonts w:ascii="Times New Roman" w:hAnsi="Times New Roman" w:cs="Times New Roman"/>
                <w:sz w:val="24"/>
                <w:szCs w:val="24"/>
              </w:rPr>
            </w:pPr>
            <w:ins w:id="1063" w:author="Nair-Desai, Sameer" w:date="2022-02-02T11:34:00Z">
              <w:r>
                <w:rPr>
                  <w:rFonts w:ascii="Times New Roman" w:hAnsi="Times New Roman" w:cs="Times New Roman"/>
                  <w:sz w:val="24"/>
                  <w:szCs w:val="24"/>
                </w:rPr>
                <w:t>11.7</w:t>
              </w:r>
            </w:ins>
          </w:p>
        </w:tc>
        <w:tc>
          <w:tcPr>
            <w:tcW w:w="1080" w:type="dxa"/>
          </w:tcPr>
          <w:p w14:paraId="21A01C12" w14:textId="77777777" w:rsidR="004D6CF2" w:rsidRPr="00D77E5C" w:rsidRDefault="004D6CF2" w:rsidP="004D6CF2">
            <w:pPr>
              <w:jc w:val="center"/>
              <w:rPr>
                <w:ins w:id="1064" w:author="Nair-Desai, Sameer" w:date="2022-02-02T11:34:00Z"/>
                <w:rFonts w:ascii="Times New Roman" w:hAnsi="Times New Roman" w:cs="Times New Roman"/>
                <w:sz w:val="24"/>
                <w:szCs w:val="24"/>
              </w:rPr>
            </w:pPr>
            <w:ins w:id="1065" w:author="Nair-Desai, Sameer" w:date="2022-02-02T11:34:00Z">
              <w:r>
                <w:rPr>
                  <w:rFonts w:ascii="Times New Roman" w:hAnsi="Times New Roman" w:cs="Times New Roman"/>
                  <w:sz w:val="24"/>
                  <w:szCs w:val="24"/>
                </w:rPr>
                <w:t>6.3</w:t>
              </w:r>
            </w:ins>
          </w:p>
        </w:tc>
        <w:tc>
          <w:tcPr>
            <w:tcW w:w="1080" w:type="dxa"/>
          </w:tcPr>
          <w:p w14:paraId="1661B5AF" w14:textId="77777777" w:rsidR="004D6CF2" w:rsidRPr="00D77E5C" w:rsidRDefault="004D6CF2" w:rsidP="004D6CF2">
            <w:pPr>
              <w:jc w:val="center"/>
              <w:rPr>
                <w:ins w:id="1066" w:author="Nair-Desai, Sameer" w:date="2022-02-02T11:34:00Z"/>
                <w:rFonts w:ascii="Times New Roman" w:hAnsi="Times New Roman" w:cs="Times New Roman"/>
                <w:sz w:val="24"/>
                <w:szCs w:val="24"/>
              </w:rPr>
            </w:pPr>
            <w:ins w:id="1067" w:author="Nair-Desai, Sameer" w:date="2022-02-02T11:34:00Z">
              <w:r>
                <w:rPr>
                  <w:rFonts w:ascii="Times New Roman" w:hAnsi="Times New Roman" w:cs="Times New Roman"/>
                  <w:sz w:val="24"/>
                  <w:szCs w:val="24"/>
                </w:rPr>
                <w:t>2.4</w:t>
              </w:r>
            </w:ins>
          </w:p>
        </w:tc>
        <w:tc>
          <w:tcPr>
            <w:tcW w:w="1080" w:type="dxa"/>
          </w:tcPr>
          <w:p w14:paraId="3D83B791" w14:textId="77777777" w:rsidR="004D6CF2" w:rsidRPr="00D77E5C" w:rsidRDefault="004D6CF2" w:rsidP="004D6CF2">
            <w:pPr>
              <w:jc w:val="center"/>
              <w:rPr>
                <w:ins w:id="1068" w:author="Nair-Desai, Sameer" w:date="2022-02-02T11:34:00Z"/>
                <w:rFonts w:ascii="Times New Roman" w:hAnsi="Times New Roman" w:cs="Times New Roman"/>
                <w:sz w:val="24"/>
                <w:szCs w:val="24"/>
              </w:rPr>
            </w:pPr>
            <w:ins w:id="1069" w:author="Nair-Desai, Sameer" w:date="2022-02-02T11:34:00Z">
              <w:r>
                <w:rPr>
                  <w:rFonts w:ascii="Times New Roman" w:hAnsi="Times New Roman" w:cs="Times New Roman"/>
                  <w:sz w:val="24"/>
                  <w:szCs w:val="24"/>
                </w:rPr>
                <w:t>6.7</w:t>
              </w:r>
            </w:ins>
          </w:p>
        </w:tc>
        <w:tc>
          <w:tcPr>
            <w:tcW w:w="1080" w:type="dxa"/>
          </w:tcPr>
          <w:p w14:paraId="012609F9" w14:textId="77777777" w:rsidR="004D6CF2" w:rsidRPr="00D77E5C" w:rsidRDefault="004D6CF2" w:rsidP="004D6CF2">
            <w:pPr>
              <w:jc w:val="center"/>
              <w:rPr>
                <w:ins w:id="1070" w:author="Nair-Desai, Sameer" w:date="2022-02-02T11:34:00Z"/>
                <w:rFonts w:ascii="Times New Roman" w:hAnsi="Times New Roman" w:cs="Times New Roman"/>
                <w:sz w:val="24"/>
                <w:szCs w:val="24"/>
              </w:rPr>
            </w:pPr>
            <w:ins w:id="1071" w:author="Nair-Desai, Sameer" w:date="2022-02-02T11:34:00Z">
              <w:r>
                <w:rPr>
                  <w:rFonts w:ascii="Times New Roman" w:hAnsi="Times New Roman" w:cs="Times New Roman"/>
                  <w:sz w:val="24"/>
                  <w:szCs w:val="24"/>
                </w:rPr>
                <w:t>16.4</w:t>
              </w:r>
            </w:ins>
          </w:p>
        </w:tc>
        <w:tc>
          <w:tcPr>
            <w:tcW w:w="1080" w:type="dxa"/>
          </w:tcPr>
          <w:p w14:paraId="2B595632" w14:textId="77777777" w:rsidR="004D6CF2" w:rsidRPr="00D77E5C" w:rsidRDefault="004D6CF2" w:rsidP="004D6CF2">
            <w:pPr>
              <w:jc w:val="center"/>
              <w:rPr>
                <w:ins w:id="1072" w:author="Nair-Desai, Sameer" w:date="2022-02-02T11:34:00Z"/>
                <w:rFonts w:ascii="Times New Roman" w:hAnsi="Times New Roman" w:cs="Times New Roman"/>
                <w:sz w:val="24"/>
                <w:szCs w:val="24"/>
              </w:rPr>
            </w:pPr>
            <w:ins w:id="1073" w:author="Nair-Desai, Sameer" w:date="2022-02-02T11:34:00Z">
              <w:r>
                <w:rPr>
                  <w:rFonts w:ascii="Times New Roman" w:hAnsi="Times New Roman" w:cs="Times New Roman"/>
                  <w:sz w:val="24"/>
                  <w:szCs w:val="24"/>
                </w:rPr>
                <w:t>19.7</w:t>
              </w:r>
            </w:ins>
          </w:p>
        </w:tc>
      </w:tr>
      <w:tr w:rsidR="004D6CF2" w:rsidRPr="00D77E5C" w14:paraId="7569D927" w14:textId="77777777" w:rsidTr="004D6CF2">
        <w:trPr>
          <w:ins w:id="1074" w:author="Nair-Desai, Sameer" w:date="2022-02-02T11:34:00Z"/>
        </w:trPr>
        <w:tc>
          <w:tcPr>
            <w:tcW w:w="3960" w:type="dxa"/>
          </w:tcPr>
          <w:p w14:paraId="1DC785AD" w14:textId="77777777" w:rsidR="004D6CF2" w:rsidRPr="00D77E5C" w:rsidRDefault="004D6CF2" w:rsidP="004D6CF2">
            <w:pPr>
              <w:rPr>
                <w:ins w:id="1075" w:author="Nair-Desai, Sameer" w:date="2022-02-02T11:34:00Z"/>
                <w:rFonts w:ascii="Times New Roman" w:hAnsi="Times New Roman" w:cs="Times New Roman"/>
                <w:sz w:val="24"/>
                <w:szCs w:val="24"/>
              </w:rPr>
            </w:pPr>
            <w:ins w:id="1076" w:author="Nair-Desai, Sameer" w:date="2022-02-02T11:34:00Z">
              <w:r>
                <w:rPr>
                  <w:rFonts w:ascii="Times New Roman" w:hAnsi="Times New Roman" w:cs="Times New Roman"/>
                  <w:sz w:val="24"/>
                  <w:szCs w:val="24"/>
                </w:rPr>
                <w:t>GDP per Capita</w:t>
              </w:r>
            </w:ins>
          </w:p>
        </w:tc>
        <w:tc>
          <w:tcPr>
            <w:tcW w:w="1087" w:type="dxa"/>
          </w:tcPr>
          <w:p w14:paraId="0A60104F" w14:textId="77777777" w:rsidR="004D6CF2" w:rsidRPr="00D77E5C" w:rsidRDefault="004D6CF2" w:rsidP="004D6CF2">
            <w:pPr>
              <w:jc w:val="center"/>
              <w:rPr>
                <w:ins w:id="1077" w:author="Nair-Desai, Sameer" w:date="2022-02-02T11:34:00Z"/>
                <w:rFonts w:ascii="Times New Roman" w:hAnsi="Times New Roman" w:cs="Times New Roman"/>
                <w:sz w:val="24"/>
                <w:szCs w:val="24"/>
              </w:rPr>
            </w:pPr>
            <w:ins w:id="1078" w:author="Nair-Desai, Sameer" w:date="2022-02-02T11:34:00Z">
              <w:r>
                <w:rPr>
                  <w:rFonts w:ascii="Times New Roman" w:hAnsi="Times New Roman" w:cs="Times New Roman"/>
                  <w:sz w:val="24"/>
                  <w:szCs w:val="24"/>
                </w:rPr>
                <w:t>34,920.2</w:t>
              </w:r>
            </w:ins>
          </w:p>
        </w:tc>
        <w:tc>
          <w:tcPr>
            <w:tcW w:w="1080" w:type="dxa"/>
          </w:tcPr>
          <w:p w14:paraId="225E695A" w14:textId="77777777" w:rsidR="004D6CF2" w:rsidRPr="00D77E5C" w:rsidRDefault="004D6CF2" w:rsidP="004D6CF2">
            <w:pPr>
              <w:jc w:val="center"/>
              <w:rPr>
                <w:ins w:id="1079" w:author="Nair-Desai, Sameer" w:date="2022-02-02T11:34:00Z"/>
                <w:rFonts w:ascii="Times New Roman" w:hAnsi="Times New Roman" w:cs="Times New Roman"/>
                <w:sz w:val="24"/>
                <w:szCs w:val="24"/>
              </w:rPr>
            </w:pPr>
            <w:ins w:id="1080" w:author="Nair-Desai, Sameer" w:date="2022-02-02T11:34:00Z">
              <w:r>
                <w:rPr>
                  <w:rFonts w:ascii="Times New Roman" w:hAnsi="Times New Roman" w:cs="Times New Roman"/>
                  <w:sz w:val="24"/>
                  <w:szCs w:val="24"/>
                </w:rPr>
                <w:t>15,856.7</w:t>
              </w:r>
            </w:ins>
          </w:p>
        </w:tc>
        <w:tc>
          <w:tcPr>
            <w:tcW w:w="1080" w:type="dxa"/>
          </w:tcPr>
          <w:p w14:paraId="1AFC57D5" w14:textId="77777777" w:rsidR="004D6CF2" w:rsidRPr="00D77E5C" w:rsidRDefault="004D6CF2" w:rsidP="004D6CF2">
            <w:pPr>
              <w:jc w:val="center"/>
              <w:rPr>
                <w:ins w:id="1081" w:author="Nair-Desai, Sameer" w:date="2022-02-02T11:34:00Z"/>
                <w:rFonts w:ascii="Times New Roman" w:hAnsi="Times New Roman" w:cs="Times New Roman"/>
                <w:sz w:val="24"/>
                <w:szCs w:val="24"/>
              </w:rPr>
            </w:pPr>
            <w:ins w:id="1082" w:author="Nair-Desai, Sameer" w:date="2022-02-02T11:34:00Z">
              <w:r>
                <w:rPr>
                  <w:rFonts w:ascii="Times New Roman" w:hAnsi="Times New Roman" w:cs="Times New Roman"/>
                  <w:sz w:val="24"/>
                  <w:szCs w:val="24"/>
                </w:rPr>
                <w:t>11,840.9</w:t>
              </w:r>
            </w:ins>
          </w:p>
        </w:tc>
        <w:tc>
          <w:tcPr>
            <w:tcW w:w="1080" w:type="dxa"/>
          </w:tcPr>
          <w:p w14:paraId="5DC25610" w14:textId="77777777" w:rsidR="004D6CF2" w:rsidRPr="00D77E5C" w:rsidRDefault="004D6CF2" w:rsidP="004D6CF2">
            <w:pPr>
              <w:jc w:val="center"/>
              <w:rPr>
                <w:ins w:id="1083" w:author="Nair-Desai, Sameer" w:date="2022-02-02T11:34:00Z"/>
                <w:rFonts w:ascii="Times New Roman" w:hAnsi="Times New Roman" w:cs="Times New Roman"/>
                <w:sz w:val="24"/>
                <w:szCs w:val="24"/>
              </w:rPr>
            </w:pPr>
            <w:ins w:id="1084" w:author="Nair-Desai, Sameer" w:date="2022-02-02T11:34:00Z">
              <w:r>
                <w:rPr>
                  <w:rFonts w:ascii="Times New Roman" w:hAnsi="Times New Roman" w:cs="Times New Roman"/>
                  <w:sz w:val="24"/>
                  <w:szCs w:val="24"/>
                </w:rPr>
                <w:t>23,402.3</w:t>
              </w:r>
            </w:ins>
          </w:p>
        </w:tc>
        <w:tc>
          <w:tcPr>
            <w:tcW w:w="1080" w:type="dxa"/>
          </w:tcPr>
          <w:p w14:paraId="036C978B" w14:textId="77777777" w:rsidR="004D6CF2" w:rsidRPr="00D77E5C" w:rsidRDefault="004D6CF2" w:rsidP="004D6CF2">
            <w:pPr>
              <w:jc w:val="center"/>
              <w:rPr>
                <w:ins w:id="1085" w:author="Nair-Desai, Sameer" w:date="2022-02-02T11:34:00Z"/>
                <w:rFonts w:ascii="Times New Roman" w:hAnsi="Times New Roman" w:cs="Times New Roman"/>
                <w:sz w:val="24"/>
                <w:szCs w:val="24"/>
              </w:rPr>
            </w:pPr>
            <w:ins w:id="1086" w:author="Nair-Desai, Sameer" w:date="2022-02-02T11:34:00Z">
              <w:r>
                <w:rPr>
                  <w:rFonts w:ascii="Times New Roman" w:hAnsi="Times New Roman" w:cs="Times New Roman"/>
                  <w:sz w:val="24"/>
                  <w:szCs w:val="24"/>
                </w:rPr>
                <w:t>42,664.6</w:t>
              </w:r>
            </w:ins>
          </w:p>
        </w:tc>
        <w:tc>
          <w:tcPr>
            <w:tcW w:w="1080" w:type="dxa"/>
          </w:tcPr>
          <w:p w14:paraId="77FE64B1" w14:textId="77777777" w:rsidR="004D6CF2" w:rsidRPr="00D77E5C" w:rsidRDefault="004D6CF2" w:rsidP="004D6CF2">
            <w:pPr>
              <w:jc w:val="center"/>
              <w:rPr>
                <w:ins w:id="1087" w:author="Nair-Desai, Sameer" w:date="2022-02-02T11:34:00Z"/>
                <w:rFonts w:ascii="Times New Roman" w:hAnsi="Times New Roman" w:cs="Times New Roman"/>
                <w:sz w:val="24"/>
                <w:szCs w:val="24"/>
              </w:rPr>
            </w:pPr>
            <w:ins w:id="1088" w:author="Nair-Desai, Sameer" w:date="2022-02-02T11:34:00Z">
              <w:r>
                <w:rPr>
                  <w:rFonts w:ascii="Times New Roman" w:hAnsi="Times New Roman" w:cs="Times New Roman"/>
                  <w:sz w:val="24"/>
                  <w:szCs w:val="24"/>
                </w:rPr>
                <w:t>67,355.3</w:t>
              </w:r>
            </w:ins>
          </w:p>
        </w:tc>
      </w:tr>
      <w:tr w:rsidR="004D6CF2" w:rsidRPr="00D77E5C" w14:paraId="0A79466B" w14:textId="77777777" w:rsidTr="004D6CF2">
        <w:trPr>
          <w:ins w:id="1089" w:author="Nair-Desai, Sameer" w:date="2022-02-02T11:34:00Z"/>
        </w:trPr>
        <w:tc>
          <w:tcPr>
            <w:tcW w:w="3960" w:type="dxa"/>
          </w:tcPr>
          <w:p w14:paraId="78BC9AEF" w14:textId="77777777" w:rsidR="004D6CF2" w:rsidRPr="00D77E5C" w:rsidRDefault="004D6CF2" w:rsidP="004D6CF2">
            <w:pPr>
              <w:rPr>
                <w:ins w:id="1090" w:author="Nair-Desai, Sameer" w:date="2022-02-02T11:34:00Z"/>
                <w:rFonts w:ascii="Times New Roman" w:hAnsi="Times New Roman" w:cs="Times New Roman"/>
                <w:sz w:val="24"/>
                <w:szCs w:val="24"/>
              </w:rPr>
            </w:pPr>
            <w:ins w:id="1091" w:author="Nair-Desai, Sameer" w:date="2022-02-02T11:34:00Z">
              <w:r>
                <w:rPr>
                  <w:rFonts w:ascii="Times New Roman" w:hAnsi="Times New Roman" w:cs="Times New Roman"/>
                  <w:sz w:val="24"/>
                  <w:szCs w:val="24"/>
                </w:rPr>
                <w:t>Rule of Law</w:t>
              </w:r>
            </w:ins>
          </w:p>
        </w:tc>
        <w:tc>
          <w:tcPr>
            <w:tcW w:w="1087" w:type="dxa"/>
          </w:tcPr>
          <w:p w14:paraId="7690C712" w14:textId="77777777" w:rsidR="004D6CF2" w:rsidRPr="00D77E5C" w:rsidRDefault="004D6CF2" w:rsidP="004D6CF2">
            <w:pPr>
              <w:jc w:val="center"/>
              <w:rPr>
                <w:ins w:id="1092" w:author="Nair-Desai, Sameer" w:date="2022-02-02T11:34:00Z"/>
                <w:rFonts w:ascii="Times New Roman" w:hAnsi="Times New Roman" w:cs="Times New Roman"/>
                <w:sz w:val="24"/>
                <w:szCs w:val="24"/>
              </w:rPr>
            </w:pPr>
            <w:ins w:id="1093" w:author="Nair-Desai, Sameer" w:date="2022-02-02T11:34:00Z">
              <w:r>
                <w:rPr>
                  <w:rFonts w:ascii="Times New Roman" w:hAnsi="Times New Roman" w:cs="Times New Roman"/>
                  <w:sz w:val="24"/>
                  <w:szCs w:val="24"/>
                </w:rPr>
                <w:t>0.9</w:t>
              </w:r>
            </w:ins>
          </w:p>
        </w:tc>
        <w:tc>
          <w:tcPr>
            <w:tcW w:w="1080" w:type="dxa"/>
          </w:tcPr>
          <w:p w14:paraId="2B31EE4F" w14:textId="77777777" w:rsidR="004D6CF2" w:rsidRPr="00D77E5C" w:rsidRDefault="004D6CF2" w:rsidP="004D6CF2">
            <w:pPr>
              <w:jc w:val="center"/>
              <w:rPr>
                <w:ins w:id="1094" w:author="Nair-Desai, Sameer" w:date="2022-02-02T11:34:00Z"/>
                <w:rFonts w:ascii="Times New Roman" w:hAnsi="Times New Roman" w:cs="Times New Roman"/>
                <w:sz w:val="24"/>
                <w:szCs w:val="24"/>
              </w:rPr>
            </w:pPr>
            <w:ins w:id="1095" w:author="Nair-Desai, Sameer" w:date="2022-02-02T11:34:00Z">
              <w:r>
                <w:rPr>
                  <w:rFonts w:ascii="Times New Roman" w:hAnsi="Times New Roman" w:cs="Times New Roman"/>
                  <w:sz w:val="24"/>
                  <w:szCs w:val="24"/>
                </w:rPr>
                <w:t>0.73</w:t>
              </w:r>
            </w:ins>
          </w:p>
        </w:tc>
        <w:tc>
          <w:tcPr>
            <w:tcW w:w="1080" w:type="dxa"/>
          </w:tcPr>
          <w:p w14:paraId="35900E6A" w14:textId="77777777" w:rsidR="004D6CF2" w:rsidRPr="00D77E5C" w:rsidRDefault="004D6CF2" w:rsidP="004D6CF2">
            <w:pPr>
              <w:jc w:val="center"/>
              <w:rPr>
                <w:ins w:id="1096" w:author="Nair-Desai, Sameer" w:date="2022-02-02T11:34:00Z"/>
                <w:rFonts w:ascii="Times New Roman" w:hAnsi="Times New Roman" w:cs="Times New Roman"/>
                <w:sz w:val="24"/>
                <w:szCs w:val="24"/>
              </w:rPr>
            </w:pPr>
            <w:ins w:id="1097" w:author="Nair-Desai, Sameer" w:date="2022-02-02T11:34:00Z">
              <w:r>
                <w:rPr>
                  <w:rFonts w:ascii="Times New Roman" w:hAnsi="Times New Roman" w:cs="Times New Roman"/>
                  <w:sz w:val="24"/>
                  <w:szCs w:val="24"/>
                </w:rPr>
                <w:t>-0.3</w:t>
              </w:r>
            </w:ins>
          </w:p>
        </w:tc>
        <w:tc>
          <w:tcPr>
            <w:tcW w:w="1080" w:type="dxa"/>
          </w:tcPr>
          <w:p w14:paraId="7285B772" w14:textId="77777777" w:rsidR="004D6CF2" w:rsidRPr="00D77E5C" w:rsidRDefault="004D6CF2" w:rsidP="004D6CF2">
            <w:pPr>
              <w:jc w:val="center"/>
              <w:rPr>
                <w:ins w:id="1098" w:author="Nair-Desai, Sameer" w:date="2022-02-02T11:34:00Z"/>
                <w:rFonts w:ascii="Times New Roman" w:hAnsi="Times New Roman" w:cs="Times New Roman"/>
                <w:sz w:val="24"/>
                <w:szCs w:val="24"/>
              </w:rPr>
            </w:pPr>
            <w:ins w:id="1099" w:author="Nair-Desai, Sameer" w:date="2022-02-02T11:34:00Z">
              <w:r>
                <w:rPr>
                  <w:rFonts w:ascii="Times New Roman" w:hAnsi="Times New Roman" w:cs="Times New Roman"/>
                  <w:sz w:val="24"/>
                  <w:szCs w:val="24"/>
                </w:rPr>
                <w:t>0.6</w:t>
              </w:r>
            </w:ins>
          </w:p>
        </w:tc>
        <w:tc>
          <w:tcPr>
            <w:tcW w:w="1080" w:type="dxa"/>
          </w:tcPr>
          <w:p w14:paraId="0EDB806F" w14:textId="77777777" w:rsidR="004D6CF2" w:rsidRPr="00D77E5C" w:rsidRDefault="004D6CF2" w:rsidP="004D6CF2">
            <w:pPr>
              <w:jc w:val="center"/>
              <w:rPr>
                <w:ins w:id="1100" w:author="Nair-Desai, Sameer" w:date="2022-02-02T11:34:00Z"/>
                <w:rFonts w:ascii="Times New Roman" w:hAnsi="Times New Roman" w:cs="Times New Roman"/>
                <w:sz w:val="24"/>
                <w:szCs w:val="24"/>
              </w:rPr>
            </w:pPr>
            <w:ins w:id="1101" w:author="Nair-Desai, Sameer" w:date="2022-02-02T11:34:00Z">
              <w:r>
                <w:rPr>
                  <w:rFonts w:ascii="Times New Roman" w:hAnsi="Times New Roman" w:cs="Times New Roman"/>
                  <w:sz w:val="24"/>
                  <w:szCs w:val="24"/>
                </w:rPr>
                <w:t>1.5</w:t>
              </w:r>
            </w:ins>
          </w:p>
        </w:tc>
        <w:tc>
          <w:tcPr>
            <w:tcW w:w="1080" w:type="dxa"/>
          </w:tcPr>
          <w:p w14:paraId="15DAEB15" w14:textId="77777777" w:rsidR="004D6CF2" w:rsidRPr="00D77E5C" w:rsidRDefault="004D6CF2" w:rsidP="004D6CF2">
            <w:pPr>
              <w:jc w:val="center"/>
              <w:rPr>
                <w:ins w:id="1102" w:author="Nair-Desai, Sameer" w:date="2022-02-02T11:34:00Z"/>
                <w:rFonts w:ascii="Times New Roman" w:hAnsi="Times New Roman" w:cs="Times New Roman"/>
                <w:sz w:val="24"/>
                <w:szCs w:val="24"/>
              </w:rPr>
            </w:pPr>
            <w:ins w:id="1103" w:author="Nair-Desai, Sameer" w:date="2022-02-02T11:34:00Z">
              <w:r>
                <w:rPr>
                  <w:rFonts w:ascii="Times New Roman" w:hAnsi="Times New Roman" w:cs="Times New Roman"/>
                  <w:sz w:val="24"/>
                  <w:szCs w:val="24"/>
                </w:rPr>
                <w:t>1.9</w:t>
              </w:r>
            </w:ins>
          </w:p>
        </w:tc>
      </w:tr>
      <w:tr w:rsidR="004D6CF2" w:rsidRPr="00D77E5C" w14:paraId="2D96B2AF" w14:textId="77777777" w:rsidTr="004D6CF2">
        <w:trPr>
          <w:ins w:id="1104" w:author="Nair-Desai, Sameer" w:date="2022-02-02T11:34:00Z"/>
        </w:trPr>
        <w:tc>
          <w:tcPr>
            <w:tcW w:w="3960" w:type="dxa"/>
          </w:tcPr>
          <w:p w14:paraId="698F3CC7" w14:textId="77777777" w:rsidR="004D6CF2" w:rsidRPr="00D77E5C" w:rsidRDefault="004D6CF2" w:rsidP="004D6CF2">
            <w:pPr>
              <w:rPr>
                <w:ins w:id="1105" w:author="Nair-Desai, Sameer" w:date="2022-02-02T11:34:00Z"/>
                <w:rFonts w:ascii="Times New Roman" w:hAnsi="Times New Roman" w:cs="Times New Roman"/>
                <w:sz w:val="24"/>
                <w:szCs w:val="24"/>
              </w:rPr>
            </w:pPr>
            <w:ins w:id="1106" w:author="Nair-Desai, Sameer" w:date="2022-02-02T11:34:00Z">
              <w:r>
                <w:rPr>
                  <w:rFonts w:ascii="Times New Roman" w:hAnsi="Times New Roman" w:cs="Times New Roman"/>
                  <w:sz w:val="24"/>
                  <w:szCs w:val="24"/>
                </w:rPr>
                <w:t>Voice and Accountability</w:t>
              </w:r>
            </w:ins>
          </w:p>
        </w:tc>
        <w:tc>
          <w:tcPr>
            <w:tcW w:w="1087" w:type="dxa"/>
          </w:tcPr>
          <w:p w14:paraId="371B8A31" w14:textId="77777777" w:rsidR="004D6CF2" w:rsidRPr="00D77E5C" w:rsidRDefault="004D6CF2" w:rsidP="004D6CF2">
            <w:pPr>
              <w:jc w:val="center"/>
              <w:rPr>
                <w:ins w:id="1107" w:author="Nair-Desai, Sameer" w:date="2022-02-02T11:34:00Z"/>
                <w:rFonts w:ascii="Times New Roman" w:hAnsi="Times New Roman" w:cs="Times New Roman"/>
                <w:sz w:val="24"/>
                <w:szCs w:val="24"/>
              </w:rPr>
            </w:pPr>
            <w:ins w:id="1108" w:author="Nair-Desai, Sameer" w:date="2022-02-02T11:34:00Z">
              <w:r>
                <w:rPr>
                  <w:rFonts w:ascii="Times New Roman" w:hAnsi="Times New Roman" w:cs="Times New Roman"/>
                  <w:sz w:val="24"/>
                  <w:szCs w:val="24"/>
                </w:rPr>
                <w:t>0.7</w:t>
              </w:r>
            </w:ins>
          </w:p>
        </w:tc>
        <w:tc>
          <w:tcPr>
            <w:tcW w:w="1080" w:type="dxa"/>
          </w:tcPr>
          <w:p w14:paraId="369142DB" w14:textId="77777777" w:rsidR="004D6CF2" w:rsidRPr="00D77E5C" w:rsidRDefault="004D6CF2" w:rsidP="004D6CF2">
            <w:pPr>
              <w:jc w:val="center"/>
              <w:rPr>
                <w:ins w:id="1109" w:author="Nair-Desai, Sameer" w:date="2022-02-02T11:34:00Z"/>
                <w:rFonts w:ascii="Times New Roman" w:hAnsi="Times New Roman" w:cs="Times New Roman"/>
                <w:sz w:val="24"/>
                <w:szCs w:val="24"/>
              </w:rPr>
            </w:pPr>
            <w:ins w:id="1110" w:author="Nair-Desai, Sameer" w:date="2022-02-02T11:34:00Z">
              <w:r>
                <w:rPr>
                  <w:rFonts w:ascii="Times New Roman" w:hAnsi="Times New Roman" w:cs="Times New Roman"/>
                  <w:sz w:val="24"/>
                  <w:szCs w:val="24"/>
                </w:rPr>
                <w:t>0.9</w:t>
              </w:r>
            </w:ins>
          </w:p>
        </w:tc>
        <w:tc>
          <w:tcPr>
            <w:tcW w:w="1080" w:type="dxa"/>
          </w:tcPr>
          <w:p w14:paraId="7DBEA937" w14:textId="77777777" w:rsidR="004D6CF2" w:rsidRPr="00D77E5C" w:rsidRDefault="004D6CF2" w:rsidP="004D6CF2">
            <w:pPr>
              <w:jc w:val="center"/>
              <w:rPr>
                <w:ins w:id="1111" w:author="Nair-Desai, Sameer" w:date="2022-02-02T11:34:00Z"/>
                <w:rFonts w:ascii="Times New Roman" w:hAnsi="Times New Roman" w:cs="Times New Roman"/>
                <w:sz w:val="24"/>
                <w:szCs w:val="24"/>
              </w:rPr>
            </w:pPr>
            <w:ins w:id="1112" w:author="Nair-Desai, Sameer" w:date="2022-02-02T11:34:00Z">
              <w:r>
                <w:rPr>
                  <w:rFonts w:ascii="Times New Roman" w:hAnsi="Times New Roman" w:cs="Times New Roman"/>
                  <w:sz w:val="24"/>
                  <w:szCs w:val="24"/>
                </w:rPr>
                <w:t>-1.2</w:t>
              </w:r>
            </w:ins>
          </w:p>
        </w:tc>
        <w:tc>
          <w:tcPr>
            <w:tcW w:w="1080" w:type="dxa"/>
          </w:tcPr>
          <w:p w14:paraId="166EA522" w14:textId="77777777" w:rsidR="004D6CF2" w:rsidRPr="00D77E5C" w:rsidRDefault="004D6CF2" w:rsidP="004D6CF2">
            <w:pPr>
              <w:jc w:val="center"/>
              <w:rPr>
                <w:ins w:id="1113" w:author="Nair-Desai, Sameer" w:date="2022-02-02T11:34:00Z"/>
                <w:rFonts w:ascii="Times New Roman" w:hAnsi="Times New Roman" w:cs="Times New Roman"/>
                <w:sz w:val="24"/>
                <w:szCs w:val="24"/>
              </w:rPr>
            </w:pPr>
            <w:ins w:id="1114" w:author="Nair-Desai, Sameer" w:date="2022-02-02T11:34:00Z">
              <w:r>
                <w:rPr>
                  <w:rFonts w:ascii="Times New Roman" w:hAnsi="Times New Roman" w:cs="Times New Roman"/>
                  <w:sz w:val="24"/>
                  <w:szCs w:val="24"/>
                </w:rPr>
                <w:t>0.4</w:t>
              </w:r>
            </w:ins>
          </w:p>
        </w:tc>
        <w:tc>
          <w:tcPr>
            <w:tcW w:w="1080" w:type="dxa"/>
          </w:tcPr>
          <w:p w14:paraId="2DC1D076" w14:textId="77777777" w:rsidR="004D6CF2" w:rsidRPr="00D77E5C" w:rsidRDefault="004D6CF2" w:rsidP="004D6CF2">
            <w:pPr>
              <w:jc w:val="center"/>
              <w:rPr>
                <w:ins w:id="1115" w:author="Nair-Desai, Sameer" w:date="2022-02-02T11:34:00Z"/>
                <w:rFonts w:ascii="Times New Roman" w:hAnsi="Times New Roman" w:cs="Times New Roman"/>
                <w:sz w:val="24"/>
                <w:szCs w:val="24"/>
              </w:rPr>
            </w:pPr>
            <w:ins w:id="1116" w:author="Nair-Desai, Sameer" w:date="2022-02-02T11:34:00Z">
              <w:r>
                <w:rPr>
                  <w:rFonts w:ascii="Times New Roman" w:hAnsi="Times New Roman" w:cs="Times New Roman"/>
                  <w:sz w:val="24"/>
                  <w:szCs w:val="24"/>
                </w:rPr>
                <w:t>1.4</w:t>
              </w:r>
            </w:ins>
          </w:p>
        </w:tc>
        <w:tc>
          <w:tcPr>
            <w:tcW w:w="1080" w:type="dxa"/>
          </w:tcPr>
          <w:p w14:paraId="7F6700CD" w14:textId="77777777" w:rsidR="004D6CF2" w:rsidRPr="00D77E5C" w:rsidRDefault="004D6CF2" w:rsidP="004D6CF2">
            <w:pPr>
              <w:jc w:val="center"/>
              <w:rPr>
                <w:ins w:id="1117" w:author="Nair-Desai, Sameer" w:date="2022-02-02T11:34:00Z"/>
                <w:rFonts w:ascii="Times New Roman" w:hAnsi="Times New Roman" w:cs="Times New Roman"/>
                <w:sz w:val="24"/>
                <w:szCs w:val="24"/>
              </w:rPr>
            </w:pPr>
            <w:ins w:id="1118" w:author="Nair-Desai, Sameer" w:date="2022-02-02T11:34:00Z">
              <w:r>
                <w:rPr>
                  <w:rFonts w:ascii="Times New Roman" w:hAnsi="Times New Roman" w:cs="Times New Roman"/>
                  <w:sz w:val="24"/>
                  <w:szCs w:val="24"/>
                </w:rPr>
                <w:t>1.5</w:t>
              </w:r>
            </w:ins>
          </w:p>
        </w:tc>
      </w:tr>
      <w:tr w:rsidR="004D6CF2" w:rsidRPr="00D77E5C" w14:paraId="1AD3BE53" w14:textId="77777777" w:rsidTr="004D6CF2">
        <w:trPr>
          <w:ins w:id="1119" w:author="Nair-Desai, Sameer" w:date="2022-02-02T11:34:00Z"/>
        </w:trPr>
        <w:tc>
          <w:tcPr>
            <w:tcW w:w="3960" w:type="dxa"/>
          </w:tcPr>
          <w:p w14:paraId="0951A0F2" w14:textId="77777777" w:rsidR="004D6CF2" w:rsidRDefault="004D6CF2" w:rsidP="004D6CF2">
            <w:pPr>
              <w:rPr>
                <w:ins w:id="1120" w:author="Nair-Desai, Sameer" w:date="2022-02-02T11:34:00Z"/>
                <w:rFonts w:ascii="Times New Roman" w:hAnsi="Times New Roman" w:cs="Times New Roman"/>
                <w:sz w:val="24"/>
                <w:szCs w:val="24"/>
              </w:rPr>
            </w:pPr>
            <w:ins w:id="1121" w:author="Nair-Desai, Sameer" w:date="2022-02-02T11:34:00Z">
              <w:r>
                <w:rPr>
                  <w:rFonts w:ascii="Times New Roman" w:hAnsi="Times New Roman" w:cs="Times New Roman"/>
                  <w:sz w:val="24"/>
                  <w:szCs w:val="24"/>
                </w:rPr>
                <w:t>Government Effectiveness</w:t>
              </w:r>
            </w:ins>
          </w:p>
        </w:tc>
        <w:tc>
          <w:tcPr>
            <w:tcW w:w="1087" w:type="dxa"/>
          </w:tcPr>
          <w:p w14:paraId="1B980E53" w14:textId="77777777" w:rsidR="004D6CF2" w:rsidRPr="00D77E5C" w:rsidRDefault="004D6CF2" w:rsidP="004D6CF2">
            <w:pPr>
              <w:jc w:val="center"/>
              <w:rPr>
                <w:ins w:id="1122" w:author="Nair-Desai, Sameer" w:date="2022-02-02T11:34:00Z"/>
                <w:rFonts w:ascii="Times New Roman" w:hAnsi="Times New Roman" w:cs="Times New Roman"/>
                <w:sz w:val="24"/>
                <w:szCs w:val="24"/>
              </w:rPr>
            </w:pPr>
            <w:ins w:id="1123" w:author="Nair-Desai, Sameer" w:date="2022-02-02T11:34:00Z">
              <w:r>
                <w:rPr>
                  <w:rFonts w:ascii="Times New Roman" w:hAnsi="Times New Roman" w:cs="Times New Roman"/>
                  <w:sz w:val="24"/>
                  <w:szCs w:val="24"/>
                </w:rPr>
                <w:t>0.9</w:t>
              </w:r>
            </w:ins>
          </w:p>
        </w:tc>
        <w:tc>
          <w:tcPr>
            <w:tcW w:w="1080" w:type="dxa"/>
          </w:tcPr>
          <w:p w14:paraId="336A58A6" w14:textId="77777777" w:rsidR="004D6CF2" w:rsidRPr="00D77E5C" w:rsidRDefault="004D6CF2" w:rsidP="004D6CF2">
            <w:pPr>
              <w:jc w:val="center"/>
              <w:rPr>
                <w:ins w:id="1124" w:author="Nair-Desai, Sameer" w:date="2022-02-02T11:34:00Z"/>
                <w:rFonts w:ascii="Times New Roman" w:hAnsi="Times New Roman" w:cs="Times New Roman"/>
                <w:sz w:val="24"/>
                <w:szCs w:val="24"/>
              </w:rPr>
            </w:pPr>
            <w:ins w:id="1125" w:author="Nair-Desai, Sameer" w:date="2022-02-02T11:34:00Z">
              <w:r>
                <w:rPr>
                  <w:rFonts w:ascii="Times New Roman" w:hAnsi="Times New Roman" w:cs="Times New Roman"/>
                  <w:sz w:val="24"/>
                  <w:szCs w:val="24"/>
                </w:rPr>
                <w:t>0.7</w:t>
              </w:r>
            </w:ins>
          </w:p>
        </w:tc>
        <w:tc>
          <w:tcPr>
            <w:tcW w:w="1080" w:type="dxa"/>
          </w:tcPr>
          <w:p w14:paraId="11D7B19F" w14:textId="77777777" w:rsidR="004D6CF2" w:rsidRPr="00D77E5C" w:rsidRDefault="004D6CF2" w:rsidP="004D6CF2">
            <w:pPr>
              <w:jc w:val="center"/>
              <w:rPr>
                <w:ins w:id="1126" w:author="Nair-Desai, Sameer" w:date="2022-02-02T11:34:00Z"/>
                <w:rFonts w:ascii="Times New Roman" w:hAnsi="Times New Roman" w:cs="Times New Roman"/>
                <w:sz w:val="24"/>
                <w:szCs w:val="24"/>
              </w:rPr>
            </w:pPr>
            <w:ins w:id="1127" w:author="Nair-Desai, Sameer" w:date="2022-02-02T11:34:00Z">
              <w:r>
                <w:rPr>
                  <w:rFonts w:ascii="Times New Roman" w:hAnsi="Times New Roman" w:cs="Times New Roman"/>
                  <w:sz w:val="24"/>
                  <w:szCs w:val="24"/>
                </w:rPr>
                <w:t>-0.3</w:t>
              </w:r>
            </w:ins>
          </w:p>
        </w:tc>
        <w:tc>
          <w:tcPr>
            <w:tcW w:w="1080" w:type="dxa"/>
          </w:tcPr>
          <w:p w14:paraId="1AC5E805" w14:textId="77777777" w:rsidR="004D6CF2" w:rsidRPr="00D77E5C" w:rsidRDefault="004D6CF2" w:rsidP="004D6CF2">
            <w:pPr>
              <w:jc w:val="center"/>
              <w:rPr>
                <w:ins w:id="1128" w:author="Nair-Desai, Sameer" w:date="2022-02-02T11:34:00Z"/>
                <w:rFonts w:ascii="Times New Roman" w:hAnsi="Times New Roman" w:cs="Times New Roman"/>
                <w:sz w:val="24"/>
                <w:szCs w:val="24"/>
              </w:rPr>
            </w:pPr>
            <w:ins w:id="1129" w:author="Nair-Desai, Sameer" w:date="2022-02-02T11:34:00Z">
              <w:r>
                <w:rPr>
                  <w:rFonts w:ascii="Times New Roman" w:hAnsi="Times New Roman" w:cs="Times New Roman"/>
                  <w:sz w:val="24"/>
                  <w:szCs w:val="24"/>
                </w:rPr>
                <w:t>0.3</w:t>
              </w:r>
            </w:ins>
          </w:p>
        </w:tc>
        <w:tc>
          <w:tcPr>
            <w:tcW w:w="1080" w:type="dxa"/>
          </w:tcPr>
          <w:p w14:paraId="3562D7B1" w14:textId="77777777" w:rsidR="004D6CF2" w:rsidRPr="00D77E5C" w:rsidRDefault="004D6CF2" w:rsidP="004D6CF2">
            <w:pPr>
              <w:jc w:val="center"/>
              <w:rPr>
                <w:ins w:id="1130" w:author="Nair-Desai, Sameer" w:date="2022-02-02T11:34:00Z"/>
                <w:rFonts w:ascii="Times New Roman" w:hAnsi="Times New Roman" w:cs="Times New Roman"/>
                <w:sz w:val="24"/>
                <w:szCs w:val="24"/>
              </w:rPr>
            </w:pPr>
            <w:ins w:id="1131" w:author="Nair-Desai, Sameer" w:date="2022-02-02T11:34:00Z">
              <w:r>
                <w:rPr>
                  <w:rFonts w:ascii="Times New Roman" w:hAnsi="Times New Roman" w:cs="Times New Roman"/>
                  <w:sz w:val="24"/>
                  <w:szCs w:val="24"/>
                </w:rPr>
                <w:t>1.4</w:t>
              </w:r>
            </w:ins>
          </w:p>
        </w:tc>
        <w:tc>
          <w:tcPr>
            <w:tcW w:w="1080" w:type="dxa"/>
          </w:tcPr>
          <w:p w14:paraId="2BF96CE8" w14:textId="77777777" w:rsidR="004D6CF2" w:rsidRPr="00D77E5C" w:rsidRDefault="004D6CF2" w:rsidP="004D6CF2">
            <w:pPr>
              <w:jc w:val="center"/>
              <w:rPr>
                <w:ins w:id="1132" w:author="Nair-Desai, Sameer" w:date="2022-02-02T11:34:00Z"/>
                <w:rFonts w:ascii="Times New Roman" w:hAnsi="Times New Roman" w:cs="Times New Roman"/>
                <w:sz w:val="24"/>
                <w:szCs w:val="24"/>
              </w:rPr>
            </w:pPr>
            <w:ins w:id="1133" w:author="Nair-Desai, Sameer" w:date="2022-02-02T11:34:00Z">
              <w:r>
                <w:rPr>
                  <w:rFonts w:ascii="Times New Roman" w:hAnsi="Times New Roman" w:cs="Times New Roman"/>
                  <w:sz w:val="24"/>
                  <w:szCs w:val="24"/>
                </w:rPr>
                <w:t>1.9</w:t>
              </w:r>
            </w:ins>
          </w:p>
        </w:tc>
      </w:tr>
      <w:tr w:rsidR="004D6CF2" w:rsidRPr="00D77E5C" w14:paraId="547CD2AB" w14:textId="77777777" w:rsidTr="004D6CF2">
        <w:trPr>
          <w:ins w:id="1134" w:author="Nair-Desai, Sameer" w:date="2022-02-02T11:34:00Z"/>
        </w:trPr>
        <w:tc>
          <w:tcPr>
            <w:tcW w:w="3960" w:type="dxa"/>
          </w:tcPr>
          <w:p w14:paraId="483938EA" w14:textId="77777777" w:rsidR="004D6CF2" w:rsidRDefault="004D6CF2" w:rsidP="004D6CF2">
            <w:pPr>
              <w:rPr>
                <w:ins w:id="1135" w:author="Nair-Desai, Sameer" w:date="2022-02-02T11:34:00Z"/>
                <w:rFonts w:ascii="Times New Roman" w:hAnsi="Times New Roman" w:cs="Times New Roman"/>
                <w:sz w:val="24"/>
                <w:szCs w:val="24"/>
              </w:rPr>
            </w:pPr>
            <w:ins w:id="1136" w:author="Nair-Desai, Sameer" w:date="2022-02-02T11:34:00Z">
              <w:r>
                <w:rPr>
                  <w:rFonts w:ascii="Times New Roman" w:hAnsi="Times New Roman" w:cs="Times New Roman"/>
                  <w:sz w:val="24"/>
                  <w:szCs w:val="24"/>
                </w:rPr>
                <w:t>Stringency Index (Mean)</w:t>
              </w:r>
            </w:ins>
          </w:p>
        </w:tc>
        <w:tc>
          <w:tcPr>
            <w:tcW w:w="1087" w:type="dxa"/>
          </w:tcPr>
          <w:p w14:paraId="56493CC7" w14:textId="77777777" w:rsidR="004D6CF2" w:rsidRPr="00D77E5C" w:rsidRDefault="004D6CF2" w:rsidP="004D6CF2">
            <w:pPr>
              <w:jc w:val="center"/>
              <w:rPr>
                <w:ins w:id="1137" w:author="Nair-Desai, Sameer" w:date="2022-02-02T11:34:00Z"/>
                <w:rFonts w:ascii="Times New Roman" w:hAnsi="Times New Roman" w:cs="Times New Roman"/>
                <w:sz w:val="24"/>
                <w:szCs w:val="24"/>
              </w:rPr>
            </w:pPr>
            <w:ins w:id="1138" w:author="Nair-Desai, Sameer" w:date="2022-02-02T11:34:00Z">
              <w:r>
                <w:rPr>
                  <w:rFonts w:ascii="Times New Roman" w:hAnsi="Times New Roman" w:cs="Times New Roman"/>
                  <w:sz w:val="24"/>
                  <w:szCs w:val="24"/>
                </w:rPr>
                <w:t>63.0</w:t>
              </w:r>
            </w:ins>
          </w:p>
        </w:tc>
        <w:tc>
          <w:tcPr>
            <w:tcW w:w="1080" w:type="dxa"/>
          </w:tcPr>
          <w:p w14:paraId="52AD7AFA" w14:textId="77777777" w:rsidR="004D6CF2" w:rsidRPr="00D77E5C" w:rsidRDefault="004D6CF2" w:rsidP="004D6CF2">
            <w:pPr>
              <w:jc w:val="center"/>
              <w:rPr>
                <w:ins w:id="1139" w:author="Nair-Desai, Sameer" w:date="2022-02-02T11:34:00Z"/>
                <w:rFonts w:ascii="Times New Roman" w:hAnsi="Times New Roman" w:cs="Times New Roman"/>
                <w:sz w:val="24"/>
                <w:szCs w:val="24"/>
              </w:rPr>
            </w:pPr>
            <w:ins w:id="1140" w:author="Nair-Desai, Sameer" w:date="2022-02-02T11:34:00Z">
              <w:r>
                <w:rPr>
                  <w:rFonts w:ascii="Times New Roman" w:hAnsi="Times New Roman" w:cs="Times New Roman"/>
                  <w:sz w:val="24"/>
                  <w:szCs w:val="24"/>
                </w:rPr>
                <w:t>6.4</w:t>
              </w:r>
            </w:ins>
          </w:p>
        </w:tc>
        <w:tc>
          <w:tcPr>
            <w:tcW w:w="1080" w:type="dxa"/>
          </w:tcPr>
          <w:p w14:paraId="6453BD1B" w14:textId="77777777" w:rsidR="004D6CF2" w:rsidRPr="00D77E5C" w:rsidRDefault="004D6CF2" w:rsidP="004D6CF2">
            <w:pPr>
              <w:jc w:val="center"/>
              <w:rPr>
                <w:ins w:id="1141" w:author="Nair-Desai, Sameer" w:date="2022-02-02T11:34:00Z"/>
                <w:rFonts w:ascii="Times New Roman" w:hAnsi="Times New Roman" w:cs="Times New Roman"/>
                <w:sz w:val="24"/>
                <w:szCs w:val="24"/>
              </w:rPr>
            </w:pPr>
            <w:ins w:id="1142" w:author="Nair-Desai, Sameer" w:date="2022-02-02T11:34:00Z">
              <w:r>
                <w:rPr>
                  <w:rFonts w:ascii="Times New Roman" w:hAnsi="Times New Roman" w:cs="Times New Roman"/>
                  <w:sz w:val="24"/>
                  <w:szCs w:val="24"/>
                </w:rPr>
                <w:t>51.9</w:t>
              </w:r>
            </w:ins>
          </w:p>
        </w:tc>
        <w:tc>
          <w:tcPr>
            <w:tcW w:w="1080" w:type="dxa"/>
          </w:tcPr>
          <w:p w14:paraId="7B8AB169" w14:textId="77777777" w:rsidR="004D6CF2" w:rsidRPr="00D77E5C" w:rsidRDefault="004D6CF2" w:rsidP="004D6CF2">
            <w:pPr>
              <w:jc w:val="center"/>
              <w:rPr>
                <w:ins w:id="1143" w:author="Nair-Desai, Sameer" w:date="2022-02-02T11:34:00Z"/>
                <w:rFonts w:ascii="Times New Roman" w:hAnsi="Times New Roman" w:cs="Times New Roman"/>
                <w:sz w:val="24"/>
                <w:szCs w:val="24"/>
              </w:rPr>
            </w:pPr>
            <w:ins w:id="1144" w:author="Nair-Desai, Sameer" w:date="2022-02-02T11:34:00Z">
              <w:r>
                <w:rPr>
                  <w:rFonts w:ascii="Times New Roman" w:hAnsi="Times New Roman" w:cs="Times New Roman"/>
                  <w:sz w:val="24"/>
                  <w:szCs w:val="24"/>
                </w:rPr>
                <w:t>60.5</w:t>
              </w:r>
            </w:ins>
          </w:p>
        </w:tc>
        <w:tc>
          <w:tcPr>
            <w:tcW w:w="1080" w:type="dxa"/>
          </w:tcPr>
          <w:p w14:paraId="12C50BF9" w14:textId="77777777" w:rsidR="004D6CF2" w:rsidRPr="00D77E5C" w:rsidRDefault="004D6CF2" w:rsidP="004D6CF2">
            <w:pPr>
              <w:jc w:val="center"/>
              <w:rPr>
                <w:ins w:id="1145" w:author="Nair-Desai, Sameer" w:date="2022-02-02T11:34:00Z"/>
                <w:rFonts w:ascii="Times New Roman" w:hAnsi="Times New Roman" w:cs="Times New Roman"/>
                <w:sz w:val="24"/>
                <w:szCs w:val="24"/>
              </w:rPr>
            </w:pPr>
            <w:ins w:id="1146" w:author="Nair-Desai, Sameer" w:date="2022-02-02T11:34:00Z">
              <w:r>
                <w:rPr>
                  <w:rFonts w:ascii="Times New Roman" w:hAnsi="Times New Roman" w:cs="Times New Roman"/>
                  <w:sz w:val="24"/>
                  <w:szCs w:val="24"/>
                </w:rPr>
                <w:t>66.6</w:t>
              </w:r>
            </w:ins>
          </w:p>
        </w:tc>
        <w:tc>
          <w:tcPr>
            <w:tcW w:w="1080" w:type="dxa"/>
          </w:tcPr>
          <w:p w14:paraId="2C6908A1" w14:textId="77777777" w:rsidR="004D6CF2" w:rsidRPr="00D77E5C" w:rsidRDefault="004D6CF2" w:rsidP="004D6CF2">
            <w:pPr>
              <w:jc w:val="center"/>
              <w:rPr>
                <w:ins w:id="1147" w:author="Nair-Desai, Sameer" w:date="2022-02-02T11:34:00Z"/>
                <w:rFonts w:ascii="Times New Roman" w:hAnsi="Times New Roman" w:cs="Times New Roman"/>
                <w:sz w:val="24"/>
                <w:szCs w:val="24"/>
              </w:rPr>
            </w:pPr>
            <w:ins w:id="1148" w:author="Nair-Desai, Sameer" w:date="2022-02-02T11:34:00Z">
              <w:r>
                <w:rPr>
                  <w:rFonts w:ascii="Times New Roman" w:hAnsi="Times New Roman" w:cs="Times New Roman"/>
                  <w:sz w:val="24"/>
                  <w:szCs w:val="24"/>
                </w:rPr>
                <w:t>72.9</w:t>
              </w:r>
            </w:ins>
          </w:p>
        </w:tc>
      </w:tr>
      <w:tr w:rsidR="004D6CF2" w:rsidRPr="00D77E5C" w14:paraId="66E85F94" w14:textId="77777777" w:rsidTr="004D6CF2">
        <w:trPr>
          <w:ins w:id="1149" w:author="Nair-Desai, Sameer" w:date="2022-02-02T11:34:00Z"/>
        </w:trPr>
        <w:tc>
          <w:tcPr>
            <w:tcW w:w="3960" w:type="dxa"/>
          </w:tcPr>
          <w:p w14:paraId="53AABD37" w14:textId="77777777" w:rsidR="004D6CF2" w:rsidRDefault="004D6CF2" w:rsidP="004D6CF2">
            <w:pPr>
              <w:rPr>
                <w:ins w:id="1150" w:author="Nair-Desai, Sameer" w:date="2022-02-02T11:34:00Z"/>
                <w:rFonts w:ascii="Times New Roman" w:hAnsi="Times New Roman" w:cs="Times New Roman"/>
                <w:sz w:val="24"/>
                <w:szCs w:val="24"/>
              </w:rPr>
            </w:pPr>
            <w:ins w:id="1151" w:author="Nair-Desai, Sameer" w:date="2022-02-02T11:34:00Z">
              <w:r>
                <w:rPr>
                  <w:rFonts w:ascii="Times New Roman" w:hAnsi="Times New Roman" w:cs="Times New Roman"/>
                  <w:sz w:val="24"/>
                  <w:szCs w:val="24"/>
                </w:rPr>
                <w:t>Stringency Index (S.D.)</w:t>
              </w:r>
            </w:ins>
          </w:p>
        </w:tc>
        <w:tc>
          <w:tcPr>
            <w:tcW w:w="1087" w:type="dxa"/>
          </w:tcPr>
          <w:p w14:paraId="5829D1AD" w14:textId="77777777" w:rsidR="004D6CF2" w:rsidRPr="00D77E5C" w:rsidRDefault="004D6CF2" w:rsidP="004D6CF2">
            <w:pPr>
              <w:jc w:val="center"/>
              <w:rPr>
                <w:ins w:id="1152" w:author="Nair-Desai, Sameer" w:date="2022-02-02T11:34:00Z"/>
                <w:rFonts w:ascii="Times New Roman" w:hAnsi="Times New Roman" w:cs="Times New Roman"/>
                <w:sz w:val="24"/>
                <w:szCs w:val="24"/>
              </w:rPr>
            </w:pPr>
            <w:ins w:id="1153" w:author="Nair-Desai, Sameer" w:date="2022-02-02T11:34:00Z">
              <w:r>
                <w:rPr>
                  <w:rFonts w:ascii="Times New Roman" w:hAnsi="Times New Roman" w:cs="Times New Roman"/>
                  <w:sz w:val="24"/>
                  <w:szCs w:val="24"/>
                </w:rPr>
                <w:t>14.0</w:t>
              </w:r>
            </w:ins>
          </w:p>
        </w:tc>
        <w:tc>
          <w:tcPr>
            <w:tcW w:w="1080" w:type="dxa"/>
          </w:tcPr>
          <w:p w14:paraId="575DCCDD" w14:textId="77777777" w:rsidR="004D6CF2" w:rsidRPr="00D77E5C" w:rsidRDefault="004D6CF2" w:rsidP="004D6CF2">
            <w:pPr>
              <w:jc w:val="center"/>
              <w:rPr>
                <w:ins w:id="1154" w:author="Nair-Desai, Sameer" w:date="2022-02-02T11:34:00Z"/>
                <w:rFonts w:ascii="Times New Roman" w:hAnsi="Times New Roman" w:cs="Times New Roman"/>
                <w:sz w:val="24"/>
                <w:szCs w:val="24"/>
              </w:rPr>
            </w:pPr>
            <w:ins w:id="1155" w:author="Nair-Desai, Sameer" w:date="2022-02-02T11:34:00Z">
              <w:r>
                <w:rPr>
                  <w:rFonts w:ascii="Times New Roman" w:hAnsi="Times New Roman" w:cs="Times New Roman"/>
                  <w:sz w:val="24"/>
                  <w:szCs w:val="24"/>
                </w:rPr>
                <w:t>4.3</w:t>
              </w:r>
            </w:ins>
          </w:p>
        </w:tc>
        <w:tc>
          <w:tcPr>
            <w:tcW w:w="1080" w:type="dxa"/>
          </w:tcPr>
          <w:p w14:paraId="44890D28" w14:textId="77777777" w:rsidR="004D6CF2" w:rsidRPr="00D77E5C" w:rsidRDefault="004D6CF2" w:rsidP="004D6CF2">
            <w:pPr>
              <w:jc w:val="center"/>
              <w:rPr>
                <w:ins w:id="1156" w:author="Nair-Desai, Sameer" w:date="2022-02-02T11:34:00Z"/>
                <w:rFonts w:ascii="Times New Roman" w:hAnsi="Times New Roman" w:cs="Times New Roman"/>
                <w:sz w:val="24"/>
                <w:szCs w:val="24"/>
              </w:rPr>
            </w:pPr>
            <w:ins w:id="1157" w:author="Nair-Desai, Sameer" w:date="2022-02-02T11:34:00Z">
              <w:r>
                <w:rPr>
                  <w:rFonts w:ascii="Times New Roman" w:hAnsi="Times New Roman" w:cs="Times New Roman"/>
                  <w:sz w:val="24"/>
                  <w:szCs w:val="24"/>
                </w:rPr>
                <w:t>5.2</w:t>
              </w:r>
            </w:ins>
          </w:p>
        </w:tc>
        <w:tc>
          <w:tcPr>
            <w:tcW w:w="1080" w:type="dxa"/>
          </w:tcPr>
          <w:p w14:paraId="58CA8D53" w14:textId="77777777" w:rsidR="004D6CF2" w:rsidRPr="00D77E5C" w:rsidRDefault="004D6CF2" w:rsidP="004D6CF2">
            <w:pPr>
              <w:jc w:val="center"/>
              <w:rPr>
                <w:ins w:id="1158" w:author="Nair-Desai, Sameer" w:date="2022-02-02T11:34:00Z"/>
                <w:rFonts w:ascii="Times New Roman" w:hAnsi="Times New Roman" w:cs="Times New Roman"/>
                <w:sz w:val="24"/>
                <w:szCs w:val="24"/>
              </w:rPr>
            </w:pPr>
            <w:ins w:id="1159" w:author="Nair-Desai, Sameer" w:date="2022-02-02T11:34:00Z">
              <w:r>
                <w:rPr>
                  <w:rFonts w:ascii="Times New Roman" w:hAnsi="Times New Roman" w:cs="Times New Roman"/>
                  <w:sz w:val="24"/>
                  <w:szCs w:val="24"/>
                </w:rPr>
                <w:t>11.6</w:t>
              </w:r>
            </w:ins>
          </w:p>
        </w:tc>
        <w:tc>
          <w:tcPr>
            <w:tcW w:w="1080" w:type="dxa"/>
          </w:tcPr>
          <w:p w14:paraId="6D9C822A" w14:textId="77777777" w:rsidR="004D6CF2" w:rsidRPr="00D77E5C" w:rsidRDefault="004D6CF2" w:rsidP="004D6CF2">
            <w:pPr>
              <w:jc w:val="center"/>
              <w:rPr>
                <w:ins w:id="1160" w:author="Nair-Desai, Sameer" w:date="2022-02-02T11:34:00Z"/>
                <w:rFonts w:ascii="Times New Roman" w:hAnsi="Times New Roman" w:cs="Times New Roman"/>
                <w:sz w:val="24"/>
                <w:szCs w:val="24"/>
              </w:rPr>
            </w:pPr>
            <w:ins w:id="1161" w:author="Nair-Desai, Sameer" w:date="2022-02-02T11:34:00Z">
              <w:r>
                <w:rPr>
                  <w:rFonts w:ascii="Times New Roman" w:hAnsi="Times New Roman" w:cs="Times New Roman"/>
                  <w:sz w:val="24"/>
                  <w:szCs w:val="24"/>
                </w:rPr>
                <w:t>16.7</w:t>
              </w:r>
            </w:ins>
          </w:p>
        </w:tc>
        <w:tc>
          <w:tcPr>
            <w:tcW w:w="1080" w:type="dxa"/>
          </w:tcPr>
          <w:p w14:paraId="283A7D5F" w14:textId="77777777" w:rsidR="004D6CF2" w:rsidRPr="00D77E5C" w:rsidRDefault="004D6CF2" w:rsidP="004D6CF2">
            <w:pPr>
              <w:jc w:val="center"/>
              <w:rPr>
                <w:ins w:id="1162" w:author="Nair-Desai, Sameer" w:date="2022-02-02T11:34:00Z"/>
                <w:rFonts w:ascii="Times New Roman" w:hAnsi="Times New Roman" w:cs="Times New Roman"/>
                <w:sz w:val="24"/>
                <w:szCs w:val="24"/>
              </w:rPr>
            </w:pPr>
            <w:ins w:id="1163" w:author="Nair-Desai, Sameer" w:date="2022-02-02T11:34:00Z">
              <w:r>
                <w:rPr>
                  <w:rFonts w:ascii="Times New Roman" w:hAnsi="Times New Roman" w:cs="Times New Roman"/>
                  <w:sz w:val="24"/>
                  <w:szCs w:val="24"/>
                </w:rPr>
                <w:t>19.5</w:t>
              </w:r>
            </w:ins>
          </w:p>
        </w:tc>
      </w:tr>
      <w:tr w:rsidR="004D6CF2" w:rsidRPr="00D77E5C" w14:paraId="6C8A74A7" w14:textId="77777777" w:rsidTr="004D6CF2">
        <w:trPr>
          <w:ins w:id="1164" w:author="Nair-Desai, Sameer" w:date="2022-02-02T11:34:00Z"/>
        </w:trPr>
        <w:tc>
          <w:tcPr>
            <w:tcW w:w="3960" w:type="dxa"/>
          </w:tcPr>
          <w:p w14:paraId="7BA7A833" w14:textId="77777777" w:rsidR="004D6CF2" w:rsidRDefault="004D6CF2" w:rsidP="004D6CF2">
            <w:pPr>
              <w:rPr>
                <w:ins w:id="1165" w:author="Nair-Desai, Sameer" w:date="2022-02-02T11:34:00Z"/>
                <w:rFonts w:ascii="Times New Roman" w:hAnsi="Times New Roman" w:cs="Times New Roman"/>
                <w:sz w:val="24"/>
                <w:szCs w:val="24"/>
              </w:rPr>
            </w:pPr>
            <w:ins w:id="1166" w:author="Nair-Desai, Sameer" w:date="2022-02-02T11:34:00Z">
              <w:r>
                <w:rPr>
                  <w:rFonts w:ascii="Times New Roman" w:hAnsi="Times New Roman" w:cs="Times New Roman"/>
                  <w:sz w:val="24"/>
                  <w:szCs w:val="24"/>
                </w:rPr>
                <w:t>Vaccinations per Hundred Population</w:t>
              </w:r>
            </w:ins>
          </w:p>
        </w:tc>
        <w:tc>
          <w:tcPr>
            <w:tcW w:w="1087" w:type="dxa"/>
          </w:tcPr>
          <w:p w14:paraId="69EC9AE5" w14:textId="77777777" w:rsidR="004D6CF2" w:rsidRPr="00D77E5C" w:rsidRDefault="004D6CF2" w:rsidP="004D6CF2">
            <w:pPr>
              <w:jc w:val="center"/>
              <w:rPr>
                <w:ins w:id="1167" w:author="Nair-Desai, Sameer" w:date="2022-02-02T11:34:00Z"/>
                <w:rFonts w:ascii="Times New Roman" w:hAnsi="Times New Roman" w:cs="Times New Roman"/>
                <w:sz w:val="24"/>
                <w:szCs w:val="24"/>
              </w:rPr>
            </w:pPr>
            <w:ins w:id="1168" w:author="Nair-Desai, Sameer" w:date="2022-02-02T11:34:00Z">
              <w:r>
                <w:rPr>
                  <w:rFonts w:ascii="Times New Roman" w:hAnsi="Times New Roman" w:cs="Times New Roman"/>
                  <w:sz w:val="24"/>
                  <w:szCs w:val="24"/>
                </w:rPr>
                <w:t>170.0</w:t>
              </w:r>
            </w:ins>
          </w:p>
        </w:tc>
        <w:tc>
          <w:tcPr>
            <w:tcW w:w="1080" w:type="dxa"/>
          </w:tcPr>
          <w:p w14:paraId="34FF3276" w14:textId="77777777" w:rsidR="004D6CF2" w:rsidRPr="00D77E5C" w:rsidRDefault="004D6CF2" w:rsidP="004D6CF2">
            <w:pPr>
              <w:jc w:val="center"/>
              <w:rPr>
                <w:ins w:id="1169" w:author="Nair-Desai, Sameer" w:date="2022-02-02T11:34:00Z"/>
                <w:rFonts w:ascii="Times New Roman" w:hAnsi="Times New Roman" w:cs="Times New Roman"/>
                <w:sz w:val="24"/>
                <w:szCs w:val="24"/>
              </w:rPr>
            </w:pPr>
            <w:ins w:id="1170" w:author="Nair-Desai, Sameer" w:date="2022-02-02T11:34:00Z">
              <w:r>
                <w:rPr>
                  <w:rFonts w:ascii="Times New Roman" w:hAnsi="Times New Roman" w:cs="Times New Roman"/>
                  <w:sz w:val="24"/>
                  <w:szCs w:val="24"/>
                </w:rPr>
                <w:t>32.0</w:t>
              </w:r>
            </w:ins>
          </w:p>
        </w:tc>
        <w:tc>
          <w:tcPr>
            <w:tcW w:w="1080" w:type="dxa"/>
          </w:tcPr>
          <w:p w14:paraId="3D3FA897" w14:textId="77777777" w:rsidR="004D6CF2" w:rsidRPr="00D77E5C" w:rsidRDefault="004D6CF2" w:rsidP="004D6CF2">
            <w:pPr>
              <w:jc w:val="center"/>
              <w:rPr>
                <w:ins w:id="1171" w:author="Nair-Desai, Sameer" w:date="2022-02-02T11:34:00Z"/>
                <w:rFonts w:ascii="Times New Roman" w:hAnsi="Times New Roman" w:cs="Times New Roman"/>
                <w:sz w:val="24"/>
                <w:szCs w:val="24"/>
              </w:rPr>
            </w:pPr>
            <w:ins w:id="1172" w:author="Nair-Desai, Sameer" w:date="2022-02-02T11:34:00Z">
              <w:r>
                <w:rPr>
                  <w:rFonts w:ascii="Times New Roman" w:hAnsi="Times New Roman" w:cs="Times New Roman"/>
                  <w:sz w:val="24"/>
                  <w:szCs w:val="24"/>
                </w:rPr>
                <w:t>100.6</w:t>
              </w:r>
            </w:ins>
          </w:p>
        </w:tc>
        <w:tc>
          <w:tcPr>
            <w:tcW w:w="1080" w:type="dxa"/>
          </w:tcPr>
          <w:p w14:paraId="4E338CE2" w14:textId="77777777" w:rsidR="004D6CF2" w:rsidRPr="00D77E5C" w:rsidRDefault="004D6CF2" w:rsidP="004D6CF2">
            <w:pPr>
              <w:jc w:val="center"/>
              <w:rPr>
                <w:ins w:id="1173" w:author="Nair-Desai, Sameer" w:date="2022-02-02T11:34:00Z"/>
                <w:rFonts w:ascii="Times New Roman" w:hAnsi="Times New Roman" w:cs="Times New Roman"/>
                <w:sz w:val="24"/>
                <w:szCs w:val="24"/>
              </w:rPr>
            </w:pPr>
            <w:ins w:id="1174" w:author="Nair-Desai, Sameer" w:date="2022-02-02T11:34:00Z">
              <w:r>
                <w:rPr>
                  <w:rFonts w:ascii="Times New Roman" w:hAnsi="Times New Roman" w:cs="Times New Roman"/>
                  <w:sz w:val="24"/>
                  <w:szCs w:val="24"/>
                </w:rPr>
                <w:t>163.5</w:t>
              </w:r>
            </w:ins>
          </w:p>
        </w:tc>
        <w:tc>
          <w:tcPr>
            <w:tcW w:w="1080" w:type="dxa"/>
          </w:tcPr>
          <w:p w14:paraId="2AB0A6C0" w14:textId="77777777" w:rsidR="004D6CF2" w:rsidRPr="00D77E5C" w:rsidRDefault="004D6CF2" w:rsidP="004D6CF2">
            <w:pPr>
              <w:jc w:val="center"/>
              <w:rPr>
                <w:ins w:id="1175" w:author="Nair-Desai, Sameer" w:date="2022-02-02T11:34:00Z"/>
                <w:rFonts w:ascii="Times New Roman" w:hAnsi="Times New Roman" w:cs="Times New Roman"/>
                <w:sz w:val="24"/>
                <w:szCs w:val="24"/>
              </w:rPr>
            </w:pPr>
            <w:ins w:id="1176" w:author="Nair-Desai, Sameer" w:date="2022-02-02T11:34:00Z">
              <w:r>
                <w:rPr>
                  <w:rFonts w:ascii="Times New Roman" w:hAnsi="Times New Roman" w:cs="Times New Roman"/>
                  <w:sz w:val="24"/>
                  <w:szCs w:val="24"/>
                </w:rPr>
                <w:t>189.7</w:t>
              </w:r>
            </w:ins>
          </w:p>
        </w:tc>
        <w:tc>
          <w:tcPr>
            <w:tcW w:w="1080" w:type="dxa"/>
          </w:tcPr>
          <w:p w14:paraId="55F9D5C3" w14:textId="77777777" w:rsidR="004D6CF2" w:rsidRPr="00D77E5C" w:rsidRDefault="004D6CF2" w:rsidP="004D6CF2">
            <w:pPr>
              <w:jc w:val="center"/>
              <w:rPr>
                <w:ins w:id="1177" w:author="Nair-Desai, Sameer" w:date="2022-02-02T11:34:00Z"/>
                <w:rFonts w:ascii="Times New Roman" w:hAnsi="Times New Roman" w:cs="Times New Roman"/>
                <w:sz w:val="24"/>
                <w:szCs w:val="24"/>
              </w:rPr>
            </w:pPr>
            <w:ins w:id="1178" w:author="Nair-Desai, Sameer" w:date="2022-02-02T11:34:00Z">
              <w:r>
                <w:rPr>
                  <w:rFonts w:ascii="Times New Roman" w:hAnsi="Times New Roman" w:cs="Times New Roman"/>
                  <w:sz w:val="24"/>
                  <w:szCs w:val="24"/>
                </w:rPr>
                <w:t>204.3</w:t>
              </w:r>
            </w:ins>
          </w:p>
        </w:tc>
      </w:tr>
      <w:tr w:rsidR="004D6CF2" w:rsidRPr="00D77E5C" w14:paraId="14563726" w14:textId="77777777" w:rsidTr="004D6CF2">
        <w:trPr>
          <w:ins w:id="1179" w:author="Nair-Desai, Sameer" w:date="2022-02-02T11:34:00Z"/>
        </w:trPr>
        <w:tc>
          <w:tcPr>
            <w:tcW w:w="10447" w:type="dxa"/>
            <w:gridSpan w:val="7"/>
          </w:tcPr>
          <w:p w14:paraId="16AA0A34" w14:textId="77777777" w:rsidR="004D6CF2" w:rsidRDefault="004D6CF2" w:rsidP="004D6CF2">
            <w:pPr>
              <w:jc w:val="center"/>
              <w:rPr>
                <w:ins w:id="1180" w:author="Nair-Desai, Sameer" w:date="2022-02-02T11:34:00Z"/>
                <w:rFonts w:ascii="Times New Roman" w:hAnsi="Times New Roman" w:cs="Times New Roman"/>
                <w:sz w:val="24"/>
                <w:szCs w:val="24"/>
              </w:rPr>
            </w:pPr>
            <w:ins w:id="1181" w:author="Nair-Desai, Sameer" w:date="2022-02-02T11:34: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ins>
          </w:p>
        </w:tc>
      </w:tr>
      <w:tr w:rsidR="004D6CF2" w:rsidRPr="00D77E5C" w14:paraId="74835214" w14:textId="77777777" w:rsidTr="004D6CF2">
        <w:trPr>
          <w:ins w:id="1182" w:author="Nair-Desai, Sameer" w:date="2022-02-02T11:34:00Z"/>
        </w:trPr>
        <w:tc>
          <w:tcPr>
            <w:tcW w:w="3960" w:type="dxa"/>
          </w:tcPr>
          <w:p w14:paraId="4A8E6081" w14:textId="77777777" w:rsidR="004D6CF2" w:rsidRDefault="004D6CF2" w:rsidP="004D6CF2">
            <w:pPr>
              <w:rPr>
                <w:ins w:id="1183" w:author="Nair-Desai, Sameer" w:date="2022-02-02T11:34:00Z"/>
                <w:rFonts w:ascii="Times New Roman" w:hAnsi="Times New Roman" w:cs="Times New Roman"/>
                <w:sz w:val="24"/>
                <w:szCs w:val="24"/>
              </w:rPr>
            </w:pPr>
            <w:ins w:id="1184" w:author="Nair-Desai, Sameer" w:date="2022-02-02T11:34:00Z">
              <w:r>
                <w:rPr>
                  <w:rFonts w:ascii="Times New Roman" w:hAnsi="Times New Roman" w:cs="Times New Roman"/>
                  <w:sz w:val="24"/>
                  <w:szCs w:val="24"/>
                </w:rPr>
                <w:t>Population Density</w:t>
              </w:r>
            </w:ins>
          </w:p>
        </w:tc>
        <w:tc>
          <w:tcPr>
            <w:tcW w:w="1087" w:type="dxa"/>
          </w:tcPr>
          <w:p w14:paraId="53191B70" w14:textId="77777777" w:rsidR="004D6CF2" w:rsidRDefault="004D6CF2" w:rsidP="004D6CF2">
            <w:pPr>
              <w:jc w:val="center"/>
              <w:rPr>
                <w:ins w:id="1185" w:author="Nair-Desai, Sameer" w:date="2022-02-02T11:34:00Z"/>
                <w:rFonts w:ascii="Times New Roman" w:hAnsi="Times New Roman" w:cs="Times New Roman"/>
                <w:sz w:val="24"/>
                <w:szCs w:val="24"/>
              </w:rPr>
            </w:pPr>
            <w:ins w:id="1186" w:author="Nair-Desai, Sameer" w:date="2022-02-02T11:34:00Z">
              <w:r>
                <w:rPr>
                  <w:rFonts w:ascii="Times New Roman" w:hAnsi="Times New Roman" w:cs="Times New Roman"/>
                  <w:sz w:val="24"/>
                  <w:szCs w:val="24"/>
                </w:rPr>
                <w:t>237.6</w:t>
              </w:r>
            </w:ins>
          </w:p>
        </w:tc>
        <w:tc>
          <w:tcPr>
            <w:tcW w:w="1080" w:type="dxa"/>
          </w:tcPr>
          <w:p w14:paraId="053E8B15" w14:textId="77777777" w:rsidR="004D6CF2" w:rsidRDefault="004D6CF2" w:rsidP="004D6CF2">
            <w:pPr>
              <w:jc w:val="center"/>
              <w:rPr>
                <w:ins w:id="1187" w:author="Nair-Desai, Sameer" w:date="2022-02-02T11:34:00Z"/>
                <w:rFonts w:ascii="Times New Roman" w:hAnsi="Times New Roman" w:cs="Times New Roman"/>
                <w:sz w:val="24"/>
                <w:szCs w:val="24"/>
              </w:rPr>
            </w:pPr>
            <w:ins w:id="1188" w:author="Nair-Desai, Sameer" w:date="2022-02-02T11:34:00Z">
              <w:r>
                <w:rPr>
                  <w:rFonts w:ascii="Times New Roman" w:hAnsi="Times New Roman" w:cs="Times New Roman"/>
                  <w:sz w:val="24"/>
                  <w:szCs w:val="24"/>
                </w:rPr>
                <w:t>387.9</w:t>
              </w:r>
            </w:ins>
          </w:p>
        </w:tc>
        <w:tc>
          <w:tcPr>
            <w:tcW w:w="1080" w:type="dxa"/>
          </w:tcPr>
          <w:p w14:paraId="4B6A4D9D" w14:textId="77777777" w:rsidR="004D6CF2" w:rsidRDefault="004D6CF2" w:rsidP="004D6CF2">
            <w:pPr>
              <w:jc w:val="center"/>
              <w:rPr>
                <w:ins w:id="1189" w:author="Nair-Desai, Sameer" w:date="2022-02-02T11:34:00Z"/>
                <w:rFonts w:ascii="Times New Roman" w:hAnsi="Times New Roman" w:cs="Times New Roman"/>
                <w:sz w:val="24"/>
                <w:szCs w:val="24"/>
              </w:rPr>
            </w:pPr>
            <w:ins w:id="1190" w:author="Nair-Desai, Sameer" w:date="2022-02-02T11:34:00Z">
              <w:r>
                <w:rPr>
                  <w:rFonts w:ascii="Times New Roman" w:hAnsi="Times New Roman" w:cs="Times New Roman"/>
                  <w:sz w:val="24"/>
                  <w:szCs w:val="24"/>
                </w:rPr>
                <w:t>15.3</w:t>
              </w:r>
            </w:ins>
          </w:p>
        </w:tc>
        <w:tc>
          <w:tcPr>
            <w:tcW w:w="1080" w:type="dxa"/>
          </w:tcPr>
          <w:p w14:paraId="48306796" w14:textId="77777777" w:rsidR="004D6CF2" w:rsidRDefault="004D6CF2" w:rsidP="004D6CF2">
            <w:pPr>
              <w:jc w:val="center"/>
              <w:rPr>
                <w:ins w:id="1191" w:author="Nair-Desai, Sameer" w:date="2022-02-02T11:34:00Z"/>
                <w:rFonts w:ascii="Times New Roman" w:hAnsi="Times New Roman" w:cs="Times New Roman"/>
                <w:sz w:val="24"/>
                <w:szCs w:val="24"/>
              </w:rPr>
            </w:pPr>
            <w:ins w:id="1192" w:author="Nair-Desai, Sameer" w:date="2022-02-02T11:34:00Z">
              <w:r>
                <w:rPr>
                  <w:rFonts w:ascii="Times New Roman" w:hAnsi="Times New Roman" w:cs="Times New Roman"/>
                  <w:sz w:val="24"/>
                  <w:szCs w:val="24"/>
                </w:rPr>
                <w:t>27.8</w:t>
              </w:r>
            </w:ins>
          </w:p>
        </w:tc>
        <w:tc>
          <w:tcPr>
            <w:tcW w:w="1080" w:type="dxa"/>
          </w:tcPr>
          <w:p w14:paraId="0402C062" w14:textId="77777777" w:rsidR="004D6CF2" w:rsidRDefault="004D6CF2" w:rsidP="004D6CF2">
            <w:pPr>
              <w:jc w:val="center"/>
              <w:rPr>
                <w:ins w:id="1193" w:author="Nair-Desai, Sameer" w:date="2022-02-02T11:34:00Z"/>
                <w:rFonts w:ascii="Times New Roman" w:hAnsi="Times New Roman" w:cs="Times New Roman"/>
                <w:sz w:val="24"/>
                <w:szCs w:val="24"/>
              </w:rPr>
            </w:pPr>
            <w:ins w:id="1194" w:author="Nair-Desai, Sameer" w:date="2022-02-02T11:34:00Z">
              <w:r>
                <w:rPr>
                  <w:rFonts w:ascii="Times New Roman" w:hAnsi="Times New Roman" w:cs="Times New Roman"/>
                  <w:sz w:val="24"/>
                  <w:szCs w:val="24"/>
                </w:rPr>
                <w:t>242.8</w:t>
              </w:r>
            </w:ins>
          </w:p>
        </w:tc>
        <w:tc>
          <w:tcPr>
            <w:tcW w:w="1080" w:type="dxa"/>
          </w:tcPr>
          <w:p w14:paraId="789B2FBD" w14:textId="77777777" w:rsidR="004D6CF2" w:rsidRDefault="004D6CF2" w:rsidP="004D6CF2">
            <w:pPr>
              <w:jc w:val="center"/>
              <w:rPr>
                <w:ins w:id="1195" w:author="Nair-Desai, Sameer" w:date="2022-02-02T11:34:00Z"/>
                <w:rFonts w:ascii="Times New Roman" w:hAnsi="Times New Roman" w:cs="Times New Roman"/>
                <w:sz w:val="24"/>
                <w:szCs w:val="24"/>
              </w:rPr>
            </w:pPr>
            <w:ins w:id="1196" w:author="Nair-Desai, Sameer" w:date="2022-02-02T11:34:00Z">
              <w:r>
                <w:rPr>
                  <w:rFonts w:ascii="Times New Roman" w:hAnsi="Times New Roman" w:cs="Times New Roman"/>
                  <w:sz w:val="24"/>
                  <w:szCs w:val="24"/>
                </w:rPr>
                <w:t>1,265.0</w:t>
              </w:r>
            </w:ins>
          </w:p>
        </w:tc>
      </w:tr>
      <w:tr w:rsidR="004D6CF2" w:rsidRPr="00D77E5C" w14:paraId="34D3D924" w14:textId="77777777" w:rsidTr="004D6CF2">
        <w:trPr>
          <w:ins w:id="1197" w:author="Nair-Desai, Sameer" w:date="2022-02-02T11:34:00Z"/>
        </w:trPr>
        <w:tc>
          <w:tcPr>
            <w:tcW w:w="3960" w:type="dxa"/>
          </w:tcPr>
          <w:p w14:paraId="6CF0C32C" w14:textId="77777777" w:rsidR="004D6CF2" w:rsidRDefault="004D6CF2" w:rsidP="004D6CF2">
            <w:pPr>
              <w:rPr>
                <w:ins w:id="1198" w:author="Nair-Desai, Sameer" w:date="2022-02-02T11:34:00Z"/>
                <w:rFonts w:ascii="Times New Roman" w:hAnsi="Times New Roman" w:cs="Times New Roman"/>
                <w:sz w:val="24"/>
                <w:szCs w:val="24"/>
              </w:rPr>
            </w:pPr>
            <w:ins w:id="1199" w:author="Nair-Desai, Sameer" w:date="2022-02-02T11:34:00Z">
              <w:r>
                <w:rPr>
                  <w:rFonts w:ascii="Times New Roman" w:hAnsi="Times New Roman" w:cs="Times New Roman"/>
                  <w:sz w:val="24"/>
                  <w:szCs w:val="24"/>
                </w:rPr>
                <w:t>Urban Population Share</w:t>
              </w:r>
            </w:ins>
          </w:p>
        </w:tc>
        <w:tc>
          <w:tcPr>
            <w:tcW w:w="1087" w:type="dxa"/>
          </w:tcPr>
          <w:p w14:paraId="6B7C5D34" w14:textId="77777777" w:rsidR="004D6CF2" w:rsidRDefault="004D6CF2" w:rsidP="004D6CF2">
            <w:pPr>
              <w:jc w:val="center"/>
              <w:rPr>
                <w:ins w:id="1200" w:author="Nair-Desai, Sameer" w:date="2022-02-02T11:34:00Z"/>
                <w:rFonts w:ascii="Times New Roman" w:hAnsi="Times New Roman" w:cs="Times New Roman"/>
                <w:sz w:val="24"/>
                <w:szCs w:val="24"/>
              </w:rPr>
            </w:pPr>
            <w:ins w:id="1201" w:author="Nair-Desai, Sameer" w:date="2022-02-02T11:34:00Z">
              <w:r>
                <w:rPr>
                  <w:rFonts w:ascii="Times New Roman" w:hAnsi="Times New Roman" w:cs="Times New Roman"/>
                  <w:sz w:val="24"/>
                  <w:szCs w:val="24"/>
                </w:rPr>
                <w:t>45.9</w:t>
              </w:r>
            </w:ins>
          </w:p>
        </w:tc>
        <w:tc>
          <w:tcPr>
            <w:tcW w:w="1080" w:type="dxa"/>
          </w:tcPr>
          <w:p w14:paraId="1D10753A" w14:textId="77777777" w:rsidR="004D6CF2" w:rsidRDefault="004D6CF2" w:rsidP="004D6CF2">
            <w:pPr>
              <w:jc w:val="center"/>
              <w:rPr>
                <w:ins w:id="1202" w:author="Nair-Desai, Sameer" w:date="2022-02-02T11:34:00Z"/>
                <w:rFonts w:ascii="Times New Roman" w:hAnsi="Times New Roman" w:cs="Times New Roman"/>
                <w:sz w:val="24"/>
                <w:szCs w:val="24"/>
              </w:rPr>
            </w:pPr>
            <w:ins w:id="1203" w:author="Nair-Desai, Sameer" w:date="2022-02-02T11:34:00Z">
              <w:r>
                <w:rPr>
                  <w:rFonts w:ascii="Times New Roman" w:hAnsi="Times New Roman" w:cs="Times New Roman"/>
                  <w:sz w:val="24"/>
                  <w:szCs w:val="24"/>
                </w:rPr>
                <w:t>22.3</w:t>
              </w:r>
            </w:ins>
          </w:p>
        </w:tc>
        <w:tc>
          <w:tcPr>
            <w:tcW w:w="1080" w:type="dxa"/>
          </w:tcPr>
          <w:p w14:paraId="1B6DE3C0" w14:textId="77777777" w:rsidR="004D6CF2" w:rsidRDefault="004D6CF2" w:rsidP="004D6CF2">
            <w:pPr>
              <w:jc w:val="center"/>
              <w:rPr>
                <w:ins w:id="1204" w:author="Nair-Desai, Sameer" w:date="2022-02-02T11:34:00Z"/>
                <w:rFonts w:ascii="Times New Roman" w:hAnsi="Times New Roman" w:cs="Times New Roman"/>
                <w:sz w:val="24"/>
                <w:szCs w:val="24"/>
              </w:rPr>
            </w:pPr>
            <w:ins w:id="1205" w:author="Nair-Desai, Sameer" w:date="2022-02-02T11:34:00Z">
              <w:r>
                <w:rPr>
                  <w:rFonts w:ascii="Times New Roman" w:hAnsi="Times New Roman" w:cs="Times New Roman"/>
                  <w:sz w:val="24"/>
                  <w:szCs w:val="24"/>
                </w:rPr>
                <w:t>19.6</w:t>
              </w:r>
            </w:ins>
          </w:p>
        </w:tc>
        <w:tc>
          <w:tcPr>
            <w:tcW w:w="1080" w:type="dxa"/>
          </w:tcPr>
          <w:p w14:paraId="61C700A2" w14:textId="77777777" w:rsidR="004D6CF2" w:rsidRDefault="004D6CF2" w:rsidP="004D6CF2">
            <w:pPr>
              <w:jc w:val="center"/>
              <w:rPr>
                <w:ins w:id="1206" w:author="Nair-Desai, Sameer" w:date="2022-02-02T11:34:00Z"/>
                <w:rFonts w:ascii="Times New Roman" w:hAnsi="Times New Roman" w:cs="Times New Roman"/>
                <w:sz w:val="24"/>
                <w:szCs w:val="24"/>
              </w:rPr>
            </w:pPr>
            <w:ins w:id="1207" w:author="Nair-Desai, Sameer" w:date="2022-02-02T11:34:00Z">
              <w:r>
                <w:rPr>
                  <w:rFonts w:ascii="Times New Roman" w:hAnsi="Times New Roman" w:cs="Times New Roman"/>
                  <w:sz w:val="24"/>
                  <w:szCs w:val="24"/>
                </w:rPr>
                <w:t>34.3</w:t>
              </w:r>
            </w:ins>
          </w:p>
        </w:tc>
        <w:tc>
          <w:tcPr>
            <w:tcW w:w="1080" w:type="dxa"/>
          </w:tcPr>
          <w:p w14:paraId="2A70366C" w14:textId="77777777" w:rsidR="004D6CF2" w:rsidRDefault="004D6CF2" w:rsidP="004D6CF2">
            <w:pPr>
              <w:jc w:val="center"/>
              <w:rPr>
                <w:ins w:id="1208" w:author="Nair-Desai, Sameer" w:date="2022-02-02T11:34:00Z"/>
                <w:rFonts w:ascii="Times New Roman" w:hAnsi="Times New Roman" w:cs="Times New Roman"/>
                <w:sz w:val="24"/>
                <w:szCs w:val="24"/>
              </w:rPr>
            </w:pPr>
            <w:ins w:id="1209" w:author="Nair-Desai, Sameer" w:date="2022-02-02T11:34:00Z">
              <w:r>
                <w:rPr>
                  <w:rFonts w:ascii="Times New Roman" w:hAnsi="Times New Roman" w:cs="Times New Roman"/>
                  <w:sz w:val="24"/>
                  <w:szCs w:val="24"/>
                </w:rPr>
                <w:t>62.7</w:t>
              </w:r>
            </w:ins>
          </w:p>
        </w:tc>
        <w:tc>
          <w:tcPr>
            <w:tcW w:w="1080" w:type="dxa"/>
          </w:tcPr>
          <w:p w14:paraId="2DE49278" w14:textId="77777777" w:rsidR="004D6CF2" w:rsidRDefault="004D6CF2" w:rsidP="004D6CF2">
            <w:pPr>
              <w:jc w:val="center"/>
              <w:rPr>
                <w:ins w:id="1210" w:author="Nair-Desai, Sameer" w:date="2022-02-02T11:34:00Z"/>
                <w:rFonts w:ascii="Times New Roman" w:hAnsi="Times New Roman" w:cs="Times New Roman"/>
                <w:sz w:val="24"/>
                <w:szCs w:val="24"/>
              </w:rPr>
            </w:pPr>
            <w:ins w:id="1211" w:author="Nair-Desai, Sameer" w:date="2022-02-02T11:34:00Z">
              <w:r>
                <w:rPr>
                  <w:rFonts w:ascii="Times New Roman" w:hAnsi="Times New Roman" w:cs="Times New Roman"/>
                  <w:sz w:val="24"/>
                  <w:szCs w:val="24"/>
                </w:rPr>
                <w:t>83.8</w:t>
              </w:r>
            </w:ins>
          </w:p>
        </w:tc>
      </w:tr>
      <w:tr w:rsidR="004D6CF2" w:rsidRPr="00D77E5C" w14:paraId="0BEB8A38" w14:textId="77777777" w:rsidTr="004D6CF2">
        <w:trPr>
          <w:ins w:id="1212" w:author="Nair-Desai, Sameer" w:date="2022-02-02T11:34:00Z"/>
        </w:trPr>
        <w:tc>
          <w:tcPr>
            <w:tcW w:w="3960" w:type="dxa"/>
          </w:tcPr>
          <w:p w14:paraId="3E3E01DC" w14:textId="77777777" w:rsidR="004D6CF2" w:rsidRDefault="004D6CF2" w:rsidP="004D6CF2">
            <w:pPr>
              <w:rPr>
                <w:ins w:id="1213" w:author="Nair-Desai, Sameer" w:date="2022-02-02T11:34:00Z"/>
                <w:rFonts w:ascii="Times New Roman" w:hAnsi="Times New Roman" w:cs="Times New Roman"/>
                <w:sz w:val="24"/>
                <w:szCs w:val="24"/>
              </w:rPr>
            </w:pPr>
            <w:ins w:id="1214" w:author="Nair-Desai, Sameer" w:date="2022-02-02T11:34:00Z">
              <w:r>
                <w:rPr>
                  <w:rFonts w:ascii="Times New Roman" w:hAnsi="Times New Roman" w:cs="Times New Roman"/>
                  <w:sz w:val="24"/>
                  <w:szCs w:val="24"/>
                </w:rPr>
                <w:t>Aged 65+ Population Share</w:t>
              </w:r>
            </w:ins>
          </w:p>
        </w:tc>
        <w:tc>
          <w:tcPr>
            <w:tcW w:w="1087" w:type="dxa"/>
          </w:tcPr>
          <w:p w14:paraId="6BDA2F35" w14:textId="77777777" w:rsidR="004D6CF2" w:rsidRDefault="004D6CF2" w:rsidP="004D6CF2">
            <w:pPr>
              <w:jc w:val="center"/>
              <w:rPr>
                <w:ins w:id="1215" w:author="Nair-Desai, Sameer" w:date="2022-02-02T11:34:00Z"/>
                <w:rFonts w:ascii="Times New Roman" w:hAnsi="Times New Roman" w:cs="Times New Roman"/>
                <w:sz w:val="24"/>
                <w:szCs w:val="24"/>
              </w:rPr>
            </w:pPr>
            <w:ins w:id="1216" w:author="Nair-Desai, Sameer" w:date="2022-02-02T11:34:00Z">
              <w:r>
                <w:rPr>
                  <w:rFonts w:ascii="Times New Roman" w:hAnsi="Times New Roman" w:cs="Times New Roman"/>
                  <w:sz w:val="24"/>
                  <w:szCs w:val="24"/>
                </w:rPr>
                <w:t>4.3</w:t>
              </w:r>
            </w:ins>
          </w:p>
        </w:tc>
        <w:tc>
          <w:tcPr>
            <w:tcW w:w="1080" w:type="dxa"/>
          </w:tcPr>
          <w:p w14:paraId="2C51FFBD" w14:textId="77777777" w:rsidR="004D6CF2" w:rsidRDefault="004D6CF2" w:rsidP="004D6CF2">
            <w:pPr>
              <w:jc w:val="center"/>
              <w:rPr>
                <w:ins w:id="1217" w:author="Nair-Desai, Sameer" w:date="2022-02-02T11:34:00Z"/>
                <w:rFonts w:ascii="Times New Roman" w:hAnsi="Times New Roman" w:cs="Times New Roman"/>
                <w:sz w:val="24"/>
                <w:szCs w:val="24"/>
              </w:rPr>
            </w:pPr>
            <w:ins w:id="1218" w:author="Nair-Desai, Sameer" w:date="2022-02-02T11:34:00Z">
              <w:r>
                <w:rPr>
                  <w:rFonts w:ascii="Times New Roman" w:hAnsi="Times New Roman" w:cs="Times New Roman"/>
                  <w:sz w:val="24"/>
                  <w:szCs w:val="24"/>
                </w:rPr>
                <w:t>1.1</w:t>
              </w:r>
            </w:ins>
          </w:p>
        </w:tc>
        <w:tc>
          <w:tcPr>
            <w:tcW w:w="1080" w:type="dxa"/>
          </w:tcPr>
          <w:p w14:paraId="60CCB652" w14:textId="77777777" w:rsidR="004D6CF2" w:rsidRDefault="004D6CF2" w:rsidP="004D6CF2">
            <w:pPr>
              <w:jc w:val="center"/>
              <w:rPr>
                <w:ins w:id="1219" w:author="Nair-Desai, Sameer" w:date="2022-02-02T11:34:00Z"/>
                <w:rFonts w:ascii="Times New Roman" w:hAnsi="Times New Roman" w:cs="Times New Roman"/>
                <w:sz w:val="24"/>
                <w:szCs w:val="24"/>
              </w:rPr>
            </w:pPr>
            <w:ins w:id="1220" w:author="Nair-Desai, Sameer" w:date="2022-02-02T11:34:00Z">
              <w:r>
                <w:rPr>
                  <w:rFonts w:ascii="Times New Roman" w:hAnsi="Times New Roman" w:cs="Times New Roman"/>
                  <w:sz w:val="24"/>
                  <w:szCs w:val="24"/>
                </w:rPr>
                <w:t>2.9</w:t>
              </w:r>
            </w:ins>
          </w:p>
        </w:tc>
        <w:tc>
          <w:tcPr>
            <w:tcW w:w="1080" w:type="dxa"/>
          </w:tcPr>
          <w:p w14:paraId="287B5EA1" w14:textId="77777777" w:rsidR="004D6CF2" w:rsidRDefault="004D6CF2" w:rsidP="004D6CF2">
            <w:pPr>
              <w:jc w:val="center"/>
              <w:rPr>
                <w:ins w:id="1221" w:author="Nair-Desai, Sameer" w:date="2022-02-02T11:34:00Z"/>
                <w:rFonts w:ascii="Times New Roman" w:hAnsi="Times New Roman" w:cs="Times New Roman"/>
                <w:sz w:val="24"/>
                <w:szCs w:val="24"/>
              </w:rPr>
            </w:pPr>
            <w:ins w:id="1222" w:author="Nair-Desai, Sameer" w:date="2022-02-02T11:34:00Z">
              <w:r>
                <w:rPr>
                  <w:rFonts w:ascii="Times New Roman" w:hAnsi="Times New Roman" w:cs="Times New Roman"/>
                  <w:sz w:val="24"/>
                  <w:szCs w:val="24"/>
                </w:rPr>
                <w:t>3.4</w:t>
              </w:r>
            </w:ins>
          </w:p>
        </w:tc>
        <w:tc>
          <w:tcPr>
            <w:tcW w:w="1080" w:type="dxa"/>
          </w:tcPr>
          <w:p w14:paraId="1FE9FD1D" w14:textId="77777777" w:rsidR="004D6CF2" w:rsidRDefault="004D6CF2" w:rsidP="004D6CF2">
            <w:pPr>
              <w:jc w:val="center"/>
              <w:rPr>
                <w:ins w:id="1223" w:author="Nair-Desai, Sameer" w:date="2022-02-02T11:34:00Z"/>
                <w:rFonts w:ascii="Times New Roman" w:hAnsi="Times New Roman" w:cs="Times New Roman"/>
                <w:sz w:val="24"/>
                <w:szCs w:val="24"/>
              </w:rPr>
            </w:pPr>
            <w:ins w:id="1224" w:author="Nair-Desai, Sameer" w:date="2022-02-02T11:34:00Z">
              <w:r>
                <w:rPr>
                  <w:rFonts w:ascii="Times New Roman" w:hAnsi="Times New Roman" w:cs="Times New Roman"/>
                  <w:sz w:val="24"/>
                  <w:szCs w:val="24"/>
                </w:rPr>
                <w:t>5.3</w:t>
              </w:r>
            </w:ins>
          </w:p>
        </w:tc>
        <w:tc>
          <w:tcPr>
            <w:tcW w:w="1080" w:type="dxa"/>
          </w:tcPr>
          <w:p w14:paraId="6EA004F8" w14:textId="77777777" w:rsidR="004D6CF2" w:rsidRDefault="004D6CF2" w:rsidP="004D6CF2">
            <w:pPr>
              <w:jc w:val="center"/>
              <w:rPr>
                <w:ins w:id="1225" w:author="Nair-Desai, Sameer" w:date="2022-02-02T11:34:00Z"/>
                <w:rFonts w:ascii="Times New Roman" w:hAnsi="Times New Roman" w:cs="Times New Roman"/>
                <w:sz w:val="24"/>
                <w:szCs w:val="24"/>
              </w:rPr>
            </w:pPr>
            <w:ins w:id="1226" w:author="Nair-Desai, Sameer" w:date="2022-02-02T11:34:00Z">
              <w:r>
                <w:rPr>
                  <w:rFonts w:ascii="Times New Roman" w:hAnsi="Times New Roman" w:cs="Times New Roman"/>
                  <w:sz w:val="24"/>
                  <w:szCs w:val="24"/>
                </w:rPr>
                <w:t>6.0</w:t>
              </w:r>
            </w:ins>
          </w:p>
        </w:tc>
      </w:tr>
      <w:tr w:rsidR="004D6CF2" w:rsidRPr="00D77E5C" w14:paraId="41048D54" w14:textId="77777777" w:rsidTr="004D6CF2">
        <w:trPr>
          <w:ins w:id="1227" w:author="Nair-Desai, Sameer" w:date="2022-02-02T11:34:00Z"/>
        </w:trPr>
        <w:tc>
          <w:tcPr>
            <w:tcW w:w="3960" w:type="dxa"/>
          </w:tcPr>
          <w:p w14:paraId="66223E03" w14:textId="77777777" w:rsidR="004D6CF2" w:rsidRDefault="004D6CF2" w:rsidP="004D6CF2">
            <w:pPr>
              <w:rPr>
                <w:ins w:id="1228" w:author="Nair-Desai, Sameer" w:date="2022-02-02T11:34:00Z"/>
                <w:rFonts w:ascii="Times New Roman" w:hAnsi="Times New Roman" w:cs="Times New Roman"/>
                <w:sz w:val="24"/>
                <w:szCs w:val="24"/>
              </w:rPr>
            </w:pPr>
            <w:ins w:id="1229" w:author="Nair-Desai, Sameer" w:date="2022-02-02T11:34:00Z">
              <w:r>
                <w:rPr>
                  <w:rFonts w:ascii="Times New Roman" w:hAnsi="Times New Roman" w:cs="Times New Roman"/>
                  <w:sz w:val="24"/>
                  <w:szCs w:val="24"/>
                </w:rPr>
                <w:t>GDP per Capita</w:t>
              </w:r>
            </w:ins>
          </w:p>
        </w:tc>
        <w:tc>
          <w:tcPr>
            <w:tcW w:w="1087" w:type="dxa"/>
          </w:tcPr>
          <w:p w14:paraId="4AB1F7B8" w14:textId="77777777" w:rsidR="004D6CF2" w:rsidRDefault="004D6CF2" w:rsidP="004D6CF2">
            <w:pPr>
              <w:jc w:val="center"/>
              <w:rPr>
                <w:ins w:id="1230" w:author="Nair-Desai, Sameer" w:date="2022-02-02T11:34:00Z"/>
                <w:rFonts w:ascii="Times New Roman" w:hAnsi="Times New Roman" w:cs="Times New Roman"/>
                <w:sz w:val="24"/>
                <w:szCs w:val="24"/>
              </w:rPr>
            </w:pPr>
            <w:ins w:id="1231" w:author="Nair-Desai, Sameer" w:date="2022-02-02T11:34:00Z">
              <w:r>
                <w:rPr>
                  <w:rFonts w:ascii="Times New Roman" w:hAnsi="Times New Roman" w:cs="Times New Roman"/>
                  <w:sz w:val="24"/>
                  <w:szCs w:val="24"/>
                </w:rPr>
                <w:t>7,899.8</w:t>
              </w:r>
            </w:ins>
          </w:p>
        </w:tc>
        <w:tc>
          <w:tcPr>
            <w:tcW w:w="1080" w:type="dxa"/>
          </w:tcPr>
          <w:p w14:paraId="287926A3" w14:textId="77777777" w:rsidR="004D6CF2" w:rsidRDefault="004D6CF2" w:rsidP="004D6CF2">
            <w:pPr>
              <w:jc w:val="center"/>
              <w:rPr>
                <w:ins w:id="1232" w:author="Nair-Desai, Sameer" w:date="2022-02-02T11:34:00Z"/>
                <w:rFonts w:ascii="Times New Roman" w:hAnsi="Times New Roman" w:cs="Times New Roman"/>
                <w:sz w:val="24"/>
                <w:szCs w:val="24"/>
              </w:rPr>
            </w:pPr>
            <w:ins w:id="1233" w:author="Nair-Desai, Sameer" w:date="2022-02-02T11:34:00Z">
              <w:r>
                <w:rPr>
                  <w:rFonts w:ascii="Times New Roman" w:hAnsi="Times New Roman" w:cs="Times New Roman"/>
                  <w:sz w:val="24"/>
                  <w:szCs w:val="24"/>
                </w:rPr>
                <w:t>13,740.8</w:t>
              </w:r>
            </w:ins>
          </w:p>
        </w:tc>
        <w:tc>
          <w:tcPr>
            <w:tcW w:w="1080" w:type="dxa"/>
          </w:tcPr>
          <w:p w14:paraId="4ACBF80E" w14:textId="77777777" w:rsidR="004D6CF2" w:rsidRDefault="004D6CF2" w:rsidP="004D6CF2">
            <w:pPr>
              <w:jc w:val="center"/>
              <w:rPr>
                <w:ins w:id="1234" w:author="Nair-Desai, Sameer" w:date="2022-02-02T11:34:00Z"/>
                <w:rFonts w:ascii="Times New Roman" w:hAnsi="Times New Roman" w:cs="Times New Roman"/>
                <w:sz w:val="24"/>
                <w:szCs w:val="24"/>
              </w:rPr>
            </w:pPr>
            <w:ins w:id="1235" w:author="Nair-Desai, Sameer" w:date="2022-02-02T11:34:00Z">
              <w:r>
                <w:rPr>
                  <w:rFonts w:ascii="Times New Roman" w:hAnsi="Times New Roman" w:cs="Times New Roman"/>
                  <w:sz w:val="24"/>
                  <w:szCs w:val="24"/>
                </w:rPr>
                <w:t>1,479.2</w:t>
              </w:r>
            </w:ins>
          </w:p>
        </w:tc>
        <w:tc>
          <w:tcPr>
            <w:tcW w:w="1080" w:type="dxa"/>
          </w:tcPr>
          <w:p w14:paraId="0DF81DCF" w14:textId="77777777" w:rsidR="004D6CF2" w:rsidRDefault="004D6CF2" w:rsidP="004D6CF2">
            <w:pPr>
              <w:jc w:val="center"/>
              <w:rPr>
                <w:ins w:id="1236" w:author="Nair-Desai, Sameer" w:date="2022-02-02T11:34:00Z"/>
                <w:rFonts w:ascii="Times New Roman" w:hAnsi="Times New Roman" w:cs="Times New Roman"/>
                <w:sz w:val="24"/>
                <w:szCs w:val="24"/>
              </w:rPr>
            </w:pPr>
            <w:ins w:id="1237" w:author="Nair-Desai, Sameer" w:date="2022-02-02T11:34:00Z">
              <w:r>
                <w:rPr>
                  <w:rFonts w:ascii="Times New Roman" w:hAnsi="Times New Roman" w:cs="Times New Roman"/>
                  <w:sz w:val="24"/>
                  <w:szCs w:val="24"/>
                </w:rPr>
                <w:t>2,574.1</w:t>
              </w:r>
            </w:ins>
          </w:p>
        </w:tc>
        <w:tc>
          <w:tcPr>
            <w:tcW w:w="1080" w:type="dxa"/>
          </w:tcPr>
          <w:p w14:paraId="029C572F" w14:textId="77777777" w:rsidR="004D6CF2" w:rsidRDefault="004D6CF2" w:rsidP="004D6CF2">
            <w:pPr>
              <w:jc w:val="center"/>
              <w:rPr>
                <w:ins w:id="1238" w:author="Nair-Desai, Sameer" w:date="2022-02-02T11:34:00Z"/>
                <w:rFonts w:ascii="Times New Roman" w:hAnsi="Times New Roman" w:cs="Times New Roman"/>
                <w:sz w:val="24"/>
                <w:szCs w:val="24"/>
              </w:rPr>
            </w:pPr>
            <w:ins w:id="1239" w:author="Nair-Desai, Sameer" w:date="2022-02-02T11:34:00Z">
              <w:r>
                <w:rPr>
                  <w:rFonts w:ascii="Times New Roman" w:hAnsi="Times New Roman" w:cs="Times New Roman"/>
                  <w:sz w:val="24"/>
                  <w:szCs w:val="24"/>
                </w:rPr>
                <w:t>5,178.1</w:t>
              </w:r>
            </w:ins>
          </w:p>
        </w:tc>
        <w:tc>
          <w:tcPr>
            <w:tcW w:w="1080" w:type="dxa"/>
          </w:tcPr>
          <w:p w14:paraId="42C95667" w14:textId="77777777" w:rsidR="004D6CF2" w:rsidRDefault="004D6CF2" w:rsidP="004D6CF2">
            <w:pPr>
              <w:jc w:val="center"/>
              <w:rPr>
                <w:ins w:id="1240" w:author="Nair-Desai, Sameer" w:date="2022-02-02T11:34:00Z"/>
                <w:rFonts w:ascii="Times New Roman" w:hAnsi="Times New Roman" w:cs="Times New Roman"/>
                <w:sz w:val="24"/>
                <w:szCs w:val="24"/>
              </w:rPr>
            </w:pPr>
            <w:ins w:id="1241" w:author="Nair-Desai, Sameer" w:date="2022-02-02T11:34:00Z">
              <w:r>
                <w:rPr>
                  <w:rFonts w:ascii="Times New Roman" w:hAnsi="Times New Roman" w:cs="Times New Roman"/>
                  <w:sz w:val="24"/>
                  <w:szCs w:val="24"/>
                </w:rPr>
                <w:t>49,045.4</w:t>
              </w:r>
            </w:ins>
          </w:p>
        </w:tc>
      </w:tr>
      <w:tr w:rsidR="004D6CF2" w:rsidRPr="00D77E5C" w14:paraId="1F979663" w14:textId="77777777" w:rsidTr="004D6CF2">
        <w:trPr>
          <w:ins w:id="1242" w:author="Nair-Desai, Sameer" w:date="2022-02-02T11:34:00Z"/>
        </w:trPr>
        <w:tc>
          <w:tcPr>
            <w:tcW w:w="3960" w:type="dxa"/>
          </w:tcPr>
          <w:p w14:paraId="66AEAD2D" w14:textId="77777777" w:rsidR="004D6CF2" w:rsidRDefault="004D6CF2" w:rsidP="004D6CF2">
            <w:pPr>
              <w:rPr>
                <w:ins w:id="1243" w:author="Nair-Desai, Sameer" w:date="2022-02-02T11:34:00Z"/>
                <w:rFonts w:ascii="Times New Roman" w:hAnsi="Times New Roman" w:cs="Times New Roman"/>
                <w:sz w:val="24"/>
                <w:szCs w:val="24"/>
              </w:rPr>
            </w:pPr>
            <w:ins w:id="1244" w:author="Nair-Desai, Sameer" w:date="2022-02-02T11:34:00Z">
              <w:r>
                <w:rPr>
                  <w:rFonts w:ascii="Times New Roman" w:hAnsi="Times New Roman" w:cs="Times New Roman"/>
                  <w:sz w:val="24"/>
                  <w:szCs w:val="24"/>
                </w:rPr>
                <w:t>Rule of Law</w:t>
              </w:r>
            </w:ins>
          </w:p>
        </w:tc>
        <w:tc>
          <w:tcPr>
            <w:tcW w:w="1087" w:type="dxa"/>
          </w:tcPr>
          <w:p w14:paraId="56367322" w14:textId="77777777" w:rsidR="004D6CF2" w:rsidRDefault="004D6CF2" w:rsidP="004D6CF2">
            <w:pPr>
              <w:jc w:val="center"/>
              <w:rPr>
                <w:ins w:id="1245" w:author="Nair-Desai, Sameer" w:date="2022-02-02T11:34:00Z"/>
                <w:rFonts w:ascii="Times New Roman" w:hAnsi="Times New Roman" w:cs="Times New Roman"/>
                <w:sz w:val="24"/>
                <w:szCs w:val="24"/>
              </w:rPr>
            </w:pPr>
            <w:ins w:id="1246" w:author="Nair-Desai, Sameer" w:date="2022-02-02T11:34:00Z">
              <w:r>
                <w:rPr>
                  <w:rFonts w:ascii="Times New Roman" w:hAnsi="Times New Roman" w:cs="Times New Roman"/>
                  <w:sz w:val="24"/>
                  <w:szCs w:val="24"/>
                </w:rPr>
                <w:t>-0.9</w:t>
              </w:r>
            </w:ins>
          </w:p>
        </w:tc>
        <w:tc>
          <w:tcPr>
            <w:tcW w:w="1080" w:type="dxa"/>
          </w:tcPr>
          <w:p w14:paraId="01EBCCC0" w14:textId="77777777" w:rsidR="004D6CF2" w:rsidRDefault="004D6CF2" w:rsidP="004D6CF2">
            <w:pPr>
              <w:jc w:val="center"/>
              <w:rPr>
                <w:ins w:id="1247" w:author="Nair-Desai, Sameer" w:date="2022-02-02T11:34:00Z"/>
                <w:rFonts w:ascii="Times New Roman" w:hAnsi="Times New Roman" w:cs="Times New Roman"/>
                <w:sz w:val="24"/>
                <w:szCs w:val="24"/>
              </w:rPr>
            </w:pPr>
            <w:ins w:id="1248" w:author="Nair-Desai, Sameer" w:date="2022-02-02T11:34:00Z">
              <w:r>
                <w:rPr>
                  <w:rFonts w:ascii="Times New Roman" w:hAnsi="Times New Roman" w:cs="Times New Roman"/>
                  <w:sz w:val="24"/>
                  <w:szCs w:val="24"/>
                </w:rPr>
                <w:t>0.7</w:t>
              </w:r>
            </w:ins>
          </w:p>
        </w:tc>
        <w:tc>
          <w:tcPr>
            <w:tcW w:w="1080" w:type="dxa"/>
          </w:tcPr>
          <w:p w14:paraId="4E1A9CB8" w14:textId="77777777" w:rsidR="004D6CF2" w:rsidRDefault="004D6CF2" w:rsidP="004D6CF2">
            <w:pPr>
              <w:jc w:val="center"/>
              <w:rPr>
                <w:ins w:id="1249" w:author="Nair-Desai, Sameer" w:date="2022-02-02T11:34:00Z"/>
                <w:rFonts w:ascii="Times New Roman" w:hAnsi="Times New Roman" w:cs="Times New Roman"/>
                <w:sz w:val="24"/>
                <w:szCs w:val="24"/>
              </w:rPr>
            </w:pPr>
            <w:ins w:id="1250" w:author="Nair-Desai, Sameer" w:date="2022-02-02T11:34:00Z">
              <w:r>
                <w:rPr>
                  <w:rFonts w:ascii="Times New Roman" w:hAnsi="Times New Roman" w:cs="Times New Roman"/>
                  <w:sz w:val="24"/>
                  <w:szCs w:val="24"/>
                </w:rPr>
                <w:t>-1.9</w:t>
              </w:r>
            </w:ins>
          </w:p>
        </w:tc>
        <w:tc>
          <w:tcPr>
            <w:tcW w:w="1080" w:type="dxa"/>
          </w:tcPr>
          <w:p w14:paraId="6DFB16CF" w14:textId="77777777" w:rsidR="004D6CF2" w:rsidRDefault="004D6CF2" w:rsidP="004D6CF2">
            <w:pPr>
              <w:jc w:val="center"/>
              <w:rPr>
                <w:ins w:id="1251" w:author="Nair-Desai, Sameer" w:date="2022-02-02T11:34:00Z"/>
                <w:rFonts w:ascii="Times New Roman" w:hAnsi="Times New Roman" w:cs="Times New Roman"/>
                <w:sz w:val="24"/>
                <w:szCs w:val="24"/>
              </w:rPr>
            </w:pPr>
            <w:ins w:id="1252" w:author="Nair-Desai, Sameer" w:date="2022-02-02T11:34:00Z">
              <w:r>
                <w:rPr>
                  <w:rFonts w:ascii="Times New Roman" w:hAnsi="Times New Roman" w:cs="Times New Roman"/>
                  <w:sz w:val="24"/>
                  <w:szCs w:val="24"/>
                </w:rPr>
                <w:t>-1.2</w:t>
              </w:r>
            </w:ins>
          </w:p>
        </w:tc>
        <w:tc>
          <w:tcPr>
            <w:tcW w:w="1080" w:type="dxa"/>
          </w:tcPr>
          <w:p w14:paraId="54A6FD7B" w14:textId="77777777" w:rsidR="004D6CF2" w:rsidRDefault="004D6CF2" w:rsidP="004D6CF2">
            <w:pPr>
              <w:jc w:val="center"/>
              <w:rPr>
                <w:ins w:id="1253" w:author="Nair-Desai, Sameer" w:date="2022-02-02T11:34:00Z"/>
                <w:rFonts w:ascii="Times New Roman" w:hAnsi="Times New Roman" w:cs="Times New Roman"/>
                <w:sz w:val="24"/>
                <w:szCs w:val="24"/>
              </w:rPr>
            </w:pPr>
            <w:ins w:id="1254" w:author="Nair-Desai, Sameer" w:date="2022-02-02T11:34:00Z">
              <w:r>
                <w:rPr>
                  <w:rFonts w:ascii="Times New Roman" w:hAnsi="Times New Roman" w:cs="Times New Roman"/>
                  <w:sz w:val="24"/>
                  <w:szCs w:val="24"/>
                </w:rPr>
                <w:t>-0.5</w:t>
              </w:r>
            </w:ins>
          </w:p>
        </w:tc>
        <w:tc>
          <w:tcPr>
            <w:tcW w:w="1080" w:type="dxa"/>
          </w:tcPr>
          <w:p w14:paraId="2557424F" w14:textId="77777777" w:rsidR="004D6CF2" w:rsidRDefault="004D6CF2" w:rsidP="004D6CF2">
            <w:pPr>
              <w:jc w:val="center"/>
              <w:rPr>
                <w:ins w:id="1255" w:author="Nair-Desai, Sameer" w:date="2022-02-02T11:34:00Z"/>
                <w:rFonts w:ascii="Times New Roman" w:hAnsi="Times New Roman" w:cs="Times New Roman"/>
                <w:sz w:val="24"/>
                <w:szCs w:val="24"/>
              </w:rPr>
            </w:pPr>
            <w:ins w:id="1256" w:author="Nair-Desai, Sameer" w:date="2022-02-02T11:34:00Z">
              <w:r>
                <w:rPr>
                  <w:rFonts w:ascii="Times New Roman" w:hAnsi="Times New Roman" w:cs="Times New Roman"/>
                  <w:sz w:val="24"/>
                  <w:szCs w:val="24"/>
                </w:rPr>
                <w:t>0.2</w:t>
              </w:r>
            </w:ins>
          </w:p>
        </w:tc>
      </w:tr>
      <w:tr w:rsidR="004D6CF2" w:rsidRPr="00D77E5C" w14:paraId="60DB5937" w14:textId="77777777" w:rsidTr="004D6CF2">
        <w:trPr>
          <w:ins w:id="1257" w:author="Nair-Desai, Sameer" w:date="2022-02-02T11:34:00Z"/>
        </w:trPr>
        <w:tc>
          <w:tcPr>
            <w:tcW w:w="3960" w:type="dxa"/>
          </w:tcPr>
          <w:p w14:paraId="15710499" w14:textId="77777777" w:rsidR="004D6CF2" w:rsidRDefault="004D6CF2" w:rsidP="004D6CF2">
            <w:pPr>
              <w:rPr>
                <w:ins w:id="1258" w:author="Nair-Desai, Sameer" w:date="2022-02-02T11:34:00Z"/>
                <w:rFonts w:ascii="Times New Roman" w:hAnsi="Times New Roman" w:cs="Times New Roman"/>
                <w:sz w:val="24"/>
                <w:szCs w:val="24"/>
              </w:rPr>
            </w:pPr>
            <w:ins w:id="1259" w:author="Nair-Desai, Sameer" w:date="2022-02-02T11:34:00Z">
              <w:r>
                <w:rPr>
                  <w:rFonts w:ascii="Times New Roman" w:hAnsi="Times New Roman" w:cs="Times New Roman"/>
                  <w:sz w:val="24"/>
                  <w:szCs w:val="24"/>
                </w:rPr>
                <w:t>Voice and Accountability</w:t>
              </w:r>
            </w:ins>
          </w:p>
        </w:tc>
        <w:tc>
          <w:tcPr>
            <w:tcW w:w="1087" w:type="dxa"/>
          </w:tcPr>
          <w:p w14:paraId="2BCA10A3" w14:textId="77777777" w:rsidR="004D6CF2" w:rsidRDefault="004D6CF2" w:rsidP="004D6CF2">
            <w:pPr>
              <w:jc w:val="center"/>
              <w:rPr>
                <w:ins w:id="1260" w:author="Nair-Desai, Sameer" w:date="2022-02-02T11:34:00Z"/>
                <w:rFonts w:ascii="Times New Roman" w:hAnsi="Times New Roman" w:cs="Times New Roman"/>
                <w:sz w:val="24"/>
                <w:szCs w:val="24"/>
              </w:rPr>
            </w:pPr>
            <w:ins w:id="1261" w:author="Nair-Desai, Sameer" w:date="2022-02-02T11:34:00Z">
              <w:r>
                <w:rPr>
                  <w:rFonts w:ascii="Times New Roman" w:hAnsi="Times New Roman" w:cs="Times New Roman"/>
                  <w:sz w:val="24"/>
                  <w:szCs w:val="24"/>
                </w:rPr>
                <w:t>-1.1</w:t>
              </w:r>
            </w:ins>
          </w:p>
        </w:tc>
        <w:tc>
          <w:tcPr>
            <w:tcW w:w="1080" w:type="dxa"/>
          </w:tcPr>
          <w:p w14:paraId="01ED19C1" w14:textId="77777777" w:rsidR="004D6CF2" w:rsidRDefault="004D6CF2" w:rsidP="004D6CF2">
            <w:pPr>
              <w:jc w:val="center"/>
              <w:rPr>
                <w:ins w:id="1262" w:author="Nair-Desai, Sameer" w:date="2022-02-02T11:34:00Z"/>
                <w:rFonts w:ascii="Times New Roman" w:hAnsi="Times New Roman" w:cs="Times New Roman"/>
                <w:sz w:val="24"/>
                <w:szCs w:val="24"/>
              </w:rPr>
            </w:pPr>
            <w:ins w:id="1263" w:author="Nair-Desai, Sameer" w:date="2022-02-02T11:34:00Z">
              <w:r>
                <w:rPr>
                  <w:rFonts w:ascii="Times New Roman" w:hAnsi="Times New Roman" w:cs="Times New Roman"/>
                  <w:sz w:val="24"/>
                  <w:szCs w:val="24"/>
                </w:rPr>
                <w:t>0.7</w:t>
              </w:r>
            </w:ins>
          </w:p>
        </w:tc>
        <w:tc>
          <w:tcPr>
            <w:tcW w:w="1080" w:type="dxa"/>
          </w:tcPr>
          <w:p w14:paraId="0001C11B" w14:textId="77777777" w:rsidR="004D6CF2" w:rsidRDefault="004D6CF2" w:rsidP="004D6CF2">
            <w:pPr>
              <w:jc w:val="center"/>
              <w:rPr>
                <w:ins w:id="1264" w:author="Nair-Desai, Sameer" w:date="2022-02-02T11:34:00Z"/>
                <w:rFonts w:ascii="Times New Roman" w:hAnsi="Times New Roman" w:cs="Times New Roman"/>
                <w:sz w:val="24"/>
                <w:szCs w:val="24"/>
              </w:rPr>
            </w:pPr>
            <w:ins w:id="1265" w:author="Nair-Desai, Sameer" w:date="2022-02-02T11:34:00Z">
              <w:r>
                <w:rPr>
                  <w:rFonts w:ascii="Times New Roman" w:hAnsi="Times New Roman" w:cs="Times New Roman"/>
                  <w:sz w:val="24"/>
                  <w:szCs w:val="24"/>
                </w:rPr>
                <w:t>-1.8</w:t>
              </w:r>
            </w:ins>
          </w:p>
        </w:tc>
        <w:tc>
          <w:tcPr>
            <w:tcW w:w="1080" w:type="dxa"/>
          </w:tcPr>
          <w:p w14:paraId="5E59E0EE" w14:textId="77777777" w:rsidR="004D6CF2" w:rsidRDefault="004D6CF2" w:rsidP="004D6CF2">
            <w:pPr>
              <w:jc w:val="center"/>
              <w:rPr>
                <w:ins w:id="1266" w:author="Nair-Desai, Sameer" w:date="2022-02-02T11:34:00Z"/>
                <w:rFonts w:ascii="Times New Roman" w:hAnsi="Times New Roman" w:cs="Times New Roman"/>
                <w:sz w:val="24"/>
                <w:szCs w:val="24"/>
              </w:rPr>
            </w:pPr>
            <w:ins w:id="1267" w:author="Nair-Desai, Sameer" w:date="2022-02-02T11:34:00Z">
              <w:r>
                <w:rPr>
                  <w:rFonts w:ascii="Times New Roman" w:hAnsi="Times New Roman" w:cs="Times New Roman"/>
                  <w:sz w:val="24"/>
                  <w:szCs w:val="24"/>
                </w:rPr>
                <w:t>-1.5</w:t>
              </w:r>
            </w:ins>
          </w:p>
        </w:tc>
        <w:tc>
          <w:tcPr>
            <w:tcW w:w="1080" w:type="dxa"/>
          </w:tcPr>
          <w:p w14:paraId="3916FD2C" w14:textId="77777777" w:rsidR="004D6CF2" w:rsidRDefault="004D6CF2" w:rsidP="004D6CF2">
            <w:pPr>
              <w:jc w:val="center"/>
              <w:rPr>
                <w:ins w:id="1268" w:author="Nair-Desai, Sameer" w:date="2022-02-02T11:34:00Z"/>
                <w:rFonts w:ascii="Times New Roman" w:hAnsi="Times New Roman" w:cs="Times New Roman"/>
                <w:sz w:val="24"/>
                <w:szCs w:val="24"/>
              </w:rPr>
            </w:pPr>
            <w:ins w:id="1269" w:author="Nair-Desai, Sameer" w:date="2022-02-02T11:34:00Z">
              <w:r>
                <w:rPr>
                  <w:rFonts w:ascii="Times New Roman" w:hAnsi="Times New Roman" w:cs="Times New Roman"/>
                  <w:sz w:val="24"/>
                  <w:szCs w:val="24"/>
                </w:rPr>
                <w:t>-0.8</w:t>
              </w:r>
            </w:ins>
          </w:p>
        </w:tc>
        <w:tc>
          <w:tcPr>
            <w:tcW w:w="1080" w:type="dxa"/>
          </w:tcPr>
          <w:p w14:paraId="41FB4D90" w14:textId="77777777" w:rsidR="004D6CF2" w:rsidRDefault="004D6CF2" w:rsidP="004D6CF2">
            <w:pPr>
              <w:jc w:val="center"/>
              <w:rPr>
                <w:ins w:id="1270" w:author="Nair-Desai, Sameer" w:date="2022-02-02T11:34:00Z"/>
                <w:rFonts w:ascii="Times New Roman" w:hAnsi="Times New Roman" w:cs="Times New Roman"/>
                <w:sz w:val="24"/>
                <w:szCs w:val="24"/>
              </w:rPr>
            </w:pPr>
            <w:ins w:id="1271" w:author="Nair-Desai, Sameer" w:date="2022-02-02T11:34:00Z">
              <w:r>
                <w:rPr>
                  <w:rFonts w:ascii="Times New Roman" w:hAnsi="Times New Roman" w:cs="Times New Roman"/>
                  <w:sz w:val="24"/>
                  <w:szCs w:val="24"/>
                </w:rPr>
                <w:t>0.2</w:t>
              </w:r>
            </w:ins>
          </w:p>
        </w:tc>
      </w:tr>
      <w:tr w:rsidR="004D6CF2" w:rsidRPr="00D77E5C" w14:paraId="6661444B" w14:textId="77777777" w:rsidTr="004D6CF2">
        <w:trPr>
          <w:ins w:id="1272" w:author="Nair-Desai, Sameer" w:date="2022-02-02T11:34:00Z"/>
        </w:trPr>
        <w:tc>
          <w:tcPr>
            <w:tcW w:w="3960" w:type="dxa"/>
          </w:tcPr>
          <w:p w14:paraId="59FA6CE5" w14:textId="77777777" w:rsidR="004D6CF2" w:rsidRDefault="004D6CF2" w:rsidP="004D6CF2">
            <w:pPr>
              <w:rPr>
                <w:ins w:id="1273" w:author="Nair-Desai, Sameer" w:date="2022-02-02T11:34:00Z"/>
                <w:rFonts w:ascii="Times New Roman" w:hAnsi="Times New Roman" w:cs="Times New Roman"/>
                <w:sz w:val="24"/>
                <w:szCs w:val="24"/>
              </w:rPr>
            </w:pPr>
            <w:ins w:id="1274" w:author="Nair-Desai, Sameer" w:date="2022-02-02T11:34:00Z">
              <w:r>
                <w:rPr>
                  <w:rFonts w:ascii="Times New Roman" w:hAnsi="Times New Roman" w:cs="Times New Roman"/>
                  <w:sz w:val="24"/>
                  <w:szCs w:val="24"/>
                </w:rPr>
                <w:t>Government Effectiveness</w:t>
              </w:r>
            </w:ins>
          </w:p>
        </w:tc>
        <w:tc>
          <w:tcPr>
            <w:tcW w:w="1087" w:type="dxa"/>
          </w:tcPr>
          <w:p w14:paraId="773065D4" w14:textId="77777777" w:rsidR="004D6CF2" w:rsidRDefault="004D6CF2" w:rsidP="004D6CF2">
            <w:pPr>
              <w:jc w:val="center"/>
              <w:rPr>
                <w:ins w:id="1275" w:author="Nair-Desai, Sameer" w:date="2022-02-02T11:34:00Z"/>
                <w:rFonts w:ascii="Times New Roman" w:hAnsi="Times New Roman" w:cs="Times New Roman"/>
                <w:sz w:val="24"/>
                <w:szCs w:val="24"/>
              </w:rPr>
            </w:pPr>
            <w:ins w:id="1276" w:author="Nair-Desai, Sameer" w:date="2022-02-02T11:34:00Z">
              <w:r>
                <w:rPr>
                  <w:rFonts w:ascii="Times New Roman" w:hAnsi="Times New Roman" w:cs="Times New Roman"/>
                  <w:sz w:val="24"/>
                  <w:szCs w:val="24"/>
                </w:rPr>
                <w:t>-1.0</w:t>
              </w:r>
            </w:ins>
          </w:p>
        </w:tc>
        <w:tc>
          <w:tcPr>
            <w:tcW w:w="1080" w:type="dxa"/>
          </w:tcPr>
          <w:p w14:paraId="16BF71A6" w14:textId="77777777" w:rsidR="004D6CF2" w:rsidRDefault="004D6CF2" w:rsidP="004D6CF2">
            <w:pPr>
              <w:jc w:val="center"/>
              <w:rPr>
                <w:ins w:id="1277" w:author="Nair-Desai, Sameer" w:date="2022-02-02T11:34:00Z"/>
                <w:rFonts w:ascii="Times New Roman" w:hAnsi="Times New Roman" w:cs="Times New Roman"/>
                <w:sz w:val="24"/>
                <w:szCs w:val="24"/>
              </w:rPr>
            </w:pPr>
            <w:ins w:id="1278" w:author="Nair-Desai, Sameer" w:date="2022-02-02T11:34:00Z">
              <w:r>
                <w:rPr>
                  <w:rFonts w:ascii="Times New Roman" w:hAnsi="Times New Roman" w:cs="Times New Roman"/>
                  <w:sz w:val="24"/>
                  <w:szCs w:val="24"/>
                </w:rPr>
                <w:t>0.9</w:t>
              </w:r>
            </w:ins>
          </w:p>
        </w:tc>
        <w:tc>
          <w:tcPr>
            <w:tcW w:w="1080" w:type="dxa"/>
          </w:tcPr>
          <w:p w14:paraId="4977BC0E" w14:textId="77777777" w:rsidR="004D6CF2" w:rsidRDefault="004D6CF2" w:rsidP="004D6CF2">
            <w:pPr>
              <w:jc w:val="center"/>
              <w:rPr>
                <w:ins w:id="1279" w:author="Nair-Desai, Sameer" w:date="2022-02-02T11:34:00Z"/>
                <w:rFonts w:ascii="Times New Roman" w:hAnsi="Times New Roman" w:cs="Times New Roman"/>
                <w:sz w:val="24"/>
                <w:szCs w:val="24"/>
              </w:rPr>
            </w:pPr>
            <w:ins w:id="1280" w:author="Nair-Desai, Sameer" w:date="2022-02-02T11:34:00Z">
              <w:r>
                <w:rPr>
                  <w:rFonts w:ascii="Times New Roman" w:hAnsi="Times New Roman" w:cs="Times New Roman"/>
                  <w:sz w:val="24"/>
                  <w:szCs w:val="24"/>
                </w:rPr>
                <w:t>-2.3</w:t>
              </w:r>
            </w:ins>
          </w:p>
        </w:tc>
        <w:tc>
          <w:tcPr>
            <w:tcW w:w="1080" w:type="dxa"/>
          </w:tcPr>
          <w:p w14:paraId="11763B42" w14:textId="77777777" w:rsidR="004D6CF2" w:rsidRDefault="004D6CF2" w:rsidP="004D6CF2">
            <w:pPr>
              <w:jc w:val="center"/>
              <w:rPr>
                <w:ins w:id="1281" w:author="Nair-Desai, Sameer" w:date="2022-02-02T11:34:00Z"/>
                <w:rFonts w:ascii="Times New Roman" w:hAnsi="Times New Roman" w:cs="Times New Roman"/>
                <w:sz w:val="24"/>
                <w:szCs w:val="24"/>
              </w:rPr>
            </w:pPr>
            <w:ins w:id="1282" w:author="Nair-Desai, Sameer" w:date="2022-02-02T11:34:00Z">
              <w:r>
                <w:rPr>
                  <w:rFonts w:ascii="Times New Roman" w:hAnsi="Times New Roman" w:cs="Times New Roman"/>
                  <w:sz w:val="24"/>
                  <w:szCs w:val="24"/>
                </w:rPr>
                <w:t>-1.5</w:t>
              </w:r>
            </w:ins>
          </w:p>
        </w:tc>
        <w:tc>
          <w:tcPr>
            <w:tcW w:w="1080" w:type="dxa"/>
          </w:tcPr>
          <w:p w14:paraId="7FCC021A" w14:textId="77777777" w:rsidR="004D6CF2" w:rsidRDefault="004D6CF2" w:rsidP="004D6CF2">
            <w:pPr>
              <w:jc w:val="center"/>
              <w:rPr>
                <w:ins w:id="1283" w:author="Nair-Desai, Sameer" w:date="2022-02-02T11:34:00Z"/>
                <w:rFonts w:ascii="Times New Roman" w:hAnsi="Times New Roman" w:cs="Times New Roman"/>
                <w:sz w:val="24"/>
                <w:szCs w:val="24"/>
              </w:rPr>
            </w:pPr>
            <w:ins w:id="1284" w:author="Nair-Desai, Sameer" w:date="2022-02-02T11:34:00Z">
              <w:r>
                <w:rPr>
                  <w:rFonts w:ascii="Times New Roman" w:hAnsi="Times New Roman" w:cs="Times New Roman"/>
                  <w:sz w:val="24"/>
                  <w:szCs w:val="24"/>
                </w:rPr>
                <w:t>-0.6</w:t>
              </w:r>
            </w:ins>
          </w:p>
        </w:tc>
        <w:tc>
          <w:tcPr>
            <w:tcW w:w="1080" w:type="dxa"/>
          </w:tcPr>
          <w:p w14:paraId="5079A950" w14:textId="77777777" w:rsidR="004D6CF2" w:rsidRDefault="004D6CF2" w:rsidP="004D6CF2">
            <w:pPr>
              <w:jc w:val="center"/>
              <w:rPr>
                <w:ins w:id="1285" w:author="Nair-Desai, Sameer" w:date="2022-02-02T11:34:00Z"/>
                <w:rFonts w:ascii="Times New Roman" w:hAnsi="Times New Roman" w:cs="Times New Roman"/>
                <w:sz w:val="24"/>
                <w:szCs w:val="24"/>
              </w:rPr>
            </w:pPr>
            <w:ins w:id="1286" w:author="Nair-Desai, Sameer" w:date="2022-02-02T11:34:00Z">
              <w:r>
                <w:rPr>
                  <w:rFonts w:ascii="Times New Roman" w:hAnsi="Times New Roman" w:cs="Times New Roman"/>
                  <w:sz w:val="24"/>
                  <w:szCs w:val="24"/>
                </w:rPr>
                <w:t>0.4</w:t>
              </w:r>
            </w:ins>
          </w:p>
        </w:tc>
      </w:tr>
      <w:tr w:rsidR="004D6CF2" w:rsidRPr="00D77E5C" w14:paraId="53FC3243" w14:textId="77777777" w:rsidTr="004D6CF2">
        <w:trPr>
          <w:ins w:id="1287" w:author="Nair-Desai, Sameer" w:date="2022-02-02T11:34:00Z"/>
        </w:trPr>
        <w:tc>
          <w:tcPr>
            <w:tcW w:w="3960" w:type="dxa"/>
          </w:tcPr>
          <w:p w14:paraId="3C85D01B" w14:textId="77777777" w:rsidR="004D6CF2" w:rsidRDefault="004D6CF2" w:rsidP="004D6CF2">
            <w:pPr>
              <w:rPr>
                <w:ins w:id="1288" w:author="Nair-Desai, Sameer" w:date="2022-02-02T11:34:00Z"/>
                <w:rFonts w:ascii="Times New Roman" w:hAnsi="Times New Roman" w:cs="Times New Roman"/>
                <w:sz w:val="24"/>
                <w:szCs w:val="24"/>
              </w:rPr>
            </w:pPr>
            <w:ins w:id="1289" w:author="Nair-Desai, Sameer" w:date="2022-02-02T11:34:00Z">
              <w:r>
                <w:rPr>
                  <w:rFonts w:ascii="Times New Roman" w:hAnsi="Times New Roman" w:cs="Times New Roman"/>
                  <w:sz w:val="24"/>
                  <w:szCs w:val="24"/>
                </w:rPr>
                <w:t>Stringency Index (Mean)</w:t>
              </w:r>
            </w:ins>
          </w:p>
        </w:tc>
        <w:tc>
          <w:tcPr>
            <w:tcW w:w="1087" w:type="dxa"/>
          </w:tcPr>
          <w:p w14:paraId="748D73FF" w14:textId="77777777" w:rsidR="004D6CF2" w:rsidRDefault="004D6CF2" w:rsidP="004D6CF2">
            <w:pPr>
              <w:jc w:val="center"/>
              <w:rPr>
                <w:ins w:id="1290" w:author="Nair-Desai, Sameer" w:date="2022-02-02T11:34:00Z"/>
                <w:rFonts w:ascii="Times New Roman" w:hAnsi="Times New Roman" w:cs="Times New Roman"/>
                <w:sz w:val="24"/>
                <w:szCs w:val="24"/>
              </w:rPr>
            </w:pPr>
            <w:ins w:id="1291" w:author="Nair-Desai, Sameer" w:date="2022-02-02T11:34:00Z">
              <w:r>
                <w:rPr>
                  <w:rFonts w:ascii="Times New Roman" w:hAnsi="Times New Roman" w:cs="Times New Roman"/>
                  <w:sz w:val="24"/>
                  <w:szCs w:val="24"/>
                </w:rPr>
                <w:t>51.7</w:t>
              </w:r>
            </w:ins>
          </w:p>
        </w:tc>
        <w:tc>
          <w:tcPr>
            <w:tcW w:w="1080" w:type="dxa"/>
          </w:tcPr>
          <w:p w14:paraId="71A7F5D2" w14:textId="77777777" w:rsidR="004D6CF2" w:rsidRDefault="004D6CF2" w:rsidP="004D6CF2">
            <w:pPr>
              <w:jc w:val="center"/>
              <w:rPr>
                <w:ins w:id="1292" w:author="Nair-Desai, Sameer" w:date="2022-02-02T11:34:00Z"/>
                <w:rFonts w:ascii="Times New Roman" w:hAnsi="Times New Roman" w:cs="Times New Roman"/>
                <w:sz w:val="24"/>
                <w:szCs w:val="24"/>
              </w:rPr>
            </w:pPr>
            <w:ins w:id="1293" w:author="Nair-Desai, Sameer" w:date="2022-02-02T11:34:00Z">
              <w:r>
                <w:rPr>
                  <w:rFonts w:ascii="Times New Roman" w:hAnsi="Times New Roman" w:cs="Times New Roman"/>
                  <w:sz w:val="24"/>
                  <w:szCs w:val="24"/>
                </w:rPr>
                <w:t>19.1</w:t>
              </w:r>
            </w:ins>
          </w:p>
        </w:tc>
        <w:tc>
          <w:tcPr>
            <w:tcW w:w="1080" w:type="dxa"/>
          </w:tcPr>
          <w:p w14:paraId="538E609D" w14:textId="77777777" w:rsidR="004D6CF2" w:rsidRDefault="004D6CF2" w:rsidP="004D6CF2">
            <w:pPr>
              <w:jc w:val="center"/>
              <w:rPr>
                <w:ins w:id="1294" w:author="Nair-Desai, Sameer" w:date="2022-02-02T11:34:00Z"/>
                <w:rFonts w:ascii="Times New Roman" w:hAnsi="Times New Roman" w:cs="Times New Roman"/>
                <w:sz w:val="24"/>
                <w:szCs w:val="24"/>
              </w:rPr>
            </w:pPr>
            <w:ins w:id="1295" w:author="Nair-Desai, Sameer" w:date="2022-02-02T11:34:00Z">
              <w:r>
                <w:rPr>
                  <w:rFonts w:ascii="Times New Roman" w:hAnsi="Times New Roman" w:cs="Times New Roman"/>
                  <w:sz w:val="24"/>
                  <w:szCs w:val="24"/>
                </w:rPr>
                <w:t>9.8</w:t>
              </w:r>
            </w:ins>
          </w:p>
        </w:tc>
        <w:tc>
          <w:tcPr>
            <w:tcW w:w="1080" w:type="dxa"/>
          </w:tcPr>
          <w:p w14:paraId="181D5376" w14:textId="77777777" w:rsidR="004D6CF2" w:rsidRDefault="004D6CF2" w:rsidP="004D6CF2">
            <w:pPr>
              <w:jc w:val="center"/>
              <w:rPr>
                <w:ins w:id="1296" w:author="Nair-Desai, Sameer" w:date="2022-02-02T11:34:00Z"/>
                <w:rFonts w:ascii="Times New Roman" w:hAnsi="Times New Roman" w:cs="Times New Roman"/>
                <w:sz w:val="24"/>
                <w:szCs w:val="24"/>
              </w:rPr>
            </w:pPr>
            <w:ins w:id="1297" w:author="Nair-Desai, Sameer" w:date="2022-02-02T11:34:00Z">
              <w:r>
                <w:rPr>
                  <w:rFonts w:ascii="Times New Roman" w:hAnsi="Times New Roman" w:cs="Times New Roman"/>
                  <w:sz w:val="24"/>
                  <w:szCs w:val="24"/>
                </w:rPr>
                <w:t>44.6</w:t>
              </w:r>
            </w:ins>
          </w:p>
        </w:tc>
        <w:tc>
          <w:tcPr>
            <w:tcW w:w="1080" w:type="dxa"/>
          </w:tcPr>
          <w:p w14:paraId="381782FA" w14:textId="77777777" w:rsidR="004D6CF2" w:rsidRDefault="004D6CF2" w:rsidP="004D6CF2">
            <w:pPr>
              <w:jc w:val="center"/>
              <w:rPr>
                <w:ins w:id="1298" w:author="Nair-Desai, Sameer" w:date="2022-02-02T11:34:00Z"/>
                <w:rFonts w:ascii="Times New Roman" w:hAnsi="Times New Roman" w:cs="Times New Roman"/>
                <w:sz w:val="24"/>
                <w:szCs w:val="24"/>
              </w:rPr>
            </w:pPr>
            <w:ins w:id="1299" w:author="Nair-Desai, Sameer" w:date="2022-02-02T11:34:00Z">
              <w:r>
                <w:rPr>
                  <w:rFonts w:ascii="Times New Roman" w:hAnsi="Times New Roman" w:cs="Times New Roman"/>
                  <w:sz w:val="24"/>
                  <w:szCs w:val="24"/>
                </w:rPr>
                <w:t>63.6</w:t>
              </w:r>
            </w:ins>
          </w:p>
        </w:tc>
        <w:tc>
          <w:tcPr>
            <w:tcW w:w="1080" w:type="dxa"/>
          </w:tcPr>
          <w:p w14:paraId="790871A1" w14:textId="77777777" w:rsidR="004D6CF2" w:rsidRDefault="004D6CF2" w:rsidP="004D6CF2">
            <w:pPr>
              <w:jc w:val="center"/>
              <w:rPr>
                <w:ins w:id="1300" w:author="Nair-Desai, Sameer" w:date="2022-02-02T11:34:00Z"/>
                <w:rFonts w:ascii="Times New Roman" w:hAnsi="Times New Roman" w:cs="Times New Roman"/>
                <w:sz w:val="24"/>
                <w:szCs w:val="24"/>
              </w:rPr>
            </w:pPr>
            <w:ins w:id="1301" w:author="Nair-Desai, Sameer" w:date="2022-02-02T11:34:00Z">
              <w:r>
                <w:rPr>
                  <w:rFonts w:ascii="Times New Roman" w:hAnsi="Times New Roman" w:cs="Times New Roman"/>
                  <w:sz w:val="24"/>
                  <w:szCs w:val="24"/>
                </w:rPr>
                <w:t>74.6</w:t>
              </w:r>
            </w:ins>
          </w:p>
        </w:tc>
      </w:tr>
      <w:tr w:rsidR="004D6CF2" w:rsidRPr="00D77E5C" w14:paraId="25DC9A69" w14:textId="77777777" w:rsidTr="004D6CF2">
        <w:trPr>
          <w:ins w:id="1302" w:author="Nair-Desai, Sameer" w:date="2022-02-02T11:34:00Z"/>
        </w:trPr>
        <w:tc>
          <w:tcPr>
            <w:tcW w:w="3960" w:type="dxa"/>
          </w:tcPr>
          <w:p w14:paraId="0D210916" w14:textId="77777777" w:rsidR="004D6CF2" w:rsidRDefault="004D6CF2" w:rsidP="004D6CF2">
            <w:pPr>
              <w:rPr>
                <w:ins w:id="1303" w:author="Nair-Desai, Sameer" w:date="2022-02-02T11:34:00Z"/>
                <w:rFonts w:ascii="Times New Roman" w:hAnsi="Times New Roman" w:cs="Times New Roman"/>
                <w:sz w:val="24"/>
                <w:szCs w:val="24"/>
              </w:rPr>
            </w:pPr>
            <w:ins w:id="1304" w:author="Nair-Desai, Sameer" w:date="2022-02-02T11:34:00Z">
              <w:r>
                <w:rPr>
                  <w:rFonts w:ascii="Times New Roman" w:hAnsi="Times New Roman" w:cs="Times New Roman"/>
                  <w:sz w:val="24"/>
                  <w:szCs w:val="24"/>
                </w:rPr>
                <w:t>Stringency Index (S.D.)</w:t>
              </w:r>
            </w:ins>
          </w:p>
        </w:tc>
        <w:tc>
          <w:tcPr>
            <w:tcW w:w="1087" w:type="dxa"/>
          </w:tcPr>
          <w:p w14:paraId="4766552D" w14:textId="77777777" w:rsidR="004D6CF2" w:rsidRDefault="004D6CF2" w:rsidP="004D6CF2">
            <w:pPr>
              <w:jc w:val="center"/>
              <w:rPr>
                <w:ins w:id="1305" w:author="Nair-Desai, Sameer" w:date="2022-02-02T11:34:00Z"/>
                <w:rFonts w:ascii="Times New Roman" w:hAnsi="Times New Roman" w:cs="Times New Roman"/>
                <w:sz w:val="24"/>
                <w:szCs w:val="24"/>
              </w:rPr>
            </w:pPr>
            <w:ins w:id="1306" w:author="Nair-Desai, Sameer" w:date="2022-02-02T11:34:00Z">
              <w:r>
                <w:rPr>
                  <w:rFonts w:ascii="Times New Roman" w:hAnsi="Times New Roman" w:cs="Times New Roman"/>
                  <w:sz w:val="24"/>
                  <w:szCs w:val="24"/>
                </w:rPr>
                <w:t>15.7</w:t>
              </w:r>
            </w:ins>
          </w:p>
        </w:tc>
        <w:tc>
          <w:tcPr>
            <w:tcW w:w="1080" w:type="dxa"/>
          </w:tcPr>
          <w:p w14:paraId="3BDE846D" w14:textId="77777777" w:rsidR="004D6CF2" w:rsidRDefault="004D6CF2" w:rsidP="004D6CF2">
            <w:pPr>
              <w:jc w:val="center"/>
              <w:rPr>
                <w:ins w:id="1307" w:author="Nair-Desai, Sameer" w:date="2022-02-02T11:34:00Z"/>
                <w:rFonts w:ascii="Times New Roman" w:hAnsi="Times New Roman" w:cs="Times New Roman"/>
                <w:sz w:val="24"/>
                <w:szCs w:val="24"/>
              </w:rPr>
            </w:pPr>
            <w:ins w:id="1308" w:author="Nair-Desai, Sameer" w:date="2022-02-02T11:34:00Z">
              <w:r>
                <w:rPr>
                  <w:rFonts w:ascii="Times New Roman" w:hAnsi="Times New Roman" w:cs="Times New Roman"/>
                  <w:sz w:val="24"/>
                  <w:szCs w:val="24"/>
                </w:rPr>
                <w:t>5.4</w:t>
              </w:r>
            </w:ins>
          </w:p>
        </w:tc>
        <w:tc>
          <w:tcPr>
            <w:tcW w:w="1080" w:type="dxa"/>
          </w:tcPr>
          <w:p w14:paraId="628B24B5" w14:textId="77777777" w:rsidR="004D6CF2" w:rsidRDefault="004D6CF2" w:rsidP="004D6CF2">
            <w:pPr>
              <w:jc w:val="center"/>
              <w:rPr>
                <w:ins w:id="1309" w:author="Nair-Desai, Sameer" w:date="2022-02-02T11:34:00Z"/>
                <w:rFonts w:ascii="Times New Roman" w:hAnsi="Times New Roman" w:cs="Times New Roman"/>
                <w:sz w:val="24"/>
                <w:szCs w:val="24"/>
              </w:rPr>
            </w:pPr>
            <w:ins w:id="1310" w:author="Nair-Desai, Sameer" w:date="2022-02-02T11:34:00Z">
              <w:r>
                <w:rPr>
                  <w:rFonts w:ascii="Times New Roman" w:hAnsi="Times New Roman" w:cs="Times New Roman"/>
                  <w:sz w:val="24"/>
                  <w:szCs w:val="24"/>
                </w:rPr>
                <w:t>5.7</w:t>
              </w:r>
            </w:ins>
          </w:p>
        </w:tc>
        <w:tc>
          <w:tcPr>
            <w:tcW w:w="1080" w:type="dxa"/>
          </w:tcPr>
          <w:p w14:paraId="0F0C2F2A" w14:textId="77777777" w:rsidR="004D6CF2" w:rsidRDefault="004D6CF2" w:rsidP="004D6CF2">
            <w:pPr>
              <w:jc w:val="center"/>
              <w:rPr>
                <w:ins w:id="1311" w:author="Nair-Desai, Sameer" w:date="2022-02-02T11:34:00Z"/>
                <w:rFonts w:ascii="Times New Roman" w:hAnsi="Times New Roman" w:cs="Times New Roman"/>
                <w:sz w:val="24"/>
                <w:szCs w:val="24"/>
              </w:rPr>
            </w:pPr>
            <w:ins w:id="1312" w:author="Nair-Desai, Sameer" w:date="2022-02-02T11:34:00Z">
              <w:r>
                <w:rPr>
                  <w:rFonts w:ascii="Times New Roman" w:hAnsi="Times New Roman" w:cs="Times New Roman"/>
                  <w:sz w:val="24"/>
                  <w:szCs w:val="24"/>
                </w:rPr>
                <w:t>13.0</w:t>
              </w:r>
            </w:ins>
          </w:p>
        </w:tc>
        <w:tc>
          <w:tcPr>
            <w:tcW w:w="1080" w:type="dxa"/>
          </w:tcPr>
          <w:p w14:paraId="617A17F3" w14:textId="77777777" w:rsidR="004D6CF2" w:rsidRDefault="004D6CF2" w:rsidP="004D6CF2">
            <w:pPr>
              <w:jc w:val="center"/>
              <w:rPr>
                <w:ins w:id="1313" w:author="Nair-Desai, Sameer" w:date="2022-02-02T11:34:00Z"/>
                <w:rFonts w:ascii="Times New Roman" w:hAnsi="Times New Roman" w:cs="Times New Roman"/>
                <w:sz w:val="24"/>
                <w:szCs w:val="24"/>
              </w:rPr>
            </w:pPr>
            <w:ins w:id="1314" w:author="Nair-Desai, Sameer" w:date="2022-02-02T11:34:00Z">
              <w:r>
                <w:rPr>
                  <w:rFonts w:ascii="Times New Roman" w:hAnsi="Times New Roman" w:cs="Times New Roman"/>
                  <w:sz w:val="24"/>
                  <w:szCs w:val="24"/>
                </w:rPr>
                <w:t>17.9</w:t>
              </w:r>
            </w:ins>
          </w:p>
        </w:tc>
        <w:tc>
          <w:tcPr>
            <w:tcW w:w="1080" w:type="dxa"/>
          </w:tcPr>
          <w:p w14:paraId="23F5C03D" w14:textId="77777777" w:rsidR="004D6CF2" w:rsidRDefault="004D6CF2" w:rsidP="004D6CF2">
            <w:pPr>
              <w:jc w:val="center"/>
              <w:rPr>
                <w:ins w:id="1315" w:author="Nair-Desai, Sameer" w:date="2022-02-02T11:34:00Z"/>
                <w:rFonts w:ascii="Times New Roman" w:hAnsi="Times New Roman" w:cs="Times New Roman"/>
                <w:sz w:val="24"/>
                <w:szCs w:val="24"/>
              </w:rPr>
            </w:pPr>
            <w:ins w:id="1316" w:author="Nair-Desai, Sameer" w:date="2022-02-02T11:34:00Z">
              <w:r>
                <w:rPr>
                  <w:rFonts w:ascii="Times New Roman" w:hAnsi="Times New Roman" w:cs="Times New Roman"/>
                  <w:sz w:val="24"/>
                  <w:szCs w:val="24"/>
                </w:rPr>
                <w:t>26.2</w:t>
              </w:r>
            </w:ins>
          </w:p>
        </w:tc>
      </w:tr>
      <w:tr w:rsidR="004D6CF2" w:rsidRPr="00D77E5C" w14:paraId="1640DCE4" w14:textId="77777777" w:rsidTr="004D6CF2">
        <w:trPr>
          <w:ins w:id="1317" w:author="Nair-Desai, Sameer" w:date="2022-02-02T11:34:00Z"/>
        </w:trPr>
        <w:tc>
          <w:tcPr>
            <w:tcW w:w="3960" w:type="dxa"/>
          </w:tcPr>
          <w:p w14:paraId="1B1C751B" w14:textId="77777777" w:rsidR="004D6CF2" w:rsidRDefault="004D6CF2" w:rsidP="004D6CF2">
            <w:pPr>
              <w:rPr>
                <w:ins w:id="1318" w:author="Nair-Desai, Sameer" w:date="2022-02-02T11:34:00Z"/>
                <w:rFonts w:ascii="Times New Roman" w:hAnsi="Times New Roman" w:cs="Times New Roman"/>
                <w:sz w:val="24"/>
                <w:szCs w:val="24"/>
              </w:rPr>
            </w:pPr>
            <w:ins w:id="1319" w:author="Nair-Desai, Sameer" w:date="2022-02-02T11:34:00Z">
              <w:r>
                <w:rPr>
                  <w:rFonts w:ascii="Times New Roman" w:hAnsi="Times New Roman" w:cs="Times New Roman"/>
                  <w:sz w:val="24"/>
                  <w:szCs w:val="24"/>
                </w:rPr>
                <w:t>Vaccinations per Hundred Population</w:t>
              </w:r>
            </w:ins>
          </w:p>
        </w:tc>
        <w:tc>
          <w:tcPr>
            <w:tcW w:w="1087" w:type="dxa"/>
          </w:tcPr>
          <w:p w14:paraId="2DC540CF" w14:textId="77777777" w:rsidR="004D6CF2" w:rsidRDefault="004D6CF2" w:rsidP="004D6CF2">
            <w:pPr>
              <w:jc w:val="center"/>
              <w:rPr>
                <w:ins w:id="1320" w:author="Nair-Desai, Sameer" w:date="2022-02-02T11:34:00Z"/>
                <w:rFonts w:ascii="Times New Roman" w:hAnsi="Times New Roman" w:cs="Times New Roman"/>
                <w:sz w:val="24"/>
                <w:szCs w:val="24"/>
              </w:rPr>
            </w:pPr>
            <w:ins w:id="1321" w:author="Nair-Desai, Sameer" w:date="2022-02-02T11:34:00Z">
              <w:r>
                <w:rPr>
                  <w:rFonts w:ascii="Times New Roman" w:hAnsi="Times New Roman" w:cs="Times New Roman"/>
                  <w:sz w:val="24"/>
                  <w:szCs w:val="24"/>
                </w:rPr>
                <w:t>41.4</w:t>
              </w:r>
            </w:ins>
          </w:p>
        </w:tc>
        <w:tc>
          <w:tcPr>
            <w:tcW w:w="1080" w:type="dxa"/>
          </w:tcPr>
          <w:p w14:paraId="0354214A" w14:textId="77777777" w:rsidR="004D6CF2" w:rsidRDefault="004D6CF2" w:rsidP="004D6CF2">
            <w:pPr>
              <w:jc w:val="center"/>
              <w:rPr>
                <w:ins w:id="1322" w:author="Nair-Desai, Sameer" w:date="2022-02-02T11:34:00Z"/>
                <w:rFonts w:ascii="Times New Roman" w:hAnsi="Times New Roman" w:cs="Times New Roman"/>
                <w:sz w:val="24"/>
                <w:szCs w:val="24"/>
              </w:rPr>
            </w:pPr>
            <w:ins w:id="1323" w:author="Nair-Desai, Sameer" w:date="2022-02-02T11:34:00Z">
              <w:r>
                <w:rPr>
                  <w:rFonts w:ascii="Times New Roman" w:hAnsi="Times New Roman" w:cs="Times New Roman"/>
                  <w:sz w:val="24"/>
                  <w:szCs w:val="24"/>
                </w:rPr>
                <w:t>50.4</w:t>
              </w:r>
            </w:ins>
          </w:p>
        </w:tc>
        <w:tc>
          <w:tcPr>
            <w:tcW w:w="1080" w:type="dxa"/>
          </w:tcPr>
          <w:p w14:paraId="4D8DD06D" w14:textId="77777777" w:rsidR="004D6CF2" w:rsidRDefault="004D6CF2" w:rsidP="004D6CF2">
            <w:pPr>
              <w:jc w:val="center"/>
              <w:rPr>
                <w:ins w:id="1324" w:author="Nair-Desai, Sameer" w:date="2022-02-02T11:34:00Z"/>
                <w:rFonts w:ascii="Times New Roman" w:hAnsi="Times New Roman" w:cs="Times New Roman"/>
                <w:sz w:val="24"/>
                <w:szCs w:val="24"/>
              </w:rPr>
            </w:pPr>
            <w:ins w:id="1325" w:author="Nair-Desai, Sameer" w:date="2022-02-02T11:34:00Z">
              <w:r>
                <w:rPr>
                  <w:rFonts w:ascii="Times New Roman" w:hAnsi="Times New Roman" w:cs="Times New Roman"/>
                  <w:sz w:val="24"/>
                  <w:szCs w:val="24"/>
                </w:rPr>
                <w:t>0.0</w:t>
              </w:r>
            </w:ins>
          </w:p>
        </w:tc>
        <w:tc>
          <w:tcPr>
            <w:tcW w:w="1080" w:type="dxa"/>
          </w:tcPr>
          <w:p w14:paraId="5481B672" w14:textId="77777777" w:rsidR="004D6CF2" w:rsidRDefault="004D6CF2" w:rsidP="004D6CF2">
            <w:pPr>
              <w:jc w:val="center"/>
              <w:rPr>
                <w:ins w:id="1326" w:author="Nair-Desai, Sameer" w:date="2022-02-02T11:34:00Z"/>
                <w:rFonts w:ascii="Times New Roman" w:hAnsi="Times New Roman" w:cs="Times New Roman"/>
                <w:sz w:val="24"/>
                <w:szCs w:val="24"/>
              </w:rPr>
            </w:pPr>
            <w:ins w:id="1327" w:author="Nair-Desai, Sameer" w:date="2022-02-02T11:34:00Z">
              <w:r>
                <w:rPr>
                  <w:rFonts w:ascii="Times New Roman" w:hAnsi="Times New Roman" w:cs="Times New Roman"/>
                  <w:sz w:val="24"/>
                  <w:szCs w:val="24"/>
                </w:rPr>
                <w:t>1.64</w:t>
              </w:r>
            </w:ins>
          </w:p>
        </w:tc>
        <w:tc>
          <w:tcPr>
            <w:tcW w:w="1080" w:type="dxa"/>
          </w:tcPr>
          <w:p w14:paraId="0F4123E2" w14:textId="77777777" w:rsidR="004D6CF2" w:rsidRDefault="004D6CF2" w:rsidP="004D6CF2">
            <w:pPr>
              <w:jc w:val="center"/>
              <w:rPr>
                <w:ins w:id="1328" w:author="Nair-Desai, Sameer" w:date="2022-02-02T11:34:00Z"/>
                <w:rFonts w:ascii="Times New Roman" w:hAnsi="Times New Roman" w:cs="Times New Roman"/>
                <w:sz w:val="24"/>
                <w:szCs w:val="24"/>
              </w:rPr>
            </w:pPr>
            <w:ins w:id="1329" w:author="Nair-Desai, Sameer" w:date="2022-02-02T11:34:00Z">
              <w:r>
                <w:rPr>
                  <w:rFonts w:ascii="Times New Roman" w:hAnsi="Times New Roman" w:cs="Times New Roman"/>
                  <w:sz w:val="24"/>
                  <w:szCs w:val="24"/>
                </w:rPr>
                <w:t>70.8</w:t>
              </w:r>
            </w:ins>
          </w:p>
        </w:tc>
        <w:tc>
          <w:tcPr>
            <w:tcW w:w="1080" w:type="dxa"/>
          </w:tcPr>
          <w:p w14:paraId="510A613A" w14:textId="77777777" w:rsidR="004D6CF2" w:rsidRDefault="004D6CF2" w:rsidP="004D6CF2">
            <w:pPr>
              <w:jc w:val="center"/>
              <w:rPr>
                <w:ins w:id="1330" w:author="Nair-Desai, Sameer" w:date="2022-02-02T11:34:00Z"/>
                <w:rFonts w:ascii="Times New Roman" w:hAnsi="Times New Roman" w:cs="Times New Roman"/>
                <w:sz w:val="24"/>
                <w:szCs w:val="24"/>
              </w:rPr>
            </w:pPr>
            <w:ins w:id="1331" w:author="Nair-Desai, Sameer" w:date="2022-02-02T11:34:00Z">
              <w:r>
                <w:rPr>
                  <w:rFonts w:ascii="Times New Roman" w:hAnsi="Times New Roman" w:cs="Times New Roman"/>
                  <w:sz w:val="24"/>
                  <w:szCs w:val="24"/>
                </w:rPr>
                <w:t>141.4</w:t>
              </w:r>
            </w:ins>
          </w:p>
        </w:tc>
      </w:tr>
    </w:tbl>
    <w:p w14:paraId="2E2D7868" w14:textId="393121E7" w:rsidR="00580C81" w:rsidRDefault="00CD5A48" w:rsidP="00580C81">
      <w:pPr>
        <w:spacing w:line="360" w:lineRule="auto"/>
        <w:rPr>
          <w:ins w:id="1332" w:author="Nair-Desai, Sameer" w:date="2022-02-02T11:34:00Z"/>
          <w:rFonts w:ascii="Times New Roman" w:eastAsia="Book Antiqua" w:hAnsi="Times New Roman" w:cs="Times New Roman"/>
          <w:sz w:val="24"/>
          <w:szCs w:val="24"/>
        </w:rPr>
      </w:pPr>
      <w:del w:id="1333" w:author="Nair-Desai, Sameer" w:date="2022-02-02T11:34:00Z">
        <w:r w:rsidRPr="00D7451B" w:rsidDel="004D6CF2">
          <w:rPr>
            <w:rFonts w:ascii="Times New Roman" w:hAnsi="Times New Roman" w:cs="Times New Roman"/>
            <w:noProof/>
          </w:rPr>
          <w:drawing>
            <wp:anchor distT="0" distB="0" distL="114300" distR="114300" simplePos="0" relativeHeight="251659264" behindDoc="0" locked="0" layoutInCell="1" allowOverlap="1" wp14:anchorId="55EAE6AA" wp14:editId="7F6EC76F">
              <wp:simplePos x="0" y="0"/>
              <wp:positionH relativeFrom="column">
                <wp:posOffset>-653660</wp:posOffset>
              </wp:positionH>
              <wp:positionV relativeFrom="paragraph">
                <wp:posOffset>263525</wp:posOffset>
              </wp:positionV>
              <wp:extent cx="8229600" cy="426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42672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580C81" w:rsidRPr="00D7451B">
        <w:rPr>
          <w:rFonts w:ascii="Times New Roman" w:eastAsia="Book Antiqua" w:hAnsi="Times New Roman" w:cs="Times New Roman"/>
          <w:b/>
          <w:sz w:val="24"/>
          <w:szCs w:val="24"/>
        </w:rPr>
        <w:t xml:space="preserve">Table 8: </w:t>
      </w:r>
      <w:r w:rsidR="00580C81" w:rsidRPr="00D7451B">
        <w:rPr>
          <w:rFonts w:ascii="Times New Roman" w:eastAsia="Book Antiqua" w:hAnsi="Times New Roman" w:cs="Times New Roman"/>
          <w:sz w:val="24"/>
          <w:szCs w:val="24"/>
        </w:rPr>
        <w:t>Summary Statistics of “Doing Better in Excess” and “Doing Worse’ in Excess.</w:t>
      </w:r>
    </w:p>
    <w:p w14:paraId="2CEE6B78" w14:textId="77777777" w:rsidR="004D6CF2" w:rsidRPr="00D7451B" w:rsidRDefault="004D6CF2" w:rsidP="00580C81">
      <w:pPr>
        <w:spacing w:line="360" w:lineRule="auto"/>
        <w:rPr>
          <w:rFonts w:ascii="Times New Roman" w:eastAsia="Book Antiqua" w:hAnsi="Times New Roman" w:cs="Times New Roman"/>
          <w:sz w:val="24"/>
          <w:szCs w:val="24"/>
        </w:rPr>
      </w:pPr>
    </w:p>
    <w:p w14:paraId="21710680" w14:textId="77777777" w:rsidR="00580C81" w:rsidRPr="00D7451B" w:rsidRDefault="00580C81"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4685C547" w14:textId="44CC6B07"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lastRenderedPageBreak/>
        <w:t xml:space="preserve">Table 9:  </w:t>
      </w:r>
      <w:r w:rsidR="009D1A15" w:rsidRPr="00D7451B">
        <w:rPr>
          <w:rFonts w:ascii="Times New Roman" w:eastAsia="Book Antiqua" w:hAnsi="Times New Roman" w:cs="Times New Roman"/>
          <w:bCs/>
          <w:sz w:val="24"/>
          <w:szCs w:val="24"/>
        </w:rPr>
        <w:t>Correlation Matrix</w:t>
      </w:r>
    </w:p>
    <w:tbl>
      <w:tblPr>
        <w:tblStyle w:val="TableGrid"/>
        <w:tblW w:w="14040"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152"/>
        <w:gridCol w:w="1296"/>
        <w:gridCol w:w="1152"/>
      </w:tblGrid>
      <w:tr w:rsidR="009D1A15" w:rsidRPr="00580C81" w14:paraId="398DDA80" w14:textId="77777777" w:rsidTr="0036768F">
        <w:trPr>
          <w:trHeight w:val="525"/>
        </w:trPr>
        <w:tc>
          <w:tcPr>
            <w:tcW w:w="243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36768F">
        <w:trPr>
          <w:trHeight w:val="270"/>
        </w:trPr>
        <w:tc>
          <w:tcPr>
            <w:tcW w:w="243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36768F">
        <w:trPr>
          <w:trHeight w:val="270"/>
        </w:trPr>
        <w:tc>
          <w:tcPr>
            <w:tcW w:w="243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36768F">
        <w:trPr>
          <w:trHeight w:val="270"/>
        </w:trPr>
        <w:tc>
          <w:tcPr>
            <w:tcW w:w="243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36768F">
        <w:trPr>
          <w:trHeight w:val="270"/>
        </w:trPr>
        <w:tc>
          <w:tcPr>
            <w:tcW w:w="243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36768F">
        <w:trPr>
          <w:trHeight w:val="270"/>
        </w:trPr>
        <w:tc>
          <w:tcPr>
            <w:tcW w:w="243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36768F">
        <w:trPr>
          <w:trHeight w:val="270"/>
        </w:trPr>
        <w:tc>
          <w:tcPr>
            <w:tcW w:w="243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36768F">
        <w:trPr>
          <w:trHeight w:val="270"/>
        </w:trPr>
        <w:tc>
          <w:tcPr>
            <w:tcW w:w="243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36768F">
        <w:trPr>
          <w:trHeight w:val="270"/>
        </w:trPr>
        <w:tc>
          <w:tcPr>
            <w:tcW w:w="243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36768F">
        <w:trPr>
          <w:trHeight w:val="270"/>
        </w:trPr>
        <w:tc>
          <w:tcPr>
            <w:tcW w:w="243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36768F">
        <w:trPr>
          <w:trHeight w:val="270"/>
        </w:trPr>
        <w:tc>
          <w:tcPr>
            <w:tcW w:w="243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B55BD43"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del w:id="1334" w:author="Joshua Aizenman" w:date="2022-02-02T16:39:00Z">
        <w:r w:rsidRPr="00580C81" w:rsidDel="00C611DB">
          <w:rPr>
            <w:rFonts w:ascii="Times New Roman" w:eastAsia="Book Antiqua" w:hAnsi="Times New Roman" w:cs="Times New Roman"/>
            <w:i/>
            <w:iCs/>
            <w:sz w:val="24"/>
            <w:szCs w:val="24"/>
          </w:rPr>
          <w:delText>Stringeny</w:delText>
        </w:r>
      </w:del>
      <w:ins w:id="1335" w:author="Joshua Aizenman" w:date="2022-02-02T16:39:00Z">
        <w:r w:rsidR="00C611DB" w:rsidRPr="00580C81">
          <w:rPr>
            <w:rFonts w:ascii="Times New Roman" w:eastAsia="Book Antiqua" w:hAnsi="Times New Roman" w:cs="Times New Roman"/>
            <w:i/>
            <w:iCs/>
            <w:sz w:val="24"/>
            <w:szCs w:val="24"/>
          </w:rPr>
          <w:t>Stringency</w:t>
        </w:r>
      </w:ins>
      <w:r w:rsidRPr="00580C81">
        <w:rPr>
          <w:rFonts w:ascii="Times New Roman" w:eastAsia="Book Antiqua" w:hAnsi="Times New Roman" w:cs="Times New Roman"/>
          <w:i/>
          <w:iCs/>
          <w:sz w:val="24"/>
          <w:szCs w:val="24"/>
        </w:rPr>
        <w:t xml:space="preserve"> Index, Vaccinations is the number of </w:t>
      </w:r>
      <w:del w:id="1336" w:author="Nair-Desai, Sameer" w:date="2022-02-02T10:38:00Z">
        <w:r w:rsidRPr="00580C81" w:rsidDel="00525E77">
          <w:rPr>
            <w:rFonts w:ascii="Times New Roman" w:eastAsia="Book Antiqua" w:hAnsi="Times New Roman" w:cs="Times New Roman"/>
            <w:i/>
            <w:iCs/>
            <w:sz w:val="24"/>
            <w:szCs w:val="24"/>
          </w:rPr>
          <w:delText>Covid</w:delText>
        </w:r>
      </w:del>
      <w:ins w:id="1337" w:author="Nair-Desai, Sameer" w:date="2022-02-02T10:38:00Z">
        <w:r w:rsidR="00525E77">
          <w:rPr>
            <w:rFonts w:ascii="Times New Roman" w:eastAsia="Book Antiqua" w:hAnsi="Times New Roman" w:cs="Times New Roman"/>
            <w:i/>
            <w:iCs/>
            <w:sz w:val="24"/>
            <w:szCs w:val="24"/>
          </w:rPr>
          <w:t>Covid</w:t>
        </w:r>
      </w:ins>
      <w:r w:rsidRPr="00580C81">
        <w:rPr>
          <w:rFonts w:ascii="Times New Roman" w:eastAsia="Book Antiqua" w:hAnsi="Times New Roman" w:cs="Times New Roman"/>
          <w:i/>
          <w:iCs/>
          <w:sz w:val="24"/>
          <w:szCs w:val="24"/>
        </w:rPr>
        <w:t xml:space="preserve">-19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28407255" w:rsidR="007F07D4" w:rsidDel="00A10C6C" w:rsidRDefault="00486113" w:rsidP="00A10C6C">
      <w:pPr>
        <w:spacing w:line="360" w:lineRule="auto"/>
        <w:rPr>
          <w:del w:id="1338" w:author="Joshua Aizenman" w:date="2022-02-03T03:50:00Z"/>
        </w:rPr>
      </w:pPr>
      <w:r w:rsidRPr="00580C81">
        <w:rPr>
          <w:rFonts w:ascii="Times New Roman" w:hAnsi="Times New Roman" w:cs="Times New Roman"/>
          <w:b/>
          <w:sz w:val="24"/>
          <w:szCs w:val="24"/>
        </w:rPr>
        <w:lastRenderedPageBreak/>
        <w:t xml:space="preserve">References </w:t>
      </w:r>
    </w:p>
    <w:p w14:paraId="4B6EFA46" w14:textId="77777777" w:rsidR="00A10C6C" w:rsidRPr="00580C81" w:rsidRDefault="00A10C6C" w:rsidP="0091622A">
      <w:pPr>
        <w:spacing w:line="360" w:lineRule="auto"/>
        <w:rPr>
          <w:ins w:id="1339" w:author="Joshua Aizenman" w:date="2022-02-03T03:50:00Z"/>
          <w:rFonts w:ascii="Times New Roman" w:hAnsi="Times New Roman" w:cs="Times New Roman"/>
          <w:b/>
          <w:sz w:val="24"/>
          <w:szCs w:val="24"/>
        </w:rPr>
      </w:pPr>
    </w:p>
    <w:p w14:paraId="7F757A4E" w14:textId="37BE5AC7" w:rsidR="00A10C6C" w:rsidRPr="00A10C6C" w:rsidRDefault="00A10C6C" w:rsidP="00A10C6C">
      <w:pPr>
        <w:autoSpaceDE w:val="0"/>
        <w:autoSpaceDN w:val="0"/>
        <w:adjustRightInd w:val="0"/>
        <w:spacing w:after="0" w:line="360" w:lineRule="auto"/>
        <w:ind w:firstLine="720"/>
        <w:rPr>
          <w:ins w:id="1340" w:author="Joshua Aizenman" w:date="2022-02-03T03:51:00Z"/>
          <w:rFonts w:ascii="Times New Roman" w:hAnsi="Times New Roman" w:cs="Times New Roman"/>
          <w:color w:val="222222"/>
          <w:sz w:val="24"/>
          <w:szCs w:val="24"/>
          <w:shd w:val="clear" w:color="auto" w:fill="FFFFFF"/>
          <w:rPrChange w:id="1341" w:author="Joshua Aizenman" w:date="2022-02-03T03:51:00Z">
            <w:rPr>
              <w:ins w:id="1342" w:author="Joshua Aizenman" w:date="2022-02-03T03:51:00Z"/>
              <w:rFonts w:ascii="Times New Roman" w:hAnsi="Times New Roman" w:cs="Times New Roman"/>
              <w:color w:val="222222"/>
              <w:sz w:val="24"/>
              <w:szCs w:val="24"/>
              <w:shd w:val="clear" w:color="auto" w:fill="FFFFFF"/>
            </w:rPr>
          </w:rPrChange>
        </w:rPr>
        <w:pPrChange w:id="1343" w:author="Joshua Aizenman" w:date="2022-02-03T03:51:00Z">
          <w:pPr>
            <w:spacing w:line="360" w:lineRule="auto"/>
            <w:ind w:firstLine="720"/>
          </w:pPr>
        </w:pPrChange>
      </w:pPr>
      <w:ins w:id="1344" w:author="Joshua Aizenman" w:date="2022-02-03T03:51:00Z">
        <w:r w:rsidRPr="00A10C6C">
          <w:rPr>
            <w:rFonts w:ascii="Times New Roman" w:hAnsi="Times New Roman" w:cs="Times New Roman"/>
            <w:sz w:val="24"/>
            <w:szCs w:val="24"/>
            <w:rPrChange w:id="1345" w:author="Joshua Aizenman" w:date="2022-02-03T03:51:00Z">
              <w:rPr/>
            </w:rPrChange>
          </w:rPr>
          <w:t xml:space="preserve">Aron, J. and J. </w:t>
        </w:r>
        <w:proofErr w:type="spellStart"/>
        <w:r w:rsidRPr="00A10C6C">
          <w:rPr>
            <w:rFonts w:ascii="Times New Roman" w:hAnsi="Times New Roman" w:cs="Times New Roman"/>
            <w:sz w:val="24"/>
            <w:szCs w:val="24"/>
            <w:rPrChange w:id="1346" w:author="Joshua Aizenman" w:date="2022-02-03T03:51:00Z">
              <w:rPr/>
            </w:rPrChange>
          </w:rPr>
          <w:t>Muellbauer</w:t>
        </w:r>
        <w:proofErr w:type="spellEnd"/>
        <w:r w:rsidRPr="00A10C6C">
          <w:rPr>
            <w:rFonts w:ascii="Times New Roman" w:hAnsi="Times New Roman" w:cs="Times New Roman"/>
            <w:sz w:val="24"/>
            <w:szCs w:val="24"/>
            <w:rPrChange w:id="1347" w:author="Joshua Aizenman" w:date="2022-02-03T03:51:00Z">
              <w:rPr/>
            </w:rPrChange>
          </w:rPr>
          <w:t xml:space="preserve"> alongside C. </w:t>
        </w:r>
        <w:proofErr w:type="spellStart"/>
        <w:r w:rsidRPr="00A10C6C">
          <w:rPr>
            <w:rFonts w:ascii="Times New Roman" w:hAnsi="Times New Roman" w:cs="Times New Roman"/>
            <w:sz w:val="24"/>
            <w:szCs w:val="24"/>
            <w:rPrChange w:id="1348" w:author="Joshua Aizenman" w:date="2022-02-03T03:51:00Z">
              <w:rPr/>
            </w:rPrChange>
          </w:rPr>
          <w:t>Giattino</w:t>
        </w:r>
        <w:proofErr w:type="spellEnd"/>
        <w:r w:rsidRPr="00A10C6C">
          <w:rPr>
            <w:rFonts w:ascii="Times New Roman" w:hAnsi="Times New Roman" w:cs="Times New Roman"/>
            <w:sz w:val="24"/>
            <w:szCs w:val="24"/>
            <w:rPrChange w:id="1349" w:author="Joshua Aizenman" w:date="2022-02-03T03:51:00Z">
              <w:rPr/>
            </w:rPrChange>
          </w:rPr>
          <w:t xml:space="preserve"> and H. Ritchie. </w:t>
        </w:r>
        <w:r>
          <w:rPr>
            <w:rFonts w:ascii="Times New Roman" w:hAnsi="Times New Roman" w:cs="Times New Roman"/>
            <w:sz w:val="24"/>
            <w:szCs w:val="24"/>
          </w:rPr>
          <w:t>(</w:t>
        </w:r>
        <w:r w:rsidRPr="00A10C6C">
          <w:rPr>
            <w:rFonts w:ascii="Times New Roman" w:hAnsi="Times New Roman" w:cs="Times New Roman"/>
            <w:sz w:val="24"/>
            <w:szCs w:val="24"/>
            <w:rPrChange w:id="1350" w:author="Joshua Aizenman" w:date="2022-02-03T03:51:00Z">
              <w:rPr/>
            </w:rPrChange>
          </w:rPr>
          <w:t>2020</w:t>
        </w:r>
        <w:r>
          <w:rPr>
            <w:rFonts w:ascii="Times New Roman" w:hAnsi="Times New Roman" w:cs="Times New Roman"/>
            <w:sz w:val="24"/>
            <w:szCs w:val="24"/>
          </w:rPr>
          <w:t>)</w:t>
        </w:r>
        <w:r w:rsidRPr="00A10C6C">
          <w:rPr>
            <w:rFonts w:ascii="Times New Roman" w:hAnsi="Times New Roman" w:cs="Times New Roman"/>
            <w:sz w:val="24"/>
            <w:szCs w:val="24"/>
            <w:rPrChange w:id="1351" w:author="Joshua Aizenman" w:date="2022-02-03T03:51:00Z">
              <w:rPr/>
            </w:rPrChange>
          </w:rPr>
          <w:t xml:space="preserve">. </w:t>
        </w:r>
      </w:ins>
      <w:ins w:id="1352" w:author="Joshua Aizenman" w:date="2022-02-03T04:08:00Z">
        <w:r w:rsidR="00B565DE">
          <w:rPr>
            <w:rFonts w:ascii="Times New Roman" w:hAnsi="Times New Roman" w:cs="Times New Roman"/>
            <w:sz w:val="24"/>
            <w:szCs w:val="24"/>
          </w:rPr>
          <w:fldChar w:fldCharType="begin"/>
        </w:r>
        <w:r w:rsidR="00B565DE">
          <w:rPr>
            <w:rFonts w:ascii="Times New Roman" w:hAnsi="Times New Roman" w:cs="Times New Roman"/>
            <w:sz w:val="24"/>
            <w:szCs w:val="24"/>
          </w:rPr>
          <w:instrText xml:space="preserve"> HYPERLINK "https://ourworldindata.org/covid-excess-mortality" </w:instrText>
        </w:r>
        <w:r w:rsidR="00B565DE">
          <w:rPr>
            <w:rFonts w:ascii="Times New Roman" w:hAnsi="Times New Roman" w:cs="Times New Roman"/>
            <w:sz w:val="24"/>
            <w:szCs w:val="24"/>
          </w:rPr>
        </w:r>
        <w:r w:rsidR="00B565DE">
          <w:rPr>
            <w:rFonts w:ascii="Times New Roman" w:hAnsi="Times New Roman" w:cs="Times New Roman"/>
            <w:sz w:val="24"/>
            <w:szCs w:val="24"/>
          </w:rPr>
          <w:fldChar w:fldCharType="separate"/>
        </w:r>
        <w:r w:rsidRPr="00B565DE">
          <w:rPr>
            <w:rStyle w:val="Hyperlink"/>
            <w:rFonts w:ascii="Times New Roman" w:hAnsi="Times New Roman" w:cs="Times New Roman"/>
            <w:sz w:val="24"/>
            <w:szCs w:val="24"/>
            <w:rPrChange w:id="1353" w:author="Joshua Aizenman" w:date="2022-02-03T03:51:00Z">
              <w:rPr/>
            </w:rPrChange>
          </w:rPr>
          <w:t>“A pandemic primer on excess mortality statistics and their comparability across countries.”</w:t>
        </w:r>
        <w:r w:rsidR="00B565DE">
          <w:rPr>
            <w:rFonts w:ascii="Times New Roman" w:hAnsi="Times New Roman" w:cs="Times New Roman"/>
            <w:sz w:val="24"/>
            <w:szCs w:val="24"/>
          </w:rPr>
          <w:fldChar w:fldCharType="end"/>
        </w:r>
      </w:ins>
      <w:ins w:id="1354" w:author="Joshua Aizenman" w:date="2022-02-03T03:51:00Z">
        <w:r w:rsidRPr="00A10C6C">
          <w:rPr>
            <w:rFonts w:ascii="Times New Roman" w:hAnsi="Times New Roman" w:cs="Times New Roman"/>
            <w:sz w:val="24"/>
            <w:szCs w:val="24"/>
            <w:rPrChange w:id="1355" w:author="Joshua Aizenman" w:date="2022-02-03T03:51:00Z">
              <w:rPr/>
            </w:rPrChange>
          </w:rPr>
          <w:t xml:space="preserve"> Guest post, Our World in Data, University of Oxford, June 29, 2020</w:t>
        </w:r>
        <w:r w:rsidRPr="00A10C6C">
          <w:rPr>
            <w:rFonts w:ascii="Times New Roman" w:hAnsi="Times New Roman" w:cs="Times New Roman"/>
            <w:color w:val="222222"/>
            <w:sz w:val="24"/>
            <w:szCs w:val="24"/>
            <w:shd w:val="clear" w:color="auto" w:fill="FFFFFF"/>
            <w:rPrChange w:id="1356" w:author="Joshua Aizenman" w:date="2022-02-03T03:51:00Z">
              <w:rPr>
                <w:rFonts w:ascii="Times New Roman" w:hAnsi="Times New Roman" w:cs="Times New Roman"/>
                <w:color w:val="222222"/>
                <w:sz w:val="24"/>
                <w:szCs w:val="24"/>
                <w:shd w:val="clear" w:color="auto" w:fill="FFFFFF"/>
              </w:rPr>
            </w:rPrChange>
          </w:rPr>
          <w:t>.</w:t>
        </w:r>
      </w:ins>
    </w:p>
    <w:p w14:paraId="45A83185" w14:textId="5A713F06" w:rsidR="00AF3659" w:rsidRDefault="00486113" w:rsidP="00A10C6C">
      <w:pPr>
        <w:spacing w:line="360" w:lineRule="auto"/>
        <w:ind w:firstLine="720"/>
        <w:rPr>
          <w:ins w:id="1357" w:author="Joshua Aizenman" w:date="2022-02-03T03:59:00Z"/>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 xml:space="preserve">Acemoglu, D., </w:t>
      </w:r>
      <w:proofErr w:type="spellStart"/>
      <w:r w:rsidRPr="00580C81">
        <w:rPr>
          <w:rFonts w:ascii="Times New Roman" w:hAnsi="Times New Roman" w:cs="Times New Roman"/>
          <w:color w:val="222222"/>
          <w:sz w:val="24"/>
          <w:szCs w:val="24"/>
          <w:shd w:val="clear" w:color="auto" w:fill="FFFFFF"/>
        </w:rPr>
        <w:t>Chernozhukov</w:t>
      </w:r>
      <w:proofErr w:type="spellEnd"/>
      <w:r w:rsidRPr="00580C81">
        <w:rPr>
          <w:rFonts w:ascii="Times New Roman" w:hAnsi="Times New Roman" w:cs="Times New Roman"/>
          <w:color w:val="222222"/>
          <w:sz w:val="24"/>
          <w:szCs w:val="24"/>
          <w:shd w:val="clear" w:color="auto" w:fill="FFFFFF"/>
        </w:rPr>
        <w:t xml:space="preserve">, V., </w:t>
      </w:r>
      <w:proofErr w:type="spellStart"/>
      <w:r w:rsidRPr="00580C81">
        <w:rPr>
          <w:rFonts w:ascii="Times New Roman" w:hAnsi="Times New Roman" w:cs="Times New Roman"/>
          <w:color w:val="222222"/>
          <w:sz w:val="24"/>
          <w:szCs w:val="24"/>
          <w:shd w:val="clear" w:color="auto" w:fill="FFFFFF"/>
        </w:rPr>
        <w:t>Werning</w:t>
      </w:r>
      <w:proofErr w:type="spellEnd"/>
      <w:r w:rsidRPr="00580C81">
        <w:rPr>
          <w:rFonts w:ascii="Times New Roman" w:hAnsi="Times New Roman" w:cs="Times New Roman"/>
          <w:color w:val="222222"/>
          <w:sz w:val="24"/>
          <w:szCs w:val="24"/>
          <w:shd w:val="clear" w:color="auto" w:fill="FFFFFF"/>
        </w:rPr>
        <w:t xml:space="preserve">, I., &amp; </w:t>
      </w:r>
      <w:proofErr w:type="spellStart"/>
      <w:r w:rsidRPr="00580C81">
        <w:rPr>
          <w:rFonts w:ascii="Times New Roman" w:hAnsi="Times New Roman" w:cs="Times New Roman"/>
          <w:color w:val="222222"/>
          <w:sz w:val="24"/>
          <w:szCs w:val="24"/>
          <w:shd w:val="clear" w:color="auto" w:fill="FFFFFF"/>
        </w:rPr>
        <w:t>Whinston</w:t>
      </w:r>
      <w:proofErr w:type="spellEnd"/>
      <w:r w:rsidRPr="00580C81">
        <w:rPr>
          <w:rFonts w:ascii="Times New Roman" w:hAnsi="Times New Roman" w:cs="Times New Roman"/>
          <w:color w:val="222222"/>
          <w:sz w:val="24"/>
          <w:szCs w:val="24"/>
          <w:shd w:val="clear" w:color="auto" w:fill="FFFFFF"/>
        </w:rPr>
        <w:t>,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458BAF4F" w14:textId="54D2F02E" w:rsidR="00AC6E51" w:rsidRPr="00580C81" w:rsidDel="00AC6E51" w:rsidRDefault="00AC6E51" w:rsidP="00A10C6C">
      <w:pPr>
        <w:spacing w:line="360" w:lineRule="auto"/>
        <w:ind w:firstLine="720"/>
        <w:rPr>
          <w:del w:id="1358" w:author="Joshua Aizenman" w:date="2022-02-03T03:59:00Z"/>
          <w:rFonts w:ascii="Times New Roman" w:hAnsi="Times New Roman" w:cs="Times New Roman"/>
          <w:color w:val="222222"/>
          <w:sz w:val="24"/>
          <w:szCs w:val="24"/>
          <w:shd w:val="clear" w:color="auto" w:fill="FFFFFF"/>
        </w:rPr>
        <w:pPrChange w:id="1359" w:author="Joshua Aizenman" w:date="2022-02-03T03:51:00Z">
          <w:pPr>
            <w:spacing w:line="360" w:lineRule="auto"/>
          </w:pPr>
        </w:pPrChange>
      </w:pP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Aizenman, J., Cukierman, A., </w:t>
      </w:r>
      <w:proofErr w:type="spellStart"/>
      <w:r w:rsidRPr="00580C81">
        <w:rPr>
          <w:rFonts w:ascii="Times New Roman" w:hAnsi="Times New Roman" w:cs="Times New Roman"/>
          <w:color w:val="222222"/>
          <w:sz w:val="24"/>
          <w:szCs w:val="24"/>
        </w:rPr>
        <w:t>Jinjarak</w:t>
      </w:r>
      <w:proofErr w:type="spellEnd"/>
      <w:r w:rsidRPr="00580C81">
        <w:rPr>
          <w:rFonts w:ascii="Times New Roman" w:hAnsi="Times New Roman" w:cs="Times New Roman"/>
          <w:color w:val="222222"/>
          <w:sz w:val="24"/>
          <w:szCs w:val="24"/>
        </w:rPr>
        <w:t>, Y., &amp; Xin, W. (2021). International Evidence on Vaccines and the Mortality to Infections Ratio. National Bureau of Economic Research, NBER Working papers No. w29498.</w:t>
      </w:r>
    </w:p>
    <w:p w14:paraId="1F49DF93" w14:textId="1A50799F" w:rsidR="00580C81" w:rsidRDefault="00580C81" w:rsidP="0091622A">
      <w:pPr>
        <w:spacing w:after="0" w:line="360" w:lineRule="auto"/>
        <w:ind w:firstLine="720"/>
        <w:rPr>
          <w:ins w:id="1360" w:author="Joshua Aizenman" w:date="2022-02-03T04:16:00Z"/>
          <w:rFonts w:ascii="Times New Roman" w:hAnsi="Times New Roman" w:cs="Times New Roman"/>
          <w:color w:val="222222"/>
          <w:sz w:val="24"/>
          <w:szCs w:val="24"/>
        </w:rPr>
      </w:pPr>
      <w:r w:rsidRPr="00580C81">
        <w:rPr>
          <w:rFonts w:ascii="Times New Roman" w:hAnsi="Times New Roman" w:cs="Times New Roman"/>
          <w:color w:val="222222"/>
          <w:sz w:val="24"/>
          <w:szCs w:val="24"/>
        </w:rPr>
        <w:t xml:space="preserve">Data on </w:t>
      </w:r>
      <w:del w:id="1361" w:author="Nair-Desai, Sameer" w:date="2022-02-02T10:38:00Z">
        <w:r w:rsidRPr="00580C81" w:rsidDel="00525E77">
          <w:rPr>
            <w:rFonts w:ascii="Times New Roman" w:hAnsi="Times New Roman" w:cs="Times New Roman"/>
            <w:color w:val="222222"/>
            <w:sz w:val="24"/>
            <w:szCs w:val="24"/>
          </w:rPr>
          <w:delText>COVID</w:delText>
        </w:r>
      </w:del>
      <w:ins w:id="1362" w:author="Nair-Desai, Sameer" w:date="2022-02-02T10:39:00Z">
        <w:r w:rsidR="00525E77">
          <w:rPr>
            <w:rFonts w:ascii="Times New Roman" w:hAnsi="Times New Roman" w:cs="Times New Roman"/>
            <w:color w:val="222222"/>
            <w:sz w:val="24"/>
            <w:szCs w:val="24"/>
          </w:rPr>
          <w:t>Covid</w:t>
        </w:r>
      </w:ins>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ins w:id="1363" w:author="Joshua Aizenman" w:date="2022-02-03T04:16:00Z">
        <w:r w:rsidR="00D0182D">
          <w:rPr>
            <w:rFonts w:ascii="Times New Roman" w:hAnsi="Times New Roman" w:cs="Times New Roman"/>
            <w:color w:val="222222"/>
            <w:sz w:val="24"/>
            <w:szCs w:val="24"/>
          </w:rPr>
          <w:fldChar w:fldCharType="begin"/>
        </w:r>
        <w:r w:rsidR="00D0182D">
          <w:rPr>
            <w:rFonts w:ascii="Times New Roman" w:hAnsi="Times New Roman" w:cs="Times New Roman"/>
            <w:color w:val="222222"/>
            <w:sz w:val="24"/>
            <w:szCs w:val="24"/>
          </w:rPr>
          <w:instrText xml:space="preserve"> HYPERLINK "</w:instrText>
        </w:r>
      </w:ins>
      <w:r w:rsidR="00D0182D" w:rsidRPr="00580C81">
        <w:rPr>
          <w:rFonts w:ascii="Times New Roman" w:hAnsi="Times New Roman" w:cs="Times New Roman"/>
          <w:color w:val="222222"/>
          <w:sz w:val="24"/>
          <w:szCs w:val="24"/>
        </w:rPr>
        <w:instrText>https://github.com/owid/</w:instrText>
      </w:r>
      <w:ins w:id="1364" w:author="Nair-Desai, Sameer" w:date="2022-02-02T10:38:00Z">
        <w:r w:rsidR="00D0182D">
          <w:rPr>
            <w:rFonts w:ascii="Times New Roman" w:hAnsi="Times New Roman" w:cs="Times New Roman"/>
            <w:color w:val="222222"/>
            <w:sz w:val="24"/>
            <w:szCs w:val="24"/>
          </w:rPr>
          <w:instrText>Covid</w:instrText>
        </w:r>
      </w:ins>
      <w:r w:rsidR="00D0182D" w:rsidRPr="00580C81">
        <w:rPr>
          <w:rFonts w:ascii="Times New Roman" w:hAnsi="Times New Roman" w:cs="Times New Roman"/>
          <w:color w:val="222222"/>
          <w:sz w:val="24"/>
          <w:szCs w:val="24"/>
        </w:rPr>
        <w:instrText>-19-data/tree/master/public/data</w:instrText>
      </w:r>
      <w:ins w:id="1365" w:author="Joshua Aizenman" w:date="2022-02-03T04:16:00Z">
        <w:r w:rsidR="00D0182D">
          <w:rPr>
            <w:rFonts w:ascii="Times New Roman" w:hAnsi="Times New Roman" w:cs="Times New Roman"/>
            <w:color w:val="222222"/>
            <w:sz w:val="24"/>
            <w:szCs w:val="24"/>
          </w:rPr>
          <w:instrText xml:space="preserve">" </w:instrText>
        </w:r>
        <w:r w:rsidR="00D0182D">
          <w:rPr>
            <w:rFonts w:ascii="Times New Roman" w:hAnsi="Times New Roman" w:cs="Times New Roman"/>
            <w:color w:val="222222"/>
            <w:sz w:val="24"/>
            <w:szCs w:val="24"/>
          </w:rPr>
          <w:fldChar w:fldCharType="separate"/>
        </w:r>
      </w:ins>
      <w:r w:rsidR="00D0182D" w:rsidRPr="00CE16D9">
        <w:rPr>
          <w:rStyle w:val="Hyperlink"/>
          <w:rFonts w:ascii="Times New Roman" w:hAnsi="Times New Roman" w:cs="Times New Roman"/>
          <w:sz w:val="24"/>
          <w:szCs w:val="24"/>
        </w:rPr>
        <w:t>https://github.com/owid/</w:t>
      </w:r>
      <w:del w:id="1366" w:author="Nair-Desai, Sameer" w:date="2022-02-02T10:38:00Z">
        <w:r w:rsidR="00D0182D" w:rsidRPr="00CE16D9" w:rsidDel="00525E77">
          <w:rPr>
            <w:rStyle w:val="Hyperlink"/>
            <w:rFonts w:ascii="Times New Roman" w:hAnsi="Times New Roman" w:cs="Times New Roman"/>
            <w:sz w:val="24"/>
            <w:szCs w:val="24"/>
          </w:rPr>
          <w:delText>covid</w:delText>
        </w:r>
      </w:del>
      <w:ins w:id="1367" w:author="Nair-Desai, Sameer" w:date="2022-02-02T10:38:00Z">
        <w:r w:rsidR="00D0182D" w:rsidRPr="00CE16D9">
          <w:rPr>
            <w:rStyle w:val="Hyperlink"/>
            <w:rFonts w:ascii="Times New Roman" w:hAnsi="Times New Roman" w:cs="Times New Roman"/>
            <w:sz w:val="24"/>
            <w:szCs w:val="24"/>
          </w:rPr>
          <w:t>Covid</w:t>
        </w:r>
      </w:ins>
      <w:r w:rsidR="00D0182D" w:rsidRPr="00CE16D9">
        <w:rPr>
          <w:rStyle w:val="Hyperlink"/>
          <w:rFonts w:ascii="Times New Roman" w:hAnsi="Times New Roman" w:cs="Times New Roman"/>
          <w:sz w:val="24"/>
          <w:szCs w:val="24"/>
        </w:rPr>
        <w:t>-19-data/tree/master/public/data</w:t>
      </w:r>
      <w:ins w:id="1368" w:author="Joshua Aizenman" w:date="2022-02-03T04:16:00Z">
        <w:r w:rsidR="00D0182D">
          <w:rPr>
            <w:rFonts w:ascii="Times New Roman" w:hAnsi="Times New Roman" w:cs="Times New Roman"/>
            <w:color w:val="222222"/>
            <w:sz w:val="24"/>
            <w:szCs w:val="24"/>
          </w:rPr>
          <w:fldChar w:fldCharType="end"/>
        </w:r>
      </w:ins>
    </w:p>
    <w:p w14:paraId="5D5360B7" w14:textId="004E1D45" w:rsidR="00D0182D" w:rsidRPr="00D0182D" w:rsidRDefault="00D0182D" w:rsidP="0091622A">
      <w:pPr>
        <w:spacing w:after="0" w:line="360" w:lineRule="auto"/>
        <w:ind w:firstLine="720"/>
        <w:rPr>
          <w:rFonts w:ascii="Times New Roman" w:hAnsi="Times New Roman" w:cs="Times New Roman"/>
          <w:color w:val="222222"/>
          <w:sz w:val="24"/>
          <w:szCs w:val="24"/>
          <w:rPrChange w:id="1369" w:author="Joshua Aizenman" w:date="2022-02-03T04:16:00Z">
            <w:rPr>
              <w:rFonts w:ascii="Times New Roman" w:hAnsi="Times New Roman" w:cs="Times New Roman"/>
              <w:color w:val="222222"/>
              <w:sz w:val="24"/>
              <w:szCs w:val="24"/>
            </w:rPr>
          </w:rPrChange>
        </w:rPr>
      </w:pPr>
      <w:proofErr w:type="spellStart"/>
      <w:ins w:id="1370" w:author="Joshua Aizenman" w:date="2022-02-03T04:16:00Z">
        <w:r w:rsidRPr="00D0182D">
          <w:rPr>
            <w:rFonts w:ascii="Times New Roman" w:hAnsi="Times New Roman" w:cs="Times New Roman"/>
            <w:color w:val="222222"/>
            <w:sz w:val="24"/>
            <w:szCs w:val="24"/>
            <w:shd w:val="clear" w:color="auto" w:fill="FFFFFF"/>
            <w:rPrChange w:id="1371" w:author="Joshua Aizenman" w:date="2022-02-03T04:16:00Z">
              <w:rPr>
                <w:rFonts w:ascii="Arial" w:hAnsi="Arial" w:cs="Arial"/>
                <w:color w:val="222222"/>
                <w:sz w:val="20"/>
                <w:szCs w:val="20"/>
                <w:shd w:val="clear" w:color="auto" w:fill="FFFFFF"/>
              </w:rPr>
            </w:rPrChange>
          </w:rPr>
          <w:t>Helleringer</w:t>
        </w:r>
        <w:proofErr w:type="spellEnd"/>
        <w:r w:rsidRPr="00D0182D">
          <w:rPr>
            <w:rFonts w:ascii="Times New Roman" w:hAnsi="Times New Roman" w:cs="Times New Roman"/>
            <w:color w:val="222222"/>
            <w:sz w:val="24"/>
            <w:szCs w:val="24"/>
            <w:shd w:val="clear" w:color="auto" w:fill="FFFFFF"/>
            <w:rPrChange w:id="1372" w:author="Joshua Aizenman" w:date="2022-02-03T04:16:00Z">
              <w:rPr>
                <w:rFonts w:ascii="Arial" w:hAnsi="Arial" w:cs="Arial"/>
                <w:color w:val="222222"/>
                <w:sz w:val="20"/>
                <w:szCs w:val="20"/>
                <w:shd w:val="clear" w:color="auto" w:fill="FFFFFF"/>
              </w:rPr>
            </w:rPrChange>
          </w:rPr>
          <w:t>, S., &amp; Queiroz, B. L. (2021). Measuring excess mortality due to the COVID-19 pandemic: progress and persistent challenges. </w:t>
        </w:r>
        <w:r w:rsidRPr="00D0182D">
          <w:rPr>
            <w:rFonts w:ascii="Times New Roman" w:hAnsi="Times New Roman" w:cs="Times New Roman"/>
            <w:i/>
            <w:iCs/>
            <w:color w:val="222222"/>
            <w:sz w:val="24"/>
            <w:szCs w:val="24"/>
            <w:shd w:val="clear" w:color="auto" w:fill="FFFFFF"/>
            <w:rPrChange w:id="1373" w:author="Joshua Aizenman" w:date="2022-02-03T04:16:00Z">
              <w:rPr>
                <w:rFonts w:ascii="Arial" w:hAnsi="Arial" w:cs="Arial"/>
                <w:i/>
                <w:iCs/>
                <w:color w:val="222222"/>
                <w:sz w:val="20"/>
                <w:szCs w:val="20"/>
                <w:shd w:val="clear" w:color="auto" w:fill="FFFFFF"/>
              </w:rPr>
            </w:rPrChange>
          </w:rPr>
          <w:t>International journal of epidemiology</w:t>
        </w:r>
        <w:r w:rsidRPr="00D0182D">
          <w:rPr>
            <w:rFonts w:ascii="Times New Roman" w:hAnsi="Times New Roman" w:cs="Times New Roman"/>
            <w:color w:val="222222"/>
            <w:sz w:val="24"/>
            <w:szCs w:val="24"/>
            <w:shd w:val="clear" w:color="auto" w:fill="FFFFFF"/>
            <w:rPrChange w:id="1374" w:author="Joshua Aizenman" w:date="2022-02-03T04:16:00Z">
              <w:rPr>
                <w:rFonts w:ascii="Arial" w:hAnsi="Arial" w:cs="Arial"/>
                <w:color w:val="222222"/>
                <w:sz w:val="20"/>
                <w:szCs w:val="20"/>
                <w:shd w:val="clear" w:color="auto" w:fill="FFFFFF"/>
              </w:rPr>
            </w:rPrChange>
          </w:rPr>
          <w:t>.</w:t>
        </w:r>
      </w:ins>
    </w:p>
    <w:p w14:paraId="022ACE4E" w14:textId="27FA7F31" w:rsidR="00580C81" w:rsidRPr="00580C81" w:rsidRDefault="00580C81" w:rsidP="0091622A">
      <w:pPr>
        <w:spacing w:after="0" w:line="360" w:lineRule="auto"/>
        <w:ind w:firstLine="720"/>
        <w:rPr>
          <w:rFonts w:ascii="Times New Roman" w:hAnsi="Times New Roman" w:cs="Times New Roman"/>
          <w:color w:val="222222"/>
          <w:sz w:val="24"/>
          <w:szCs w:val="24"/>
        </w:rPr>
      </w:pPr>
      <w:proofErr w:type="spellStart"/>
      <w:r w:rsidRPr="00580C81">
        <w:rPr>
          <w:rFonts w:ascii="Times New Roman" w:hAnsi="Times New Roman" w:cs="Times New Roman"/>
          <w:color w:val="222222"/>
          <w:sz w:val="24"/>
          <w:szCs w:val="24"/>
          <w:shd w:val="clear" w:color="auto" w:fill="FFFFFF"/>
        </w:rPr>
        <w:t>Karlinsky</w:t>
      </w:r>
      <w:proofErr w:type="spellEnd"/>
      <w:r w:rsidRPr="00580C81">
        <w:rPr>
          <w:rFonts w:ascii="Times New Roman" w:hAnsi="Times New Roman" w:cs="Times New Roman"/>
          <w:color w:val="222222"/>
          <w:sz w:val="24"/>
          <w:szCs w:val="24"/>
          <w:shd w:val="clear" w:color="auto" w:fill="FFFFFF"/>
        </w:rPr>
        <w:t xml:space="preserve">, A., &amp; Kobak, D. (2021). Tracking excess mortality across countries during the </w:t>
      </w:r>
      <w:del w:id="1375" w:author="Nair-Desai, Sameer" w:date="2022-02-02T10:38:00Z">
        <w:r w:rsidRPr="00580C81" w:rsidDel="00525E77">
          <w:rPr>
            <w:rFonts w:ascii="Times New Roman" w:hAnsi="Times New Roman" w:cs="Times New Roman"/>
            <w:color w:val="222222"/>
            <w:sz w:val="24"/>
            <w:szCs w:val="24"/>
            <w:shd w:val="clear" w:color="auto" w:fill="FFFFFF"/>
          </w:rPr>
          <w:delText>COVID</w:delText>
        </w:r>
      </w:del>
      <w:ins w:id="1376" w:author="Nair-Desai, Sameer" w:date="2022-02-02T10:39:00Z">
        <w:r w:rsidR="00525E77">
          <w:rPr>
            <w:rFonts w:ascii="Times New Roman" w:hAnsi="Times New Roman" w:cs="Times New Roman"/>
            <w:color w:val="222222"/>
            <w:sz w:val="24"/>
            <w:szCs w:val="24"/>
            <w:shd w:val="clear" w:color="auto" w:fill="FFFFFF"/>
          </w:rPr>
          <w:t>Covid</w:t>
        </w:r>
      </w:ins>
      <w:r w:rsidRPr="00580C81">
        <w:rPr>
          <w:rFonts w:ascii="Times New Roman" w:hAnsi="Times New Roman" w:cs="Times New Roman"/>
          <w:color w:val="222222"/>
          <w:sz w:val="24"/>
          <w:szCs w:val="24"/>
          <w:shd w:val="clear" w:color="auto" w:fill="FFFFFF"/>
        </w:rPr>
        <w:t>-19 pandemic with the World Mortality Dataset. </w:t>
      </w:r>
      <w:proofErr w:type="spellStart"/>
      <w:r w:rsidRPr="00580C81">
        <w:rPr>
          <w:rFonts w:ascii="Times New Roman" w:hAnsi="Times New Roman" w:cs="Times New Roman"/>
          <w:i/>
          <w:iCs/>
          <w:color w:val="222222"/>
          <w:sz w:val="24"/>
          <w:szCs w:val="24"/>
          <w:shd w:val="clear" w:color="auto" w:fill="FFFFFF"/>
        </w:rPr>
        <w:t>Elife</w:t>
      </w:r>
      <w:proofErr w:type="spellEnd"/>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5"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proofErr w:type="spellStart"/>
      <w:r w:rsidRPr="00580C81">
        <w:rPr>
          <w:rFonts w:ascii="Times New Roman" w:hAnsi="Times New Roman" w:cs="Times New Roman"/>
          <w:sz w:val="24"/>
          <w:szCs w:val="24"/>
        </w:rPr>
        <w:t>Kermack</w:t>
      </w:r>
      <w:proofErr w:type="spellEnd"/>
      <w:r w:rsidRPr="00580C81">
        <w:rPr>
          <w:rFonts w:ascii="Times New Roman" w:hAnsi="Times New Roman" w:cs="Times New Roman"/>
          <w:sz w:val="24"/>
          <w:szCs w:val="24"/>
        </w:rPr>
        <w:t>,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0540489B"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w:t>
      </w:r>
      <w:proofErr w:type="spellStart"/>
      <w:r w:rsidRPr="00580C81">
        <w:rPr>
          <w:rFonts w:ascii="Times New Roman" w:hAnsi="Times New Roman" w:cs="Times New Roman"/>
          <w:color w:val="57606A"/>
          <w:sz w:val="24"/>
          <w:szCs w:val="24"/>
          <w:shd w:val="clear" w:color="auto" w:fill="FFFFFF"/>
          <w:lang w:val="fr-FR"/>
        </w:rPr>
        <w:t>Ospina</w:t>
      </w:r>
      <w:proofErr w:type="spellEnd"/>
      <w:r w:rsidRPr="00580C81">
        <w:rPr>
          <w:rFonts w:ascii="Times New Roman" w:hAnsi="Times New Roman" w:cs="Times New Roman"/>
          <w:color w:val="57606A"/>
          <w:sz w:val="24"/>
          <w:szCs w:val="24"/>
          <w:shd w:val="clear" w:color="auto" w:fill="FFFFFF"/>
          <w:lang w:val="fr-FR"/>
        </w:rPr>
        <w:t>,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 xml:space="preserve">A global database of </w:t>
      </w:r>
      <w:del w:id="1377" w:author="Nair-Desai, Sameer" w:date="2022-02-02T10:38:00Z">
        <w:r w:rsidRPr="00580C81" w:rsidDel="00525E77">
          <w:rPr>
            <w:rFonts w:ascii="Times New Roman" w:hAnsi="Times New Roman" w:cs="Times New Roman"/>
            <w:color w:val="57606A"/>
            <w:sz w:val="24"/>
            <w:szCs w:val="24"/>
            <w:shd w:val="clear" w:color="auto" w:fill="FFFFFF"/>
          </w:rPr>
          <w:delText>COVID</w:delText>
        </w:r>
      </w:del>
      <w:ins w:id="1378" w:author="Nair-Desai, Sameer" w:date="2022-02-02T10:39:00Z">
        <w:r w:rsidR="00525E77">
          <w:rPr>
            <w:rFonts w:ascii="Times New Roman" w:hAnsi="Times New Roman" w:cs="Times New Roman"/>
            <w:color w:val="57606A"/>
            <w:sz w:val="24"/>
            <w:szCs w:val="24"/>
            <w:shd w:val="clear" w:color="auto" w:fill="FFFFFF"/>
          </w:rPr>
          <w:t>Covid</w:t>
        </w:r>
      </w:ins>
      <w:r w:rsidRPr="00580C81">
        <w:rPr>
          <w:rFonts w:ascii="Times New Roman" w:hAnsi="Times New Roman" w:cs="Times New Roman"/>
          <w:color w:val="57606A"/>
          <w:sz w:val="24"/>
          <w:szCs w:val="24"/>
          <w:shd w:val="clear" w:color="auto" w:fill="FFFFFF"/>
        </w:rPr>
        <w:t>-19 vaccinations. </w:t>
      </w:r>
      <w:r w:rsidRPr="00580C81">
        <w:rPr>
          <w:rStyle w:val="Emphasis"/>
          <w:rFonts w:ascii="Times New Roman" w:hAnsi="Times New Roman" w:cs="Times New Roman"/>
          <w:color w:val="57606A"/>
          <w:sz w:val="24"/>
          <w:szCs w:val="24"/>
          <w:shd w:val="clear" w:color="auto" w:fill="FFFFFF"/>
        </w:rPr>
        <w:t xml:space="preserve">Nat Hum </w:t>
      </w:r>
      <w:proofErr w:type="spellStart"/>
      <w:r w:rsidRPr="00580C81">
        <w:rPr>
          <w:rStyle w:val="Emphasis"/>
          <w:rFonts w:ascii="Times New Roman" w:hAnsi="Times New Roman" w:cs="Times New Roman"/>
          <w:color w:val="57606A"/>
          <w:sz w:val="24"/>
          <w:szCs w:val="24"/>
          <w:shd w:val="clear" w:color="auto" w:fill="FFFFFF"/>
        </w:rPr>
        <w:t>Behav</w:t>
      </w:r>
      <w:proofErr w:type="spellEnd"/>
      <w:r w:rsidRPr="00580C81">
        <w:rPr>
          <w:rFonts w:ascii="Times New Roman" w:hAnsi="Times New Roman" w:cs="Times New Roman"/>
          <w:color w:val="57606A"/>
          <w:sz w:val="24"/>
          <w:szCs w:val="24"/>
          <w:shd w:val="clear" w:color="auto" w:fill="FFFFFF"/>
        </w:rPr>
        <w:t> (2021). </w:t>
      </w:r>
      <w:hyperlink r:id="rId16" w:history="1">
        <w:r w:rsidRPr="00580C81">
          <w:rPr>
            <w:rStyle w:val="Hyperlink"/>
            <w:rFonts w:ascii="Times New Roman" w:hAnsi="Times New Roman" w:cs="Times New Roman"/>
            <w:sz w:val="24"/>
            <w:szCs w:val="24"/>
            <w:shd w:val="clear" w:color="auto" w:fill="FFFFFF"/>
          </w:rPr>
          <w:t>https://doi.org/10.1038/s41562-021-01122-8</w:t>
        </w:r>
      </w:hyperlink>
    </w:p>
    <w:p w14:paraId="6F1428B4" w14:textId="1DF9DD6B"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t>The Economist</w:t>
      </w:r>
      <w:r w:rsidRPr="00580C81">
        <w:rPr>
          <w:rFonts w:ascii="Times New Roman" w:hAnsi="Times New Roman" w:cs="Times New Roman"/>
          <w:sz w:val="24"/>
          <w:szCs w:val="24"/>
        </w:rPr>
        <w:t xml:space="preserve">'s tracker for </w:t>
      </w:r>
      <w:del w:id="1379" w:author="Nair-Desai, Sameer" w:date="2022-02-02T10:38:00Z">
        <w:r w:rsidRPr="00580C81" w:rsidDel="00525E77">
          <w:rPr>
            <w:rFonts w:ascii="Times New Roman" w:hAnsi="Times New Roman" w:cs="Times New Roman"/>
            <w:sz w:val="24"/>
            <w:szCs w:val="24"/>
          </w:rPr>
          <w:delText>covid</w:delText>
        </w:r>
      </w:del>
      <w:ins w:id="1380" w:author="Nair-Desai, Sameer" w:date="2022-02-02T10:38:00Z">
        <w:r w:rsidR="00525E77">
          <w:rPr>
            <w:rFonts w:ascii="Times New Roman" w:hAnsi="Times New Roman" w:cs="Times New Roman"/>
            <w:sz w:val="24"/>
            <w:szCs w:val="24"/>
          </w:rPr>
          <w:t>Covid</w:t>
        </w:r>
      </w:ins>
      <w:r w:rsidRPr="00580C81">
        <w:rPr>
          <w:rFonts w:ascii="Times New Roman" w:hAnsi="Times New Roman" w:cs="Times New Roman"/>
          <w:sz w:val="24"/>
          <w:szCs w:val="24"/>
        </w:rPr>
        <w:t xml:space="preserve">-19 excess deaths. </w:t>
      </w:r>
      <w:r w:rsidR="0036768F">
        <w:fldChar w:fldCharType="begin"/>
      </w:r>
      <w:r w:rsidR="0036768F">
        <w:instrText xml:space="preserve"> HYPERLINK "https://github.com/TheEconomist/covid-19-excess-deaths-tracker" </w:instrText>
      </w:r>
      <w:r w:rsidR="0036768F">
        <w:fldChar w:fldCharType="separate"/>
      </w:r>
      <w:r w:rsidRPr="00580C81">
        <w:rPr>
          <w:rStyle w:val="Hyperlink"/>
          <w:rFonts w:ascii="Times New Roman" w:hAnsi="Times New Roman" w:cs="Times New Roman"/>
          <w:sz w:val="24"/>
          <w:szCs w:val="24"/>
        </w:rPr>
        <w:t>https://github.com/TheEconomist/</w:t>
      </w:r>
      <w:del w:id="1381" w:author="Nair-Desai, Sameer" w:date="2022-02-02T10:38:00Z">
        <w:r w:rsidRPr="00580C81" w:rsidDel="00525E77">
          <w:rPr>
            <w:rStyle w:val="Hyperlink"/>
            <w:rFonts w:ascii="Times New Roman" w:hAnsi="Times New Roman" w:cs="Times New Roman"/>
            <w:sz w:val="24"/>
            <w:szCs w:val="24"/>
          </w:rPr>
          <w:delText>covid</w:delText>
        </w:r>
      </w:del>
      <w:ins w:id="1382" w:author="Nair-Desai, Sameer" w:date="2022-02-02T10:38:00Z">
        <w:r w:rsidR="00525E77">
          <w:rPr>
            <w:rStyle w:val="Hyperlink"/>
            <w:rFonts w:ascii="Times New Roman" w:hAnsi="Times New Roman" w:cs="Times New Roman"/>
            <w:sz w:val="24"/>
            <w:szCs w:val="24"/>
          </w:rPr>
          <w:t>Covid</w:t>
        </w:r>
      </w:ins>
      <w:r w:rsidRPr="00580C81">
        <w:rPr>
          <w:rStyle w:val="Hyperlink"/>
          <w:rFonts w:ascii="Times New Roman" w:hAnsi="Times New Roman" w:cs="Times New Roman"/>
          <w:sz w:val="24"/>
          <w:szCs w:val="24"/>
        </w:rPr>
        <w:t>-19-excess-deaths-tracker</w:t>
      </w:r>
      <w:r w:rsidR="0036768F">
        <w:rPr>
          <w:rStyle w:val="Hyperlink"/>
          <w:rFonts w:ascii="Times New Roman" w:hAnsi="Times New Roman" w:cs="Times New Roman"/>
          <w:sz w:val="24"/>
          <w:szCs w:val="24"/>
        </w:rPr>
        <w:fldChar w:fldCharType="end"/>
      </w:r>
    </w:p>
    <w:p w14:paraId="697183E4" w14:textId="327AD30A" w:rsidR="00580C81" w:rsidRDefault="00580C81" w:rsidP="0091622A">
      <w:pPr>
        <w:autoSpaceDE w:val="0"/>
        <w:autoSpaceDN w:val="0"/>
        <w:adjustRightInd w:val="0"/>
        <w:spacing w:after="0" w:line="360" w:lineRule="auto"/>
        <w:ind w:firstLine="720"/>
        <w:rPr>
          <w:ins w:id="1383" w:author="Joshua Aizenman" w:date="2022-02-03T03:59:00Z"/>
          <w:rStyle w:val="Hyperlink"/>
          <w:rFonts w:ascii="Times New Roman" w:hAnsi="Times New Roman" w:cs="Times New Roman"/>
          <w:color w:val="30B5E4"/>
          <w:sz w:val="24"/>
          <w:szCs w:val="24"/>
        </w:rPr>
      </w:pPr>
      <w:r w:rsidRPr="00580C81">
        <w:rPr>
          <w:rFonts w:ascii="Times New Roman" w:hAnsi="Times New Roman" w:cs="Times New Roman"/>
          <w:color w:val="0B1F3E"/>
          <w:sz w:val="24"/>
          <w:szCs w:val="24"/>
        </w:rPr>
        <w:t xml:space="preserve">Thomas Hale, Noam Angrist, Rafael </w:t>
      </w:r>
      <w:proofErr w:type="spellStart"/>
      <w:r w:rsidRPr="00580C81">
        <w:rPr>
          <w:rFonts w:ascii="Times New Roman" w:hAnsi="Times New Roman" w:cs="Times New Roman"/>
          <w:color w:val="0B1F3E"/>
          <w:sz w:val="24"/>
          <w:szCs w:val="24"/>
        </w:rPr>
        <w:t>Goldszmidt</w:t>
      </w:r>
      <w:proofErr w:type="spellEnd"/>
      <w:r w:rsidRPr="00580C81">
        <w:rPr>
          <w:rFonts w:ascii="Times New Roman" w:hAnsi="Times New Roman" w:cs="Times New Roman"/>
          <w:color w:val="0B1F3E"/>
          <w:sz w:val="24"/>
          <w:szCs w:val="24"/>
        </w:rPr>
        <w:t xml:space="preserve">, Beatriz Kira, Anna Petherick, Toby Phillips, Samuel Webster, Emily Cameron-Blake, Laura Hallas, </w:t>
      </w:r>
      <w:proofErr w:type="spellStart"/>
      <w:r w:rsidRPr="00580C81">
        <w:rPr>
          <w:rFonts w:ascii="Times New Roman" w:hAnsi="Times New Roman" w:cs="Times New Roman"/>
          <w:color w:val="0B1F3E"/>
          <w:sz w:val="24"/>
          <w:szCs w:val="24"/>
        </w:rPr>
        <w:t>Saptarshi</w:t>
      </w:r>
      <w:proofErr w:type="spellEnd"/>
      <w:r w:rsidRPr="00580C81">
        <w:rPr>
          <w:rFonts w:ascii="Times New Roman" w:hAnsi="Times New Roman" w:cs="Times New Roman"/>
          <w:color w:val="0B1F3E"/>
          <w:sz w:val="24"/>
          <w:szCs w:val="24"/>
        </w:rPr>
        <w:t xml:space="preserve"> Majumdar, and Helen </w:t>
      </w:r>
      <w:proofErr w:type="spellStart"/>
      <w:r w:rsidRPr="00580C81">
        <w:rPr>
          <w:rFonts w:ascii="Times New Roman" w:hAnsi="Times New Roman" w:cs="Times New Roman"/>
          <w:color w:val="0B1F3E"/>
          <w:sz w:val="24"/>
          <w:szCs w:val="24"/>
        </w:rPr>
        <w:t>Tatlow</w:t>
      </w:r>
      <w:proofErr w:type="spellEnd"/>
      <w:r w:rsidRPr="00580C81">
        <w:rPr>
          <w:rFonts w:ascii="Times New Roman" w:hAnsi="Times New Roman" w:cs="Times New Roman"/>
          <w:color w:val="0B1F3E"/>
          <w:sz w:val="24"/>
          <w:szCs w:val="24"/>
        </w:rPr>
        <w:t xml:space="preserve">. (2021). “A global panel database of pandemic policies (Oxford </w:t>
      </w:r>
      <w:del w:id="1384" w:author="Nair-Desai, Sameer" w:date="2022-02-02T10:38:00Z">
        <w:r w:rsidRPr="00580C81" w:rsidDel="00525E77">
          <w:rPr>
            <w:rFonts w:ascii="Times New Roman" w:hAnsi="Times New Roman" w:cs="Times New Roman"/>
            <w:color w:val="0B1F3E"/>
            <w:sz w:val="24"/>
            <w:szCs w:val="24"/>
          </w:rPr>
          <w:delText>COVID</w:delText>
        </w:r>
      </w:del>
      <w:ins w:id="1385" w:author="Nair-Desai, Sameer" w:date="2022-02-02T10:39:00Z">
        <w:r w:rsidR="00525E77">
          <w:rPr>
            <w:rFonts w:ascii="Times New Roman" w:hAnsi="Times New Roman" w:cs="Times New Roman"/>
            <w:color w:val="0B1F3E"/>
            <w:sz w:val="24"/>
            <w:szCs w:val="24"/>
          </w:rPr>
          <w:t>Covid</w:t>
        </w:r>
      </w:ins>
      <w:r w:rsidRPr="00580C81">
        <w:rPr>
          <w:rFonts w:ascii="Times New Roman" w:hAnsi="Times New Roman" w:cs="Times New Roman"/>
          <w:color w:val="0B1F3E"/>
          <w:sz w:val="24"/>
          <w:szCs w:val="24"/>
        </w:rPr>
        <w:t xml:space="preserve">-19 Government Response Tracker).” Nature Human </w:t>
      </w:r>
      <w:proofErr w:type="spellStart"/>
      <w:r w:rsidRPr="00580C81">
        <w:rPr>
          <w:rFonts w:ascii="Times New Roman" w:hAnsi="Times New Roman" w:cs="Times New Roman"/>
          <w:color w:val="0B1F3E"/>
          <w:sz w:val="24"/>
          <w:szCs w:val="24"/>
        </w:rPr>
        <w:t>Behaviour</w:t>
      </w:r>
      <w:proofErr w:type="spellEnd"/>
      <w:r w:rsidRPr="00580C81">
        <w:rPr>
          <w:rFonts w:ascii="Times New Roman" w:hAnsi="Times New Roman" w:cs="Times New Roman"/>
          <w:color w:val="0B1F3E"/>
          <w:sz w:val="24"/>
          <w:szCs w:val="24"/>
        </w:rPr>
        <w:t>. </w:t>
      </w:r>
      <w:hyperlink r:id="rId17" w:tgtFrame="_blank" w:history="1">
        <w:r w:rsidRPr="00580C81">
          <w:rPr>
            <w:rStyle w:val="Hyperlink"/>
            <w:rFonts w:ascii="Times New Roman" w:hAnsi="Times New Roman" w:cs="Times New Roman"/>
            <w:color w:val="30B5E4"/>
            <w:sz w:val="24"/>
            <w:szCs w:val="24"/>
          </w:rPr>
          <w:t>https://doi.org/10.1038/s41562-021-01079-8</w:t>
        </w:r>
      </w:hyperlink>
    </w:p>
    <w:p w14:paraId="4938A7E0" w14:textId="0EF6ECFE" w:rsidR="00B565DE" w:rsidRPr="00B565DE" w:rsidRDefault="00B565DE" w:rsidP="00B565DE">
      <w:pPr>
        <w:spacing w:line="360" w:lineRule="auto"/>
        <w:ind w:firstLine="720"/>
        <w:rPr>
          <w:ins w:id="1386" w:author="Joshua Aizenman" w:date="2022-02-03T04:00:00Z"/>
          <w:rFonts w:ascii="Times New Roman" w:hAnsi="Times New Roman" w:cs="Times New Roman"/>
          <w:color w:val="222222"/>
          <w:sz w:val="24"/>
          <w:szCs w:val="24"/>
          <w:shd w:val="clear" w:color="auto" w:fill="FFFFFF"/>
          <w:rPrChange w:id="1387" w:author="Joshua Aizenman" w:date="2022-02-03T04:00:00Z">
            <w:rPr>
              <w:ins w:id="1388" w:author="Joshua Aizenman" w:date="2022-02-03T04:00:00Z"/>
              <w:rFonts w:ascii="Times New Roman" w:hAnsi="Times New Roman" w:cs="Times New Roman"/>
              <w:color w:val="222222"/>
              <w:sz w:val="24"/>
              <w:szCs w:val="24"/>
              <w:shd w:val="clear" w:color="auto" w:fill="FFFFFF"/>
            </w:rPr>
          </w:rPrChange>
        </w:rPr>
      </w:pPr>
      <w:ins w:id="1389" w:author="Joshua Aizenman" w:date="2022-02-03T04:00:00Z">
        <w:r w:rsidRPr="00B565DE">
          <w:rPr>
            <w:rFonts w:ascii="Times New Roman" w:hAnsi="Times New Roman" w:cs="Times New Roman"/>
            <w:color w:val="222222"/>
            <w:sz w:val="24"/>
            <w:szCs w:val="24"/>
            <w:shd w:val="clear" w:color="auto" w:fill="FFFFFF"/>
            <w:rPrChange w:id="1390" w:author="Joshua Aizenman" w:date="2022-02-03T04:00:00Z">
              <w:rPr>
                <w:rFonts w:ascii="Arial" w:hAnsi="Arial" w:cs="Arial"/>
                <w:color w:val="222222"/>
                <w:sz w:val="20"/>
                <w:szCs w:val="20"/>
                <w:shd w:val="clear" w:color="auto" w:fill="FFFFFF"/>
              </w:rPr>
            </w:rPrChange>
          </w:rPr>
          <w:lastRenderedPageBreak/>
          <w:t xml:space="preserve">Whittaker, C., Walker, P. G., </w:t>
        </w:r>
        <w:proofErr w:type="spellStart"/>
        <w:r w:rsidRPr="00B565DE">
          <w:rPr>
            <w:rFonts w:ascii="Times New Roman" w:hAnsi="Times New Roman" w:cs="Times New Roman"/>
            <w:color w:val="222222"/>
            <w:sz w:val="24"/>
            <w:szCs w:val="24"/>
            <w:shd w:val="clear" w:color="auto" w:fill="FFFFFF"/>
            <w:rPrChange w:id="1391" w:author="Joshua Aizenman" w:date="2022-02-03T04:00:00Z">
              <w:rPr>
                <w:rFonts w:ascii="Arial" w:hAnsi="Arial" w:cs="Arial"/>
                <w:color w:val="222222"/>
                <w:sz w:val="20"/>
                <w:szCs w:val="20"/>
                <w:shd w:val="clear" w:color="auto" w:fill="FFFFFF"/>
              </w:rPr>
            </w:rPrChange>
          </w:rPr>
          <w:t>Alhaffar</w:t>
        </w:r>
        <w:proofErr w:type="spellEnd"/>
        <w:r w:rsidRPr="00B565DE">
          <w:rPr>
            <w:rFonts w:ascii="Times New Roman" w:hAnsi="Times New Roman" w:cs="Times New Roman"/>
            <w:color w:val="222222"/>
            <w:sz w:val="24"/>
            <w:szCs w:val="24"/>
            <w:shd w:val="clear" w:color="auto" w:fill="FFFFFF"/>
            <w:rPrChange w:id="1392" w:author="Joshua Aizenman" w:date="2022-02-03T04:00:00Z">
              <w:rPr>
                <w:rFonts w:ascii="Arial" w:hAnsi="Arial" w:cs="Arial"/>
                <w:color w:val="222222"/>
                <w:sz w:val="20"/>
                <w:szCs w:val="20"/>
                <w:shd w:val="clear" w:color="auto" w:fill="FFFFFF"/>
              </w:rPr>
            </w:rPrChange>
          </w:rPr>
          <w:t xml:space="preserve">, M., Hamlet, A., </w:t>
        </w:r>
        <w:proofErr w:type="spellStart"/>
        <w:r w:rsidRPr="00B565DE">
          <w:rPr>
            <w:rFonts w:ascii="Times New Roman" w:hAnsi="Times New Roman" w:cs="Times New Roman"/>
            <w:color w:val="222222"/>
            <w:sz w:val="24"/>
            <w:szCs w:val="24"/>
            <w:shd w:val="clear" w:color="auto" w:fill="FFFFFF"/>
            <w:rPrChange w:id="1393" w:author="Joshua Aizenman" w:date="2022-02-03T04:00:00Z">
              <w:rPr>
                <w:rFonts w:ascii="Arial" w:hAnsi="Arial" w:cs="Arial"/>
                <w:color w:val="222222"/>
                <w:sz w:val="20"/>
                <w:szCs w:val="20"/>
                <w:shd w:val="clear" w:color="auto" w:fill="FFFFFF"/>
              </w:rPr>
            </w:rPrChange>
          </w:rPr>
          <w:t>Djaafara</w:t>
        </w:r>
        <w:proofErr w:type="spellEnd"/>
        <w:r w:rsidRPr="00B565DE">
          <w:rPr>
            <w:rFonts w:ascii="Times New Roman" w:hAnsi="Times New Roman" w:cs="Times New Roman"/>
            <w:color w:val="222222"/>
            <w:sz w:val="24"/>
            <w:szCs w:val="24"/>
            <w:shd w:val="clear" w:color="auto" w:fill="FFFFFF"/>
            <w:rPrChange w:id="1394" w:author="Joshua Aizenman" w:date="2022-02-03T04:00:00Z">
              <w:rPr>
                <w:rFonts w:ascii="Arial" w:hAnsi="Arial" w:cs="Arial"/>
                <w:color w:val="222222"/>
                <w:sz w:val="20"/>
                <w:szCs w:val="20"/>
                <w:shd w:val="clear" w:color="auto" w:fill="FFFFFF"/>
              </w:rPr>
            </w:rPrChange>
          </w:rPr>
          <w:t xml:space="preserve">, B. A., Ghani, A., ... &amp; Watson, O. J. (2021). </w:t>
        </w:r>
      </w:ins>
      <w:ins w:id="1395" w:author="Joshua Aizenman" w:date="2022-02-03T04:08:00Z">
        <w:r>
          <w:rPr>
            <w:rFonts w:ascii="Times New Roman" w:hAnsi="Times New Roman" w:cs="Times New Roman"/>
            <w:color w:val="222222"/>
            <w:sz w:val="24"/>
            <w:szCs w:val="24"/>
            <w:shd w:val="clear" w:color="auto" w:fill="FFFFFF"/>
          </w:rPr>
          <w:t>“</w:t>
        </w:r>
      </w:ins>
      <w:ins w:id="1396" w:author="Joshua Aizenman" w:date="2022-02-03T04:00:00Z">
        <w:r w:rsidRPr="00B565DE">
          <w:rPr>
            <w:rFonts w:ascii="Times New Roman" w:hAnsi="Times New Roman" w:cs="Times New Roman"/>
            <w:color w:val="222222"/>
            <w:sz w:val="24"/>
            <w:szCs w:val="24"/>
            <w:shd w:val="clear" w:color="auto" w:fill="FFFFFF"/>
            <w:rPrChange w:id="1397" w:author="Joshua Aizenman" w:date="2022-02-03T04:00:00Z">
              <w:rPr>
                <w:rFonts w:ascii="Arial" w:hAnsi="Arial" w:cs="Arial"/>
                <w:color w:val="222222"/>
                <w:sz w:val="20"/>
                <w:szCs w:val="20"/>
                <w:shd w:val="clear" w:color="auto" w:fill="FFFFFF"/>
              </w:rPr>
            </w:rPrChange>
          </w:rPr>
          <w:t>Under-reporting of deaths limits our understanding of true burden of covid-19.</w:t>
        </w:r>
      </w:ins>
      <w:ins w:id="1398" w:author="Joshua Aizenman" w:date="2022-02-03T04:08:00Z">
        <w:r>
          <w:rPr>
            <w:rFonts w:ascii="Times New Roman" w:hAnsi="Times New Roman" w:cs="Times New Roman"/>
            <w:color w:val="222222"/>
            <w:sz w:val="24"/>
            <w:szCs w:val="24"/>
            <w:shd w:val="clear" w:color="auto" w:fill="FFFFFF"/>
          </w:rPr>
          <w:t>”</w:t>
        </w:r>
      </w:ins>
      <w:ins w:id="1399" w:author="Joshua Aizenman" w:date="2022-02-03T04:00:00Z">
        <w:r w:rsidRPr="00B565DE">
          <w:rPr>
            <w:rFonts w:ascii="Times New Roman" w:hAnsi="Times New Roman" w:cs="Times New Roman"/>
            <w:color w:val="222222"/>
            <w:sz w:val="24"/>
            <w:szCs w:val="24"/>
            <w:shd w:val="clear" w:color="auto" w:fill="FFFFFF"/>
            <w:rPrChange w:id="1400" w:author="Joshua Aizenman" w:date="2022-02-03T04:00:00Z">
              <w:rPr>
                <w:rFonts w:ascii="Arial" w:hAnsi="Arial" w:cs="Arial"/>
                <w:color w:val="222222"/>
                <w:sz w:val="20"/>
                <w:szCs w:val="20"/>
                <w:shd w:val="clear" w:color="auto" w:fill="FFFFFF"/>
              </w:rPr>
            </w:rPrChange>
          </w:rPr>
          <w:t> </w:t>
        </w:r>
        <w:proofErr w:type="spellStart"/>
        <w:r w:rsidRPr="00B565DE">
          <w:rPr>
            <w:rFonts w:ascii="Times New Roman" w:hAnsi="Times New Roman" w:cs="Times New Roman"/>
            <w:i/>
            <w:iCs/>
            <w:color w:val="222222"/>
            <w:sz w:val="24"/>
            <w:szCs w:val="24"/>
            <w:shd w:val="clear" w:color="auto" w:fill="FFFFFF"/>
            <w:rPrChange w:id="1401" w:author="Joshua Aizenman" w:date="2022-02-03T04:00:00Z">
              <w:rPr>
                <w:rFonts w:ascii="Arial" w:hAnsi="Arial" w:cs="Arial"/>
                <w:i/>
                <w:iCs/>
                <w:color w:val="222222"/>
                <w:sz w:val="20"/>
                <w:szCs w:val="20"/>
                <w:shd w:val="clear" w:color="auto" w:fill="FFFFFF"/>
              </w:rPr>
            </w:rPrChange>
          </w:rPr>
          <w:t>bmj</w:t>
        </w:r>
        <w:proofErr w:type="spellEnd"/>
        <w:r w:rsidRPr="00B565DE">
          <w:rPr>
            <w:rFonts w:ascii="Times New Roman" w:hAnsi="Times New Roman" w:cs="Times New Roman"/>
            <w:color w:val="222222"/>
            <w:sz w:val="24"/>
            <w:szCs w:val="24"/>
            <w:shd w:val="clear" w:color="auto" w:fill="FFFFFF"/>
            <w:rPrChange w:id="1402" w:author="Joshua Aizenman" w:date="2022-02-03T04:00:00Z">
              <w:rPr>
                <w:rFonts w:ascii="Arial" w:hAnsi="Arial" w:cs="Arial"/>
                <w:color w:val="222222"/>
                <w:sz w:val="20"/>
                <w:szCs w:val="20"/>
                <w:shd w:val="clear" w:color="auto" w:fill="FFFFFF"/>
              </w:rPr>
            </w:rPrChange>
          </w:rPr>
          <w:t>, </w:t>
        </w:r>
        <w:r w:rsidRPr="00B565DE">
          <w:rPr>
            <w:rFonts w:ascii="Times New Roman" w:hAnsi="Times New Roman" w:cs="Times New Roman"/>
            <w:i/>
            <w:iCs/>
            <w:color w:val="222222"/>
            <w:sz w:val="24"/>
            <w:szCs w:val="24"/>
            <w:shd w:val="clear" w:color="auto" w:fill="FFFFFF"/>
            <w:rPrChange w:id="1403" w:author="Joshua Aizenman" w:date="2022-02-03T04:00:00Z">
              <w:rPr>
                <w:rFonts w:ascii="Arial" w:hAnsi="Arial" w:cs="Arial"/>
                <w:i/>
                <w:iCs/>
                <w:color w:val="222222"/>
                <w:sz w:val="20"/>
                <w:szCs w:val="20"/>
                <w:shd w:val="clear" w:color="auto" w:fill="FFFFFF"/>
              </w:rPr>
            </w:rPrChange>
          </w:rPr>
          <w:t>375</w:t>
        </w:r>
        <w:r w:rsidRPr="00B565DE">
          <w:rPr>
            <w:rFonts w:ascii="Times New Roman" w:hAnsi="Times New Roman" w:cs="Times New Roman"/>
            <w:color w:val="222222"/>
            <w:sz w:val="24"/>
            <w:szCs w:val="24"/>
            <w:shd w:val="clear" w:color="auto" w:fill="FFFFFF"/>
            <w:rPrChange w:id="1404" w:author="Joshua Aizenman" w:date="2022-02-03T04:00:00Z">
              <w:rPr>
                <w:rFonts w:ascii="Arial" w:hAnsi="Arial" w:cs="Arial"/>
                <w:color w:val="222222"/>
                <w:sz w:val="20"/>
                <w:szCs w:val="20"/>
                <w:shd w:val="clear" w:color="auto" w:fill="FFFFFF"/>
              </w:rPr>
            </w:rPrChange>
          </w:rPr>
          <w:t>.</w:t>
        </w:r>
      </w:ins>
    </w:p>
    <w:p w14:paraId="2CFEE234" w14:textId="77777777" w:rsidR="00B565DE" w:rsidRPr="00580C81" w:rsidRDefault="00B565DE" w:rsidP="0091622A">
      <w:pPr>
        <w:autoSpaceDE w:val="0"/>
        <w:autoSpaceDN w:val="0"/>
        <w:adjustRightInd w:val="0"/>
        <w:spacing w:after="0" w:line="360" w:lineRule="auto"/>
        <w:ind w:firstLine="720"/>
        <w:rPr>
          <w:rFonts w:ascii="Times New Roman" w:hAnsi="Times New Roman" w:cs="Times New Roman"/>
          <w:sz w:val="24"/>
          <w:szCs w:val="24"/>
        </w:rPr>
      </w:pPr>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18"/>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 w:author="Nair-Desai, Sameer" w:date="2022-02-02T09:24:00Z" w:initials="NDS">
    <w:p w14:paraId="42DCAE58" w14:textId="01755AF7" w:rsidR="00AC6E51" w:rsidRDefault="00AC6E51">
      <w:pPr>
        <w:pStyle w:val="CommentText"/>
      </w:pPr>
      <w:r>
        <w:rPr>
          <w:rStyle w:val="CommentReference"/>
        </w:rPr>
        <w:annotationRef/>
      </w:r>
      <w:r>
        <w:t>If we end up having space, maybe want a quick primer in the abstract defining what “doing better in excess” means quantitatively?</w:t>
      </w:r>
    </w:p>
  </w:comment>
  <w:comment w:id="509" w:author="Xin, Weining" w:date="2022-01-30T21:17:00Z" w:initials="XW">
    <w:p w14:paraId="1E49077A" w14:textId="260175BE" w:rsidR="00AC6E51" w:rsidRDefault="00AC6E51">
      <w:pPr>
        <w:pStyle w:val="CommentText"/>
      </w:pPr>
      <w:r>
        <w:rPr>
          <w:rStyle w:val="CommentReference"/>
        </w:rPr>
        <w:annotationRef/>
      </w:r>
      <w:r>
        <w:t xml:space="preserve">Yothin and all, please confirm which vaccination rate we’d like to use. I could adjust it accordingly for the next regression. </w:t>
      </w:r>
    </w:p>
  </w:comment>
  <w:comment w:id="618" w:author="Nair-Desai, Sameer" w:date="2022-02-02T10:42:00Z" w:initials="NDS">
    <w:p w14:paraId="3C054993" w14:textId="15D37F0E" w:rsidR="00AC6E51" w:rsidRDefault="00AC6E51">
      <w:pPr>
        <w:pStyle w:val="CommentText"/>
      </w:pPr>
      <w:r>
        <w:rPr>
          <w:rStyle w:val="CommentReference"/>
        </w:rPr>
        <w:annotationRef/>
      </w:r>
      <w:r>
        <w:t>This is different than the 170 countries we reference for the analysis above?</w:t>
      </w:r>
    </w:p>
  </w:comment>
  <w:comment w:id="957" w:author="Nair-Desai, Sameer" w:date="2022-02-02T10:59:00Z" w:initials="NDS">
    <w:p w14:paraId="7F44414F" w14:textId="65D72C9A" w:rsidR="00AC6E51" w:rsidRDefault="00AC6E51">
      <w:pPr>
        <w:pStyle w:val="CommentText"/>
      </w:pPr>
      <w:r>
        <w:rPr>
          <w:rStyle w:val="CommentReference"/>
        </w:rPr>
        <w:annotationRef/>
      </w:r>
      <w:r>
        <w:t>Do we need a footnote or something here explaining one or two of the resolutions?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DCAE58" w15:done="0"/>
  <w15:commentEx w15:paraId="1E49077A" w15:done="0"/>
  <w15:commentEx w15:paraId="3C054993" w15:done="0"/>
  <w15:commentEx w15:paraId="7F444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4CC52" w16cex:dateUtc="2022-02-02T14:24:00Z"/>
  <w16cex:commentExtensible w16cex:durableId="25A17EDF" w16cex:dateUtc="2022-01-31T02:17:00Z"/>
  <w16cex:commentExtensible w16cex:durableId="25A4DEAE" w16cex:dateUtc="2022-02-02T15:42:00Z"/>
  <w16cex:commentExtensible w16cex:durableId="25A4E2A9" w16cex:dateUtc="2022-02-02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DCAE58" w16cid:durableId="25A4CC52"/>
  <w16cid:commentId w16cid:paraId="1E49077A" w16cid:durableId="25A17EDF"/>
  <w16cid:commentId w16cid:paraId="3C054993" w16cid:durableId="25A4DEAE"/>
  <w16cid:commentId w16cid:paraId="7F44414F" w16cid:durableId="25A4E2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38AF" w14:textId="77777777" w:rsidR="00131F75" w:rsidRDefault="00131F75" w:rsidP="00B47C52">
      <w:pPr>
        <w:spacing w:after="0" w:line="240" w:lineRule="auto"/>
      </w:pPr>
      <w:r>
        <w:separator/>
      </w:r>
    </w:p>
  </w:endnote>
  <w:endnote w:type="continuationSeparator" w:id="0">
    <w:p w14:paraId="23F5020E" w14:textId="77777777" w:rsidR="00131F75" w:rsidRDefault="00131F75"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673919"/>
      <w:docPartObj>
        <w:docPartGallery w:val="Page Numbers (Bottom of Page)"/>
        <w:docPartUnique/>
      </w:docPartObj>
    </w:sdtPr>
    <w:sdtEndPr>
      <w:rPr>
        <w:noProof/>
      </w:rPr>
    </w:sdtEndPr>
    <w:sdtContent>
      <w:p w14:paraId="3971B475" w14:textId="77777777" w:rsidR="00AC6E51" w:rsidRDefault="00AC6E51">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AC6E51" w:rsidRDefault="00AC6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AC6E51" w:rsidRDefault="00AC6E51">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AC6E51" w:rsidRDefault="00AC6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10866" w14:textId="77777777" w:rsidR="00131F75" w:rsidRDefault="00131F75" w:rsidP="00B47C52">
      <w:pPr>
        <w:spacing w:after="0" w:line="240" w:lineRule="auto"/>
      </w:pPr>
      <w:r>
        <w:separator/>
      </w:r>
    </w:p>
  </w:footnote>
  <w:footnote w:type="continuationSeparator" w:id="0">
    <w:p w14:paraId="13462351" w14:textId="77777777" w:rsidR="00131F75" w:rsidRDefault="00131F75" w:rsidP="00B47C52">
      <w:pPr>
        <w:spacing w:after="0" w:line="240" w:lineRule="auto"/>
      </w:pPr>
      <w:r>
        <w:continuationSeparator/>
      </w:r>
    </w:p>
  </w:footnote>
  <w:footnote w:id="1">
    <w:p w14:paraId="33A49795" w14:textId="312751EB" w:rsidR="00AC6E51" w:rsidRPr="00D7451B" w:rsidRDefault="00AC6E51">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Kalinsky and Kobak (2021). </w:t>
      </w:r>
    </w:p>
  </w:footnote>
  <w:footnote w:id="2">
    <w:p w14:paraId="19B4DC49" w14:textId="56B9AB33" w:rsidR="00AC6E51" w:rsidRDefault="00AC6E51">
      <w:pPr>
        <w:pStyle w:val="FootnoteText"/>
      </w:pPr>
      <w:ins w:id="526" w:author="Joshua Aizenman" w:date="2022-02-02T16:28:00Z">
        <w:r>
          <w:rPr>
            <w:rStyle w:val="FootnoteReference"/>
          </w:rPr>
          <w:footnoteRef/>
        </w:r>
        <w:r>
          <w:t xml:space="preserve"> </w:t>
        </w:r>
        <w:r w:rsidRPr="00BE6180">
          <w:rPr>
            <w:rFonts w:ascii="Times New Roman" w:hAnsi="Times New Roman" w:cs="Times New Roman"/>
            <w:rPrChange w:id="527" w:author="Joshua Aizenman" w:date="2022-02-02T16:30:00Z">
              <w:rPr/>
            </w:rPrChange>
          </w:rPr>
          <w:t>Notably, this finding may reflect</w:t>
        </w:r>
      </w:ins>
      <w:ins w:id="528" w:author="Joshua Aizenman" w:date="2022-02-02T16:29:00Z">
        <w:r w:rsidRPr="00BE6180">
          <w:rPr>
            <w:rFonts w:ascii="Times New Roman" w:hAnsi="Times New Roman" w:cs="Times New Roman"/>
            <w:rPrChange w:id="529" w:author="Joshua Aizenman" w:date="2022-02-02T16:30:00Z">
              <w:rPr/>
            </w:rPrChange>
          </w:rPr>
          <w:t xml:space="preserve"> the </w:t>
        </w:r>
      </w:ins>
      <w:ins w:id="530" w:author="Joshua Aizenman" w:date="2022-02-02T16:31:00Z">
        <w:r w:rsidRPr="00BE6180">
          <w:rPr>
            <w:rFonts w:ascii="Times New Roman" w:hAnsi="Times New Roman" w:cs="Times New Roman"/>
          </w:rPr>
          <w:t>scarcity</w:t>
        </w:r>
      </w:ins>
      <w:ins w:id="531" w:author="Joshua Aizenman" w:date="2022-02-02T16:29:00Z">
        <w:r w:rsidRPr="00BE6180">
          <w:rPr>
            <w:rFonts w:ascii="Times New Roman" w:hAnsi="Times New Roman" w:cs="Times New Roman"/>
            <w:rPrChange w:id="532" w:author="Joshua Aizenman" w:date="2022-02-02T16:30:00Z">
              <w:rPr/>
            </w:rPrChange>
          </w:rPr>
          <w:t xml:space="preserve"> of quality vaccinations, and the </w:t>
        </w:r>
      </w:ins>
      <w:ins w:id="533" w:author="Joshua Aizenman" w:date="2022-02-02T16:31:00Z">
        <w:r w:rsidRPr="00BE6180">
          <w:rPr>
            <w:rFonts w:ascii="Times New Roman" w:hAnsi="Times New Roman" w:cs="Times New Roman"/>
          </w:rPr>
          <w:t>resultant</w:t>
        </w:r>
      </w:ins>
      <w:ins w:id="534" w:author="Joshua Aizenman" w:date="2022-02-02T16:29:00Z">
        <w:r w:rsidRPr="00BE6180">
          <w:rPr>
            <w:rFonts w:ascii="Times New Roman" w:hAnsi="Times New Roman" w:cs="Times New Roman"/>
            <w:rPrChange w:id="535" w:author="Joshua Aizenman" w:date="2022-02-02T16:30:00Z">
              <w:rPr/>
            </w:rPrChange>
          </w:rPr>
          <w:t xml:space="preserve"> </w:t>
        </w:r>
      </w:ins>
      <w:ins w:id="536" w:author="Joshua Aizenman" w:date="2022-02-02T16:30:00Z">
        <w:r w:rsidRPr="00BE6180">
          <w:rPr>
            <w:rFonts w:ascii="Times New Roman" w:hAnsi="Times New Roman" w:cs="Times New Roman"/>
            <w:rPrChange w:id="537" w:author="Joshua Aizenman" w:date="2022-02-02T16:30:00Z">
              <w:rPr/>
            </w:rPrChange>
          </w:rPr>
          <w:t>rationing.</w:t>
        </w:r>
      </w:ins>
    </w:p>
  </w:footnote>
  <w:footnote w:id="3">
    <w:p w14:paraId="23ACDB9C" w14:textId="7FAA07DB" w:rsidR="00AC6E51" w:rsidRPr="00265C97" w:rsidRDefault="00AC6E51"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and thus do not include countries with only one-</w:t>
      </w:r>
      <w:del w:id="780" w:author="Joshua Aizenman" w:date="2022-02-02T16:32:00Z">
        <w:r w:rsidDel="00F556B1">
          <w:rPr>
            <w:rFonts w:ascii="Times New Roman" w:hAnsi="Times New Roman" w:cs="Times New Roman"/>
            <w:sz w:val="24"/>
            <w:szCs w:val="24"/>
          </w:rPr>
          <w:delText>quatile</w:delText>
        </w:r>
      </w:del>
      <w:ins w:id="781" w:author="Joshua Aizenman" w:date="2022-02-02T16:32:00Z">
        <w:r>
          <w:rPr>
            <w:rFonts w:ascii="Times New Roman" w:hAnsi="Times New Roman" w:cs="Times New Roman"/>
            <w:sz w:val="24"/>
            <w:szCs w:val="24"/>
          </w:rPr>
          <w:t>quartile</w:t>
        </w:r>
      </w:ins>
      <w:r>
        <w:rPr>
          <w:rFonts w:ascii="Times New Roman" w:hAnsi="Times New Roman" w:cs="Times New Roman"/>
          <w:sz w:val="24"/>
          <w:szCs w:val="24"/>
        </w:rPr>
        <w:t xml:space="preserve"> movements because small quartile movements (e.g., one quartile) could be results from those large movements (e.g., at least two quartiles) rather fundamental difference in their morality between official and excess measures. </w:t>
      </w:r>
    </w:p>
  </w:footnote>
  <w:footnote w:id="4">
    <w:p w14:paraId="68F2432D" w14:textId="6871550D" w:rsidR="00AC6E51" w:rsidRDefault="00AC6E51">
      <w:pPr>
        <w:pStyle w:val="FootnoteText"/>
      </w:pPr>
      <w:r w:rsidRPr="00CD5A48">
        <w:rPr>
          <w:rStyle w:val="FootnoteReference"/>
          <w:rFonts w:ascii="Times New Roman" w:hAnsi="Times New Roman" w:cs="Times New Roman"/>
          <w:sz w:val="24"/>
          <w:szCs w:val="24"/>
          <w:rPrChange w:id="791" w:author="Nair-Desai, Sameer" w:date="2022-02-02T10:52:00Z">
            <w:rPr>
              <w:rStyle w:val="FootnoteReference"/>
            </w:rPr>
          </w:rPrChange>
        </w:rPr>
        <w:footnoteRef/>
      </w:r>
      <w:r>
        <w:t xml:space="preserve"> </w:t>
      </w:r>
      <w:r w:rsidRPr="00CD5A48">
        <w:rPr>
          <w:rFonts w:ascii="Times New Roman" w:hAnsi="Times New Roman" w:cs="Times New Roman"/>
          <w:sz w:val="24"/>
          <w:szCs w:val="24"/>
          <w:rPrChange w:id="792" w:author="Nair-Desai, Sameer" w:date="2022-02-02T10:52:00Z">
            <w:rPr>
              <w:rFonts w:ascii="Times New Roman" w:hAnsi="Times New Roman" w:cs="Times New Roman"/>
              <w:sz w:val="22"/>
            </w:rPr>
          </w:rPrChange>
        </w:rPr>
        <w:t xml:space="preserve">The association of higher share of aged 65 plus with ‘doing better’ may reflect higher life expectancy in countries where the older population affords </w:t>
      </w:r>
      <w:del w:id="793" w:author="Joshua Aizenman" w:date="2022-02-02T16:34:00Z">
        <w:r w:rsidRPr="00CD5A48" w:rsidDel="00F556B1">
          <w:rPr>
            <w:rFonts w:ascii="Times New Roman" w:hAnsi="Times New Roman" w:cs="Times New Roman"/>
            <w:sz w:val="24"/>
            <w:szCs w:val="24"/>
            <w:rPrChange w:id="794" w:author="Nair-Desai, Sameer" w:date="2022-02-02T10:52:00Z">
              <w:rPr>
                <w:rFonts w:ascii="Times New Roman" w:hAnsi="Times New Roman" w:cs="Times New Roman"/>
                <w:sz w:val="22"/>
              </w:rPr>
            </w:rPrChange>
          </w:rPr>
          <w:delText>retiernment</w:delText>
        </w:r>
      </w:del>
      <w:ins w:id="795" w:author="Joshua Aizenman" w:date="2022-02-02T16:34:00Z">
        <w:r w:rsidRPr="00CD5A48">
          <w:rPr>
            <w:rFonts w:ascii="Times New Roman" w:hAnsi="Times New Roman" w:cs="Times New Roman"/>
            <w:sz w:val="24"/>
            <w:szCs w:val="24"/>
          </w:rPr>
          <w:t>retirement</w:t>
        </w:r>
      </w:ins>
      <w:r w:rsidRPr="00CD5A48">
        <w:rPr>
          <w:rFonts w:ascii="Times New Roman" w:hAnsi="Times New Roman" w:cs="Times New Roman"/>
          <w:sz w:val="24"/>
          <w:szCs w:val="24"/>
          <w:rPrChange w:id="796" w:author="Nair-Desai, Sameer" w:date="2022-02-02T10:52:00Z">
            <w:rPr>
              <w:rFonts w:ascii="Times New Roman" w:hAnsi="Times New Roman" w:cs="Times New Roman"/>
              <w:sz w:val="22"/>
            </w:rPr>
          </w:rPrChange>
        </w:rPr>
        <w:t xml:space="preserve"> and greater isolation, and higher </w:t>
      </w:r>
      <w:del w:id="797" w:author="Joshua Aizenman" w:date="2022-02-02T16:34:00Z">
        <w:r w:rsidRPr="00CD5A48" w:rsidDel="00F556B1">
          <w:rPr>
            <w:rFonts w:ascii="Times New Roman" w:hAnsi="Times New Roman" w:cs="Times New Roman"/>
            <w:sz w:val="24"/>
            <w:szCs w:val="24"/>
            <w:rPrChange w:id="798" w:author="Nair-Desai, Sameer" w:date="2022-02-02T10:52:00Z">
              <w:rPr>
                <w:rFonts w:ascii="Times New Roman" w:hAnsi="Times New Roman" w:cs="Times New Roman"/>
                <w:sz w:val="22"/>
              </w:rPr>
            </w:rPrChange>
          </w:rPr>
          <w:delText xml:space="preserve">vacistion </w:delText>
        </w:r>
      </w:del>
      <w:ins w:id="799" w:author="Joshua Aizenman" w:date="2022-02-02T16:34:00Z">
        <w:r w:rsidRPr="00CD5A48">
          <w:rPr>
            <w:rFonts w:ascii="Times New Roman" w:hAnsi="Times New Roman" w:cs="Times New Roman"/>
            <w:sz w:val="24"/>
            <w:szCs w:val="24"/>
          </w:rPr>
          <w:t>vacc</w:t>
        </w:r>
        <w:r>
          <w:rPr>
            <w:rFonts w:ascii="Times New Roman" w:hAnsi="Times New Roman" w:cs="Times New Roman"/>
            <w:sz w:val="24"/>
            <w:szCs w:val="24"/>
          </w:rPr>
          <w:t>ination</w:t>
        </w:r>
        <w:r w:rsidRPr="00CD5A48">
          <w:rPr>
            <w:rFonts w:ascii="Times New Roman" w:hAnsi="Times New Roman" w:cs="Times New Roman"/>
            <w:sz w:val="24"/>
            <w:szCs w:val="24"/>
            <w:rPrChange w:id="800" w:author="Nair-Desai, Sameer" w:date="2022-02-02T10:52:00Z">
              <w:rPr>
                <w:rFonts w:ascii="Times New Roman" w:hAnsi="Times New Roman" w:cs="Times New Roman"/>
                <w:sz w:val="22"/>
              </w:rPr>
            </w:rPrChange>
          </w:rPr>
          <w:t xml:space="preserve"> </w:t>
        </w:r>
      </w:ins>
      <w:r w:rsidRPr="00CD5A48">
        <w:rPr>
          <w:rFonts w:ascii="Times New Roman" w:hAnsi="Times New Roman" w:cs="Times New Roman"/>
          <w:sz w:val="24"/>
          <w:szCs w:val="24"/>
          <w:rPrChange w:id="801" w:author="Nair-Desai, Sameer" w:date="2022-02-02T10:52:00Z">
            <w:rPr>
              <w:rFonts w:ascii="Times New Roman" w:hAnsi="Times New Roman" w:cs="Times New Roman"/>
              <w:sz w:val="22"/>
            </w:rPr>
          </w:rPrChange>
        </w:rPr>
        <w:t>rates by the end of 2021.</w:t>
      </w:r>
      <w:r w:rsidRPr="0036768F">
        <w:rPr>
          <w:rFonts w:ascii="Times New Roman" w:hAnsi="Times New Roman" w:cs="Times New Roman"/>
          <w:sz w:val="22"/>
        </w:rPr>
        <w:t xml:space="preserve">   </w:t>
      </w:r>
    </w:p>
  </w:footnote>
  <w:footnote w:id="5">
    <w:p w14:paraId="3DBF77D3" w14:textId="1238D243" w:rsidR="00AC6E51" w:rsidRPr="00A10C6C" w:rsidRDefault="00AC6E51" w:rsidP="00A10C6C">
      <w:pPr>
        <w:rPr>
          <w:ins w:id="919" w:author="Joshua Aizenman" w:date="2022-02-03T03:45:00Z"/>
          <w:rFonts w:ascii="Times New Roman" w:hAnsi="Times New Roman" w:cs="Times New Roman"/>
          <w:rPrChange w:id="920" w:author="Joshua Aizenman" w:date="2022-02-03T03:50:00Z">
            <w:rPr>
              <w:ins w:id="921" w:author="Joshua Aizenman" w:date="2022-02-03T03:45:00Z"/>
            </w:rPr>
          </w:rPrChange>
        </w:rPr>
        <w:pPrChange w:id="922" w:author="Joshua Aizenman" w:date="2022-02-03T03:49:00Z">
          <w:pPr>
            <w:numPr>
              <w:numId w:val="10"/>
            </w:numPr>
            <w:shd w:val="clear" w:color="auto" w:fill="FAFAFA"/>
            <w:tabs>
              <w:tab w:val="num" w:pos="720"/>
            </w:tabs>
            <w:spacing w:before="100" w:beforeAutospacing="1" w:after="100" w:afterAutospacing="1" w:line="240" w:lineRule="auto"/>
            <w:ind w:hanging="360"/>
          </w:pPr>
        </w:pPrChange>
      </w:pPr>
      <w:ins w:id="923" w:author="Joshua Aizenman" w:date="2022-02-03T03:44:00Z">
        <w:r w:rsidRPr="00A10C6C">
          <w:rPr>
            <w:rFonts w:ascii="Times New Roman" w:hAnsi="Times New Roman" w:cs="Times New Roman"/>
            <w:rPrChange w:id="924" w:author="Joshua Aizenman" w:date="2022-02-03T03:50:00Z">
              <w:rPr>
                <w:rStyle w:val="FootnoteReference"/>
              </w:rPr>
            </w:rPrChange>
          </w:rPr>
          <w:footnoteRef/>
        </w:r>
        <w:r w:rsidRPr="00A10C6C">
          <w:rPr>
            <w:rFonts w:ascii="Times New Roman" w:hAnsi="Times New Roman" w:cs="Times New Roman"/>
            <w:rPrChange w:id="925" w:author="Joshua Aizenman" w:date="2022-02-03T03:50:00Z">
              <w:rPr/>
            </w:rPrChange>
          </w:rPr>
          <w:t xml:space="preserve"> </w:t>
        </w:r>
      </w:ins>
      <w:ins w:id="926" w:author="Joshua Aizenman" w:date="2022-02-03T03:47:00Z">
        <w:r w:rsidRPr="00A10C6C">
          <w:rPr>
            <w:rFonts w:ascii="Times New Roman" w:hAnsi="Times New Roman" w:cs="Times New Roman"/>
            <w:rPrChange w:id="927" w:author="Joshua Aizenman" w:date="2022-02-03T03:50:00Z">
              <w:rPr/>
            </w:rPrChange>
          </w:rPr>
          <w:t>First, n</w:t>
        </w:r>
      </w:ins>
      <w:ins w:id="928" w:author="Joshua Aizenman" w:date="2022-02-03T03:45:00Z">
        <w:r w:rsidRPr="00A10C6C">
          <w:rPr>
            <w:rFonts w:ascii="Times New Roman" w:hAnsi="Times New Roman" w:cs="Times New Roman"/>
            <w:rPrChange w:id="929" w:author="Joshua Aizenman" w:date="2022-02-03T03:50:00Z">
              <w:rPr/>
            </w:rPrChange>
          </w:rPr>
          <w:t>ot all countries have the infrastructure and capacity to register and report all deaths.</w:t>
        </w:r>
      </w:ins>
      <w:ins w:id="930" w:author="Joshua Aizenman" w:date="2022-02-03T03:46:00Z">
        <w:r w:rsidRPr="00A10C6C">
          <w:rPr>
            <w:rFonts w:ascii="Times New Roman" w:hAnsi="Times New Roman" w:cs="Times New Roman"/>
            <w:rPrChange w:id="931" w:author="Joshua Aizenman" w:date="2022-02-03T03:50:00Z">
              <w:rPr/>
            </w:rPrChange>
          </w:rPr>
          <w:t xml:space="preserve"> </w:t>
        </w:r>
      </w:ins>
      <w:ins w:id="932" w:author="Joshua Aizenman" w:date="2022-02-03T03:45:00Z">
        <w:r w:rsidRPr="00A10C6C">
          <w:rPr>
            <w:rFonts w:ascii="Times New Roman" w:hAnsi="Times New Roman" w:cs="Times New Roman"/>
            <w:rPrChange w:id="933" w:author="Joshua Aizenman" w:date="2022-02-03T03:50:00Z">
              <w:rPr/>
            </w:rPrChange>
          </w:rPr>
          <w:t xml:space="preserve">Second, there are delays in death reporting that make mortality data provisional and </w:t>
        </w:r>
        <w:proofErr w:type="gramStart"/>
        <w:r w:rsidRPr="00A10C6C">
          <w:rPr>
            <w:rFonts w:ascii="Times New Roman" w:hAnsi="Times New Roman" w:cs="Times New Roman"/>
            <w:rPrChange w:id="934" w:author="Joshua Aizenman" w:date="2022-02-03T03:50:00Z">
              <w:rPr/>
            </w:rPrChange>
          </w:rPr>
          <w:t xml:space="preserve">incomplete </w:t>
        </w:r>
      </w:ins>
      <w:ins w:id="935" w:author="Joshua Aizenman" w:date="2022-02-03T03:48:00Z">
        <w:r w:rsidRPr="00A10C6C">
          <w:rPr>
            <w:rFonts w:ascii="Times New Roman" w:hAnsi="Times New Roman" w:cs="Times New Roman"/>
            <w:rPrChange w:id="936" w:author="Joshua Aizenman" w:date="2022-02-03T03:50:00Z">
              <w:rPr/>
            </w:rPrChange>
          </w:rPr>
          <w:t xml:space="preserve"> </w:t>
        </w:r>
      </w:ins>
      <w:ins w:id="937" w:author="Joshua Aizenman" w:date="2022-02-03T03:45:00Z">
        <w:r w:rsidRPr="00A10C6C">
          <w:rPr>
            <w:rFonts w:ascii="Times New Roman" w:hAnsi="Times New Roman" w:cs="Times New Roman"/>
            <w:rPrChange w:id="938" w:author="Joshua Aizenman" w:date="2022-02-03T03:50:00Z">
              <w:rPr/>
            </w:rPrChange>
          </w:rPr>
          <w:t>The</w:t>
        </w:r>
        <w:proofErr w:type="gramEnd"/>
        <w:r w:rsidRPr="00A10C6C">
          <w:rPr>
            <w:rFonts w:ascii="Times New Roman" w:hAnsi="Times New Roman" w:cs="Times New Roman"/>
            <w:rPrChange w:id="939" w:author="Joshua Aizenman" w:date="2022-02-03T03:50:00Z">
              <w:rPr/>
            </w:rPrChange>
          </w:rPr>
          <w:t xml:space="preserve"> extent of the delay </w:t>
        </w:r>
      </w:ins>
      <w:ins w:id="940" w:author="Joshua Aizenman" w:date="2022-02-03T03:48:00Z">
        <w:r w:rsidRPr="00A10C6C">
          <w:rPr>
            <w:rFonts w:ascii="Times New Roman" w:hAnsi="Times New Roman" w:cs="Times New Roman"/>
            <w:rPrChange w:id="941" w:author="Joshua Aizenman" w:date="2022-02-03T03:50:00Z">
              <w:rPr/>
            </w:rPrChange>
          </w:rPr>
          <w:t xml:space="preserve">and counting </w:t>
        </w:r>
        <w:proofErr w:type="spellStart"/>
        <w:r w:rsidRPr="00A10C6C">
          <w:rPr>
            <w:rFonts w:ascii="Times New Roman" w:hAnsi="Times New Roman" w:cs="Times New Roman"/>
            <w:rPrChange w:id="942" w:author="Joshua Aizenman" w:date="2022-02-03T03:50:00Z">
              <w:rPr/>
            </w:rPrChange>
          </w:rPr>
          <w:t>capcity</w:t>
        </w:r>
        <w:proofErr w:type="spellEnd"/>
        <w:r w:rsidRPr="00A10C6C">
          <w:rPr>
            <w:rFonts w:ascii="Times New Roman" w:hAnsi="Times New Roman" w:cs="Times New Roman"/>
            <w:rPrChange w:id="943" w:author="Joshua Aizenman" w:date="2022-02-03T03:50:00Z">
              <w:rPr/>
            </w:rPrChange>
          </w:rPr>
          <w:t xml:space="preserve"> </w:t>
        </w:r>
      </w:ins>
      <w:ins w:id="944" w:author="Joshua Aizenman" w:date="2022-02-03T03:45:00Z">
        <w:r w:rsidRPr="00A10C6C">
          <w:rPr>
            <w:rFonts w:ascii="Times New Roman" w:hAnsi="Times New Roman" w:cs="Times New Roman"/>
            <w:rPrChange w:id="945" w:author="Joshua Aizenman" w:date="2022-02-03T03:50:00Z">
              <w:rPr/>
            </w:rPrChange>
          </w:rPr>
          <w:t xml:space="preserve">varies by country. </w:t>
        </w:r>
      </w:ins>
      <w:ins w:id="946" w:author="Joshua Aizenman" w:date="2022-02-03T03:48:00Z">
        <w:r w:rsidRPr="00A10C6C">
          <w:rPr>
            <w:rFonts w:ascii="Times New Roman" w:hAnsi="Times New Roman" w:cs="Times New Roman"/>
            <w:rPrChange w:id="947" w:author="Joshua Aizenman" w:date="2022-02-03T03:50:00Z">
              <w:rPr/>
            </w:rPrChange>
          </w:rPr>
          <w:t>See Aron et al. (</w:t>
        </w:r>
      </w:ins>
      <w:ins w:id="948" w:author="Joshua Aizenman" w:date="2022-02-03T03:49:00Z">
        <w:r w:rsidRPr="00A10C6C">
          <w:rPr>
            <w:rFonts w:ascii="Times New Roman" w:hAnsi="Times New Roman" w:cs="Times New Roman"/>
            <w:rPrChange w:id="949" w:author="Joshua Aizenman" w:date="2022-02-03T03:50:00Z">
              <w:rPr/>
            </w:rPrChange>
          </w:rPr>
          <w:t xml:space="preserve">2020) </w:t>
        </w:r>
      </w:ins>
    </w:p>
    <w:p w14:paraId="3CC45501" w14:textId="007A868B" w:rsidR="00AC6E51" w:rsidRDefault="00AC6E51">
      <w:pPr>
        <w:pStyle w:val="FootnoteText"/>
      </w:pP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9"/>
  </w:num>
  <w:num w:numId="5">
    <w:abstractNumId w:val="8"/>
  </w:num>
  <w:num w:numId="6">
    <w:abstractNumId w:val="2"/>
  </w:num>
  <w:num w:numId="7">
    <w:abstractNumId w:val="11"/>
  </w:num>
  <w:num w:numId="8">
    <w:abstractNumId w:val="0"/>
  </w:num>
  <w:num w:numId="9">
    <w:abstractNumId w:val="7"/>
  </w:num>
  <w:num w:numId="10">
    <w:abstractNumId w:val="10"/>
  </w:num>
  <w:num w:numId="11">
    <w:abstractNumId w:val="4"/>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ir-Desai, Sameer">
    <w15:presenceInfo w15:providerId="AD" w15:userId="S::snairdes@ad.brown.edu::1d99d869-e887-4f76-a493-073515557dd3"/>
  </w15:person>
  <w15:person w15:author="Joshua Aizenman">
    <w15:presenceInfo w15:providerId="AD" w15:userId="S-1-5-21-3219880125-777411061-2701532866-3734"/>
  </w15:person>
  <w15:person w15:author="Xin, Weining">
    <w15:presenceInfo w15:providerId="AD" w15:userId="S::WXin@imf.org::2e71c13a-687c-403e-af75-b7bead375e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5057D"/>
    <w:rsid w:val="000519FD"/>
    <w:rsid w:val="00061F46"/>
    <w:rsid w:val="0006689A"/>
    <w:rsid w:val="00077AD2"/>
    <w:rsid w:val="00080288"/>
    <w:rsid w:val="00080CF4"/>
    <w:rsid w:val="000F1872"/>
    <w:rsid w:val="000F1B9F"/>
    <w:rsid w:val="000F2211"/>
    <w:rsid w:val="001040D5"/>
    <w:rsid w:val="00124563"/>
    <w:rsid w:val="001272DA"/>
    <w:rsid w:val="00131F75"/>
    <w:rsid w:val="00137651"/>
    <w:rsid w:val="00137A30"/>
    <w:rsid w:val="00145180"/>
    <w:rsid w:val="00147A81"/>
    <w:rsid w:val="001507AB"/>
    <w:rsid w:val="00150D4C"/>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6235A"/>
    <w:rsid w:val="00265C97"/>
    <w:rsid w:val="00271EAD"/>
    <w:rsid w:val="002777B0"/>
    <w:rsid w:val="00292DA8"/>
    <w:rsid w:val="002934E1"/>
    <w:rsid w:val="002B1B70"/>
    <w:rsid w:val="002B6946"/>
    <w:rsid w:val="002D258B"/>
    <w:rsid w:val="002E42B1"/>
    <w:rsid w:val="002E6A34"/>
    <w:rsid w:val="002F3CF7"/>
    <w:rsid w:val="002F502E"/>
    <w:rsid w:val="00300B0E"/>
    <w:rsid w:val="00327757"/>
    <w:rsid w:val="003403F1"/>
    <w:rsid w:val="00340FDB"/>
    <w:rsid w:val="00341F20"/>
    <w:rsid w:val="0036202E"/>
    <w:rsid w:val="00365B09"/>
    <w:rsid w:val="0036768F"/>
    <w:rsid w:val="00383D0D"/>
    <w:rsid w:val="00393186"/>
    <w:rsid w:val="00395693"/>
    <w:rsid w:val="003A4507"/>
    <w:rsid w:val="003A764C"/>
    <w:rsid w:val="003C7947"/>
    <w:rsid w:val="003D0183"/>
    <w:rsid w:val="003E03B4"/>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02FA"/>
    <w:rsid w:val="0047464B"/>
    <w:rsid w:val="00475120"/>
    <w:rsid w:val="004752E2"/>
    <w:rsid w:val="00486113"/>
    <w:rsid w:val="004A27EE"/>
    <w:rsid w:val="004B33A5"/>
    <w:rsid w:val="004D13C2"/>
    <w:rsid w:val="004D6CF2"/>
    <w:rsid w:val="004E1660"/>
    <w:rsid w:val="004E3602"/>
    <w:rsid w:val="004E7F18"/>
    <w:rsid w:val="005011FB"/>
    <w:rsid w:val="00520EA7"/>
    <w:rsid w:val="00525800"/>
    <w:rsid w:val="00525E77"/>
    <w:rsid w:val="00526AEB"/>
    <w:rsid w:val="00540AD6"/>
    <w:rsid w:val="00557CA0"/>
    <w:rsid w:val="00580C81"/>
    <w:rsid w:val="00583719"/>
    <w:rsid w:val="00584395"/>
    <w:rsid w:val="005A2152"/>
    <w:rsid w:val="005A52B4"/>
    <w:rsid w:val="005B12EF"/>
    <w:rsid w:val="005C15ED"/>
    <w:rsid w:val="005D2427"/>
    <w:rsid w:val="005D2C33"/>
    <w:rsid w:val="00600F35"/>
    <w:rsid w:val="0060489B"/>
    <w:rsid w:val="00620049"/>
    <w:rsid w:val="00640363"/>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1DC1"/>
    <w:rsid w:val="0077428D"/>
    <w:rsid w:val="007A1968"/>
    <w:rsid w:val="007A61E5"/>
    <w:rsid w:val="007B3A16"/>
    <w:rsid w:val="007D5332"/>
    <w:rsid w:val="007E1A0A"/>
    <w:rsid w:val="007E3931"/>
    <w:rsid w:val="007F07D4"/>
    <w:rsid w:val="008205AC"/>
    <w:rsid w:val="00824F09"/>
    <w:rsid w:val="008274BD"/>
    <w:rsid w:val="00827953"/>
    <w:rsid w:val="00853162"/>
    <w:rsid w:val="00853321"/>
    <w:rsid w:val="008569B6"/>
    <w:rsid w:val="00857B18"/>
    <w:rsid w:val="00864911"/>
    <w:rsid w:val="00870A18"/>
    <w:rsid w:val="00871DB0"/>
    <w:rsid w:val="008A55DE"/>
    <w:rsid w:val="008A561D"/>
    <w:rsid w:val="008A5A57"/>
    <w:rsid w:val="008B141A"/>
    <w:rsid w:val="008C1213"/>
    <w:rsid w:val="008C209F"/>
    <w:rsid w:val="008C285C"/>
    <w:rsid w:val="008D2410"/>
    <w:rsid w:val="008E195F"/>
    <w:rsid w:val="008E4FF7"/>
    <w:rsid w:val="008F4B11"/>
    <w:rsid w:val="00900A6D"/>
    <w:rsid w:val="00913FBF"/>
    <w:rsid w:val="0091622A"/>
    <w:rsid w:val="00926F3E"/>
    <w:rsid w:val="00930BDE"/>
    <w:rsid w:val="00935863"/>
    <w:rsid w:val="00936D14"/>
    <w:rsid w:val="00965A50"/>
    <w:rsid w:val="009716D4"/>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0C6C"/>
    <w:rsid w:val="00A143FD"/>
    <w:rsid w:val="00A148C8"/>
    <w:rsid w:val="00A2059F"/>
    <w:rsid w:val="00A30A4D"/>
    <w:rsid w:val="00A656BD"/>
    <w:rsid w:val="00A749FB"/>
    <w:rsid w:val="00A90192"/>
    <w:rsid w:val="00AC6E51"/>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565DE"/>
    <w:rsid w:val="00B65DC7"/>
    <w:rsid w:val="00B73D52"/>
    <w:rsid w:val="00B8672B"/>
    <w:rsid w:val="00BA6D65"/>
    <w:rsid w:val="00BB328F"/>
    <w:rsid w:val="00BB6C83"/>
    <w:rsid w:val="00BD10F6"/>
    <w:rsid w:val="00BE37C5"/>
    <w:rsid w:val="00BE6180"/>
    <w:rsid w:val="00C0025E"/>
    <w:rsid w:val="00C074EB"/>
    <w:rsid w:val="00C12239"/>
    <w:rsid w:val="00C274DB"/>
    <w:rsid w:val="00C27773"/>
    <w:rsid w:val="00C33A1F"/>
    <w:rsid w:val="00C411D3"/>
    <w:rsid w:val="00C45F31"/>
    <w:rsid w:val="00C56C59"/>
    <w:rsid w:val="00C611DB"/>
    <w:rsid w:val="00C61D46"/>
    <w:rsid w:val="00C715E6"/>
    <w:rsid w:val="00C7392A"/>
    <w:rsid w:val="00C94AD6"/>
    <w:rsid w:val="00C95861"/>
    <w:rsid w:val="00CA1A8D"/>
    <w:rsid w:val="00CB0B4B"/>
    <w:rsid w:val="00CB44A4"/>
    <w:rsid w:val="00CD4EAF"/>
    <w:rsid w:val="00CD5A48"/>
    <w:rsid w:val="00CE04E6"/>
    <w:rsid w:val="00CF327A"/>
    <w:rsid w:val="00CF4DE9"/>
    <w:rsid w:val="00D0182D"/>
    <w:rsid w:val="00D10359"/>
    <w:rsid w:val="00D12EF4"/>
    <w:rsid w:val="00D20824"/>
    <w:rsid w:val="00D24B20"/>
    <w:rsid w:val="00D37725"/>
    <w:rsid w:val="00D51D83"/>
    <w:rsid w:val="00D7451B"/>
    <w:rsid w:val="00D8546F"/>
    <w:rsid w:val="00D86369"/>
    <w:rsid w:val="00D86B3F"/>
    <w:rsid w:val="00D909DC"/>
    <w:rsid w:val="00DA0127"/>
    <w:rsid w:val="00DA19D1"/>
    <w:rsid w:val="00DA6A47"/>
    <w:rsid w:val="00DB3E23"/>
    <w:rsid w:val="00DC2677"/>
    <w:rsid w:val="00DC30DC"/>
    <w:rsid w:val="00DD3AB2"/>
    <w:rsid w:val="00DE3161"/>
    <w:rsid w:val="00DE604E"/>
    <w:rsid w:val="00E010B0"/>
    <w:rsid w:val="00E070E2"/>
    <w:rsid w:val="00E101A0"/>
    <w:rsid w:val="00E2307B"/>
    <w:rsid w:val="00E30558"/>
    <w:rsid w:val="00E3475B"/>
    <w:rsid w:val="00E432C0"/>
    <w:rsid w:val="00E458FC"/>
    <w:rsid w:val="00E50259"/>
    <w:rsid w:val="00E90AF7"/>
    <w:rsid w:val="00E94C12"/>
    <w:rsid w:val="00EB5367"/>
    <w:rsid w:val="00EC440E"/>
    <w:rsid w:val="00ED01D8"/>
    <w:rsid w:val="00ED0EF3"/>
    <w:rsid w:val="00ED48C3"/>
    <w:rsid w:val="00EE5B49"/>
    <w:rsid w:val="00EF4EA5"/>
    <w:rsid w:val="00EF732D"/>
    <w:rsid w:val="00F06A1F"/>
    <w:rsid w:val="00F17B5F"/>
    <w:rsid w:val="00F2265C"/>
    <w:rsid w:val="00F23B61"/>
    <w:rsid w:val="00F33BBF"/>
    <w:rsid w:val="00F45040"/>
    <w:rsid w:val="00F45FBB"/>
    <w:rsid w:val="00F556B1"/>
    <w:rsid w:val="00F57881"/>
    <w:rsid w:val="00F80EF4"/>
    <w:rsid w:val="00F874D8"/>
    <w:rsid w:val="00F96761"/>
    <w:rsid w:val="00FA1994"/>
    <w:rsid w:val="00FA598A"/>
    <w:rsid w:val="00FC0403"/>
    <w:rsid w:val="00FC0E81"/>
    <w:rsid w:val="00FC2163"/>
    <w:rsid w:val="00FD2C4D"/>
    <w:rsid w:val="00FD568D"/>
    <w:rsid w:val="00FE148E"/>
    <w:rsid w:val="20F5E4B7"/>
    <w:rsid w:val="2BF303B8"/>
    <w:rsid w:val="2D0D5052"/>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nature.com/articles/s41562-021-01079-8" TargetMode="External"/><Relationship Id="rId2" Type="http://schemas.openxmlformats.org/officeDocument/2006/relationships/numbering" Target="numbering.xml"/><Relationship Id="rId16" Type="http://schemas.openxmlformats.org/officeDocument/2006/relationships/hyperlink" Target="https://doi.org/10.1038/s41562-021-01122-8"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rojecteuclid.org/euclid.bsmsp/1200502553"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8/08/relationships/commentsExtensible" Target="commentsExtensible.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46B4-DF6B-41A2-9EB0-0CCA5A5A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Pages>
  <Words>5173</Words>
  <Characters>29487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13</cp:revision>
  <cp:lastPrinted>2022-01-06T10:40:00Z</cp:lastPrinted>
  <dcterms:created xsi:type="dcterms:W3CDTF">2022-02-02T23:52:00Z</dcterms:created>
  <dcterms:modified xsi:type="dcterms:W3CDTF">2022-02-03T12:18:00Z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