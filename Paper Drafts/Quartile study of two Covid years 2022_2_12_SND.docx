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16E21" w14:textId="0792894C" w:rsidR="00F23B61" w:rsidRPr="00D7451B" w:rsidRDefault="35C1C7C1" w:rsidP="0091622A">
      <w:pPr>
        <w:spacing w:line="360" w:lineRule="auto"/>
        <w:jc w:val="right"/>
        <w:rPr>
          <w:rFonts w:ascii="Times New Roman" w:hAnsi="Times New Roman" w:cs="Times New Roman"/>
          <w:sz w:val="24"/>
          <w:szCs w:val="24"/>
        </w:rPr>
      </w:pPr>
      <w:r w:rsidRPr="35C1C7C1">
        <w:rPr>
          <w:rFonts w:ascii="Times New Roman" w:hAnsi="Times New Roman" w:cs="Times New Roman"/>
          <w:sz w:val="24"/>
          <w:szCs w:val="24"/>
        </w:rPr>
        <w:t>Preliminary</w:t>
      </w:r>
      <w:r w:rsidR="008B141A">
        <w:rPr>
          <w:rFonts w:ascii="Times New Roman" w:hAnsi="Times New Roman" w:cs="Times New Roman"/>
          <w:sz w:val="24"/>
          <w:szCs w:val="24"/>
        </w:rPr>
        <w:t xml:space="preserve">, </w:t>
      </w:r>
      <w:r w:rsidR="000F1B9F">
        <w:rPr>
          <w:rFonts w:ascii="Times New Roman" w:hAnsi="Times New Roman" w:cs="Times New Roman"/>
          <w:sz w:val="24"/>
          <w:szCs w:val="24"/>
        </w:rPr>
        <w:t>February</w:t>
      </w:r>
      <w:r w:rsidRPr="35C1C7C1">
        <w:rPr>
          <w:rFonts w:ascii="Times New Roman" w:hAnsi="Times New Roman" w:cs="Times New Roman"/>
          <w:sz w:val="24"/>
          <w:szCs w:val="24"/>
        </w:rPr>
        <w:t xml:space="preserve"> 2022 </w:t>
      </w:r>
    </w:p>
    <w:p w14:paraId="5E26ACE2" w14:textId="77777777" w:rsidR="00D2087D" w:rsidRPr="007B7457" w:rsidRDefault="00D2087D" w:rsidP="0091622A">
      <w:pPr>
        <w:spacing w:line="360" w:lineRule="auto"/>
        <w:jc w:val="center"/>
        <w:rPr>
          <w:rFonts w:ascii="Times New Roman" w:hAnsi="Times New Roman" w:cs="Times New Roman"/>
          <w:b/>
          <w:color w:val="222222"/>
          <w:sz w:val="24"/>
          <w:shd w:val="clear" w:color="auto" w:fill="FFFFFF"/>
        </w:rPr>
      </w:pPr>
      <w:r w:rsidRPr="007B7457">
        <w:rPr>
          <w:rFonts w:ascii="Times New Roman" w:hAnsi="Times New Roman" w:cs="Times New Roman"/>
          <w:b/>
          <w:color w:val="222222"/>
          <w:sz w:val="24"/>
          <w:shd w:val="clear" w:color="auto" w:fill="FFFFFF"/>
        </w:rPr>
        <w:t xml:space="preserve">A Two Covid-19 Years Quartile Comparison of Official with Excess Mortality: </w:t>
      </w:r>
    </w:p>
    <w:p w14:paraId="57140F60" w14:textId="4A715EA2" w:rsidR="00D2087D" w:rsidRPr="007B7457" w:rsidRDefault="00F1044F" w:rsidP="0091622A">
      <w:pPr>
        <w:spacing w:line="360" w:lineRule="auto"/>
        <w:jc w:val="center"/>
        <w:rPr>
          <w:rFonts w:ascii="Times New Roman" w:hAnsi="Times New Roman" w:cs="Times New Roman"/>
          <w:b/>
          <w:color w:val="222222"/>
          <w:sz w:val="24"/>
          <w:shd w:val="clear" w:color="auto" w:fill="FFFFFF"/>
        </w:rPr>
      </w:pPr>
      <w:r>
        <w:rPr>
          <w:rFonts w:ascii="Times New Roman" w:hAnsi="Times New Roman" w:cs="Times New Roman"/>
          <w:b/>
          <w:color w:val="222222"/>
          <w:sz w:val="24"/>
          <w:shd w:val="clear" w:color="auto" w:fill="FFFFFF"/>
        </w:rPr>
        <w:t xml:space="preserve">Governance and the </w:t>
      </w:r>
      <w:r w:rsidR="00383E06">
        <w:rPr>
          <w:rFonts w:ascii="Times New Roman" w:hAnsi="Times New Roman" w:cs="Times New Roman"/>
          <w:b/>
          <w:color w:val="222222"/>
          <w:sz w:val="24"/>
          <w:shd w:val="clear" w:color="auto" w:fill="FFFFFF"/>
        </w:rPr>
        <w:t>Impact</w:t>
      </w:r>
      <w:r w:rsidR="00D2087D" w:rsidRPr="007B7457">
        <w:rPr>
          <w:rFonts w:ascii="Times New Roman" w:hAnsi="Times New Roman" w:cs="Times New Roman"/>
          <w:b/>
          <w:color w:val="222222"/>
          <w:sz w:val="24"/>
          <w:shd w:val="clear" w:color="auto" w:fill="FFFFFF"/>
        </w:rPr>
        <w:t xml:space="preserve"> of Vaccines</w:t>
      </w:r>
    </w:p>
    <w:p w14:paraId="042B5B95" w14:textId="295FCFC4" w:rsidR="00C95861" w:rsidRPr="00D7451B" w:rsidRDefault="00C95861" w:rsidP="000038CE">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by</w:t>
      </w:r>
    </w:p>
    <w:p w14:paraId="4CE2A695" w14:textId="5BB2539E" w:rsidR="0026235A" w:rsidRDefault="20F5E4B7" w:rsidP="0091622A">
      <w:pPr>
        <w:pStyle w:val="NoSpacing"/>
        <w:spacing w:line="360" w:lineRule="auto"/>
        <w:jc w:val="center"/>
        <w:rPr>
          <w:ins w:id="0" w:author="Nair-Desai, Sameer" w:date="2022-02-12T20:24:00Z"/>
        </w:rPr>
      </w:pPr>
      <w:r w:rsidRPr="00D7451B">
        <w:rPr>
          <w:rFonts w:ascii="Times New Roman" w:hAnsi="Times New Roman" w:cs="Times New Roman"/>
          <w:sz w:val="24"/>
          <w:szCs w:val="24"/>
        </w:rPr>
        <w:t xml:space="preserve">Joshua </w:t>
      </w:r>
      <w:proofErr w:type="spellStart"/>
      <w:r w:rsidRPr="00D7451B">
        <w:rPr>
          <w:rFonts w:ascii="Times New Roman" w:hAnsi="Times New Roman" w:cs="Times New Roman"/>
          <w:sz w:val="24"/>
          <w:szCs w:val="24"/>
        </w:rPr>
        <w:t>Aizenman</w:t>
      </w:r>
      <w:proofErr w:type="spellEnd"/>
      <w:r w:rsidRPr="00D7451B">
        <w:rPr>
          <w:rFonts w:ascii="Times New Roman" w:hAnsi="Times New Roman" w:cs="Times New Roman"/>
          <w:sz w:val="24"/>
          <w:szCs w:val="24"/>
        </w:rPr>
        <w:t xml:space="preserve">, Alex Cukierman, </w:t>
      </w:r>
      <w:proofErr w:type="spellStart"/>
      <w:r w:rsidRPr="00D7451B">
        <w:rPr>
          <w:rFonts w:ascii="Times New Roman" w:hAnsi="Times New Roman" w:cs="Times New Roman"/>
          <w:sz w:val="24"/>
          <w:szCs w:val="24"/>
        </w:rPr>
        <w:t>Yothin</w:t>
      </w:r>
      <w:proofErr w:type="spellEnd"/>
      <w:r w:rsidRPr="00D7451B">
        <w:rPr>
          <w:rFonts w:ascii="Times New Roman" w:hAnsi="Times New Roman" w:cs="Times New Roman"/>
          <w:sz w:val="24"/>
          <w:szCs w:val="24"/>
        </w:rPr>
        <w:t xml:space="preserve"> </w:t>
      </w:r>
      <w:proofErr w:type="spellStart"/>
      <w:r w:rsidRPr="00D7451B">
        <w:rPr>
          <w:rFonts w:ascii="Times New Roman" w:hAnsi="Times New Roman" w:cs="Times New Roman"/>
          <w:sz w:val="24"/>
          <w:szCs w:val="24"/>
        </w:rPr>
        <w:t>Jinjarak</w:t>
      </w:r>
      <w:proofErr w:type="spellEnd"/>
      <w:r w:rsidR="00D10359" w:rsidRPr="00D7451B">
        <w:rPr>
          <w:rFonts w:ascii="Times New Roman" w:hAnsi="Times New Roman" w:cs="Times New Roman"/>
          <w:sz w:val="24"/>
          <w:szCs w:val="24"/>
        </w:rPr>
        <w:t>,</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Sameer </w:t>
      </w:r>
      <w:r w:rsidR="00540AD6" w:rsidRPr="00D7451B">
        <w:rPr>
          <w:rFonts w:ascii="Times New Roman" w:hAnsi="Times New Roman" w:cs="Times New Roman"/>
          <w:color w:val="202124"/>
          <w:sz w:val="24"/>
          <w:szCs w:val="24"/>
          <w:shd w:val="clear" w:color="auto" w:fill="FFFFFF"/>
        </w:rPr>
        <w:t>Nair-Desai,</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and </w:t>
      </w:r>
      <w:proofErr w:type="spellStart"/>
      <w:r w:rsidRPr="00D7451B">
        <w:rPr>
          <w:rFonts w:ascii="Times New Roman" w:hAnsi="Times New Roman" w:cs="Times New Roman"/>
          <w:sz w:val="24"/>
          <w:szCs w:val="24"/>
        </w:rPr>
        <w:t>Weining</w:t>
      </w:r>
      <w:proofErr w:type="spellEnd"/>
      <w:r w:rsidRPr="00D7451B">
        <w:rPr>
          <w:rFonts w:ascii="Times New Roman" w:hAnsi="Times New Roman" w:cs="Times New Roman"/>
          <w:sz w:val="24"/>
          <w:szCs w:val="24"/>
        </w:rPr>
        <w:t xml:space="preserve"> Xin</w:t>
      </w:r>
      <w:r w:rsidR="000038CE">
        <w:rPr>
          <w:rStyle w:val="FootnoteReference"/>
          <w:rFonts w:ascii="Times New Roman" w:hAnsi="Times New Roman" w:cs="Times New Roman"/>
          <w:sz w:val="24"/>
          <w:szCs w:val="24"/>
        </w:rPr>
        <w:footnoteReference w:customMarkFollows="1" w:id="1"/>
        <w:t>*</w:t>
      </w:r>
    </w:p>
    <w:p w14:paraId="633EA954" w14:textId="77777777" w:rsidR="004E11E9" w:rsidRPr="00B27FD8" w:rsidRDefault="004E11E9" w:rsidP="0091622A">
      <w:pPr>
        <w:pStyle w:val="NoSpacing"/>
        <w:spacing w:line="360" w:lineRule="auto"/>
        <w:jc w:val="center"/>
        <w:rPr>
          <w:rFonts w:ascii="Times New Roman" w:hAnsi="Times New Roman" w:cs="Times New Roman"/>
          <w:sz w:val="24"/>
          <w:szCs w:val="24"/>
        </w:rPr>
      </w:pPr>
    </w:p>
    <w:p w14:paraId="4C94C263" w14:textId="2E1D8735" w:rsidR="000F1B9F" w:rsidRPr="00B27FD8" w:rsidRDefault="000F1B9F" w:rsidP="0091622A">
      <w:pPr>
        <w:pStyle w:val="NoSpacing"/>
        <w:spacing w:line="360" w:lineRule="auto"/>
        <w:jc w:val="center"/>
        <w:rPr>
          <w:rFonts w:ascii="Times New Roman" w:hAnsi="Times New Roman" w:cs="Times New Roman"/>
          <w:sz w:val="24"/>
          <w:szCs w:val="24"/>
        </w:rPr>
      </w:pPr>
      <w:r w:rsidRPr="00B27FD8">
        <w:rPr>
          <w:rFonts w:ascii="Times New Roman" w:hAnsi="Times New Roman" w:cs="Times New Roman"/>
          <w:sz w:val="24"/>
          <w:szCs w:val="24"/>
        </w:rPr>
        <w:t>Abstract</w:t>
      </w:r>
    </w:p>
    <w:p w14:paraId="40857D84" w14:textId="7DEFAC01" w:rsidR="0026235A" w:rsidDel="004E11E9" w:rsidRDefault="0026235A" w:rsidP="004E11E9">
      <w:pPr>
        <w:autoSpaceDE w:val="0"/>
        <w:autoSpaceDN w:val="0"/>
        <w:adjustRightInd w:val="0"/>
        <w:spacing w:after="0" w:line="360" w:lineRule="auto"/>
        <w:rPr>
          <w:del w:id="62" w:author="Nair-Desai, Sameer" w:date="2022-02-12T20:33:00Z"/>
          <w:rFonts w:ascii="Times New Roman" w:eastAsia="Calibri" w:hAnsi="Times New Roman" w:cs="Times New Roman"/>
          <w:color w:val="000000" w:themeColor="text1"/>
          <w:sz w:val="24"/>
          <w:szCs w:val="24"/>
        </w:rPr>
      </w:pPr>
      <w:r w:rsidRPr="006A2795">
        <w:rPr>
          <w:rFonts w:ascii="Times New Roman" w:hAnsi="Times New Roman" w:cs="Times New Roman"/>
          <w:sz w:val="24"/>
          <w:szCs w:val="24"/>
          <w:shd w:val="clear" w:color="auto" w:fill="FCFCFC"/>
        </w:rPr>
        <w:t>We evaluate the quartile ranking of countries</w:t>
      </w:r>
      <w:r w:rsidR="0036768F" w:rsidRPr="006A2795">
        <w:rPr>
          <w:rFonts w:ascii="Times New Roman" w:hAnsi="Times New Roman" w:cs="Times New Roman"/>
          <w:sz w:val="24"/>
          <w:szCs w:val="24"/>
          <w:shd w:val="clear" w:color="auto" w:fill="FCFCFC"/>
        </w:rPr>
        <w:t xml:space="preserve"> during the </w:t>
      </w:r>
      <w:r w:rsidR="00525E77" w:rsidRPr="006A2795">
        <w:rPr>
          <w:rFonts w:ascii="Times New Roman" w:hAnsi="Times New Roman" w:cs="Times New Roman"/>
          <w:sz w:val="24"/>
          <w:szCs w:val="24"/>
          <w:shd w:val="clear" w:color="auto" w:fill="FCFCFC"/>
        </w:rPr>
        <w:t>Covid</w:t>
      </w:r>
      <w:r w:rsidR="0036768F" w:rsidRPr="006A2795">
        <w:rPr>
          <w:rFonts w:ascii="Times New Roman" w:hAnsi="Times New Roman" w:cs="Times New Roman"/>
          <w:sz w:val="24"/>
          <w:szCs w:val="24"/>
          <w:shd w:val="clear" w:color="auto" w:fill="FCFCFC"/>
        </w:rPr>
        <w:t>-19 pandemic</w:t>
      </w:r>
      <w:r w:rsidRPr="006A2795">
        <w:rPr>
          <w:rFonts w:ascii="Times New Roman" w:hAnsi="Times New Roman" w:cs="Times New Roman"/>
          <w:sz w:val="24"/>
          <w:szCs w:val="24"/>
          <w:shd w:val="clear" w:color="auto" w:fill="FCFCFC"/>
        </w:rPr>
        <w:t xml:space="preserve"> using both </w:t>
      </w:r>
      <w:r w:rsidR="00520DBA" w:rsidRPr="006A2795">
        <w:rPr>
          <w:rFonts w:ascii="Times New Roman" w:hAnsi="Times New Roman" w:cs="Times New Roman"/>
          <w:sz w:val="24"/>
          <w:szCs w:val="24"/>
          <w:shd w:val="clear" w:color="auto" w:fill="FCFCFC"/>
        </w:rPr>
        <w:t xml:space="preserve">official </w:t>
      </w:r>
      <w:ins w:id="63" w:author="Alex Cukierman" w:date="2022-02-09T20:17:00Z">
        <w:r w:rsidR="002E5803" w:rsidRPr="006A2795">
          <w:rPr>
            <w:rFonts w:ascii="Times New Roman" w:hAnsi="Times New Roman" w:cs="Times New Roman"/>
            <w:sz w:val="24"/>
            <w:szCs w:val="24"/>
            <w:shd w:val="clear" w:color="auto" w:fill="FCFCFC"/>
          </w:rPr>
          <w:t>(i.e.</w:t>
        </w:r>
      </w:ins>
      <w:r w:rsidR="00D6752C" w:rsidRPr="006A2795">
        <w:rPr>
          <w:rFonts w:ascii="Times New Roman" w:hAnsi="Times New Roman" w:cs="Times New Roman"/>
          <w:sz w:val="24"/>
          <w:szCs w:val="24"/>
          <w:shd w:val="clear" w:color="auto" w:fill="FCFCFC"/>
        </w:rPr>
        <w:t xml:space="preserve">, </w:t>
      </w:r>
      <w:r w:rsidR="00BE3CC1" w:rsidRPr="006A2795">
        <w:rPr>
          <w:rFonts w:ascii="Times New Roman" w:hAnsi="Times New Roman" w:cs="Times New Roman"/>
          <w:sz w:val="24"/>
          <w:szCs w:val="24"/>
          <w:shd w:val="clear" w:color="auto" w:fill="FCFCFC"/>
        </w:rPr>
        <w:t>con</w:t>
      </w:r>
      <w:r w:rsidR="00ED7300" w:rsidRPr="006A2795">
        <w:rPr>
          <w:rFonts w:ascii="Times New Roman" w:hAnsi="Times New Roman" w:cs="Times New Roman"/>
          <w:sz w:val="24"/>
          <w:szCs w:val="24"/>
          <w:shd w:val="clear" w:color="auto" w:fill="FCFCFC"/>
        </w:rPr>
        <w:t>firmed</w:t>
      </w:r>
      <w:r w:rsidR="00386E3F" w:rsidRPr="006A2795">
        <w:rPr>
          <w:rFonts w:ascii="Times New Roman" w:hAnsi="Times New Roman" w:cs="Times New Roman"/>
          <w:sz w:val="24"/>
          <w:szCs w:val="24"/>
          <w:shd w:val="clear" w:color="auto" w:fill="FCFCFC"/>
        </w:rPr>
        <w:t xml:space="preserve">) </w:t>
      </w:r>
      <w:del w:id="64" w:author="Nair-Desai, Sameer" w:date="2022-02-12T20:25:00Z">
        <w:r w:rsidR="00525E77" w:rsidRPr="006A2795" w:rsidDel="004E11E9">
          <w:rPr>
            <w:rFonts w:ascii="Times New Roman" w:hAnsi="Times New Roman" w:cs="Times New Roman"/>
            <w:sz w:val="24"/>
            <w:szCs w:val="24"/>
            <w:shd w:val="clear" w:color="auto" w:fill="FCFCFC"/>
          </w:rPr>
          <w:delText>Covid</w:delText>
        </w:r>
        <w:r w:rsidRPr="006A2795" w:rsidDel="004E11E9">
          <w:rPr>
            <w:rFonts w:ascii="Times New Roman" w:hAnsi="Times New Roman" w:cs="Times New Roman"/>
            <w:sz w:val="24"/>
            <w:szCs w:val="24"/>
            <w:shd w:val="clear" w:color="auto" w:fill="FCFCFC"/>
          </w:rPr>
          <w:delText xml:space="preserve">-19 </w:delText>
        </w:r>
      </w:del>
      <w:r w:rsidRPr="006A2795">
        <w:rPr>
          <w:rFonts w:ascii="Times New Roman" w:hAnsi="Times New Roman" w:cs="Times New Roman"/>
          <w:sz w:val="24"/>
          <w:szCs w:val="24"/>
          <w:shd w:val="clear" w:color="auto" w:fill="FCFCFC"/>
        </w:rPr>
        <w:t xml:space="preserve">and excess mortality data. </w:t>
      </w:r>
      <w:del w:id="65" w:author="Nair-Desai, Sameer" w:date="2022-02-12T20:24:00Z">
        <w:r w:rsidRPr="006A2795" w:rsidDel="004E11E9">
          <w:rPr>
            <w:rFonts w:ascii="Times New Roman" w:hAnsi="Times New Roman" w:cs="Times New Roman"/>
            <w:sz w:val="24"/>
            <w:szCs w:val="24"/>
            <w:shd w:val="clear" w:color="auto" w:fill="FCFCFC"/>
          </w:rPr>
          <w:delText xml:space="preserve"> </w:delText>
        </w:r>
      </w:del>
      <w:r w:rsidRPr="006A2795">
        <w:rPr>
          <w:rFonts w:ascii="Times New Roman" w:hAnsi="Times New Roman" w:cs="Times New Roman"/>
          <w:sz w:val="24"/>
          <w:szCs w:val="24"/>
          <w:shd w:val="clear" w:color="auto" w:fill="FCFCFC"/>
        </w:rPr>
        <w:t>Contrasting countries</w:t>
      </w:r>
      <w:ins w:id="66" w:author="Nair-Desai, Sameer" w:date="2022-02-12T20:25:00Z">
        <w:r w:rsidR="004E11E9">
          <w:rPr>
            <w:rFonts w:ascii="Times New Roman" w:hAnsi="Times New Roman" w:cs="Times New Roman"/>
            <w:sz w:val="24"/>
            <w:szCs w:val="24"/>
            <w:shd w:val="clear" w:color="auto" w:fill="FCFCFC"/>
          </w:rPr>
          <w:t>’</w:t>
        </w:r>
      </w:ins>
      <w:r w:rsidRPr="006A2795">
        <w:rPr>
          <w:rFonts w:ascii="Times New Roman" w:hAnsi="Times New Roman" w:cs="Times New Roman"/>
          <w:sz w:val="24"/>
          <w:szCs w:val="24"/>
          <w:shd w:val="clear" w:color="auto" w:fill="FCFCFC"/>
        </w:rPr>
        <w:t xml:space="preserve"> ranking</w:t>
      </w:r>
      <w:ins w:id="67" w:author="Nair-Desai, Sameer" w:date="2022-02-12T20:25:00Z">
        <w:r w:rsidR="004E11E9">
          <w:rPr>
            <w:rFonts w:ascii="Times New Roman" w:hAnsi="Times New Roman" w:cs="Times New Roman"/>
            <w:sz w:val="24"/>
            <w:szCs w:val="24"/>
            <w:shd w:val="clear" w:color="auto" w:fill="FCFCFC"/>
          </w:rPr>
          <w:t>s</w:t>
        </w:r>
      </w:ins>
      <w:r w:rsidRPr="006A2795">
        <w:rPr>
          <w:rFonts w:ascii="Times New Roman" w:hAnsi="Times New Roman" w:cs="Times New Roman"/>
          <w:sz w:val="24"/>
          <w:szCs w:val="24"/>
          <w:shd w:val="clear" w:color="auto" w:fill="FCFCFC"/>
        </w:rPr>
        <w:t xml:space="preserve"> using these two data sources reveal</w:t>
      </w:r>
      <w:del w:id="68" w:author="Alex Cukierman" w:date="2022-02-10T07:52:00Z">
        <w:r w:rsidRPr="006A2795" w:rsidDel="00757602">
          <w:rPr>
            <w:rFonts w:ascii="Times New Roman" w:hAnsi="Times New Roman" w:cs="Times New Roman"/>
            <w:sz w:val="24"/>
            <w:szCs w:val="24"/>
            <w:shd w:val="clear" w:color="auto" w:fill="FCFCFC"/>
          </w:rPr>
          <w:delText>s</w:delText>
        </w:r>
      </w:del>
      <w:r w:rsidRPr="006A2795">
        <w:rPr>
          <w:rFonts w:ascii="Times New Roman" w:hAnsi="Times New Roman" w:cs="Times New Roman"/>
          <w:sz w:val="24"/>
          <w:szCs w:val="24"/>
          <w:shd w:val="clear" w:color="auto" w:fill="FCFCFC"/>
        </w:rPr>
        <w:t xml:space="preserve"> sharp and systematic </w:t>
      </w:r>
      <w:r w:rsidR="0036768F" w:rsidRPr="006A2795">
        <w:rPr>
          <w:rFonts w:ascii="Times New Roman" w:hAnsi="Times New Roman" w:cs="Times New Roman"/>
          <w:sz w:val="24"/>
          <w:szCs w:val="24"/>
          <w:shd w:val="clear" w:color="auto" w:fill="FCFCFC"/>
        </w:rPr>
        <w:t>differences</w:t>
      </w:r>
      <w:r w:rsidRPr="006A2795">
        <w:rPr>
          <w:rFonts w:ascii="Times New Roman" w:hAnsi="Times New Roman" w:cs="Times New Roman"/>
          <w:sz w:val="24"/>
          <w:szCs w:val="24"/>
          <w:shd w:val="clear" w:color="auto" w:fill="FCFCFC"/>
        </w:rPr>
        <w:t xml:space="preserve">. While higher GDP per capita is associated with </w:t>
      </w:r>
      <w:r w:rsidR="0036768F" w:rsidRPr="006A2795">
        <w:rPr>
          <w:rFonts w:ascii="Times New Roman" w:hAnsi="Times New Roman" w:cs="Times New Roman"/>
          <w:sz w:val="24"/>
          <w:szCs w:val="24"/>
          <w:shd w:val="clear" w:color="auto" w:fill="FCFCFC"/>
        </w:rPr>
        <w:t xml:space="preserve">a </w:t>
      </w:r>
      <w:r w:rsidRPr="006A2795">
        <w:rPr>
          <w:rFonts w:ascii="Times New Roman" w:hAnsi="Times New Roman" w:cs="Times New Roman"/>
          <w:sz w:val="24"/>
          <w:szCs w:val="24"/>
          <w:shd w:val="clear" w:color="auto" w:fill="FCFCFC"/>
        </w:rPr>
        <w:t xml:space="preserve">worse mortality ranking </w:t>
      </w:r>
      <w:r w:rsidR="0036768F" w:rsidRPr="006A2795">
        <w:rPr>
          <w:rFonts w:ascii="Times New Roman" w:hAnsi="Times New Roman" w:cs="Times New Roman"/>
          <w:sz w:val="24"/>
          <w:szCs w:val="24"/>
          <w:shd w:val="clear" w:color="auto" w:fill="FCFCFC"/>
        </w:rPr>
        <w:t xml:space="preserve">when </w:t>
      </w:r>
      <w:r w:rsidRPr="006A2795">
        <w:rPr>
          <w:rFonts w:ascii="Times New Roman" w:hAnsi="Times New Roman" w:cs="Times New Roman"/>
          <w:sz w:val="24"/>
          <w:szCs w:val="24"/>
          <w:shd w:val="clear" w:color="auto" w:fill="FCFCFC"/>
        </w:rPr>
        <w:t>using</w:t>
      </w:r>
      <w:del w:id="69" w:author="Alex Cukierman" w:date="2022-02-06T20:52:00Z">
        <w:r w:rsidRPr="006A2795" w:rsidDel="00F1044F">
          <w:rPr>
            <w:rFonts w:ascii="Times New Roman" w:hAnsi="Times New Roman" w:cs="Times New Roman"/>
            <w:sz w:val="24"/>
            <w:szCs w:val="24"/>
            <w:shd w:val="clear" w:color="auto" w:fill="FCFCFC"/>
          </w:rPr>
          <w:delText xml:space="preserve"> the</w:delText>
        </w:r>
      </w:del>
      <w:r w:rsidRPr="006A2795">
        <w:rPr>
          <w:rFonts w:ascii="Times New Roman" w:hAnsi="Times New Roman" w:cs="Times New Roman"/>
          <w:sz w:val="24"/>
          <w:szCs w:val="24"/>
          <w:shd w:val="clear" w:color="auto" w:fill="FCFCFC"/>
        </w:rPr>
        <w:t xml:space="preserve"> </w:t>
      </w:r>
      <w:r w:rsidR="00520DBA" w:rsidRPr="006A2795">
        <w:rPr>
          <w:rFonts w:ascii="Times New Roman" w:hAnsi="Times New Roman" w:cs="Times New Roman"/>
          <w:sz w:val="24"/>
          <w:szCs w:val="24"/>
          <w:shd w:val="clear" w:color="auto" w:fill="FCFCFC"/>
        </w:rPr>
        <w:t>official</w:t>
      </w:r>
      <w:r w:rsidRPr="006A2795">
        <w:rPr>
          <w:rFonts w:ascii="Times New Roman" w:hAnsi="Times New Roman" w:cs="Times New Roman"/>
          <w:sz w:val="24"/>
          <w:szCs w:val="24"/>
          <w:shd w:val="clear" w:color="auto" w:fill="FCFCFC"/>
        </w:rPr>
        <w:t xml:space="preserve"> </w:t>
      </w:r>
      <w:r w:rsidR="00525E77" w:rsidRPr="006A2795">
        <w:rPr>
          <w:rFonts w:ascii="Times New Roman" w:hAnsi="Times New Roman" w:cs="Times New Roman"/>
          <w:sz w:val="24"/>
          <w:szCs w:val="24"/>
          <w:shd w:val="clear" w:color="auto" w:fill="FCFCFC"/>
        </w:rPr>
        <w:t>Covid</w:t>
      </w:r>
      <w:r w:rsidRPr="006A2795">
        <w:rPr>
          <w:rFonts w:ascii="Times New Roman" w:hAnsi="Times New Roman" w:cs="Times New Roman"/>
          <w:sz w:val="24"/>
          <w:szCs w:val="24"/>
          <w:shd w:val="clear" w:color="auto" w:fill="FCFCFC"/>
        </w:rPr>
        <w:t>-19 mortality, there is no</w:t>
      </w:r>
      <w:del w:id="70" w:author="Alex Cukierman" w:date="2022-02-06T20:53:00Z">
        <w:r w:rsidR="0036768F" w:rsidRPr="006A2795" w:rsidDel="00F1044F">
          <w:rPr>
            <w:rFonts w:ascii="Times New Roman" w:hAnsi="Times New Roman" w:cs="Times New Roman"/>
            <w:sz w:val="24"/>
            <w:szCs w:val="24"/>
            <w:shd w:val="clear" w:color="auto" w:fill="FCFCFC"/>
          </w:rPr>
          <w:delText>t</w:delText>
        </w:r>
      </w:del>
      <w:r w:rsidRPr="006A2795">
        <w:rPr>
          <w:rFonts w:ascii="Times New Roman" w:hAnsi="Times New Roman" w:cs="Times New Roman"/>
          <w:sz w:val="24"/>
          <w:szCs w:val="24"/>
          <w:shd w:val="clear" w:color="auto" w:fill="FCFCFC"/>
        </w:rPr>
        <w:t xml:space="preserve"> such </w:t>
      </w:r>
      <w:del w:id="71" w:author="Alex Cukierman" w:date="2022-02-06T20:53:00Z">
        <w:r w:rsidRPr="006A2795" w:rsidDel="00F1044F">
          <w:rPr>
            <w:rFonts w:ascii="Times New Roman" w:hAnsi="Times New Roman" w:cs="Times New Roman"/>
            <w:sz w:val="24"/>
            <w:szCs w:val="24"/>
            <w:shd w:val="clear" w:color="auto" w:fill="FCFCFC"/>
          </w:rPr>
          <w:delText xml:space="preserve">a </w:delText>
        </w:r>
      </w:del>
      <w:r w:rsidRPr="006A2795">
        <w:rPr>
          <w:rFonts w:ascii="Times New Roman" w:hAnsi="Times New Roman" w:cs="Times New Roman"/>
          <w:sz w:val="24"/>
          <w:szCs w:val="24"/>
          <w:shd w:val="clear" w:color="auto" w:fill="FCFCFC"/>
        </w:rPr>
        <w:t xml:space="preserve">sharp association </w:t>
      </w:r>
      <w:del w:id="72" w:author="Nair-Desai, Sameer" w:date="2022-02-12T20:25:00Z">
        <w:r w:rsidRPr="006A2795" w:rsidDel="004E11E9">
          <w:rPr>
            <w:rFonts w:ascii="Times New Roman" w:hAnsi="Times New Roman" w:cs="Times New Roman"/>
            <w:sz w:val="24"/>
            <w:szCs w:val="24"/>
            <w:shd w:val="clear" w:color="auto" w:fill="FCFCFC"/>
          </w:rPr>
          <w:delText>in the</w:delText>
        </w:r>
      </w:del>
      <w:ins w:id="73" w:author="Nair-Desai, Sameer" w:date="2022-02-12T20:25:00Z">
        <w:r w:rsidR="004E11E9">
          <w:rPr>
            <w:rFonts w:ascii="Times New Roman" w:hAnsi="Times New Roman" w:cs="Times New Roman"/>
            <w:sz w:val="24"/>
            <w:szCs w:val="24"/>
            <w:shd w:val="clear" w:color="auto" w:fill="FCFCFC"/>
          </w:rPr>
          <w:t>when using</w:t>
        </w:r>
      </w:ins>
      <w:r w:rsidRPr="006A2795">
        <w:rPr>
          <w:rFonts w:ascii="Times New Roman" w:hAnsi="Times New Roman" w:cs="Times New Roman"/>
          <w:sz w:val="24"/>
          <w:szCs w:val="24"/>
          <w:shd w:val="clear" w:color="auto" w:fill="FCFCFC"/>
        </w:rPr>
        <w:t xml:space="preserve"> excess mortality data.</w:t>
      </w:r>
      <w:del w:id="74" w:author="Nair-Desai, Sameer" w:date="2022-02-12T20:25:00Z">
        <w:r w:rsidRPr="006A2795" w:rsidDel="004E11E9">
          <w:rPr>
            <w:rFonts w:ascii="Times New Roman" w:hAnsi="Times New Roman" w:cs="Times New Roman"/>
            <w:sz w:val="24"/>
            <w:szCs w:val="24"/>
            <w:shd w:val="clear" w:color="auto" w:fill="FCFCFC"/>
          </w:rPr>
          <w:delText xml:space="preserve"> </w:delText>
        </w:r>
      </w:del>
      <w:r w:rsidRPr="006A2795">
        <w:rPr>
          <w:rFonts w:ascii="Times New Roman" w:hAnsi="Times New Roman" w:cs="Times New Roman"/>
          <w:sz w:val="24"/>
          <w:szCs w:val="24"/>
          <w:shd w:val="clear" w:color="auto" w:fill="FCFCFC"/>
        </w:rPr>
        <w:t xml:space="preserve"> </w:t>
      </w:r>
      <w:del w:id="75" w:author="Nair-Desai, Sameer" w:date="2022-02-12T20:29:00Z">
        <w:r w:rsidRPr="006A2795" w:rsidDel="004E11E9">
          <w:rPr>
            <w:rFonts w:ascii="Times New Roman" w:hAnsi="Times New Roman" w:cs="Times New Roman"/>
            <w:sz w:val="24"/>
            <w:szCs w:val="24"/>
            <w:shd w:val="clear" w:color="auto" w:fill="FCFCFC"/>
          </w:rPr>
          <w:delText xml:space="preserve">Similar observations apply to </w:delText>
        </w:r>
      </w:del>
      <w:ins w:id="76" w:author="Alex Cukierman" w:date="2022-02-09T20:17:00Z">
        <w:del w:id="77" w:author="Nair-Desai, Sameer" w:date="2022-02-12T20:29:00Z">
          <w:r w:rsidR="002E5803" w:rsidDel="004E11E9">
            <w:rPr>
              <w:rFonts w:ascii="Times New Roman" w:hAnsi="Times New Roman" w:cs="Times New Roman"/>
              <w:sz w:val="24"/>
              <w:szCs w:val="24"/>
              <w:shd w:val="clear" w:color="auto" w:fill="FCFCFC"/>
            </w:rPr>
            <w:delText>several</w:delText>
          </w:r>
        </w:del>
      </w:ins>
      <w:ins w:id="78" w:author="Alex Cukierman" w:date="2022-02-06T20:54:00Z">
        <w:del w:id="79" w:author="Nair-Desai, Sameer" w:date="2022-02-12T20:29:00Z">
          <w:r w:rsidR="00F1044F" w:rsidDel="004E11E9">
            <w:rPr>
              <w:rFonts w:ascii="Times New Roman" w:hAnsi="Times New Roman" w:cs="Times New Roman"/>
              <w:sz w:val="24"/>
              <w:szCs w:val="24"/>
              <w:shd w:val="clear" w:color="auto" w:fill="FCFCFC"/>
            </w:rPr>
            <w:delText xml:space="preserve"> </w:delText>
          </w:r>
        </w:del>
      </w:ins>
      <w:del w:id="80" w:author="Nair-Desai, Sameer" w:date="2022-02-12T20:29:00Z">
        <w:r w:rsidRPr="006A2795" w:rsidDel="004E11E9">
          <w:rPr>
            <w:rFonts w:ascii="Times New Roman" w:hAnsi="Times New Roman" w:cs="Times New Roman"/>
            <w:sz w:val="24"/>
            <w:szCs w:val="24"/>
            <w:shd w:val="clear" w:color="auto" w:fill="FCFCFC"/>
          </w:rPr>
          <w:delText xml:space="preserve">other variables. </w:delText>
        </w:r>
      </w:del>
      <w:ins w:id="81" w:author="Alex Cukierman" w:date="2022-02-10T08:05:00Z">
        <w:r w:rsidR="00DF1815" w:rsidRPr="006A2795">
          <w:rPr>
            <w:rFonts w:ascii="Times New Roman" w:hAnsi="Times New Roman" w:cs="Times New Roman"/>
            <w:sz w:val="24"/>
            <w:szCs w:val="24"/>
            <w:shd w:val="clear" w:color="auto" w:fill="FCFCFC"/>
          </w:rPr>
          <w:t xml:space="preserve">To </w:t>
        </w:r>
        <w:r w:rsidR="00DF1815">
          <w:rPr>
            <w:rFonts w:ascii="Times New Roman" w:hAnsi="Times New Roman" w:cs="Times New Roman"/>
            <w:sz w:val="24"/>
            <w:szCs w:val="24"/>
            <w:shd w:val="clear" w:color="auto" w:fill="FCFCFC"/>
          </w:rPr>
          <w:t>characterize th</w:t>
        </w:r>
      </w:ins>
      <w:ins w:id="82" w:author="Nair-Desai, Sameer" w:date="2022-02-12T20:26:00Z">
        <w:r w:rsidR="004E11E9">
          <w:rPr>
            <w:rFonts w:ascii="Times New Roman" w:hAnsi="Times New Roman" w:cs="Times New Roman"/>
            <w:sz w:val="24"/>
            <w:szCs w:val="24"/>
            <w:shd w:val="clear" w:color="auto" w:fill="FCFCFC"/>
          </w:rPr>
          <w:t>e</w:t>
        </w:r>
      </w:ins>
      <w:ins w:id="83" w:author="Alex Cukierman" w:date="2022-02-10T08:05:00Z">
        <w:del w:id="84" w:author="Nair-Desai, Sameer" w:date="2022-02-12T20:26:00Z">
          <w:r w:rsidR="00DF1815" w:rsidDel="004E11E9">
            <w:rPr>
              <w:rFonts w:ascii="Times New Roman" w:hAnsi="Times New Roman" w:cs="Times New Roman"/>
              <w:sz w:val="24"/>
              <w:szCs w:val="24"/>
              <w:shd w:val="clear" w:color="auto" w:fill="FCFCFC"/>
            </w:rPr>
            <w:delText>o</w:delText>
          </w:r>
        </w:del>
        <w:r w:rsidR="00DF1815">
          <w:rPr>
            <w:rFonts w:ascii="Times New Roman" w:hAnsi="Times New Roman" w:cs="Times New Roman"/>
            <w:sz w:val="24"/>
            <w:szCs w:val="24"/>
            <w:shd w:val="clear" w:color="auto" w:fill="FCFCFC"/>
          </w:rPr>
          <w:t>se difference</w:t>
        </w:r>
      </w:ins>
      <w:ins w:id="85" w:author="Yothin Jinjarak" w:date="2022-02-10T20:11:00Z">
        <w:r w:rsidR="00B85725">
          <w:rPr>
            <w:rFonts w:ascii="Times New Roman" w:hAnsi="Times New Roman" w:cs="Times New Roman"/>
            <w:sz w:val="24"/>
            <w:szCs w:val="24"/>
            <w:shd w:val="clear" w:color="auto" w:fill="FCFCFC"/>
          </w:rPr>
          <w:t>s</w:t>
        </w:r>
      </w:ins>
      <w:ins w:id="86" w:author="Alex Cukierman" w:date="2022-02-10T08:05:00Z">
        <w:r w:rsidR="00DF1815" w:rsidRPr="006A2795">
          <w:rPr>
            <w:rFonts w:ascii="Times New Roman" w:hAnsi="Times New Roman" w:cs="Times New Roman"/>
            <w:sz w:val="24"/>
            <w:szCs w:val="24"/>
            <w:shd w:val="clear" w:color="auto" w:fill="FCFCFC"/>
          </w:rPr>
          <w:t xml:space="preserve">, we </w:t>
        </w:r>
        <w:r w:rsidR="00DF1815">
          <w:rPr>
            <w:rFonts w:ascii="Times New Roman" w:hAnsi="Times New Roman" w:cs="Times New Roman"/>
            <w:sz w:val="24"/>
            <w:szCs w:val="24"/>
            <w:shd w:val="clear" w:color="auto" w:fill="FCFCFC"/>
          </w:rPr>
          <w:t>perform two sets of regressions</w:t>
        </w:r>
      </w:ins>
      <w:ins w:id="87" w:author="Nair-Desai, Sameer" w:date="2022-02-12T20:26:00Z">
        <w:r w:rsidR="004E11E9">
          <w:rPr>
            <w:rFonts w:ascii="Times New Roman" w:hAnsi="Times New Roman" w:cs="Times New Roman"/>
            <w:sz w:val="24"/>
            <w:szCs w:val="24"/>
            <w:shd w:val="clear" w:color="auto" w:fill="FCFCFC"/>
          </w:rPr>
          <w:t>,</w:t>
        </w:r>
      </w:ins>
      <w:ins w:id="88" w:author="Alex Cukierman" w:date="2022-02-10T08:05:00Z">
        <w:r w:rsidR="00DF1815">
          <w:rPr>
            <w:rFonts w:ascii="Times New Roman" w:hAnsi="Times New Roman" w:cs="Times New Roman"/>
            <w:sz w:val="24"/>
            <w:szCs w:val="24"/>
            <w:shd w:val="clear" w:color="auto" w:fill="FCFCFC"/>
          </w:rPr>
          <w:t xml:space="preserve"> in </w:t>
        </w:r>
        <w:del w:id="89" w:author="Nair-Desai, Sameer" w:date="2022-02-12T20:26:00Z">
          <w:r w:rsidR="00DF1815" w:rsidDel="004E11E9">
            <w:rPr>
              <w:rFonts w:ascii="Times New Roman" w:hAnsi="Times New Roman" w:cs="Times New Roman"/>
              <w:sz w:val="24"/>
              <w:szCs w:val="24"/>
              <w:shd w:val="clear" w:color="auto" w:fill="FCFCFC"/>
            </w:rPr>
            <w:delText xml:space="preserve">both of </w:delText>
          </w:r>
        </w:del>
        <w:r w:rsidR="00DF1815">
          <w:rPr>
            <w:rFonts w:ascii="Times New Roman" w:hAnsi="Times New Roman" w:cs="Times New Roman"/>
            <w:sz w:val="24"/>
            <w:szCs w:val="24"/>
            <w:shd w:val="clear" w:color="auto" w:fill="FCFCFC"/>
          </w:rPr>
          <w:t>which t</w:t>
        </w:r>
        <w:r w:rsidR="00DF1815" w:rsidRPr="006A2795">
          <w:rPr>
            <w:rFonts w:ascii="Times New Roman" w:hAnsi="Times New Roman" w:cs="Times New Roman"/>
            <w:sz w:val="24"/>
            <w:szCs w:val="24"/>
            <w:shd w:val="clear" w:color="auto" w:fill="FCFCFC"/>
          </w:rPr>
          <w:t xml:space="preserve">he ratio of </w:t>
        </w:r>
        <w:r w:rsidR="00DF1815" w:rsidRPr="006A2795">
          <w:rPr>
            <w:rFonts w:ascii="Times New Roman" w:eastAsia="Calibri" w:hAnsi="Times New Roman" w:cs="Times New Roman"/>
            <w:color w:val="000000" w:themeColor="text1"/>
            <w:sz w:val="24"/>
            <w:szCs w:val="24"/>
          </w:rPr>
          <w:t>Cumulative Excess</w:t>
        </w:r>
        <w:r w:rsidR="00DF1815">
          <w:rPr>
            <w:rFonts w:ascii="Times New Roman" w:eastAsia="Calibri" w:hAnsi="Times New Roman" w:cs="Times New Roman"/>
            <w:color w:val="000000" w:themeColor="text1"/>
            <w:sz w:val="24"/>
            <w:szCs w:val="24"/>
          </w:rPr>
          <w:t xml:space="preserve"> to </w:t>
        </w:r>
        <w:r w:rsidR="00DF1815" w:rsidRPr="006A2795">
          <w:rPr>
            <w:rFonts w:ascii="Times New Roman" w:eastAsia="Calibri" w:hAnsi="Times New Roman" w:cs="Times New Roman"/>
            <w:color w:val="000000" w:themeColor="text1"/>
            <w:sz w:val="24"/>
            <w:szCs w:val="24"/>
          </w:rPr>
          <w:t xml:space="preserve">Official Covid-19 mortalities </w:t>
        </w:r>
        <w:r w:rsidR="00DF1815">
          <w:rPr>
            <w:rFonts w:ascii="Times New Roman" w:eastAsia="Calibri" w:hAnsi="Times New Roman" w:cs="Times New Roman"/>
            <w:color w:val="000000" w:themeColor="text1"/>
            <w:sz w:val="24"/>
            <w:szCs w:val="24"/>
          </w:rPr>
          <w:t xml:space="preserve">(E/O) </w:t>
        </w:r>
        <w:del w:id="90" w:author="Nair-Desai, Sameer" w:date="2022-02-12T20:28:00Z">
          <w:r w:rsidR="00DF1815" w:rsidDel="004E11E9">
            <w:rPr>
              <w:rFonts w:ascii="Times New Roman" w:eastAsia="Calibri" w:hAnsi="Times New Roman" w:cs="Times New Roman"/>
              <w:color w:val="000000" w:themeColor="text1"/>
              <w:sz w:val="24"/>
              <w:szCs w:val="24"/>
            </w:rPr>
            <w:delText>over</w:delText>
          </w:r>
          <w:r w:rsidR="00DF1815" w:rsidRPr="006A2795" w:rsidDel="004E11E9">
            <w:rPr>
              <w:rFonts w:ascii="Times New Roman" w:eastAsia="Calibri" w:hAnsi="Times New Roman" w:cs="Times New Roman"/>
              <w:color w:val="000000" w:themeColor="text1"/>
              <w:sz w:val="24"/>
              <w:szCs w:val="24"/>
            </w:rPr>
            <w:delText xml:space="preserve"> 165 countries at the end</w:delText>
          </w:r>
        </w:del>
        <w:del w:id="91" w:author="Nair-Desai, Sameer" w:date="2022-02-12T20:26:00Z">
          <w:r w:rsidR="00DF1815" w:rsidDel="004E11E9">
            <w:rPr>
              <w:rFonts w:ascii="Times New Roman" w:eastAsia="Calibri" w:hAnsi="Times New Roman" w:cs="Times New Roman"/>
              <w:color w:val="000000" w:themeColor="text1"/>
              <w:sz w:val="24"/>
              <w:szCs w:val="24"/>
            </w:rPr>
            <w:delText>s</w:delText>
          </w:r>
        </w:del>
        <w:del w:id="92" w:author="Nair-Desai, Sameer" w:date="2022-02-12T20:28:00Z">
          <w:r w:rsidR="00DF1815" w:rsidRPr="006A2795" w:rsidDel="004E11E9">
            <w:rPr>
              <w:rFonts w:ascii="Times New Roman" w:eastAsia="Calibri" w:hAnsi="Times New Roman" w:cs="Times New Roman"/>
              <w:color w:val="000000" w:themeColor="text1"/>
              <w:sz w:val="24"/>
              <w:szCs w:val="24"/>
            </w:rPr>
            <w:delText xml:space="preserve"> of 2020 and</w:delText>
          </w:r>
          <w:r w:rsidR="00DF1815" w:rsidDel="004E11E9">
            <w:rPr>
              <w:rFonts w:ascii="Times New Roman" w:eastAsia="Calibri" w:hAnsi="Times New Roman" w:cs="Times New Roman"/>
              <w:color w:val="000000" w:themeColor="text1"/>
              <w:sz w:val="24"/>
              <w:szCs w:val="24"/>
            </w:rPr>
            <w:delText xml:space="preserve"> 2021 </w:delText>
          </w:r>
        </w:del>
        <w:r w:rsidR="00DF1815">
          <w:rPr>
            <w:rFonts w:ascii="Times New Roman" w:eastAsia="Calibri" w:hAnsi="Times New Roman" w:cs="Times New Roman"/>
            <w:color w:val="000000" w:themeColor="text1"/>
            <w:sz w:val="24"/>
            <w:szCs w:val="24"/>
          </w:rPr>
          <w:t xml:space="preserve">is regressed on a </w:t>
        </w:r>
        <w:del w:id="93" w:author="Nair-Desai, Sameer" w:date="2022-02-12T20:26:00Z">
          <w:r w:rsidR="00DF1815" w:rsidDel="004E11E9">
            <w:rPr>
              <w:rFonts w:ascii="Times New Roman" w:eastAsia="Calibri" w:hAnsi="Times New Roman" w:cs="Times New Roman"/>
              <w:color w:val="000000" w:themeColor="text1"/>
              <w:sz w:val="24"/>
              <w:szCs w:val="24"/>
            </w:rPr>
            <w:delText>bunch of variables</w:delText>
          </w:r>
        </w:del>
      </w:ins>
      <w:ins w:id="94" w:author="Nair-Desai, Sameer" w:date="2022-02-12T20:26:00Z">
        <w:r w:rsidR="004E11E9">
          <w:rPr>
            <w:rFonts w:ascii="Times New Roman" w:eastAsia="Calibri" w:hAnsi="Times New Roman" w:cs="Times New Roman"/>
            <w:color w:val="000000" w:themeColor="text1"/>
            <w:sz w:val="24"/>
            <w:szCs w:val="24"/>
          </w:rPr>
          <w:t xml:space="preserve">large </w:t>
        </w:r>
      </w:ins>
      <w:ins w:id="95" w:author="Nair-Desai, Sameer" w:date="2022-02-12T20:30:00Z">
        <w:r w:rsidR="004E11E9">
          <w:rPr>
            <w:rFonts w:ascii="Times New Roman" w:eastAsia="Calibri" w:hAnsi="Times New Roman" w:cs="Times New Roman"/>
            <w:color w:val="000000" w:themeColor="text1"/>
            <w:sz w:val="24"/>
            <w:szCs w:val="24"/>
          </w:rPr>
          <w:t>set</w:t>
        </w:r>
      </w:ins>
      <w:ins w:id="96" w:author="Nair-Desai, Sameer" w:date="2022-02-12T20:26:00Z">
        <w:r w:rsidR="004E11E9">
          <w:rPr>
            <w:rFonts w:ascii="Times New Roman" w:eastAsia="Calibri" w:hAnsi="Times New Roman" w:cs="Times New Roman"/>
            <w:color w:val="000000" w:themeColor="text1"/>
            <w:sz w:val="24"/>
            <w:szCs w:val="24"/>
          </w:rPr>
          <w:t xml:space="preserve"> of covariates</w:t>
        </w:r>
      </w:ins>
      <w:ins w:id="97" w:author="Nair-Desai, Sameer" w:date="2022-02-12T20:28:00Z">
        <w:r w:rsidR="004E11E9">
          <w:rPr>
            <w:rFonts w:ascii="Times New Roman" w:eastAsia="Calibri" w:hAnsi="Times New Roman" w:cs="Times New Roman"/>
            <w:color w:val="000000" w:themeColor="text1"/>
            <w:sz w:val="24"/>
            <w:szCs w:val="24"/>
          </w:rPr>
          <w:t>. Our sample composes over</w:t>
        </w:r>
        <w:r w:rsidR="004E11E9" w:rsidRPr="006A2795">
          <w:rPr>
            <w:rFonts w:ascii="Times New Roman" w:eastAsia="Calibri" w:hAnsi="Times New Roman" w:cs="Times New Roman"/>
            <w:color w:val="000000" w:themeColor="text1"/>
            <w:sz w:val="24"/>
            <w:szCs w:val="24"/>
          </w:rPr>
          <w:t xml:space="preserve"> 165 countries</w:t>
        </w:r>
        <w:r w:rsidR="004E11E9">
          <w:rPr>
            <w:rFonts w:ascii="Times New Roman" w:eastAsia="Calibri" w:hAnsi="Times New Roman" w:cs="Times New Roman"/>
            <w:color w:val="000000" w:themeColor="text1"/>
            <w:sz w:val="24"/>
            <w:szCs w:val="24"/>
          </w:rPr>
          <w:t>, and the analysis is run both</w:t>
        </w:r>
        <w:r w:rsidR="004E11E9" w:rsidRPr="006A2795">
          <w:rPr>
            <w:rFonts w:ascii="Times New Roman" w:eastAsia="Calibri" w:hAnsi="Times New Roman" w:cs="Times New Roman"/>
            <w:color w:val="000000" w:themeColor="text1"/>
            <w:sz w:val="24"/>
            <w:szCs w:val="24"/>
          </w:rPr>
          <w:t xml:space="preserve"> at the end of 2020 and</w:t>
        </w:r>
        <w:r w:rsidR="004E11E9">
          <w:rPr>
            <w:rFonts w:ascii="Times New Roman" w:eastAsia="Calibri" w:hAnsi="Times New Roman" w:cs="Times New Roman"/>
            <w:color w:val="000000" w:themeColor="text1"/>
            <w:sz w:val="24"/>
            <w:szCs w:val="24"/>
          </w:rPr>
          <w:t xml:space="preserve"> the end of 2021</w:t>
        </w:r>
      </w:ins>
      <w:ins w:id="98" w:author="Alex Cukierman" w:date="2022-02-10T08:05:00Z">
        <w:r w:rsidR="00DF1815">
          <w:rPr>
            <w:rFonts w:ascii="Times New Roman" w:eastAsia="Calibri" w:hAnsi="Times New Roman" w:cs="Times New Roman"/>
            <w:color w:val="000000" w:themeColor="text1"/>
            <w:sz w:val="24"/>
            <w:szCs w:val="24"/>
          </w:rPr>
          <w:t xml:space="preserve">. In the first, </w:t>
        </w:r>
        <w:r w:rsidR="00DF1815" w:rsidRPr="000657B2">
          <w:rPr>
            <w:rFonts w:ascii="Times New Roman" w:eastAsia="Calibri" w:hAnsi="Times New Roman" w:cs="Times New Roman"/>
            <w:b/>
            <w:bCs/>
            <w:color w:val="000000" w:themeColor="text1"/>
            <w:sz w:val="24"/>
            <w:szCs w:val="24"/>
            <w:rPrChange w:id="99" w:author="Alex Cukierman" w:date="2022-02-10T08:07:00Z">
              <w:rPr>
                <w:rFonts w:ascii="Times New Roman" w:eastAsia="Calibri" w:hAnsi="Times New Roman" w:cs="Times New Roman"/>
                <w:color w:val="000000" w:themeColor="text1"/>
                <w:sz w:val="24"/>
                <w:szCs w:val="24"/>
              </w:rPr>
            </w:rPrChange>
          </w:rPr>
          <w:t xml:space="preserve">narrow </w:t>
        </w:r>
        <w:r w:rsidR="00DF1815">
          <w:rPr>
            <w:rFonts w:ascii="Times New Roman" w:eastAsia="Calibri" w:hAnsi="Times New Roman" w:cs="Times New Roman"/>
            <w:color w:val="000000" w:themeColor="text1"/>
            <w:sz w:val="24"/>
            <w:szCs w:val="24"/>
          </w:rPr>
          <w:t xml:space="preserve">experiment, we </w:t>
        </w:r>
        <w:del w:id="100" w:author="Nair-Desai, Sameer" w:date="2022-02-12T20:34:00Z">
          <w:r w:rsidR="00DF1815" w:rsidDel="00BD770D">
            <w:rPr>
              <w:rFonts w:ascii="Times New Roman" w:eastAsia="Calibri" w:hAnsi="Times New Roman" w:cs="Times New Roman"/>
              <w:color w:val="000000" w:themeColor="text1"/>
              <w:sz w:val="24"/>
              <w:szCs w:val="24"/>
            </w:rPr>
            <w:delText xml:space="preserve">control </w:delText>
          </w:r>
        </w:del>
        <w:r w:rsidR="00DF1815">
          <w:rPr>
            <w:rFonts w:ascii="Times New Roman" w:eastAsia="Calibri" w:hAnsi="Times New Roman" w:cs="Times New Roman"/>
            <w:color w:val="000000" w:themeColor="text1"/>
            <w:sz w:val="24"/>
            <w:szCs w:val="24"/>
          </w:rPr>
          <w:t xml:space="preserve">only </w:t>
        </w:r>
      </w:ins>
      <w:ins w:id="101" w:author="Nair-Desai, Sameer" w:date="2022-02-12T20:34:00Z">
        <w:r w:rsidR="00BD770D">
          <w:rPr>
            <w:rFonts w:ascii="Times New Roman" w:eastAsia="Calibri" w:hAnsi="Times New Roman" w:cs="Times New Roman"/>
            <w:color w:val="000000" w:themeColor="text1"/>
            <w:sz w:val="24"/>
            <w:szCs w:val="24"/>
          </w:rPr>
          <w:t xml:space="preserve">control </w:t>
        </w:r>
      </w:ins>
      <w:ins w:id="102" w:author="Alex Cukierman" w:date="2022-02-10T08:05:00Z">
        <w:r w:rsidR="00DF1815" w:rsidRPr="006A2795">
          <w:rPr>
            <w:rFonts w:ascii="Times New Roman" w:eastAsia="Calibri" w:hAnsi="Times New Roman" w:cs="Times New Roman"/>
            <w:color w:val="000000" w:themeColor="text1"/>
            <w:sz w:val="24"/>
            <w:szCs w:val="24"/>
          </w:rPr>
          <w:t>for GDP/Capita and vaccination rates.</w:t>
        </w:r>
        <w:r w:rsidR="00DF1815">
          <w:rPr>
            <w:rFonts w:ascii="Times New Roman" w:eastAsia="Calibri" w:hAnsi="Times New Roman" w:cs="Times New Roman"/>
            <w:color w:val="000000" w:themeColor="text1"/>
            <w:sz w:val="24"/>
            <w:szCs w:val="24"/>
          </w:rPr>
          <w:t xml:space="preserve"> In the second, </w:t>
        </w:r>
        <w:r w:rsidR="00DF1815" w:rsidRPr="000657B2">
          <w:rPr>
            <w:rFonts w:ascii="Times New Roman" w:eastAsia="Calibri" w:hAnsi="Times New Roman" w:cs="Times New Roman"/>
            <w:b/>
            <w:bCs/>
            <w:color w:val="000000" w:themeColor="text1"/>
            <w:sz w:val="24"/>
            <w:szCs w:val="24"/>
            <w:rPrChange w:id="103" w:author="Alex Cukierman" w:date="2022-02-10T08:07:00Z">
              <w:rPr>
                <w:rFonts w:ascii="Times New Roman" w:eastAsia="Calibri" w:hAnsi="Times New Roman" w:cs="Times New Roman"/>
                <w:color w:val="000000" w:themeColor="text1"/>
                <w:sz w:val="24"/>
                <w:szCs w:val="24"/>
              </w:rPr>
            </w:rPrChange>
          </w:rPr>
          <w:t>broad</w:t>
        </w:r>
        <w:r w:rsidR="00DF1815">
          <w:rPr>
            <w:rFonts w:ascii="Times New Roman" w:eastAsia="Calibri" w:hAnsi="Times New Roman" w:cs="Times New Roman"/>
            <w:color w:val="000000" w:themeColor="text1"/>
            <w:sz w:val="24"/>
            <w:szCs w:val="24"/>
          </w:rPr>
          <w:t xml:space="preserve"> experiment, we add other institutional and policy variables</w:t>
        </w:r>
      </w:ins>
      <w:ins w:id="104" w:author="Alex Cukierman" w:date="2022-02-10T08:06:00Z">
        <w:r w:rsidR="000657B2">
          <w:rPr>
            <w:rFonts w:ascii="Times New Roman" w:eastAsia="Calibri" w:hAnsi="Times New Roman" w:cs="Times New Roman"/>
            <w:color w:val="000000" w:themeColor="text1"/>
            <w:sz w:val="24"/>
            <w:szCs w:val="24"/>
          </w:rPr>
          <w:t xml:space="preserve">. </w:t>
        </w:r>
      </w:ins>
      <w:del w:id="105" w:author="Alex Cukierman" w:date="2022-02-10T07:56:00Z">
        <w:r w:rsidRPr="006A2795" w:rsidDel="00DF1815">
          <w:rPr>
            <w:rFonts w:ascii="Times New Roman" w:hAnsi="Times New Roman" w:cs="Times New Roman"/>
            <w:sz w:val="24"/>
            <w:szCs w:val="24"/>
            <w:shd w:val="clear" w:color="auto" w:fill="FCFCFC"/>
          </w:rPr>
          <w:delText xml:space="preserve">To </w:delText>
        </w:r>
      </w:del>
      <w:del w:id="106" w:author="Alex Cukierman" w:date="2022-02-06T20:54:00Z">
        <w:r w:rsidRPr="006A2795" w:rsidDel="00F1044F">
          <w:rPr>
            <w:rFonts w:ascii="Times New Roman" w:hAnsi="Times New Roman" w:cs="Times New Roman"/>
            <w:sz w:val="24"/>
            <w:szCs w:val="24"/>
            <w:shd w:val="clear" w:color="auto" w:fill="FCFCFC"/>
          </w:rPr>
          <w:delText>gain further insight</w:delText>
        </w:r>
      </w:del>
      <w:del w:id="107" w:author="Alex Cukierman" w:date="2022-02-10T07:56:00Z">
        <w:r w:rsidRPr="006A2795" w:rsidDel="00DF1815">
          <w:rPr>
            <w:rFonts w:ascii="Times New Roman" w:hAnsi="Times New Roman" w:cs="Times New Roman"/>
            <w:sz w:val="24"/>
            <w:szCs w:val="24"/>
            <w:shd w:val="clear" w:color="auto" w:fill="FCFCFC"/>
          </w:rPr>
          <w:delText xml:space="preserve">, we </w:delText>
        </w:r>
      </w:del>
      <w:del w:id="108" w:author="Alex Cukierman" w:date="2022-02-06T20:56:00Z">
        <w:r w:rsidRPr="006A2795" w:rsidDel="00F1044F">
          <w:rPr>
            <w:rFonts w:ascii="Times New Roman" w:hAnsi="Times New Roman" w:cs="Times New Roman"/>
            <w:sz w:val="24"/>
            <w:szCs w:val="24"/>
            <w:shd w:val="clear" w:color="auto" w:fill="FCFCFC"/>
          </w:rPr>
          <w:delText>r</w:delText>
        </w:r>
      </w:del>
      <w:del w:id="109" w:author="Alex Cukierman" w:date="2022-02-06T20:55:00Z">
        <w:r w:rsidRPr="006A2795" w:rsidDel="00F1044F">
          <w:rPr>
            <w:rFonts w:ascii="Times New Roman" w:hAnsi="Times New Roman" w:cs="Times New Roman"/>
            <w:sz w:val="24"/>
            <w:szCs w:val="24"/>
            <w:shd w:val="clear" w:color="auto" w:fill="FCFCFC"/>
          </w:rPr>
          <w:delText xml:space="preserve">un </w:delText>
        </w:r>
      </w:del>
      <w:del w:id="110" w:author="Alex Cukierman" w:date="2022-02-10T07:56:00Z">
        <w:r w:rsidRPr="006A2795" w:rsidDel="00DF1815">
          <w:rPr>
            <w:rFonts w:ascii="Times New Roman" w:hAnsi="Times New Roman" w:cs="Times New Roman"/>
            <w:sz w:val="24"/>
            <w:szCs w:val="24"/>
            <w:shd w:val="clear" w:color="auto" w:fill="FCFCFC"/>
          </w:rPr>
          <w:delText>regress</w:delText>
        </w:r>
      </w:del>
      <w:del w:id="111" w:author="Alex Cukierman" w:date="2022-02-06T20:56:00Z">
        <w:r w:rsidRPr="006A2795" w:rsidDel="00F1044F">
          <w:rPr>
            <w:rFonts w:ascii="Times New Roman" w:hAnsi="Times New Roman" w:cs="Times New Roman"/>
            <w:sz w:val="24"/>
            <w:szCs w:val="24"/>
            <w:shd w:val="clear" w:color="auto" w:fill="FCFCFC"/>
          </w:rPr>
          <w:delText>ions</w:delText>
        </w:r>
      </w:del>
      <w:del w:id="112" w:author="Alex Cukierman" w:date="2022-02-10T07:56:00Z">
        <w:r w:rsidRPr="006A2795" w:rsidDel="00DF1815">
          <w:rPr>
            <w:rFonts w:ascii="Times New Roman" w:hAnsi="Times New Roman" w:cs="Times New Roman"/>
            <w:sz w:val="24"/>
            <w:szCs w:val="24"/>
            <w:shd w:val="clear" w:color="auto" w:fill="FCFCFC"/>
          </w:rPr>
          <w:delText xml:space="preserve"> </w:delText>
        </w:r>
      </w:del>
      <w:del w:id="113" w:author="Alex Cukierman" w:date="2022-02-06T20:56:00Z">
        <w:r w:rsidRPr="006A2795" w:rsidDel="00F1044F">
          <w:rPr>
            <w:rFonts w:ascii="Times New Roman" w:hAnsi="Times New Roman" w:cs="Times New Roman"/>
            <w:sz w:val="24"/>
            <w:szCs w:val="24"/>
            <w:shd w:val="clear" w:color="auto" w:fill="FCFCFC"/>
          </w:rPr>
          <w:delText xml:space="preserve">accounting </w:delText>
        </w:r>
        <w:r w:rsidR="0036768F" w:rsidRPr="006A2795" w:rsidDel="00F1044F">
          <w:rPr>
            <w:rFonts w:ascii="Times New Roman" w:hAnsi="Times New Roman" w:cs="Times New Roman"/>
            <w:sz w:val="24"/>
            <w:szCs w:val="24"/>
            <w:shd w:val="clear" w:color="auto" w:fill="FCFCFC"/>
          </w:rPr>
          <w:delText xml:space="preserve">for </w:delText>
        </w:r>
        <w:r w:rsidRPr="006A2795" w:rsidDel="00F1044F">
          <w:rPr>
            <w:rFonts w:ascii="Times New Roman" w:hAnsi="Times New Roman" w:cs="Times New Roman"/>
            <w:sz w:val="24"/>
            <w:szCs w:val="24"/>
            <w:shd w:val="clear" w:color="auto" w:fill="FCFCFC"/>
          </w:rPr>
          <w:delText>t</w:delText>
        </w:r>
      </w:del>
      <w:del w:id="114" w:author="Alex Cukierman" w:date="2022-02-10T07:56:00Z">
        <w:r w:rsidRPr="006A2795" w:rsidDel="00DF1815">
          <w:rPr>
            <w:rFonts w:ascii="Times New Roman" w:hAnsi="Times New Roman" w:cs="Times New Roman"/>
            <w:sz w:val="24"/>
            <w:szCs w:val="24"/>
            <w:shd w:val="clear" w:color="auto" w:fill="FCFCFC"/>
          </w:rPr>
          <w:delText xml:space="preserve">he ratio of </w:delText>
        </w:r>
        <w:r w:rsidRPr="006A2795" w:rsidDel="00DF1815">
          <w:rPr>
            <w:rFonts w:ascii="Times New Roman" w:eastAsia="Calibri" w:hAnsi="Times New Roman" w:cs="Times New Roman"/>
            <w:color w:val="000000" w:themeColor="text1"/>
            <w:sz w:val="24"/>
            <w:szCs w:val="24"/>
          </w:rPr>
          <w:delText>Cumulative Excess</w:delText>
        </w:r>
      </w:del>
      <w:del w:id="115" w:author="Alex Cukierman" w:date="2022-02-06T20:56:00Z">
        <w:r w:rsidRPr="006A2795" w:rsidDel="00F1044F">
          <w:rPr>
            <w:rFonts w:ascii="Times New Roman" w:eastAsia="Calibri" w:hAnsi="Times New Roman" w:cs="Times New Roman"/>
            <w:color w:val="000000" w:themeColor="text1"/>
            <w:sz w:val="24"/>
            <w:szCs w:val="24"/>
          </w:rPr>
          <w:delText>/</w:delText>
        </w:r>
      </w:del>
      <w:del w:id="116" w:author="Alex Cukierman" w:date="2022-02-10T07:56:00Z">
        <w:r w:rsidRPr="006A2795" w:rsidDel="00DF1815">
          <w:rPr>
            <w:rFonts w:ascii="Times New Roman" w:eastAsia="Calibri" w:hAnsi="Times New Roman" w:cs="Times New Roman"/>
            <w:color w:val="000000" w:themeColor="text1"/>
            <w:sz w:val="24"/>
            <w:szCs w:val="24"/>
          </w:rPr>
          <w:delText xml:space="preserve">Official </w:delText>
        </w:r>
        <w:r w:rsidR="00525E77" w:rsidRPr="006A2795" w:rsidDel="00DF1815">
          <w:rPr>
            <w:rFonts w:ascii="Times New Roman" w:eastAsia="Calibri" w:hAnsi="Times New Roman" w:cs="Times New Roman"/>
            <w:color w:val="000000" w:themeColor="text1"/>
            <w:sz w:val="24"/>
            <w:szCs w:val="24"/>
          </w:rPr>
          <w:delText>Covid</w:delText>
        </w:r>
        <w:r w:rsidRPr="006A2795" w:rsidDel="00DF1815">
          <w:rPr>
            <w:rFonts w:ascii="Times New Roman" w:eastAsia="Calibri" w:hAnsi="Times New Roman" w:cs="Times New Roman"/>
            <w:color w:val="000000" w:themeColor="text1"/>
            <w:sz w:val="24"/>
            <w:szCs w:val="24"/>
          </w:rPr>
          <w:delText>-19 mortalit</w:delText>
        </w:r>
        <w:r w:rsidR="0036768F" w:rsidRPr="006A2795" w:rsidDel="00DF1815">
          <w:rPr>
            <w:rFonts w:ascii="Times New Roman" w:eastAsia="Calibri" w:hAnsi="Times New Roman" w:cs="Times New Roman"/>
            <w:color w:val="000000" w:themeColor="text1"/>
            <w:sz w:val="24"/>
            <w:szCs w:val="24"/>
          </w:rPr>
          <w:delText xml:space="preserve">ies </w:delText>
        </w:r>
      </w:del>
      <w:del w:id="117" w:author="Alex Cukierman" w:date="2022-02-06T20:57:00Z">
        <w:r w:rsidR="0036768F" w:rsidRPr="006A2795" w:rsidDel="00F1044F">
          <w:rPr>
            <w:rFonts w:ascii="Times New Roman" w:eastAsia="Calibri" w:hAnsi="Times New Roman" w:cs="Times New Roman"/>
            <w:color w:val="000000" w:themeColor="text1"/>
            <w:sz w:val="24"/>
            <w:szCs w:val="24"/>
          </w:rPr>
          <w:delText>which compare</w:delText>
        </w:r>
      </w:del>
      <w:del w:id="118" w:author="Alex Cukierman" w:date="2022-02-10T07:56:00Z">
        <w:r w:rsidR="0036768F" w:rsidRPr="006A2795" w:rsidDel="00DF1815">
          <w:rPr>
            <w:rFonts w:ascii="Times New Roman" w:eastAsia="Calibri" w:hAnsi="Times New Roman" w:cs="Times New Roman"/>
            <w:color w:val="000000" w:themeColor="text1"/>
            <w:sz w:val="24"/>
            <w:szCs w:val="24"/>
          </w:rPr>
          <w:delText xml:space="preserve"> </w:delText>
        </w:r>
        <w:r w:rsidR="0043716E" w:rsidRPr="006A2795" w:rsidDel="00DF1815">
          <w:rPr>
            <w:rFonts w:ascii="Times New Roman" w:eastAsia="Calibri" w:hAnsi="Times New Roman" w:cs="Times New Roman"/>
            <w:color w:val="000000" w:themeColor="text1"/>
            <w:sz w:val="24"/>
            <w:szCs w:val="24"/>
          </w:rPr>
          <w:delText>165</w:delText>
        </w:r>
        <w:r w:rsidR="0036768F" w:rsidRPr="006A2795" w:rsidDel="00DF1815">
          <w:rPr>
            <w:rFonts w:ascii="Times New Roman" w:eastAsia="Calibri" w:hAnsi="Times New Roman" w:cs="Times New Roman"/>
            <w:color w:val="000000" w:themeColor="text1"/>
            <w:sz w:val="24"/>
            <w:szCs w:val="24"/>
          </w:rPr>
          <w:delText xml:space="preserve"> </w:delText>
        </w:r>
        <w:r w:rsidRPr="006A2795" w:rsidDel="00DF1815">
          <w:rPr>
            <w:rFonts w:ascii="Times New Roman" w:eastAsia="Calibri" w:hAnsi="Times New Roman" w:cs="Times New Roman"/>
            <w:color w:val="000000" w:themeColor="text1"/>
            <w:sz w:val="24"/>
            <w:szCs w:val="24"/>
          </w:rPr>
          <w:delText>countries</w:delText>
        </w:r>
        <w:r w:rsidR="00BB6C83" w:rsidRPr="006A2795" w:rsidDel="00DF1815">
          <w:rPr>
            <w:rFonts w:ascii="Times New Roman" w:eastAsia="Calibri" w:hAnsi="Times New Roman" w:cs="Times New Roman"/>
            <w:color w:val="000000" w:themeColor="text1"/>
            <w:sz w:val="24"/>
            <w:szCs w:val="24"/>
          </w:rPr>
          <w:delText xml:space="preserve"> at</w:delText>
        </w:r>
        <w:r w:rsidRPr="006A2795" w:rsidDel="00DF1815">
          <w:rPr>
            <w:rFonts w:ascii="Times New Roman" w:eastAsia="Calibri" w:hAnsi="Times New Roman" w:cs="Times New Roman"/>
            <w:color w:val="000000" w:themeColor="text1"/>
            <w:sz w:val="24"/>
            <w:szCs w:val="24"/>
          </w:rPr>
          <w:delText xml:space="preserve"> the end of 2020</w:delText>
        </w:r>
        <w:r w:rsidR="0036768F" w:rsidRPr="006A2795" w:rsidDel="00DF1815">
          <w:rPr>
            <w:rFonts w:ascii="Times New Roman" w:eastAsia="Calibri" w:hAnsi="Times New Roman" w:cs="Times New Roman"/>
            <w:color w:val="000000" w:themeColor="text1"/>
            <w:sz w:val="24"/>
            <w:szCs w:val="24"/>
          </w:rPr>
          <w:delText xml:space="preserve"> and</w:delText>
        </w:r>
      </w:del>
      <w:del w:id="119" w:author="Alex Cukierman" w:date="2022-02-06T20:57:00Z">
        <w:r w:rsidRPr="006A2795" w:rsidDel="00F1044F">
          <w:rPr>
            <w:rFonts w:ascii="Times New Roman" w:eastAsia="Calibri" w:hAnsi="Times New Roman" w:cs="Times New Roman"/>
            <w:color w:val="000000" w:themeColor="text1"/>
            <w:sz w:val="24"/>
            <w:szCs w:val="24"/>
          </w:rPr>
          <w:delText xml:space="preserve"> </w:delText>
        </w:r>
        <w:r w:rsidR="0036768F" w:rsidRPr="006A2795" w:rsidDel="00F1044F">
          <w:rPr>
            <w:rFonts w:ascii="Times New Roman" w:eastAsia="Calibri" w:hAnsi="Times New Roman" w:cs="Times New Roman"/>
            <w:color w:val="000000" w:themeColor="text1"/>
            <w:sz w:val="24"/>
            <w:szCs w:val="24"/>
          </w:rPr>
          <w:delText>at</w:delText>
        </w:r>
        <w:r w:rsidRPr="006A2795" w:rsidDel="00F1044F">
          <w:rPr>
            <w:rFonts w:ascii="Times New Roman" w:eastAsia="Calibri" w:hAnsi="Times New Roman" w:cs="Times New Roman"/>
            <w:color w:val="000000" w:themeColor="text1"/>
            <w:sz w:val="24"/>
            <w:szCs w:val="24"/>
          </w:rPr>
          <w:delText xml:space="preserve"> the end</w:delText>
        </w:r>
        <w:r w:rsidR="0036768F" w:rsidRPr="006A2795" w:rsidDel="00F1044F">
          <w:rPr>
            <w:rFonts w:ascii="Times New Roman" w:eastAsia="Calibri" w:hAnsi="Times New Roman" w:cs="Times New Roman"/>
            <w:color w:val="000000" w:themeColor="text1"/>
            <w:sz w:val="24"/>
            <w:szCs w:val="24"/>
          </w:rPr>
          <w:delText xml:space="preserve"> of</w:delText>
        </w:r>
      </w:del>
      <w:del w:id="120" w:author="Alex Cukierman" w:date="2022-02-10T07:56:00Z">
        <w:r w:rsidRPr="006A2795" w:rsidDel="00DF1815">
          <w:rPr>
            <w:rFonts w:ascii="Times New Roman" w:eastAsia="Calibri" w:hAnsi="Times New Roman" w:cs="Times New Roman"/>
            <w:color w:val="000000" w:themeColor="text1"/>
            <w:sz w:val="24"/>
            <w:szCs w:val="24"/>
          </w:rPr>
          <w:delText xml:space="preserve"> 2021, controlling</w:delText>
        </w:r>
      </w:del>
      <w:del w:id="121" w:author="Alex Cukierman" w:date="2022-02-10T07:54:00Z">
        <w:r w:rsidRPr="006A2795" w:rsidDel="00757602">
          <w:rPr>
            <w:rFonts w:ascii="Times New Roman" w:eastAsia="Calibri" w:hAnsi="Times New Roman" w:cs="Times New Roman"/>
            <w:color w:val="000000" w:themeColor="text1"/>
            <w:sz w:val="24"/>
            <w:szCs w:val="24"/>
          </w:rPr>
          <w:delText xml:space="preserve"> for GDP/Capita and vaccination rates</w:delText>
        </w:r>
      </w:del>
      <w:del w:id="122" w:author="Alex Cukierman" w:date="2022-02-10T07:56:00Z">
        <w:r w:rsidRPr="006A2795" w:rsidDel="00DF1815">
          <w:rPr>
            <w:rFonts w:ascii="Times New Roman" w:eastAsia="Calibri" w:hAnsi="Times New Roman" w:cs="Times New Roman"/>
            <w:color w:val="000000" w:themeColor="text1"/>
            <w:sz w:val="24"/>
            <w:szCs w:val="24"/>
          </w:rPr>
          <w:delText>.</w:delText>
        </w:r>
      </w:del>
      <w:del w:id="123" w:author="Alex Cukierman" w:date="2022-02-10T07:41:00Z">
        <w:r w:rsidRPr="006A2795" w:rsidDel="00383E06">
          <w:rPr>
            <w:rFonts w:ascii="Times New Roman" w:eastAsia="Calibri" w:hAnsi="Times New Roman" w:cs="Times New Roman"/>
            <w:color w:val="000000" w:themeColor="text1"/>
            <w:sz w:val="24"/>
            <w:szCs w:val="24"/>
          </w:rPr>
          <w:delText xml:space="preserve"> </w:delText>
        </w:r>
        <w:r w:rsidR="00BB6C83" w:rsidRPr="006A2795" w:rsidDel="00383E06">
          <w:rPr>
            <w:rFonts w:ascii="Times New Roman" w:eastAsia="Calibri" w:hAnsi="Times New Roman" w:cs="Times New Roman"/>
            <w:color w:val="000000" w:themeColor="text1"/>
            <w:sz w:val="24"/>
            <w:szCs w:val="24"/>
          </w:rPr>
          <w:delText>B</w:delText>
        </w:r>
        <w:r w:rsidRPr="006A2795" w:rsidDel="00383E06">
          <w:rPr>
            <w:rFonts w:ascii="Times New Roman" w:eastAsia="Calibri" w:hAnsi="Times New Roman" w:cs="Times New Roman"/>
            <w:color w:val="000000" w:themeColor="text1"/>
            <w:sz w:val="24"/>
            <w:szCs w:val="24"/>
          </w:rPr>
          <w:delText>y December 2021</w:delText>
        </w:r>
      </w:del>
      <w:del w:id="124" w:author="Alex Cukierman" w:date="2022-02-06T20:59:00Z">
        <w:r w:rsidRPr="006A2795" w:rsidDel="00F1044F">
          <w:rPr>
            <w:rFonts w:ascii="Times New Roman" w:eastAsia="Calibri" w:hAnsi="Times New Roman" w:cs="Times New Roman"/>
            <w:color w:val="000000" w:themeColor="text1"/>
            <w:sz w:val="24"/>
            <w:szCs w:val="24"/>
          </w:rPr>
          <w:delText>,</w:delText>
        </w:r>
      </w:del>
      <w:del w:id="125" w:author="Alex Cukierman" w:date="2022-02-06T20:58:00Z">
        <w:r w:rsidRPr="006A2795" w:rsidDel="00F1044F">
          <w:rPr>
            <w:rFonts w:ascii="Times New Roman" w:eastAsia="Calibri" w:hAnsi="Times New Roman" w:cs="Times New Roman"/>
            <w:color w:val="000000" w:themeColor="text1"/>
            <w:sz w:val="24"/>
            <w:szCs w:val="24"/>
          </w:rPr>
          <w:delText xml:space="preserve"> Cumulative Excess/Official </w:delText>
        </w:r>
        <w:r w:rsidR="00525E77" w:rsidRPr="006A2795" w:rsidDel="00F1044F">
          <w:rPr>
            <w:rFonts w:ascii="Times New Roman" w:eastAsia="Calibri" w:hAnsi="Times New Roman" w:cs="Times New Roman"/>
            <w:color w:val="000000" w:themeColor="text1"/>
            <w:sz w:val="24"/>
            <w:szCs w:val="24"/>
          </w:rPr>
          <w:delText>Covid</w:delText>
        </w:r>
        <w:r w:rsidRPr="006A2795" w:rsidDel="00F1044F">
          <w:rPr>
            <w:rFonts w:ascii="Times New Roman" w:eastAsia="Calibri" w:hAnsi="Times New Roman" w:cs="Times New Roman"/>
            <w:color w:val="000000" w:themeColor="text1"/>
            <w:sz w:val="24"/>
            <w:szCs w:val="24"/>
          </w:rPr>
          <w:delText>-19 mortality</w:delText>
        </w:r>
      </w:del>
      <w:del w:id="126" w:author="Alex Cukierman" w:date="2022-02-06T20:59:00Z">
        <w:r w:rsidRPr="006A2795" w:rsidDel="00F1044F">
          <w:rPr>
            <w:rFonts w:ascii="Times New Roman" w:eastAsia="Calibri" w:hAnsi="Times New Roman" w:cs="Times New Roman"/>
            <w:color w:val="000000" w:themeColor="text1"/>
            <w:sz w:val="24"/>
            <w:szCs w:val="24"/>
          </w:rPr>
          <w:delText xml:space="preserve"> </w:delText>
        </w:r>
      </w:del>
      <w:del w:id="127" w:author="Alex Cukierman" w:date="2022-02-10T07:41:00Z">
        <w:r w:rsidRPr="006A2795" w:rsidDel="00383E06">
          <w:rPr>
            <w:rFonts w:ascii="Times New Roman" w:eastAsia="Calibri" w:hAnsi="Times New Roman" w:cs="Times New Roman"/>
            <w:color w:val="000000" w:themeColor="text1"/>
            <w:sz w:val="24"/>
            <w:szCs w:val="24"/>
          </w:rPr>
          <w:delText>ratio</w:delText>
        </w:r>
      </w:del>
      <w:del w:id="128" w:author="Alex Cukierman" w:date="2022-02-06T20:58:00Z">
        <w:r w:rsidRPr="006A2795" w:rsidDel="00F1044F">
          <w:rPr>
            <w:rFonts w:ascii="Times New Roman" w:eastAsia="Calibri" w:hAnsi="Times New Roman" w:cs="Times New Roman"/>
            <w:color w:val="000000" w:themeColor="text1"/>
            <w:sz w:val="24"/>
            <w:szCs w:val="24"/>
          </w:rPr>
          <w:delText>s</w:delText>
        </w:r>
      </w:del>
      <w:del w:id="129" w:author="Alex Cukierman" w:date="2022-02-10T07:41:00Z">
        <w:r w:rsidRPr="006A2795" w:rsidDel="00383E06">
          <w:rPr>
            <w:rFonts w:ascii="Times New Roman" w:eastAsia="Calibri" w:hAnsi="Times New Roman" w:cs="Times New Roman"/>
            <w:color w:val="000000" w:themeColor="text1"/>
            <w:sz w:val="24"/>
            <w:szCs w:val="24"/>
          </w:rPr>
          <w:delText xml:space="preserve"> </w:delText>
        </w:r>
      </w:del>
      <w:del w:id="130" w:author="Alex Cukierman" w:date="2022-02-06T20:59:00Z">
        <w:r w:rsidRPr="006A2795" w:rsidDel="00F1044F">
          <w:rPr>
            <w:rFonts w:ascii="Times New Roman" w:eastAsia="Calibri" w:hAnsi="Times New Roman" w:cs="Times New Roman"/>
            <w:color w:val="000000" w:themeColor="text1"/>
            <w:sz w:val="24"/>
            <w:szCs w:val="24"/>
          </w:rPr>
          <w:delText xml:space="preserve">are </w:delText>
        </w:r>
      </w:del>
      <w:del w:id="131" w:author="Alex Cukierman" w:date="2022-02-10T07:41:00Z">
        <w:r w:rsidRPr="006A2795" w:rsidDel="00383E06">
          <w:rPr>
            <w:rFonts w:ascii="Times New Roman" w:eastAsia="Calibri" w:hAnsi="Times New Roman" w:cs="Times New Roman"/>
            <w:color w:val="000000" w:themeColor="text1"/>
            <w:sz w:val="24"/>
            <w:szCs w:val="24"/>
          </w:rPr>
          <w:delText>smaller</w:delText>
        </w:r>
      </w:del>
      <w:del w:id="132" w:author="Alex Cukierman" w:date="2022-02-06T20:59:00Z">
        <w:r w:rsidRPr="006A2795" w:rsidDel="00F1044F">
          <w:rPr>
            <w:rFonts w:ascii="Times New Roman" w:eastAsia="Calibri" w:hAnsi="Times New Roman" w:cs="Times New Roman"/>
            <w:color w:val="000000" w:themeColor="text1"/>
            <w:sz w:val="24"/>
            <w:szCs w:val="24"/>
          </w:rPr>
          <w:delText xml:space="preserve"> for</w:delText>
        </w:r>
      </w:del>
      <w:del w:id="133" w:author="Alex Cukierman" w:date="2022-02-06T21:00:00Z">
        <w:r w:rsidRPr="006A2795" w:rsidDel="00A009E0">
          <w:rPr>
            <w:rFonts w:ascii="Times New Roman" w:eastAsia="Calibri" w:hAnsi="Times New Roman" w:cs="Times New Roman"/>
            <w:color w:val="000000" w:themeColor="text1"/>
            <w:sz w:val="24"/>
            <w:szCs w:val="24"/>
          </w:rPr>
          <w:delText xml:space="preserve"> countries</w:delText>
        </w:r>
      </w:del>
      <w:del w:id="134" w:author="Alex Cukierman" w:date="2022-02-10T07:41:00Z">
        <w:r w:rsidRPr="006A2795" w:rsidDel="00383E06">
          <w:rPr>
            <w:rFonts w:ascii="Times New Roman" w:eastAsia="Calibri" w:hAnsi="Times New Roman" w:cs="Times New Roman"/>
            <w:color w:val="000000" w:themeColor="text1"/>
            <w:sz w:val="24"/>
            <w:szCs w:val="24"/>
          </w:rPr>
          <w:delText xml:space="preserve"> with higher vaccination rates and higher GDP/Capita. Yet, there </w:delText>
        </w:r>
      </w:del>
      <w:del w:id="135" w:author="Alex Cukierman" w:date="2022-02-06T21:00:00Z">
        <w:r w:rsidR="000519FD" w:rsidRPr="006A2795" w:rsidDel="00A009E0">
          <w:rPr>
            <w:rFonts w:ascii="Times New Roman" w:eastAsia="Calibri" w:hAnsi="Times New Roman" w:cs="Times New Roman"/>
            <w:color w:val="000000" w:themeColor="text1"/>
            <w:sz w:val="24"/>
            <w:szCs w:val="24"/>
          </w:rPr>
          <w:delText>wa</w:delText>
        </w:r>
        <w:r w:rsidRPr="006A2795" w:rsidDel="00A009E0">
          <w:rPr>
            <w:rFonts w:ascii="Times New Roman" w:eastAsia="Calibri" w:hAnsi="Times New Roman" w:cs="Times New Roman"/>
            <w:color w:val="000000" w:themeColor="text1"/>
            <w:sz w:val="24"/>
            <w:szCs w:val="24"/>
          </w:rPr>
          <w:delText>s</w:delText>
        </w:r>
      </w:del>
      <w:del w:id="136" w:author="Alex Cukierman" w:date="2022-02-10T07:41:00Z">
        <w:r w:rsidRPr="006A2795" w:rsidDel="00383E06">
          <w:rPr>
            <w:rFonts w:ascii="Times New Roman" w:eastAsia="Calibri" w:hAnsi="Times New Roman" w:cs="Times New Roman"/>
            <w:color w:val="000000" w:themeColor="text1"/>
            <w:sz w:val="24"/>
            <w:szCs w:val="24"/>
          </w:rPr>
          <w:delText xml:space="preserve"> no such association </w:delText>
        </w:r>
        <w:r w:rsidR="000519FD" w:rsidRPr="006A2795" w:rsidDel="00383E06">
          <w:rPr>
            <w:rFonts w:ascii="Times New Roman" w:eastAsia="Calibri" w:hAnsi="Times New Roman" w:cs="Times New Roman"/>
            <w:color w:val="000000" w:themeColor="text1"/>
            <w:sz w:val="24"/>
            <w:szCs w:val="24"/>
          </w:rPr>
          <w:delText>at</w:delText>
        </w:r>
        <w:r w:rsidRPr="006A2795" w:rsidDel="00383E06">
          <w:rPr>
            <w:rFonts w:ascii="Times New Roman" w:eastAsia="Calibri" w:hAnsi="Times New Roman" w:cs="Times New Roman"/>
            <w:color w:val="000000" w:themeColor="text1"/>
            <w:sz w:val="24"/>
            <w:szCs w:val="24"/>
          </w:rPr>
          <w:delText xml:space="preserve"> the end of 2020.  </w:delText>
        </w:r>
        <w:commentRangeStart w:id="137"/>
        <w:commentRangeStart w:id="138"/>
        <w:r w:rsidRPr="006A2795" w:rsidDel="00383E06">
          <w:rPr>
            <w:rFonts w:ascii="Times New Roman" w:eastAsia="Calibri" w:hAnsi="Times New Roman" w:cs="Times New Roman"/>
            <w:color w:val="000000" w:themeColor="text1"/>
            <w:sz w:val="24"/>
            <w:szCs w:val="24"/>
          </w:rPr>
          <w:delText>This suggests that the arrival of vaccin</w:delText>
        </w:r>
      </w:del>
      <w:del w:id="139" w:author="Alex Cukierman" w:date="2022-02-06T21:00:00Z">
        <w:r w:rsidRPr="006A2795" w:rsidDel="00A009E0">
          <w:rPr>
            <w:rFonts w:ascii="Times New Roman" w:eastAsia="Calibri" w:hAnsi="Times New Roman" w:cs="Times New Roman"/>
            <w:color w:val="000000" w:themeColor="text1"/>
            <w:sz w:val="24"/>
            <w:szCs w:val="24"/>
          </w:rPr>
          <w:delText>ations</w:delText>
        </w:r>
      </w:del>
      <w:del w:id="140" w:author="Alex Cukierman" w:date="2022-02-10T07:41:00Z">
        <w:r w:rsidRPr="006A2795" w:rsidDel="00383E06">
          <w:rPr>
            <w:rFonts w:ascii="Times New Roman" w:eastAsia="Calibri" w:hAnsi="Times New Roman" w:cs="Times New Roman"/>
            <w:color w:val="000000" w:themeColor="text1"/>
            <w:sz w:val="24"/>
            <w:szCs w:val="24"/>
          </w:rPr>
          <w:delText xml:space="preserve"> in early 2021 was a game-changer</w:delText>
        </w:r>
        <w:commentRangeEnd w:id="137"/>
        <w:r w:rsidR="00386E3F" w:rsidRPr="007B7457" w:rsidDel="00383E06">
          <w:rPr>
            <w:rStyle w:val="CommentReference"/>
            <w:rFonts w:ascii="Times New Roman" w:hAnsi="Times New Roman" w:cs="Times New Roman"/>
            <w:sz w:val="24"/>
            <w:szCs w:val="24"/>
          </w:rPr>
          <w:commentReference w:id="137"/>
        </w:r>
        <w:commentRangeEnd w:id="138"/>
        <w:r w:rsidR="00C46580" w:rsidRPr="007B7457" w:rsidDel="00383E06">
          <w:rPr>
            <w:rStyle w:val="CommentReference"/>
            <w:rFonts w:ascii="Times New Roman" w:hAnsi="Times New Roman" w:cs="Times New Roman"/>
            <w:sz w:val="24"/>
            <w:szCs w:val="24"/>
          </w:rPr>
          <w:commentReference w:id="138"/>
        </w:r>
        <w:r w:rsidR="00C46580" w:rsidRPr="006A2795" w:rsidDel="00383E06">
          <w:rPr>
            <w:rFonts w:ascii="Times New Roman" w:eastAsia="Calibri" w:hAnsi="Times New Roman" w:cs="Times New Roman"/>
            <w:color w:val="000000" w:themeColor="text1"/>
            <w:sz w:val="24"/>
            <w:szCs w:val="24"/>
          </w:rPr>
          <w:delText xml:space="preserve"> </w:delText>
        </w:r>
      </w:del>
      <w:del w:id="141" w:author="Alex Cukierman" w:date="2022-02-06T21:02:00Z">
        <w:r w:rsidR="00C46580" w:rsidRPr="006A2795" w:rsidDel="00A009E0">
          <w:rPr>
            <w:rFonts w:ascii="Times New Roman" w:eastAsia="Calibri" w:hAnsi="Times New Roman" w:cs="Times New Roman"/>
            <w:color w:val="000000" w:themeColor="text1"/>
            <w:sz w:val="24"/>
            <w:szCs w:val="24"/>
          </w:rPr>
          <w:delText>to the</w:delText>
        </w:r>
      </w:del>
      <w:del w:id="142" w:author="Alex Cukierman" w:date="2022-02-10T07:41:00Z">
        <w:r w:rsidR="00C46580" w:rsidRPr="006A2795" w:rsidDel="00383E06">
          <w:rPr>
            <w:rFonts w:ascii="Times New Roman" w:eastAsia="Calibri" w:hAnsi="Times New Roman" w:cs="Times New Roman"/>
            <w:color w:val="000000" w:themeColor="text1"/>
            <w:sz w:val="24"/>
            <w:szCs w:val="24"/>
          </w:rPr>
          <w:delText xml:space="preserve"> </w:delText>
        </w:r>
      </w:del>
      <w:del w:id="143" w:author="Alex Cukierman" w:date="2022-02-06T21:02:00Z">
        <w:r w:rsidR="00C46580" w:rsidRPr="006A2795" w:rsidDel="00A009E0">
          <w:rPr>
            <w:rFonts w:ascii="Times New Roman" w:eastAsia="Calibri" w:hAnsi="Times New Roman" w:cs="Times New Roman"/>
            <w:color w:val="000000" w:themeColor="text1"/>
            <w:sz w:val="24"/>
            <w:szCs w:val="24"/>
          </w:rPr>
          <w:delText xml:space="preserve">patterns of </w:delText>
        </w:r>
      </w:del>
      <w:del w:id="144" w:author="Alex Cukierman" w:date="2022-02-10T07:41:00Z">
        <w:r w:rsidR="00C46580" w:rsidRPr="006A2795" w:rsidDel="00383E06">
          <w:rPr>
            <w:rFonts w:ascii="Times New Roman" w:eastAsia="Calibri" w:hAnsi="Times New Roman" w:cs="Times New Roman"/>
            <w:color w:val="000000" w:themeColor="text1"/>
            <w:sz w:val="24"/>
            <w:szCs w:val="24"/>
          </w:rPr>
          <w:delText xml:space="preserve">excess </w:delText>
        </w:r>
      </w:del>
      <w:del w:id="145" w:author="Alex Cukierman" w:date="2022-02-06T21:02:00Z">
        <w:r w:rsidR="00C46580" w:rsidRPr="006A2795" w:rsidDel="00A009E0">
          <w:rPr>
            <w:rFonts w:ascii="Times New Roman" w:eastAsia="Calibri" w:hAnsi="Times New Roman" w:cs="Times New Roman"/>
            <w:color w:val="000000" w:themeColor="text1"/>
            <w:sz w:val="24"/>
            <w:szCs w:val="24"/>
          </w:rPr>
          <w:delText xml:space="preserve">deaths to </w:delText>
        </w:r>
      </w:del>
      <w:del w:id="146" w:author="Alex Cukierman" w:date="2022-02-10T07:41:00Z">
        <w:r w:rsidR="00C46580" w:rsidRPr="006A2795" w:rsidDel="00383E06">
          <w:rPr>
            <w:rFonts w:ascii="Times New Roman" w:eastAsia="Calibri" w:hAnsi="Times New Roman" w:cs="Times New Roman"/>
            <w:color w:val="000000" w:themeColor="text1"/>
            <w:sz w:val="24"/>
            <w:szCs w:val="24"/>
          </w:rPr>
          <w:delText>official mortality</w:delText>
        </w:r>
        <w:r w:rsidRPr="006A2795" w:rsidDel="00383E06">
          <w:rPr>
            <w:rFonts w:ascii="Times New Roman" w:eastAsia="Calibri" w:hAnsi="Times New Roman" w:cs="Times New Roman"/>
            <w:color w:val="000000" w:themeColor="text1"/>
            <w:sz w:val="24"/>
            <w:szCs w:val="24"/>
          </w:rPr>
          <w:delText>.</w:delText>
        </w:r>
      </w:del>
      <w:del w:id="147" w:author="Alex Cukierman" w:date="2022-02-10T07:56:00Z">
        <w:r w:rsidRPr="006A2795" w:rsidDel="00DF1815">
          <w:rPr>
            <w:rFonts w:ascii="Times New Roman" w:eastAsia="Calibri" w:hAnsi="Times New Roman" w:cs="Times New Roman"/>
            <w:color w:val="000000" w:themeColor="text1"/>
            <w:sz w:val="24"/>
            <w:szCs w:val="24"/>
          </w:rPr>
          <w:delText xml:space="preserve"> </w:delText>
        </w:r>
      </w:del>
      <w:del w:id="148" w:author="Alex Cukierman" w:date="2022-02-10T07:41:00Z">
        <w:r w:rsidRPr="006A2795" w:rsidDel="00383E06">
          <w:rPr>
            <w:rFonts w:ascii="Times New Roman" w:eastAsia="Calibri" w:hAnsi="Times New Roman" w:cs="Times New Roman"/>
            <w:color w:val="000000" w:themeColor="text1"/>
            <w:sz w:val="24"/>
            <w:szCs w:val="24"/>
          </w:rPr>
          <w:delText xml:space="preserve"> </w:delText>
        </w:r>
      </w:del>
      <w:ins w:id="149" w:author="Nair-Desai, Sameer" w:date="2022-02-12T20:27:00Z">
        <w:r w:rsidR="004E11E9">
          <w:rPr>
            <w:rFonts w:ascii="Times New Roman" w:eastAsia="Calibri" w:hAnsi="Times New Roman" w:cs="Times New Roman"/>
            <w:color w:val="000000" w:themeColor="text1"/>
            <w:sz w:val="24"/>
            <w:szCs w:val="24"/>
          </w:rPr>
          <w:t>By the end of 2021, t</w:t>
        </w:r>
      </w:ins>
      <w:del w:id="150" w:author="Nair-Desai, Sameer" w:date="2022-02-12T20:27:00Z">
        <w:r w:rsidR="000519FD" w:rsidRPr="006A2795" w:rsidDel="004E11E9">
          <w:rPr>
            <w:rFonts w:ascii="Times New Roman" w:eastAsia="Calibri" w:hAnsi="Times New Roman" w:cs="Times New Roman"/>
            <w:color w:val="000000" w:themeColor="text1"/>
            <w:sz w:val="24"/>
            <w:szCs w:val="24"/>
          </w:rPr>
          <w:delText>T</w:delText>
        </w:r>
      </w:del>
      <w:r w:rsidR="000519FD" w:rsidRPr="006A2795">
        <w:rPr>
          <w:rFonts w:ascii="Times New Roman" w:eastAsia="Calibri" w:hAnsi="Times New Roman" w:cs="Times New Roman"/>
          <w:color w:val="000000" w:themeColor="text1"/>
          <w:sz w:val="24"/>
          <w:szCs w:val="24"/>
        </w:rPr>
        <w:t>he</w:t>
      </w:r>
      <w:r w:rsidRPr="006A2795">
        <w:rPr>
          <w:rFonts w:ascii="Times New Roman" w:eastAsia="Calibri" w:hAnsi="Times New Roman" w:cs="Times New Roman"/>
          <w:color w:val="000000" w:themeColor="text1"/>
          <w:sz w:val="24"/>
          <w:szCs w:val="24"/>
        </w:rPr>
        <w:t xml:space="preserve"> quartile ranking</w:t>
      </w:r>
      <w:ins w:id="151" w:author="Alex Cukierman" w:date="2022-02-06T21:03:00Z">
        <w:r w:rsidR="00A009E0">
          <w:rPr>
            <w:rFonts w:ascii="Times New Roman" w:eastAsia="Calibri" w:hAnsi="Times New Roman" w:cs="Times New Roman"/>
            <w:color w:val="000000" w:themeColor="text1"/>
            <w:sz w:val="24"/>
            <w:szCs w:val="24"/>
          </w:rPr>
          <w:t>s</w:t>
        </w:r>
      </w:ins>
      <w:r w:rsidR="000519FD" w:rsidRPr="006A2795">
        <w:rPr>
          <w:rFonts w:ascii="Times New Roman" w:eastAsia="Calibri" w:hAnsi="Times New Roman" w:cs="Times New Roman"/>
          <w:color w:val="000000" w:themeColor="text1"/>
          <w:sz w:val="24"/>
          <w:szCs w:val="24"/>
        </w:rPr>
        <w:t xml:space="preserve"> of </w:t>
      </w:r>
      <w:del w:id="152" w:author="Yothin Jinjarak" w:date="2022-02-10T20:11:00Z">
        <w:r w:rsidR="00520DBA" w:rsidRPr="006A2795" w:rsidDel="00B85725">
          <w:rPr>
            <w:rFonts w:ascii="Times New Roman" w:eastAsia="Calibri" w:hAnsi="Times New Roman" w:cs="Times New Roman"/>
            <w:color w:val="000000" w:themeColor="text1"/>
            <w:sz w:val="24"/>
            <w:szCs w:val="24"/>
          </w:rPr>
          <w:delText xml:space="preserve">three </w:delText>
        </w:r>
      </w:del>
      <w:ins w:id="153" w:author="Yothin Jinjarak" w:date="2022-02-10T20:11:00Z">
        <w:r w:rsidR="00B85725" w:rsidRPr="006A2795">
          <w:rPr>
            <w:rFonts w:ascii="Times New Roman" w:eastAsia="Calibri" w:hAnsi="Times New Roman" w:cs="Times New Roman"/>
            <w:color w:val="000000" w:themeColor="text1"/>
            <w:sz w:val="24"/>
            <w:szCs w:val="24"/>
          </w:rPr>
          <w:t>three</w:t>
        </w:r>
        <w:r w:rsidR="00B85725">
          <w:rPr>
            <w:rFonts w:ascii="Times New Roman" w:eastAsia="Calibri" w:hAnsi="Times New Roman" w:cs="Times New Roman"/>
            <w:color w:val="000000" w:themeColor="text1"/>
            <w:sz w:val="24"/>
            <w:szCs w:val="24"/>
          </w:rPr>
          <w:t>-</w:t>
        </w:r>
      </w:ins>
      <w:r w:rsidR="00520DBA" w:rsidRPr="006A2795">
        <w:rPr>
          <w:rFonts w:ascii="Times New Roman" w:eastAsia="Calibri" w:hAnsi="Times New Roman" w:cs="Times New Roman"/>
          <w:color w:val="000000" w:themeColor="text1"/>
          <w:sz w:val="24"/>
          <w:szCs w:val="24"/>
        </w:rPr>
        <w:t xml:space="preserve">fifths </w:t>
      </w:r>
      <w:r w:rsidR="000519FD" w:rsidRPr="006A2795">
        <w:rPr>
          <w:rFonts w:ascii="Times New Roman" w:eastAsia="Calibri" w:hAnsi="Times New Roman" w:cs="Times New Roman"/>
          <w:color w:val="000000" w:themeColor="text1"/>
          <w:sz w:val="24"/>
          <w:szCs w:val="24"/>
        </w:rPr>
        <w:t>of</w:t>
      </w:r>
      <w:del w:id="154" w:author="Alex Cukierman" w:date="2022-02-06T21:03:00Z">
        <w:r w:rsidR="000519FD" w:rsidRPr="006A2795" w:rsidDel="00A009E0">
          <w:rPr>
            <w:rFonts w:ascii="Times New Roman" w:eastAsia="Calibri" w:hAnsi="Times New Roman" w:cs="Times New Roman"/>
            <w:color w:val="000000" w:themeColor="text1"/>
            <w:sz w:val="24"/>
            <w:szCs w:val="24"/>
          </w:rPr>
          <w:delText xml:space="preserve"> our</w:delText>
        </w:r>
      </w:del>
      <w:r w:rsidR="000519FD" w:rsidRPr="006A2795">
        <w:rPr>
          <w:rFonts w:ascii="Times New Roman" w:eastAsia="Calibri" w:hAnsi="Times New Roman" w:cs="Times New Roman"/>
          <w:color w:val="000000" w:themeColor="text1"/>
          <w:sz w:val="24"/>
          <w:szCs w:val="24"/>
        </w:rPr>
        <w:t xml:space="preserve"> </w:t>
      </w:r>
      <w:ins w:id="155" w:author="Nair-Desai, Sameer" w:date="2022-02-12T20:27:00Z">
        <w:r w:rsidR="004E11E9">
          <w:rPr>
            <w:rFonts w:ascii="Times New Roman" w:eastAsia="Calibri" w:hAnsi="Times New Roman" w:cs="Times New Roman"/>
            <w:color w:val="000000" w:themeColor="text1"/>
            <w:sz w:val="24"/>
            <w:szCs w:val="24"/>
          </w:rPr>
          <w:t xml:space="preserve">the </w:t>
        </w:r>
      </w:ins>
      <w:r w:rsidR="000519FD" w:rsidRPr="006A2795">
        <w:rPr>
          <w:rFonts w:ascii="Times New Roman" w:eastAsia="Calibri" w:hAnsi="Times New Roman" w:cs="Times New Roman"/>
          <w:color w:val="000000" w:themeColor="text1"/>
          <w:sz w:val="24"/>
          <w:szCs w:val="24"/>
        </w:rPr>
        <w:t>countries</w:t>
      </w:r>
      <w:r w:rsidRPr="006A2795">
        <w:rPr>
          <w:rFonts w:ascii="Times New Roman" w:eastAsia="Calibri" w:hAnsi="Times New Roman" w:cs="Times New Roman"/>
          <w:color w:val="000000" w:themeColor="text1"/>
          <w:sz w:val="24"/>
          <w:szCs w:val="24"/>
        </w:rPr>
        <w:t xml:space="preserve"> </w:t>
      </w:r>
      <w:ins w:id="156" w:author="Alex Cukierman" w:date="2022-02-06T21:03:00Z">
        <w:r w:rsidR="00A009E0">
          <w:rPr>
            <w:rFonts w:ascii="Times New Roman" w:eastAsia="Calibri" w:hAnsi="Times New Roman" w:cs="Times New Roman"/>
            <w:color w:val="000000" w:themeColor="text1"/>
            <w:sz w:val="24"/>
            <w:szCs w:val="24"/>
          </w:rPr>
          <w:t xml:space="preserve">in </w:t>
        </w:r>
        <w:del w:id="157" w:author="Nair-Desai, Sameer" w:date="2022-02-12T20:27:00Z">
          <w:r w:rsidR="00A009E0" w:rsidDel="004E11E9">
            <w:rPr>
              <w:rFonts w:ascii="Times New Roman" w:eastAsia="Calibri" w:hAnsi="Times New Roman" w:cs="Times New Roman"/>
              <w:color w:val="000000" w:themeColor="text1"/>
              <w:sz w:val="24"/>
              <w:szCs w:val="24"/>
            </w:rPr>
            <w:delText>the</w:delText>
          </w:r>
        </w:del>
      </w:ins>
      <w:ins w:id="158" w:author="Nair-Desai, Sameer" w:date="2022-02-12T20:27:00Z">
        <w:r w:rsidR="004E11E9">
          <w:rPr>
            <w:rFonts w:ascii="Times New Roman" w:eastAsia="Calibri" w:hAnsi="Times New Roman" w:cs="Times New Roman"/>
            <w:color w:val="000000" w:themeColor="text1"/>
            <w:sz w:val="24"/>
            <w:szCs w:val="24"/>
          </w:rPr>
          <w:t>our</w:t>
        </w:r>
      </w:ins>
      <w:ins w:id="159" w:author="Alex Cukierman" w:date="2022-02-06T21:03:00Z">
        <w:r w:rsidR="00A009E0">
          <w:rPr>
            <w:rFonts w:ascii="Times New Roman" w:eastAsia="Calibri" w:hAnsi="Times New Roman" w:cs="Times New Roman"/>
            <w:color w:val="000000" w:themeColor="text1"/>
            <w:sz w:val="24"/>
            <w:szCs w:val="24"/>
          </w:rPr>
          <w:t xml:space="preserve"> sample </w:t>
        </w:r>
      </w:ins>
      <w:r w:rsidRPr="006A2795">
        <w:rPr>
          <w:rFonts w:ascii="Times New Roman" w:eastAsia="Calibri" w:hAnsi="Times New Roman" w:cs="Times New Roman"/>
          <w:color w:val="000000" w:themeColor="text1"/>
          <w:sz w:val="24"/>
          <w:szCs w:val="24"/>
        </w:rPr>
        <w:t>differ</w:t>
      </w:r>
      <w:del w:id="160" w:author="Alex Cukierman" w:date="2022-02-06T21:04:00Z">
        <w:r w:rsidRPr="006A2795" w:rsidDel="00A009E0">
          <w:rPr>
            <w:rFonts w:ascii="Times New Roman" w:eastAsia="Calibri" w:hAnsi="Times New Roman" w:cs="Times New Roman"/>
            <w:color w:val="000000" w:themeColor="text1"/>
            <w:sz w:val="24"/>
            <w:szCs w:val="24"/>
          </w:rPr>
          <w:delText>s</w:delText>
        </w:r>
      </w:del>
      <w:r w:rsidR="00BB6C83" w:rsidRPr="006A2795">
        <w:rPr>
          <w:rFonts w:ascii="Times New Roman" w:eastAsia="Calibri" w:hAnsi="Times New Roman" w:cs="Times New Roman"/>
          <w:color w:val="000000" w:themeColor="text1"/>
          <w:sz w:val="24"/>
          <w:szCs w:val="24"/>
        </w:rPr>
        <w:t xml:space="preserve"> </w:t>
      </w:r>
      <w:del w:id="161" w:author="Nair-Desai, Sameer" w:date="2022-02-12T20:27:00Z">
        <w:r w:rsidR="00BB6C83" w:rsidRPr="006A2795" w:rsidDel="004E11E9">
          <w:rPr>
            <w:rFonts w:ascii="Times New Roman" w:eastAsia="Calibri" w:hAnsi="Times New Roman" w:cs="Times New Roman"/>
            <w:color w:val="000000" w:themeColor="text1"/>
            <w:sz w:val="24"/>
            <w:szCs w:val="24"/>
          </w:rPr>
          <w:delText>between the two data sets</w:delText>
        </w:r>
      </w:del>
      <w:ins w:id="162" w:author="Nair-Desai, Sameer" w:date="2022-02-12T20:27:00Z">
        <w:r w:rsidR="004E11E9">
          <w:rPr>
            <w:rFonts w:ascii="Times New Roman" w:eastAsia="Calibri" w:hAnsi="Times New Roman" w:cs="Times New Roman"/>
            <w:color w:val="000000" w:themeColor="text1"/>
            <w:sz w:val="24"/>
            <w:szCs w:val="24"/>
          </w:rPr>
          <w:t>when ranked by excess v</w:t>
        </w:r>
      </w:ins>
      <w:ins w:id="163" w:author="Nair-Desai, Sameer" w:date="2022-02-12T20:28:00Z">
        <w:r w:rsidR="004E11E9">
          <w:rPr>
            <w:rFonts w:ascii="Times New Roman" w:eastAsia="Calibri" w:hAnsi="Times New Roman" w:cs="Times New Roman"/>
            <w:color w:val="000000" w:themeColor="text1"/>
            <w:sz w:val="24"/>
            <w:szCs w:val="24"/>
          </w:rPr>
          <w:t>s. official mortality</w:t>
        </w:r>
      </w:ins>
      <w:del w:id="164" w:author="Nair-Desai, Sameer" w:date="2022-02-12T20:27:00Z">
        <w:r w:rsidR="00BB6C83" w:rsidRPr="006A2795" w:rsidDel="004E11E9">
          <w:rPr>
            <w:rFonts w:ascii="Times New Roman" w:eastAsia="Calibri" w:hAnsi="Times New Roman" w:cs="Times New Roman"/>
            <w:color w:val="000000" w:themeColor="text1"/>
            <w:sz w:val="24"/>
            <w:szCs w:val="24"/>
          </w:rPr>
          <w:delText xml:space="preserve"> </w:delText>
        </w:r>
        <w:r w:rsidR="000519FD" w:rsidRPr="006A2795" w:rsidDel="004E11E9">
          <w:rPr>
            <w:rFonts w:ascii="Times New Roman" w:eastAsia="Calibri" w:hAnsi="Times New Roman" w:cs="Times New Roman"/>
            <w:color w:val="000000" w:themeColor="text1"/>
            <w:sz w:val="24"/>
            <w:szCs w:val="24"/>
          </w:rPr>
          <w:delText>by</w:delText>
        </w:r>
        <w:r w:rsidR="00BB6C83" w:rsidRPr="006A2795" w:rsidDel="004E11E9">
          <w:rPr>
            <w:rFonts w:ascii="Times New Roman" w:eastAsia="Calibri" w:hAnsi="Times New Roman" w:cs="Times New Roman"/>
            <w:color w:val="000000" w:themeColor="text1"/>
            <w:sz w:val="24"/>
            <w:szCs w:val="24"/>
          </w:rPr>
          <w:delText xml:space="preserve"> the end of 2021</w:delText>
        </w:r>
      </w:del>
      <w:r w:rsidRPr="006A2795">
        <w:rPr>
          <w:rFonts w:ascii="Times New Roman" w:eastAsia="Calibri" w:hAnsi="Times New Roman" w:cs="Times New Roman"/>
          <w:color w:val="000000" w:themeColor="text1"/>
          <w:sz w:val="24"/>
          <w:szCs w:val="24"/>
        </w:rPr>
        <w:t xml:space="preserve">. </w:t>
      </w:r>
      <w:del w:id="165" w:author="Nair-Desai, Sameer" w:date="2022-02-12T20:27:00Z">
        <w:r w:rsidRPr="006A2795" w:rsidDel="004E11E9">
          <w:rPr>
            <w:rFonts w:ascii="Times New Roman" w:eastAsia="Calibri" w:hAnsi="Times New Roman" w:cs="Times New Roman"/>
            <w:color w:val="000000" w:themeColor="text1"/>
            <w:sz w:val="24"/>
            <w:szCs w:val="24"/>
          </w:rPr>
          <w:delText xml:space="preserve"> </w:delText>
        </w:r>
      </w:del>
      <w:r w:rsidRPr="006A2795">
        <w:rPr>
          <w:rFonts w:ascii="Times New Roman" w:eastAsia="Times New Roman" w:hAnsi="Times New Roman" w:cs="Times New Roman"/>
          <w:color w:val="222222"/>
          <w:sz w:val="24"/>
          <w:szCs w:val="24"/>
        </w:rPr>
        <w:t>On average,</w:t>
      </w:r>
      <w:ins w:id="166" w:author="Alex Cukierman" w:date="2022-02-06T21:04:00Z">
        <w:r w:rsidR="00A009E0">
          <w:rPr>
            <w:rFonts w:ascii="Times New Roman" w:eastAsia="Times New Roman" w:hAnsi="Times New Roman" w:cs="Times New Roman"/>
            <w:color w:val="222222"/>
            <w:sz w:val="24"/>
            <w:szCs w:val="24"/>
          </w:rPr>
          <w:t xml:space="preserve"> </w:t>
        </w:r>
      </w:ins>
      <w:del w:id="167" w:author="Alex Cukierman" w:date="2022-02-06T21:04:00Z">
        <w:r w:rsidRPr="006A2795" w:rsidDel="00A009E0">
          <w:rPr>
            <w:rFonts w:ascii="Times New Roman" w:eastAsia="Times New Roman" w:hAnsi="Times New Roman" w:cs="Times New Roman"/>
            <w:color w:val="222222"/>
            <w:sz w:val="24"/>
            <w:szCs w:val="24"/>
          </w:rPr>
          <w:delText> the</w:delText>
        </w:r>
      </w:del>
      <w:del w:id="168" w:author="Nair-Desai, Sameer" w:date="2022-02-12T20:29:00Z">
        <w:r w:rsidRPr="006A2795" w:rsidDel="004E11E9">
          <w:rPr>
            <w:rFonts w:ascii="Times New Roman" w:eastAsia="Times New Roman" w:hAnsi="Times New Roman" w:cs="Times New Roman"/>
            <w:color w:val="222222"/>
            <w:sz w:val="24"/>
            <w:szCs w:val="24"/>
          </w:rPr>
          <w:delText xml:space="preserve"> </w:delText>
        </w:r>
      </w:del>
      <w:r w:rsidR="000519FD" w:rsidRPr="006A2795">
        <w:rPr>
          <w:rFonts w:ascii="Times New Roman" w:eastAsia="Times New Roman" w:hAnsi="Times New Roman" w:cs="Times New Roman"/>
          <w:color w:val="222222"/>
          <w:sz w:val="24"/>
          <w:szCs w:val="24"/>
        </w:rPr>
        <w:t xml:space="preserve">countries </w:t>
      </w:r>
      <w:del w:id="169" w:author="Yothin Jinjarak" w:date="2022-02-10T20:11:00Z">
        <w:r w:rsidR="000519FD" w:rsidRPr="006A2795" w:rsidDel="00B85725">
          <w:rPr>
            <w:rFonts w:ascii="Times New Roman" w:eastAsia="Times New Roman" w:hAnsi="Times New Roman" w:cs="Times New Roman"/>
            <w:color w:val="222222"/>
            <w:sz w:val="24"/>
            <w:szCs w:val="24"/>
          </w:rPr>
          <w:delText xml:space="preserve">which </w:delText>
        </w:r>
      </w:del>
      <w:ins w:id="170" w:author="Yothin Jinjarak" w:date="2022-02-10T20:11:00Z">
        <w:r w:rsidR="00B85725">
          <w:rPr>
            <w:rFonts w:ascii="Times New Roman" w:eastAsia="Times New Roman" w:hAnsi="Times New Roman" w:cs="Times New Roman"/>
            <w:color w:val="222222"/>
            <w:sz w:val="24"/>
            <w:szCs w:val="24"/>
          </w:rPr>
          <w:t>that</w:t>
        </w:r>
        <w:r w:rsidR="00B85725" w:rsidRPr="006A2795">
          <w:rPr>
            <w:rFonts w:ascii="Times New Roman" w:eastAsia="Times New Roman" w:hAnsi="Times New Roman" w:cs="Times New Roman"/>
            <w:color w:val="222222"/>
            <w:sz w:val="24"/>
            <w:szCs w:val="24"/>
          </w:rPr>
          <w:t xml:space="preserve"> </w:t>
        </w:r>
      </w:ins>
      <w:r w:rsidR="000519FD" w:rsidRPr="006A2795">
        <w:rPr>
          <w:rFonts w:ascii="Times New Roman" w:eastAsia="Times New Roman" w:hAnsi="Times New Roman" w:cs="Times New Roman"/>
          <w:color w:val="222222"/>
          <w:sz w:val="24"/>
          <w:szCs w:val="24"/>
        </w:rPr>
        <w:t xml:space="preserve">are </w:t>
      </w:r>
      <w:r w:rsidRPr="006A2795">
        <w:rPr>
          <w:rFonts w:ascii="Times New Roman" w:eastAsia="Times New Roman" w:hAnsi="Times New Roman" w:cs="Times New Roman"/>
          <w:color w:val="222222"/>
          <w:sz w:val="24"/>
          <w:szCs w:val="24"/>
        </w:rPr>
        <w:t xml:space="preserve">‘doing substantially better’ in </w:t>
      </w:r>
      <w:ins w:id="171" w:author="Alex Cukierman" w:date="2022-02-06T21:05:00Z">
        <w:r w:rsidR="00A009E0">
          <w:rPr>
            <w:rFonts w:ascii="Times New Roman" w:eastAsia="Times New Roman" w:hAnsi="Times New Roman" w:cs="Times New Roman"/>
            <w:color w:val="222222"/>
            <w:sz w:val="24"/>
            <w:szCs w:val="24"/>
          </w:rPr>
          <w:t xml:space="preserve">the </w:t>
        </w:r>
      </w:ins>
      <w:r w:rsidRPr="006A2795">
        <w:rPr>
          <w:rFonts w:ascii="Times New Roman" w:eastAsia="Times New Roman" w:hAnsi="Times New Roman" w:cs="Times New Roman"/>
          <w:color w:val="222222"/>
          <w:sz w:val="24"/>
          <w:szCs w:val="24"/>
        </w:rPr>
        <w:t xml:space="preserve">excess mortality </w:t>
      </w:r>
      <w:ins w:id="172" w:author="Nair-Desai, Sameer" w:date="2022-02-12T20:35:00Z">
        <w:r w:rsidR="00BD770D">
          <w:rPr>
            <w:rFonts w:ascii="Times New Roman" w:eastAsia="Times New Roman" w:hAnsi="Times New Roman" w:cs="Times New Roman"/>
            <w:color w:val="222222"/>
            <w:sz w:val="24"/>
            <w:szCs w:val="24"/>
          </w:rPr>
          <w:t xml:space="preserve">dataset </w:t>
        </w:r>
      </w:ins>
      <w:del w:id="173" w:author="Alex Cukierman" w:date="2022-02-06T21:04:00Z">
        <w:r w:rsidRPr="006A2795" w:rsidDel="00A009E0">
          <w:rPr>
            <w:rFonts w:ascii="Times New Roman" w:eastAsia="Times New Roman" w:hAnsi="Times New Roman" w:cs="Times New Roman"/>
            <w:color w:val="222222"/>
            <w:sz w:val="24"/>
            <w:szCs w:val="24"/>
          </w:rPr>
          <w:delText>than</w:delText>
        </w:r>
        <w:r w:rsidR="000519FD" w:rsidRPr="006A2795" w:rsidDel="00A009E0">
          <w:rPr>
            <w:rFonts w:ascii="Times New Roman" w:eastAsia="Times New Roman" w:hAnsi="Times New Roman" w:cs="Times New Roman"/>
            <w:color w:val="222222"/>
            <w:sz w:val="24"/>
            <w:szCs w:val="24"/>
          </w:rPr>
          <w:delText xml:space="preserve"> the</w:delText>
        </w:r>
        <w:r w:rsidRPr="006A2795" w:rsidDel="00A009E0">
          <w:rPr>
            <w:rFonts w:ascii="Times New Roman" w:eastAsia="Times New Roman" w:hAnsi="Times New Roman" w:cs="Times New Roman"/>
            <w:color w:val="222222"/>
            <w:sz w:val="24"/>
            <w:szCs w:val="24"/>
          </w:rPr>
          <w:delText xml:space="preserve"> </w:delText>
        </w:r>
      </w:del>
      <w:del w:id="174" w:author="Nair-Desai, Sameer" w:date="2022-02-12T20:30:00Z">
        <w:r w:rsidRPr="006A2795" w:rsidDel="004E11E9">
          <w:rPr>
            <w:rFonts w:ascii="Times New Roman" w:eastAsia="Times New Roman" w:hAnsi="Times New Roman" w:cs="Times New Roman"/>
            <w:color w:val="222222"/>
            <w:sz w:val="24"/>
            <w:szCs w:val="24"/>
          </w:rPr>
          <w:delText xml:space="preserve">official </w:delText>
        </w:r>
      </w:del>
      <w:del w:id="175" w:author="Nair-Desai, Sameer" w:date="2022-02-12T20:33:00Z">
        <w:r w:rsidRPr="006A2795" w:rsidDel="00BA61C6">
          <w:rPr>
            <w:rFonts w:ascii="Times New Roman" w:eastAsia="Times New Roman" w:hAnsi="Times New Roman" w:cs="Times New Roman"/>
            <w:color w:val="222222"/>
            <w:sz w:val="24"/>
            <w:szCs w:val="24"/>
          </w:rPr>
          <w:delText>count</w:delText>
        </w:r>
      </w:del>
      <w:ins w:id="176" w:author="Alex Cukierman" w:date="2022-02-06T21:07:00Z">
        <w:del w:id="177" w:author="Nair-Desai, Sameer" w:date="2022-02-12T20:33:00Z">
          <w:r w:rsidR="00A009E0" w:rsidDel="00BA61C6">
            <w:rPr>
              <w:rFonts w:ascii="Times New Roman" w:eastAsia="Times New Roman" w:hAnsi="Times New Roman" w:cs="Times New Roman"/>
              <w:color w:val="222222"/>
              <w:sz w:val="24"/>
              <w:szCs w:val="24"/>
            </w:rPr>
            <w:delText xml:space="preserve"> </w:delText>
          </w:r>
        </w:del>
      </w:ins>
      <w:del w:id="178" w:author="Nair-Desai, Sameer" w:date="2022-02-12T20:33:00Z">
        <w:r w:rsidR="00640363" w:rsidRPr="006A2795" w:rsidDel="00BA61C6">
          <w:rPr>
            <w:rFonts w:ascii="Times New Roman" w:eastAsia="Times New Roman" w:hAnsi="Times New Roman" w:cs="Times New Roman"/>
            <w:color w:val="222222"/>
            <w:sz w:val="24"/>
            <w:szCs w:val="24"/>
          </w:rPr>
          <w:delText xml:space="preserve">, </w:delText>
        </w:r>
      </w:del>
      <w:ins w:id="179" w:author="Alex Cukierman" w:date="2022-02-06T21:05:00Z">
        <w:del w:id="180" w:author="Nair-Desai, Sameer" w:date="2022-02-12T20:33:00Z">
          <w:r w:rsidR="00A009E0" w:rsidDel="00BA61C6">
            <w:rPr>
              <w:rFonts w:ascii="Times New Roman" w:eastAsia="Times New Roman" w:hAnsi="Times New Roman" w:cs="Times New Roman"/>
              <w:color w:val="222222"/>
              <w:sz w:val="24"/>
              <w:szCs w:val="24"/>
            </w:rPr>
            <w:delText>(</w:delText>
          </w:r>
        </w:del>
      </w:ins>
      <w:del w:id="181" w:author="Nair-Desai, Sameer" w:date="2022-02-12T20:33:00Z">
        <w:r w:rsidR="00640363" w:rsidRPr="006A2795" w:rsidDel="00BA61C6">
          <w:rPr>
            <w:rFonts w:ascii="Times New Roman" w:eastAsia="Times New Roman" w:hAnsi="Times New Roman" w:cs="Times New Roman"/>
            <w:color w:val="222222"/>
            <w:sz w:val="24"/>
            <w:szCs w:val="24"/>
          </w:rPr>
          <w:delText xml:space="preserve">i.e., any </w:delText>
        </w:r>
      </w:del>
      <w:ins w:id="182" w:author="Alex Cukierman" w:date="2022-02-06T21:05:00Z">
        <w:del w:id="183" w:author="Nair-Desai, Sameer" w:date="2022-02-12T20:33:00Z">
          <w:r w:rsidR="00A009E0" w:rsidDel="00BA61C6">
            <w:rPr>
              <w:rFonts w:ascii="Times New Roman" w:eastAsia="Times New Roman" w:hAnsi="Times New Roman" w:cs="Times New Roman"/>
              <w:color w:val="222222"/>
              <w:sz w:val="24"/>
              <w:szCs w:val="24"/>
            </w:rPr>
            <w:delText>country</w:delText>
          </w:r>
        </w:del>
      </w:ins>
      <w:del w:id="184" w:author="Nair-Desai, Sameer" w:date="2022-02-12T20:33:00Z">
        <w:r w:rsidR="00640363" w:rsidRPr="006A2795" w:rsidDel="00BA61C6">
          <w:rPr>
            <w:rFonts w:ascii="Times New Roman" w:eastAsia="Times New Roman" w:hAnsi="Times New Roman" w:cs="Times New Roman"/>
            <w:color w:val="222222"/>
            <w:sz w:val="24"/>
            <w:szCs w:val="24"/>
          </w:rPr>
          <w:delText xml:space="preserve">nation in the sample </w:delText>
        </w:r>
      </w:del>
      <w:ins w:id="185" w:author="Alex Cukierman" w:date="2022-02-06T21:06:00Z">
        <w:del w:id="186" w:author="Nair-Desai, Sameer" w:date="2022-02-12T20:33:00Z">
          <w:r w:rsidR="00A009E0" w:rsidDel="00BA61C6">
            <w:rPr>
              <w:rFonts w:ascii="Times New Roman" w:eastAsia="Times New Roman" w:hAnsi="Times New Roman" w:cs="Times New Roman"/>
              <w:color w:val="222222"/>
              <w:sz w:val="24"/>
              <w:szCs w:val="24"/>
            </w:rPr>
            <w:delText>that</w:delText>
          </w:r>
        </w:del>
      </w:ins>
      <w:del w:id="187" w:author="Nair-Desai, Sameer" w:date="2022-02-12T20:33:00Z">
        <w:r w:rsidR="00640363" w:rsidRPr="006A2795" w:rsidDel="00BA61C6">
          <w:rPr>
            <w:rFonts w:ascii="Times New Roman" w:eastAsia="Times New Roman" w:hAnsi="Times New Roman" w:cs="Times New Roman"/>
            <w:color w:val="222222"/>
            <w:sz w:val="24"/>
            <w:szCs w:val="24"/>
          </w:rPr>
          <w:delText xml:space="preserve">which recorded a ranking </w:delText>
        </w:r>
      </w:del>
      <w:ins w:id="188" w:author="Alex Cukierman" w:date="2022-02-06T21:06:00Z">
        <w:del w:id="189" w:author="Nair-Desai, Sameer" w:date="2022-02-12T20:33:00Z">
          <w:r w:rsidR="00A009E0" w:rsidDel="00BA61C6">
            <w:rPr>
              <w:rFonts w:ascii="Times New Roman" w:eastAsia="Times New Roman" w:hAnsi="Times New Roman" w:cs="Times New Roman"/>
              <w:color w:val="222222"/>
              <w:sz w:val="24"/>
              <w:szCs w:val="24"/>
            </w:rPr>
            <w:delText xml:space="preserve">of </w:delText>
          </w:r>
        </w:del>
      </w:ins>
      <w:del w:id="190" w:author="Nair-Desai, Sameer" w:date="2022-02-12T20:33:00Z">
        <w:r w:rsidR="00640363" w:rsidRPr="007B7457" w:rsidDel="00BA61C6">
          <w:rPr>
            <w:rFonts w:ascii="Times New Roman" w:eastAsia="Times New Roman" w:hAnsi="Times New Roman" w:cs="Times New Roman"/>
            <w:iCs/>
            <w:color w:val="222222"/>
            <w:sz w:val="24"/>
            <w:szCs w:val="24"/>
          </w:rPr>
          <w:delText xml:space="preserve">at least two </w:delText>
        </w:r>
        <w:r w:rsidR="00B65DC7" w:rsidRPr="006A2795" w:rsidDel="00BA61C6">
          <w:rPr>
            <w:rFonts w:ascii="Times New Roman" w:eastAsia="Times New Roman" w:hAnsi="Times New Roman" w:cs="Times New Roman"/>
            <w:iCs/>
            <w:color w:val="222222"/>
            <w:sz w:val="24"/>
            <w:szCs w:val="24"/>
          </w:rPr>
          <w:delText>better</w:delText>
        </w:r>
        <w:r w:rsidR="00640363" w:rsidRPr="006A2795" w:rsidDel="00BA61C6">
          <w:rPr>
            <w:rFonts w:ascii="Times New Roman" w:eastAsia="Times New Roman" w:hAnsi="Times New Roman" w:cs="Times New Roman"/>
            <w:color w:val="222222"/>
            <w:sz w:val="24"/>
            <w:szCs w:val="24"/>
          </w:rPr>
          <w:delText xml:space="preserve"> </w:delText>
        </w:r>
        <w:r w:rsidR="00A656BD" w:rsidRPr="006A2795" w:rsidDel="00BA61C6">
          <w:rPr>
            <w:rFonts w:ascii="Times New Roman" w:eastAsia="Times New Roman" w:hAnsi="Times New Roman" w:cs="Times New Roman"/>
            <w:color w:val="222222"/>
            <w:sz w:val="24"/>
            <w:szCs w:val="24"/>
          </w:rPr>
          <w:delText xml:space="preserve">quartiles </w:delText>
        </w:r>
        <w:r w:rsidR="00640363" w:rsidRPr="006A2795" w:rsidDel="00BA61C6">
          <w:rPr>
            <w:rFonts w:ascii="Times New Roman" w:eastAsia="Times New Roman" w:hAnsi="Times New Roman" w:cs="Times New Roman"/>
            <w:color w:val="222222"/>
            <w:sz w:val="24"/>
            <w:szCs w:val="24"/>
          </w:rPr>
          <w:delText xml:space="preserve">when using excess </w:delText>
        </w:r>
      </w:del>
      <w:ins w:id="191" w:author="Alex Cukierman" w:date="2022-02-06T21:06:00Z">
        <w:del w:id="192" w:author="Nair-Desai, Sameer" w:date="2022-02-12T20:33:00Z">
          <w:r w:rsidR="00A009E0" w:rsidDel="00BA61C6">
            <w:rPr>
              <w:rFonts w:ascii="Times New Roman" w:eastAsia="Times New Roman" w:hAnsi="Times New Roman" w:cs="Times New Roman"/>
              <w:color w:val="222222"/>
              <w:sz w:val="24"/>
              <w:szCs w:val="24"/>
            </w:rPr>
            <w:delText xml:space="preserve">rather </w:delText>
          </w:r>
        </w:del>
      </w:ins>
      <w:del w:id="193" w:author="Nair-Desai, Sameer" w:date="2022-02-12T20:33:00Z">
        <w:r w:rsidR="00640363" w:rsidRPr="006A2795" w:rsidDel="00BA61C6">
          <w:rPr>
            <w:rFonts w:ascii="Times New Roman" w:eastAsia="Times New Roman" w:hAnsi="Times New Roman" w:cs="Times New Roman"/>
            <w:color w:val="222222"/>
            <w:sz w:val="24"/>
            <w:szCs w:val="24"/>
          </w:rPr>
          <w:delText>than official mortalit</w:delText>
        </w:r>
      </w:del>
      <w:ins w:id="194" w:author="Alex Cukierman" w:date="2022-02-06T21:06:00Z">
        <w:del w:id="195" w:author="Nair-Desai, Sameer" w:date="2022-02-12T20:33:00Z">
          <w:r w:rsidR="00A009E0" w:rsidDel="00BA61C6">
            <w:rPr>
              <w:rFonts w:ascii="Times New Roman" w:eastAsia="Times New Roman" w:hAnsi="Times New Roman" w:cs="Times New Roman"/>
              <w:color w:val="222222"/>
              <w:sz w:val="24"/>
              <w:szCs w:val="24"/>
            </w:rPr>
            <w:delText>y data)</w:delText>
          </w:r>
        </w:del>
      </w:ins>
      <w:del w:id="196" w:author="Nair-Desai, Sameer" w:date="2022-02-12T20:33:00Z">
        <w:r w:rsidR="00640363" w:rsidRPr="006A2795" w:rsidDel="00BA61C6">
          <w:rPr>
            <w:rFonts w:ascii="Times New Roman" w:eastAsia="Times New Roman" w:hAnsi="Times New Roman" w:cs="Times New Roman"/>
            <w:color w:val="222222"/>
            <w:sz w:val="24"/>
            <w:szCs w:val="24"/>
          </w:rPr>
          <w:delText xml:space="preserve">ies, </w:delText>
        </w:r>
      </w:del>
      <w:r w:rsidRPr="006A2795">
        <w:rPr>
          <w:rFonts w:ascii="Times New Roman" w:eastAsia="Times New Roman" w:hAnsi="Times New Roman" w:cs="Times New Roman"/>
          <w:color w:val="222222"/>
          <w:sz w:val="24"/>
          <w:szCs w:val="24"/>
        </w:rPr>
        <w:t xml:space="preserve">are characterized by lower population density; higher GDP/Capita; </w:t>
      </w:r>
      <w:ins w:id="197" w:author="Nair-Desai, Sameer" w:date="2022-02-12T20:31:00Z">
        <w:r w:rsidR="004E11E9">
          <w:rPr>
            <w:rFonts w:ascii="Times New Roman" w:eastAsia="Times New Roman" w:hAnsi="Times New Roman" w:cs="Times New Roman"/>
            <w:color w:val="222222"/>
            <w:sz w:val="24"/>
            <w:szCs w:val="24"/>
          </w:rPr>
          <w:t xml:space="preserve">and </w:t>
        </w:r>
      </w:ins>
      <w:del w:id="198" w:author="Nair-Desai, Sameer" w:date="2022-02-12T20:35:00Z">
        <w:r w:rsidRPr="006A2795" w:rsidDel="00BD770D">
          <w:rPr>
            <w:rFonts w:ascii="Times New Roman" w:eastAsia="Times New Roman" w:hAnsi="Times New Roman" w:cs="Times New Roman"/>
            <w:color w:val="222222"/>
            <w:sz w:val="24"/>
            <w:szCs w:val="24"/>
          </w:rPr>
          <w:delText>scor</w:delText>
        </w:r>
      </w:del>
      <w:del w:id="199" w:author="Nair-Desai, Sameer" w:date="2022-02-12T20:30:00Z">
        <w:r w:rsidRPr="006A2795" w:rsidDel="004E11E9">
          <w:rPr>
            <w:rFonts w:ascii="Times New Roman" w:eastAsia="Times New Roman" w:hAnsi="Times New Roman" w:cs="Times New Roman"/>
            <w:color w:val="222222"/>
            <w:sz w:val="24"/>
            <w:szCs w:val="24"/>
          </w:rPr>
          <w:delText>ing</w:delText>
        </w:r>
      </w:del>
      <w:del w:id="200" w:author="Nair-Desai, Sameer" w:date="2022-02-12T20:35:00Z">
        <w:r w:rsidRPr="006A2795" w:rsidDel="00BD770D">
          <w:rPr>
            <w:rFonts w:ascii="Times New Roman" w:eastAsia="Times New Roman" w:hAnsi="Times New Roman" w:cs="Times New Roman"/>
            <w:color w:val="222222"/>
            <w:sz w:val="24"/>
            <w:szCs w:val="24"/>
          </w:rPr>
          <w:delText xml:space="preserve"> </w:delText>
        </w:r>
      </w:del>
      <w:del w:id="201" w:author="Nair-Desai, Sameer" w:date="2022-02-12T20:31:00Z">
        <w:r w:rsidRPr="006A2795" w:rsidDel="004E11E9">
          <w:rPr>
            <w:rFonts w:ascii="Times New Roman" w:eastAsia="Times New Roman" w:hAnsi="Times New Roman" w:cs="Times New Roman"/>
            <w:color w:val="222222"/>
            <w:sz w:val="24"/>
            <w:szCs w:val="24"/>
          </w:rPr>
          <w:delText xml:space="preserve">better </w:delText>
        </w:r>
      </w:del>
      <w:ins w:id="202" w:author="Nair-Desai, Sameer" w:date="2022-02-12T20:31:00Z">
        <w:r w:rsidR="004E11E9">
          <w:rPr>
            <w:rFonts w:ascii="Times New Roman" w:eastAsia="Times New Roman" w:hAnsi="Times New Roman" w:cs="Times New Roman"/>
            <w:color w:val="222222"/>
            <w:sz w:val="24"/>
            <w:szCs w:val="24"/>
          </w:rPr>
          <w:t>higher</w:t>
        </w:r>
      </w:ins>
      <w:ins w:id="203" w:author="Nair-Desai, Sameer" w:date="2022-02-12T20:35:00Z">
        <w:r w:rsidR="00BD770D">
          <w:rPr>
            <w:rFonts w:ascii="Times New Roman" w:eastAsia="Times New Roman" w:hAnsi="Times New Roman" w:cs="Times New Roman"/>
            <w:color w:val="222222"/>
            <w:sz w:val="24"/>
            <w:szCs w:val="24"/>
          </w:rPr>
          <w:t xml:space="preserve"> scores</w:t>
        </w:r>
      </w:ins>
      <w:ins w:id="204" w:author="Nair-Desai, Sameer" w:date="2022-02-12T20:31:00Z">
        <w:r w:rsidR="004E11E9" w:rsidRPr="006A2795">
          <w:rPr>
            <w:rFonts w:ascii="Times New Roman" w:eastAsia="Times New Roman" w:hAnsi="Times New Roman" w:cs="Times New Roman"/>
            <w:color w:val="222222"/>
            <w:sz w:val="24"/>
            <w:szCs w:val="24"/>
          </w:rPr>
          <w:t xml:space="preserve"> </w:t>
        </w:r>
      </w:ins>
      <w:ins w:id="205" w:author="Alex Cukierman" w:date="2022-02-06T21:07:00Z">
        <w:r w:rsidR="00A009E0">
          <w:rPr>
            <w:rFonts w:ascii="Times New Roman" w:eastAsia="Times New Roman" w:hAnsi="Times New Roman" w:cs="Times New Roman"/>
            <w:color w:val="222222"/>
            <w:sz w:val="24"/>
            <w:szCs w:val="24"/>
          </w:rPr>
          <w:t xml:space="preserve">on </w:t>
        </w:r>
      </w:ins>
      <w:ins w:id="206" w:author="Nair-Desai, Sameer" w:date="2022-02-12T20:31:00Z">
        <w:r w:rsidR="004E11E9">
          <w:rPr>
            <w:rFonts w:ascii="Times New Roman" w:eastAsia="Times New Roman" w:hAnsi="Times New Roman" w:cs="Times New Roman"/>
            <w:color w:val="222222"/>
            <w:sz w:val="24"/>
            <w:szCs w:val="24"/>
          </w:rPr>
          <w:t>institutional and policy variables</w:t>
        </w:r>
      </w:ins>
      <w:ins w:id="207" w:author="Alex Cukierman" w:date="2022-02-06T21:07:00Z">
        <w:del w:id="208" w:author="Nair-Desai, Sameer" w:date="2022-02-12T20:31:00Z">
          <w:r w:rsidR="00A009E0" w:rsidDel="004E11E9">
            <w:rPr>
              <w:rFonts w:ascii="Times New Roman" w:eastAsia="Times New Roman" w:hAnsi="Times New Roman" w:cs="Times New Roman"/>
              <w:color w:val="222222"/>
              <w:sz w:val="24"/>
              <w:szCs w:val="24"/>
            </w:rPr>
            <w:delText>the</w:delText>
          </w:r>
        </w:del>
      </w:ins>
      <w:del w:id="209" w:author="Nair-Desai, Sameer" w:date="2022-02-12T20:31:00Z">
        <w:r w:rsidRPr="006A2795" w:rsidDel="004E11E9">
          <w:rPr>
            <w:rFonts w:ascii="Times New Roman" w:eastAsia="Times New Roman" w:hAnsi="Times New Roman" w:cs="Times New Roman"/>
            <w:color w:val="222222"/>
            <w:sz w:val="24"/>
            <w:szCs w:val="24"/>
          </w:rPr>
          <w:delText>in rule of law, voice accountability, and government effectiveness</w:delText>
        </w:r>
      </w:del>
      <w:ins w:id="210" w:author="Alex Cukierman" w:date="2022-02-10T07:51:00Z">
        <w:del w:id="211" w:author="Nair-Desai, Sameer" w:date="2022-02-12T20:31:00Z">
          <w:r w:rsidR="00757602" w:rsidDel="004E11E9">
            <w:rPr>
              <w:rFonts w:ascii="Times New Roman" w:eastAsia="Times New Roman" w:hAnsi="Times New Roman" w:cs="Times New Roman"/>
              <w:color w:val="222222"/>
              <w:sz w:val="24"/>
              <w:szCs w:val="24"/>
            </w:rPr>
            <w:delText xml:space="preserve">, and a </w:delText>
          </w:r>
        </w:del>
      </w:ins>
      <w:del w:id="212" w:author="Nair-Desai, Sameer" w:date="2022-02-12T20:31:00Z">
        <w:r w:rsidRPr="006A2795" w:rsidDel="004E11E9">
          <w:rPr>
            <w:rFonts w:ascii="Times New Roman" w:eastAsia="Times New Roman" w:hAnsi="Times New Roman" w:cs="Times New Roman"/>
            <w:color w:val="222222"/>
            <w:sz w:val="24"/>
            <w:szCs w:val="24"/>
          </w:rPr>
          <w:delText>; higher mean of stringency index</w:delText>
        </w:r>
      </w:del>
      <w:del w:id="213" w:author="Alex Cukierman" w:date="2022-02-06T21:08:00Z">
        <w:r w:rsidRPr="006A2795" w:rsidDel="00A009E0">
          <w:rPr>
            <w:rFonts w:ascii="Times New Roman" w:eastAsia="Times New Roman" w:hAnsi="Times New Roman" w:cs="Times New Roman"/>
            <w:color w:val="222222"/>
            <w:sz w:val="24"/>
            <w:szCs w:val="24"/>
          </w:rPr>
          <w:delText xml:space="preserve">; </w:delText>
        </w:r>
      </w:del>
      <w:del w:id="214" w:author="Alex Cukierman" w:date="2022-02-10T07:52:00Z">
        <w:r w:rsidRPr="006A2795" w:rsidDel="00757602">
          <w:rPr>
            <w:rFonts w:ascii="Times New Roman" w:eastAsia="Times New Roman" w:hAnsi="Times New Roman" w:cs="Times New Roman"/>
            <w:color w:val="222222"/>
            <w:sz w:val="24"/>
            <w:szCs w:val="24"/>
          </w:rPr>
          <w:delText>and substantially higher vaccination rates</w:delText>
        </w:r>
      </w:del>
      <w:r w:rsidRPr="006A2795">
        <w:rPr>
          <w:rFonts w:ascii="Times New Roman" w:eastAsia="Times New Roman" w:hAnsi="Times New Roman" w:cs="Times New Roman"/>
          <w:color w:val="222222"/>
          <w:sz w:val="24"/>
          <w:szCs w:val="24"/>
        </w:rPr>
        <w:t>.</w:t>
      </w:r>
      <w:del w:id="215" w:author="Alex Cukierman" w:date="2022-02-10T07:44:00Z">
        <w:r w:rsidRPr="006A2795" w:rsidDel="00383E06">
          <w:rPr>
            <w:rFonts w:ascii="Times New Roman" w:eastAsia="Times New Roman" w:hAnsi="Times New Roman" w:cs="Times New Roman"/>
            <w:color w:val="222222"/>
            <w:sz w:val="24"/>
            <w:szCs w:val="24"/>
          </w:rPr>
          <w:delText> </w:delText>
        </w:r>
      </w:del>
      <w:r w:rsidRPr="006A2795">
        <w:rPr>
          <w:rFonts w:ascii="Times New Roman" w:eastAsia="Times New Roman" w:hAnsi="Times New Roman" w:cs="Times New Roman"/>
          <w:color w:val="222222"/>
          <w:sz w:val="24"/>
          <w:szCs w:val="24"/>
        </w:rPr>
        <w:t> </w:t>
      </w:r>
      <w:del w:id="216" w:author="Alex Cukierman" w:date="2022-02-10T07:44:00Z">
        <w:r w:rsidR="00817C7B" w:rsidRPr="006A2795" w:rsidDel="00383E06">
          <w:rPr>
            <w:rFonts w:ascii="Times New Roman" w:eastAsia="Times New Roman" w:hAnsi="Times New Roman" w:cs="Times New Roman"/>
            <w:color w:val="222222"/>
            <w:sz w:val="24"/>
            <w:szCs w:val="24"/>
          </w:rPr>
          <w:delText>Notably, th</w:delText>
        </w:r>
      </w:del>
      <w:del w:id="217" w:author="Alex Cukierman" w:date="2022-02-06T21:10:00Z">
        <w:r w:rsidR="00817C7B" w:rsidRPr="006A2795" w:rsidDel="00866A28">
          <w:rPr>
            <w:rFonts w:ascii="Times New Roman" w:eastAsia="Times New Roman" w:hAnsi="Times New Roman" w:cs="Times New Roman"/>
            <w:color w:val="222222"/>
            <w:sz w:val="24"/>
            <w:szCs w:val="24"/>
          </w:rPr>
          <w:delText>es</w:delText>
        </w:r>
      </w:del>
      <w:del w:id="218" w:author="Alex Cukierman" w:date="2022-02-10T07:44:00Z">
        <w:r w:rsidR="00817C7B" w:rsidRPr="006A2795" w:rsidDel="00383E06">
          <w:rPr>
            <w:rFonts w:ascii="Times New Roman" w:eastAsia="Times New Roman" w:hAnsi="Times New Roman" w:cs="Times New Roman"/>
            <w:color w:val="222222"/>
            <w:sz w:val="24"/>
            <w:szCs w:val="24"/>
          </w:rPr>
          <w:delText xml:space="preserve">e results may also </w:delText>
        </w:r>
      </w:del>
      <w:del w:id="219" w:author="Alex Cukierman" w:date="2022-02-06T21:09:00Z">
        <w:r w:rsidR="00817C7B" w:rsidRPr="006A2795" w:rsidDel="00A009E0">
          <w:rPr>
            <w:rFonts w:ascii="Times New Roman" w:eastAsia="Times New Roman" w:hAnsi="Times New Roman" w:cs="Times New Roman"/>
            <w:color w:val="222222"/>
            <w:sz w:val="24"/>
            <w:szCs w:val="24"/>
          </w:rPr>
          <w:delText xml:space="preserve">reflect the global shortages of vaccinations, resulting </w:delText>
        </w:r>
        <w:r w:rsidR="004732A7" w:rsidRPr="006A2795" w:rsidDel="00A009E0">
          <w:rPr>
            <w:rFonts w:ascii="Times New Roman" w:eastAsia="Times New Roman" w:hAnsi="Times New Roman" w:cs="Times New Roman"/>
            <w:color w:val="222222"/>
            <w:sz w:val="24"/>
            <w:szCs w:val="24"/>
          </w:rPr>
          <w:delText>in</w:delText>
        </w:r>
        <w:r w:rsidR="00817C7B" w:rsidRPr="006A2795" w:rsidDel="00A009E0">
          <w:rPr>
            <w:rFonts w:ascii="Times New Roman" w:eastAsia="Times New Roman" w:hAnsi="Times New Roman" w:cs="Times New Roman"/>
            <w:color w:val="222222"/>
            <w:sz w:val="24"/>
            <w:szCs w:val="24"/>
          </w:rPr>
          <w:delText xml:space="preserve"> </w:delText>
        </w:r>
      </w:del>
      <w:del w:id="220" w:author="Alex Cukierman" w:date="2022-02-10T07:44:00Z">
        <w:r w:rsidR="00817C7B" w:rsidRPr="006A2795" w:rsidDel="00383E06">
          <w:rPr>
            <w:rFonts w:ascii="Times New Roman" w:eastAsia="Times New Roman" w:hAnsi="Times New Roman" w:cs="Times New Roman"/>
            <w:color w:val="222222"/>
            <w:sz w:val="24"/>
            <w:szCs w:val="24"/>
          </w:rPr>
          <w:delText>unequal worldwide vaccination rates.</w:delText>
        </w:r>
      </w:del>
      <w:ins w:id="221" w:author="Alex Cukierman" w:date="2022-02-10T07:47:00Z">
        <w:r w:rsidR="000657B2">
          <w:rPr>
            <w:rFonts w:ascii="Times New Roman" w:eastAsia="Calibri" w:hAnsi="Times New Roman" w:cs="Times New Roman"/>
            <w:color w:val="000000" w:themeColor="text1"/>
            <w:sz w:val="24"/>
            <w:szCs w:val="24"/>
          </w:rPr>
          <w:t xml:space="preserve">In </w:t>
        </w:r>
      </w:ins>
      <w:ins w:id="222" w:author="Alex Cukierman" w:date="2022-02-10T08:09:00Z">
        <w:r w:rsidR="000657B2">
          <w:rPr>
            <w:rFonts w:ascii="Times New Roman" w:eastAsia="Calibri" w:hAnsi="Times New Roman" w:cs="Times New Roman"/>
            <w:color w:val="000000" w:themeColor="text1"/>
            <w:sz w:val="24"/>
            <w:szCs w:val="24"/>
          </w:rPr>
          <w:t xml:space="preserve">the </w:t>
        </w:r>
        <w:r w:rsidR="000657B2" w:rsidRPr="000657B2">
          <w:rPr>
            <w:rFonts w:ascii="Times New Roman" w:eastAsia="Calibri" w:hAnsi="Times New Roman" w:cs="Times New Roman"/>
            <w:b/>
            <w:bCs/>
            <w:color w:val="000000" w:themeColor="text1"/>
            <w:sz w:val="24"/>
            <w:szCs w:val="24"/>
            <w:rPrChange w:id="223" w:author="Alex Cukierman" w:date="2022-02-10T08:12:00Z">
              <w:rPr>
                <w:rFonts w:ascii="Times New Roman" w:eastAsia="Calibri" w:hAnsi="Times New Roman" w:cs="Times New Roman"/>
                <w:color w:val="000000" w:themeColor="text1"/>
                <w:sz w:val="24"/>
                <w:szCs w:val="24"/>
              </w:rPr>
            </w:rPrChange>
          </w:rPr>
          <w:t xml:space="preserve">narrow </w:t>
        </w:r>
        <w:r w:rsidR="000657B2">
          <w:rPr>
            <w:rFonts w:ascii="Times New Roman" w:eastAsia="Calibri" w:hAnsi="Times New Roman" w:cs="Times New Roman"/>
            <w:color w:val="000000" w:themeColor="text1"/>
            <w:sz w:val="24"/>
            <w:szCs w:val="24"/>
          </w:rPr>
          <w:t xml:space="preserve">experiment, by </w:t>
        </w:r>
      </w:ins>
      <w:ins w:id="224" w:author="Alex Cukierman" w:date="2022-02-10T07:44:00Z">
        <w:r w:rsidR="00383E06" w:rsidRPr="006A2795">
          <w:rPr>
            <w:rFonts w:ascii="Times New Roman" w:eastAsia="Calibri" w:hAnsi="Times New Roman" w:cs="Times New Roman"/>
            <w:color w:val="000000" w:themeColor="text1"/>
            <w:sz w:val="24"/>
            <w:szCs w:val="24"/>
          </w:rPr>
          <w:t>December 2021</w:t>
        </w:r>
        <w:r w:rsidR="00757602">
          <w:rPr>
            <w:rFonts w:ascii="Times New Roman" w:eastAsia="Calibri" w:hAnsi="Times New Roman" w:cs="Times New Roman"/>
            <w:color w:val="000000" w:themeColor="text1"/>
            <w:sz w:val="24"/>
            <w:szCs w:val="24"/>
          </w:rPr>
          <w:t xml:space="preserve"> th</w:t>
        </w:r>
      </w:ins>
      <w:ins w:id="225" w:author="Alex Cukierman" w:date="2022-02-10T07:48:00Z">
        <w:r w:rsidR="00757602">
          <w:rPr>
            <w:rFonts w:ascii="Times New Roman" w:eastAsia="Calibri" w:hAnsi="Times New Roman" w:cs="Times New Roman"/>
            <w:color w:val="000000" w:themeColor="text1"/>
            <w:sz w:val="24"/>
            <w:szCs w:val="24"/>
          </w:rPr>
          <w:t>e E/O</w:t>
        </w:r>
      </w:ins>
      <w:ins w:id="226" w:author="Alex Cukierman" w:date="2022-02-10T07:44:00Z">
        <w:r w:rsidR="00383E06">
          <w:rPr>
            <w:rFonts w:ascii="Times New Roman" w:eastAsia="Calibri" w:hAnsi="Times New Roman" w:cs="Times New Roman"/>
            <w:color w:val="000000" w:themeColor="text1"/>
            <w:sz w:val="24"/>
            <w:szCs w:val="24"/>
          </w:rPr>
          <w:t xml:space="preserve"> </w:t>
        </w:r>
        <w:r w:rsidR="00383E06" w:rsidRPr="006A2795">
          <w:rPr>
            <w:rFonts w:ascii="Times New Roman" w:eastAsia="Calibri" w:hAnsi="Times New Roman" w:cs="Times New Roman"/>
            <w:color w:val="000000" w:themeColor="text1"/>
            <w:sz w:val="24"/>
            <w:szCs w:val="24"/>
          </w:rPr>
          <w:t>ratio</w:t>
        </w:r>
      </w:ins>
      <w:ins w:id="227" w:author="Nair-Desai, Sameer" w:date="2022-02-12T20:32:00Z">
        <w:r w:rsidR="004E11E9">
          <w:rPr>
            <w:rFonts w:ascii="Times New Roman" w:eastAsia="Calibri" w:hAnsi="Times New Roman" w:cs="Times New Roman"/>
            <w:color w:val="000000" w:themeColor="text1"/>
            <w:sz w:val="24"/>
            <w:szCs w:val="24"/>
          </w:rPr>
          <w:t xml:space="preserve"> was</w:t>
        </w:r>
      </w:ins>
      <w:ins w:id="228" w:author="Alex Cukierman" w:date="2022-02-10T07:44:00Z">
        <w:r w:rsidR="00383E06" w:rsidRPr="006A2795">
          <w:rPr>
            <w:rFonts w:ascii="Times New Roman" w:eastAsia="Calibri" w:hAnsi="Times New Roman" w:cs="Times New Roman"/>
            <w:color w:val="000000" w:themeColor="text1"/>
            <w:sz w:val="24"/>
            <w:szCs w:val="24"/>
          </w:rPr>
          <w:t xml:space="preserve"> </w:t>
        </w:r>
        <w:del w:id="229" w:author="Nair-Desai, Sameer" w:date="2022-02-12T20:31:00Z">
          <w:r w:rsidR="00383E06" w:rsidDel="004E11E9">
            <w:rPr>
              <w:rFonts w:ascii="Times New Roman" w:eastAsia="Calibri" w:hAnsi="Times New Roman" w:cs="Times New Roman"/>
              <w:color w:val="000000" w:themeColor="text1"/>
              <w:sz w:val="24"/>
              <w:szCs w:val="24"/>
            </w:rPr>
            <w:delText xml:space="preserve">is </w:delText>
          </w:r>
        </w:del>
      </w:ins>
      <w:ins w:id="230" w:author="Alex Cukierman" w:date="2022-02-10T08:15:00Z">
        <w:del w:id="231" w:author="Nair-Desai, Sameer" w:date="2022-02-12T20:31:00Z">
          <w:r w:rsidR="000657B2" w:rsidDel="004E11E9">
            <w:rPr>
              <w:rFonts w:ascii="Times New Roman" w:eastAsia="Calibri" w:hAnsi="Times New Roman" w:cs="Times New Roman"/>
              <w:color w:val="000000" w:themeColor="text1"/>
              <w:sz w:val="24"/>
              <w:szCs w:val="24"/>
            </w:rPr>
            <w:delText xml:space="preserve">also </w:delText>
          </w:r>
        </w:del>
      </w:ins>
      <w:ins w:id="232" w:author="Alex Cukierman" w:date="2022-02-10T07:44:00Z">
        <w:r w:rsidR="00383E06" w:rsidRPr="006A2795">
          <w:rPr>
            <w:rFonts w:ascii="Times New Roman" w:eastAsia="Calibri" w:hAnsi="Times New Roman" w:cs="Times New Roman"/>
            <w:color w:val="000000" w:themeColor="text1"/>
            <w:sz w:val="24"/>
            <w:szCs w:val="24"/>
          </w:rPr>
          <w:t>smaller</w:t>
        </w:r>
        <w:r w:rsidR="00383E06">
          <w:rPr>
            <w:rFonts w:ascii="Times New Roman" w:eastAsia="Calibri" w:hAnsi="Times New Roman" w:cs="Times New Roman"/>
            <w:color w:val="000000" w:themeColor="text1"/>
            <w:sz w:val="24"/>
            <w:szCs w:val="24"/>
          </w:rPr>
          <w:t xml:space="preserve"> in countries</w:t>
        </w:r>
        <w:r w:rsidR="00383E06" w:rsidRPr="006A2795">
          <w:rPr>
            <w:rFonts w:ascii="Times New Roman" w:eastAsia="Calibri" w:hAnsi="Times New Roman" w:cs="Times New Roman"/>
            <w:color w:val="000000" w:themeColor="text1"/>
            <w:sz w:val="24"/>
            <w:szCs w:val="24"/>
          </w:rPr>
          <w:t xml:space="preserve"> with higher vaccina</w:t>
        </w:r>
        <w:r w:rsidR="000657B2">
          <w:rPr>
            <w:rFonts w:ascii="Times New Roman" w:eastAsia="Calibri" w:hAnsi="Times New Roman" w:cs="Times New Roman"/>
            <w:color w:val="000000" w:themeColor="text1"/>
            <w:sz w:val="24"/>
            <w:szCs w:val="24"/>
          </w:rPr>
          <w:t>tion rates</w:t>
        </w:r>
        <w:r w:rsidR="00383E06" w:rsidRPr="006A2795">
          <w:rPr>
            <w:rFonts w:ascii="Times New Roman" w:eastAsia="Calibri" w:hAnsi="Times New Roman" w:cs="Times New Roman"/>
            <w:color w:val="000000" w:themeColor="text1"/>
            <w:sz w:val="24"/>
            <w:szCs w:val="24"/>
          </w:rPr>
          <w:t xml:space="preserve">. Yet, </w:t>
        </w:r>
        <w:del w:id="233" w:author="Nair-Desai, Sameer" w:date="2022-02-12T20:32:00Z">
          <w:r w:rsidR="00383E06" w:rsidRPr="006A2795" w:rsidDel="004E11E9">
            <w:rPr>
              <w:rFonts w:ascii="Times New Roman" w:eastAsia="Calibri" w:hAnsi="Times New Roman" w:cs="Times New Roman"/>
              <w:color w:val="000000" w:themeColor="text1"/>
              <w:sz w:val="24"/>
              <w:szCs w:val="24"/>
            </w:rPr>
            <w:delText xml:space="preserve">there </w:delText>
          </w:r>
          <w:r w:rsidR="00383E06" w:rsidDel="004E11E9">
            <w:rPr>
              <w:rFonts w:ascii="Times New Roman" w:eastAsia="Calibri" w:hAnsi="Times New Roman" w:cs="Times New Roman"/>
              <w:color w:val="000000" w:themeColor="text1"/>
              <w:sz w:val="24"/>
              <w:szCs w:val="24"/>
            </w:rPr>
            <w:delText>is</w:delText>
          </w:r>
        </w:del>
      </w:ins>
      <w:ins w:id="234" w:author="Nair-Desai, Sameer" w:date="2022-02-12T20:32:00Z">
        <w:r w:rsidR="004E11E9">
          <w:rPr>
            <w:rFonts w:ascii="Times New Roman" w:eastAsia="Calibri" w:hAnsi="Times New Roman" w:cs="Times New Roman"/>
            <w:color w:val="000000" w:themeColor="text1"/>
            <w:sz w:val="24"/>
            <w:szCs w:val="24"/>
          </w:rPr>
          <w:t>we found</w:t>
        </w:r>
      </w:ins>
      <w:ins w:id="235" w:author="Alex Cukierman" w:date="2022-02-10T07:44:00Z">
        <w:r w:rsidR="00383E06" w:rsidRPr="006A2795">
          <w:rPr>
            <w:rFonts w:ascii="Times New Roman" w:eastAsia="Calibri" w:hAnsi="Times New Roman" w:cs="Times New Roman"/>
            <w:color w:val="000000" w:themeColor="text1"/>
            <w:sz w:val="24"/>
            <w:szCs w:val="24"/>
          </w:rPr>
          <w:t xml:space="preserve"> no such association at the end of</w:t>
        </w:r>
        <w:r w:rsidR="00757602">
          <w:rPr>
            <w:rFonts w:ascii="Times New Roman" w:eastAsia="Calibri" w:hAnsi="Times New Roman" w:cs="Times New Roman"/>
            <w:color w:val="000000" w:themeColor="text1"/>
            <w:sz w:val="24"/>
            <w:szCs w:val="24"/>
          </w:rPr>
          <w:t xml:space="preserve"> 2020. </w:t>
        </w:r>
      </w:ins>
      <w:ins w:id="236" w:author="Alex Cukierman" w:date="2022-02-10T08:11:00Z">
        <w:del w:id="237" w:author="Nair-Desai, Sameer" w:date="2022-02-12T20:32:00Z">
          <w:r w:rsidR="000657B2" w:rsidDel="004E11E9">
            <w:rPr>
              <w:rFonts w:ascii="Times New Roman" w:eastAsia="Calibri" w:hAnsi="Times New Roman" w:cs="Times New Roman"/>
              <w:color w:val="000000" w:themeColor="text1"/>
              <w:sz w:val="24"/>
              <w:szCs w:val="24"/>
            </w:rPr>
            <w:delText>But vaccines become insignificant at the end of 2021</w:delText>
          </w:r>
        </w:del>
      </w:ins>
      <w:ins w:id="238" w:author="Nair-Desai, Sameer" w:date="2022-02-12T20:33:00Z">
        <w:r w:rsidR="00836B4F">
          <w:rPr>
            <w:rFonts w:ascii="Times New Roman" w:eastAsia="Calibri" w:hAnsi="Times New Roman" w:cs="Times New Roman"/>
            <w:color w:val="000000" w:themeColor="text1"/>
            <w:sz w:val="24"/>
            <w:szCs w:val="24"/>
          </w:rPr>
          <w:t>I</w:t>
        </w:r>
      </w:ins>
      <w:ins w:id="239" w:author="Alex Cukierman" w:date="2022-02-10T08:11:00Z">
        <w:del w:id="240" w:author="Nair-Desai, Sameer" w:date="2022-02-12T20:33:00Z">
          <w:r w:rsidR="000657B2" w:rsidDel="00836B4F">
            <w:rPr>
              <w:rFonts w:ascii="Times New Roman" w:eastAsia="Calibri" w:hAnsi="Times New Roman" w:cs="Times New Roman"/>
              <w:color w:val="000000" w:themeColor="text1"/>
              <w:sz w:val="24"/>
              <w:szCs w:val="24"/>
            </w:rPr>
            <w:delText xml:space="preserve"> i</w:delText>
          </w:r>
        </w:del>
        <w:r w:rsidR="000657B2">
          <w:rPr>
            <w:rFonts w:ascii="Times New Roman" w:eastAsia="Calibri" w:hAnsi="Times New Roman" w:cs="Times New Roman"/>
            <w:color w:val="000000" w:themeColor="text1"/>
            <w:sz w:val="24"/>
            <w:szCs w:val="24"/>
          </w:rPr>
          <w:t xml:space="preserve">n the </w:t>
        </w:r>
        <w:r w:rsidR="000657B2" w:rsidRPr="000657B2">
          <w:rPr>
            <w:rFonts w:ascii="Times New Roman" w:eastAsia="Calibri" w:hAnsi="Times New Roman" w:cs="Times New Roman"/>
            <w:b/>
            <w:bCs/>
            <w:color w:val="000000" w:themeColor="text1"/>
            <w:sz w:val="24"/>
            <w:szCs w:val="24"/>
            <w:rPrChange w:id="241" w:author="Alex Cukierman" w:date="2022-02-10T08:12:00Z">
              <w:rPr>
                <w:rFonts w:ascii="Times New Roman" w:eastAsia="Calibri" w:hAnsi="Times New Roman" w:cs="Times New Roman"/>
                <w:color w:val="000000" w:themeColor="text1"/>
                <w:sz w:val="24"/>
                <w:szCs w:val="24"/>
              </w:rPr>
            </w:rPrChange>
          </w:rPr>
          <w:t>broad</w:t>
        </w:r>
        <w:r w:rsidR="000657B2">
          <w:rPr>
            <w:rFonts w:ascii="Times New Roman" w:eastAsia="Calibri" w:hAnsi="Times New Roman" w:cs="Times New Roman"/>
            <w:color w:val="000000" w:themeColor="text1"/>
            <w:sz w:val="24"/>
            <w:szCs w:val="24"/>
          </w:rPr>
          <w:t xml:space="preserve"> </w:t>
        </w:r>
      </w:ins>
      <w:ins w:id="242" w:author="Alex Cukierman" w:date="2022-02-10T08:15:00Z">
        <w:r w:rsidR="000657B2">
          <w:rPr>
            <w:rFonts w:ascii="Times New Roman" w:eastAsia="Calibri" w:hAnsi="Times New Roman" w:cs="Times New Roman"/>
            <w:color w:val="000000" w:themeColor="text1"/>
            <w:sz w:val="24"/>
            <w:szCs w:val="24"/>
          </w:rPr>
          <w:t>experiment</w:t>
        </w:r>
      </w:ins>
      <w:ins w:id="243" w:author="Nair-Desai, Sameer" w:date="2022-02-12T20:32:00Z">
        <w:r w:rsidR="004E11E9">
          <w:rPr>
            <w:rFonts w:ascii="Times New Roman" w:eastAsia="Calibri" w:hAnsi="Times New Roman" w:cs="Times New Roman"/>
            <w:color w:val="000000" w:themeColor="text1"/>
            <w:sz w:val="24"/>
            <w:szCs w:val="24"/>
          </w:rPr>
          <w:t>, this association becomes less important —</w:t>
        </w:r>
      </w:ins>
      <w:ins w:id="244" w:author="Alex Cukierman" w:date="2022-02-10T08:15:00Z">
        <w:r w:rsidR="000657B2">
          <w:rPr>
            <w:rFonts w:ascii="Times New Roman" w:eastAsia="Calibri" w:hAnsi="Times New Roman" w:cs="Times New Roman"/>
            <w:color w:val="000000" w:themeColor="text1"/>
            <w:sz w:val="24"/>
            <w:szCs w:val="24"/>
          </w:rPr>
          <w:t xml:space="preserve"> </w:t>
        </w:r>
      </w:ins>
      <w:ins w:id="245" w:author="Alex Cukierman" w:date="2022-02-10T08:12:00Z">
        <w:r w:rsidR="000657B2">
          <w:rPr>
            <w:rFonts w:ascii="Times New Roman" w:eastAsia="Calibri" w:hAnsi="Times New Roman" w:cs="Times New Roman"/>
            <w:color w:val="000000" w:themeColor="text1"/>
            <w:sz w:val="24"/>
            <w:szCs w:val="24"/>
          </w:rPr>
          <w:t xml:space="preserve">probably </w:t>
        </w:r>
      </w:ins>
      <w:ins w:id="246" w:author="Alex Cukierman" w:date="2022-02-10T08:11:00Z">
        <w:r w:rsidR="000657B2">
          <w:rPr>
            <w:rFonts w:ascii="Times New Roman" w:eastAsia="Calibri" w:hAnsi="Times New Roman" w:cs="Times New Roman"/>
            <w:color w:val="000000" w:themeColor="text1"/>
            <w:sz w:val="24"/>
            <w:szCs w:val="24"/>
          </w:rPr>
          <w:t xml:space="preserve">due to high multicollinearity. </w:t>
        </w:r>
      </w:ins>
      <w:ins w:id="247" w:author="Nair-Desai, Sameer" w:date="2022-02-12T20:33:00Z">
        <w:r w:rsidR="004E11E9">
          <w:rPr>
            <w:rFonts w:ascii="Times New Roman" w:eastAsia="Calibri" w:hAnsi="Times New Roman" w:cs="Times New Roman"/>
            <w:color w:val="000000" w:themeColor="text1"/>
            <w:sz w:val="24"/>
            <w:szCs w:val="24"/>
          </w:rPr>
          <w:t>Our results</w:t>
        </w:r>
      </w:ins>
      <w:ins w:id="248" w:author="Alex Cukierman" w:date="2022-02-10T07:44:00Z">
        <w:del w:id="249" w:author="Nair-Desai, Sameer" w:date="2022-02-12T20:33:00Z">
          <w:r w:rsidR="00383E06" w:rsidRPr="006A2795" w:rsidDel="004E11E9">
            <w:rPr>
              <w:rFonts w:ascii="Times New Roman" w:eastAsia="Calibri" w:hAnsi="Times New Roman" w:cs="Times New Roman"/>
              <w:color w:val="000000" w:themeColor="text1"/>
              <w:sz w:val="24"/>
              <w:szCs w:val="24"/>
            </w:rPr>
            <w:delText>This</w:delText>
          </w:r>
        </w:del>
        <w:r w:rsidR="00383E06" w:rsidRPr="006A2795">
          <w:rPr>
            <w:rFonts w:ascii="Times New Roman" w:eastAsia="Calibri" w:hAnsi="Times New Roman" w:cs="Times New Roman"/>
            <w:color w:val="000000" w:themeColor="text1"/>
            <w:sz w:val="24"/>
            <w:szCs w:val="24"/>
          </w:rPr>
          <w:t xml:space="preserve"> suggest</w:t>
        </w:r>
        <w:del w:id="250" w:author="Nair-Desai, Sameer" w:date="2022-02-12T20:33:00Z">
          <w:r w:rsidR="00383E06" w:rsidRPr="006A2795" w:rsidDel="004E11E9">
            <w:rPr>
              <w:rFonts w:ascii="Times New Roman" w:eastAsia="Calibri" w:hAnsi="Times New Roman" w:cs="Times New Roman"/>
              <w:color w:val="000000" w:themeColor="text1"/>
              <w:sz w:val="24"/>
              <w:szCs w:val="24"/>
            </w:rPr>
            <w:delText>s</w:delText>
          </w:r>
        </w:del>
        <w:r w:rsidR="00383E06" w:rsidRPr="006A2795">
          <w:rPr>
            <w:rFonts w:ascii="Times New Roman" w:eastAsia="Calibri" w:hAnsi="Times New Roman" w:cs="Times New Roman"/>
            <w:color w:val="000000" w:themeColor="text1"/>
            <w:sz w:val="24"/>
            <w:szCs w:val="24"/>
          </w:rPr>
          <w:t xml:space="preserve"> that the arrival of vaccin</w:t>
        </w:r>
        <w:r w:rsidR="00383E06">
          <w:rPr>
            <w:rFonts w:ascii="Times New Roman" w:eastAsia="Calibri" w:hAnsi="Times New Roman" w:cs="Times New Roman"/>
            <w:color w:val="000000" w:themeColor="text1"/>
            <w:sz w:val="24"/>
            <w:szCs w:val="24"/>
          </w:rPr>
          <w:t>es</w:t>
        </w:r>
        <w:r w:rsidR="00383E06" w:rsidRPr="006A2795">
          <w:rPr>
            <w:rFonts w:ascii="Times New Roman" w:eastAsia="Calibri" w:hAnsi="Times New Roman" w:cs="Times New Roman"/>
            <w:color w:val="000000" w:themeColor="text1"/>
            <w:sz w:val="24"/>
            <w:szCs w:val="24"/>
          </w:rPr>
          <w:t xml:space="preserve"> in early 2021 </w:t>
        </w:r>
      </w:ins>
      <w:ins w:id="251" w:author="Alex Cukierman" w:date="2022-02-10T08:15:00Z">
        <w:del w:id="252" w:author="Nair-Desai, Sameer" w:date="2022-02-12T20:33:00Z">
          <w:r w:rsidR="000657B2" w:rsidDel="004E11E9">
            <w:rPr>
              <w:rFonts w:ascii="Times New Roman" w:eastAsia="Calibri" w:hAnsi="Times New Roman" w:cs="Times New Roman"/>
              <w:color w:val="000000" w:themeColor="text1"/>
              <w:sz w:val="24"/>
              <w:szCs w:val="24"/>
            </w:rPr>
            <w:delText xml:space="preserve">also </w:delText>
          </w:r>
        </w:del>
      </w:ins>
      <w:ins w:id="253" w:author="Alex Cukierman" w:date="2022-02-10T07:50:00Z">
        <w:r w:rsidR="00757602">
          <w:rPr>
            <w:rFonts w:ascii="Times New Roman" w:eastAsia="Calibri" w:hAnsi="Times New Roman" w:cs="Times New Roman"/>
            <w:color w:val="000000" w:themeColor="text1"/>
            <w:sz w:val="24"/>
            <w:szCs w:val="24"/>
          </w:rPr>
          <w:t xml:space="preserve">had </w:t>
        </w:r>
      </w:ins>
      <w:ins w:id="254" w:author="Yothin Jinjarak" w:date="2022-02-10T20:11:00Z">
        <w:r w:rsidR="00B85725">
          <w:rPr>
            <w:rFonts w:ascii="Times New Roman" w:eastAsia="Calibri" w:hAnsi="Times New Roman" w:cs="Times New Roman"/>
            <w:color w:val="000000" w:themeColor="text1"/>
            <w:sz w:val="24"/>
            <w:szCs w:val="24"/>
          </w:rPr>
          <w:t xml:space="preserve">a </w:t>
        </w:r>
      </w:ins>
      <w:ins w:id="255" w:author="Joshua Aizenman" w:date="2022-02-09T23:45:00Z">
        <w:r w:rsidR="007A3054" w:rsidRPr="007A3054">
          <w:rPr>
            <w:rFonts w:ascii="Times New Roman" w:eastAsia="Calibri" w:hAnsi="Times New Roman" w:cs="Times New Roman"/>
            <w:color w:val="000000" w:themeColor="text1"/>
            <w:sz w:val="24"/>
            <w:szCs w:val="24"/>
          </w:rPr>
          <w:t>discernible</w:t>
        </w:r>
        <w:r w:rsidR="007A3054">
          <w:rPr>
            <w:rFonts w:ascii="Times New Roman" w:eastAsia="Calibri" w:hAnsi="Times New Roman" w:cs="Times New Roman"/>
            <w:color w:val="000000" w:themeColor="text1"/>
            <w:sz w:val="24"/>
            <w:szCs w:val="24"/>
          </w:rPr>
          <w:t xml:space="preserve"> </w:t>
        </w:r>
      </w:ins>
      <w:ins w:id="256" w:author="Alex Cukierman" w:date="2022-02-10T07:50:00Z">
        <w:del w:id="257" w:author="Joshua Aizenman" w:date="2022-02-09T23:45:00Z">
          <w:r w:rsidR="00757602" w:rsidDel="007A3054">
            <w:rPr>
              <w:rFonts w:ascii="Times New Roman" w:eastAsia="Calibri" w:hAnsi="Times New Roman" w:cs="Times New Roman"/>
              <w:color w:val="000000" w:themeColor="text1"/>
              <w:sz w:val="24"/>
              <w:szCs w:val="24"/>
            </w:rPr>
            <w:delText xml:space="preserve">some </w:delText>
          </w:r>
        </w:del>
        <w:r w:rsidR="00757602">
          <w:rPr>
            <w:rFonts w:ascii="Times New Roman" w:eastAsia="Calibri" w:hAnsi="Times New Roman" w:cs="Times New Roman"/>
            <w:color w:val="000000" w:themeColor="text1"/>
            <w:sz w:val="24"/>
            <w:szCs w:val="24"/>
          </w:rPr>
          <w:t>impact</w:t>
        </w:r>
      </w:ins>
      <w:ins w:id="258" w:author="Alex Cukierman" w:date="2022-02-10T07:44:00Z">
        <w:r w:rsidR="00383E06" w:rsidRPr="006A2795">
          <w:rPr>
            <w:rFonts w:ascii="Times New Roman" w:eastAsia="Calibri" w:hAnsi="Times New Roman" w:cs="Times New Roman"/>
            <w:color w:val="000000" w:themeColor="text1"/>
            <w:sz w:val="24"/>
            <w:szCs w:val="24"/>
          </w:rPr>
          <w:t xml:space="preserve"> </w:t>
        </w:r>
      </w:ins>
      <w:ins w:id="259" w:author="Alex Cukierman" w:date="2022-02-10T07:50:00Z">
        <w:r w:rsidR="00757602">
          <w:rPr>
            <w:rFonts w:ascii="Times New Roman" w:eastAsia="Calibri" w:hAnsi="Times New Roman" w:cs="Times New Roman"/>
            <w:color w:val="000000" w:themeColor="text1"/>
            <w:sz w:val="24"/>
            <w:szCs w:val="24"/>
          </w:rPr>
          <w:t xml:space="preserve">on </w:t>
        </w:r>
      </w:ins>
      <w:ins w:id="260" w:author="Alex Cukierman" w:date="2022-02-10T07:44:00Z">
        <w:r w:rsidR="00383E06">
          <w:rPr>
            <w:rFonts w:ascii="Times New Roman" w:eastAsia="Calibri" w:hAnsi="Times New Roman" w:cs="Times New Roman"/>
            <w:color w:val="000000" w:themeColor="text1"/>
            <w:sz w:val="24"/>
            <w:szCs w:val="24"/>
          </w:rPr>
          <w:t>the relation</w:t>
        </w:r>
      </w:ins>
      <w:ins w:id="261" w:author="Yothin Jinjarak" w:date="2022-02-10T20:11:00Z">
        <w:r w:rsidR="00B85725">
          <w:rPr>
            <w:rFonts w:ascii="Times New Roman" w:eastAsia="Calibri" w:hAnsi="Times New Roman" w:cs="Times New Roman"/>
            <w:color w:val="000000" w:themeColor="text1"/>
            <w:sz w:val="24"/>
            <w:szCs w:val="24"/>
          </w:rPr>
          <w:t>ship</w:t>
        </w:r>
      </w:ins>
      <w:ins w:id="262" w:author="Alex Cukierman" w:date="2022-02-10T07:44:00Z">
        <w:r w:rsidR="00383E06">
          <w:rPr>
            <w:rFonts w:ascii="Times New Roman" w:eastAsia="Calibri" w:hAnsi="Times New Roman" w:cs="Times New Roman"/>
            <w:color w:val="000000" w:themeColor="text1"/>
            <w:sz w:val="24"/>
            <w:szCs w:val="24"/>
          </w:rPr>
          <w:t xml:space="preserve"> between </w:t>
        </w:r>
        <w:r w:rsidR="00383E06" w:rsidRPr="006A2795">
          <w:rPr>
            <w:rFonts w:ascii="Times New Roman" w:eastAsia="Calibri" w:hAnsi="Times New Roman" w:cs="Times New Roman"/>
            <w:color w:val="000000" w:themeColor="text1"/>
            <w:sz w:val="24"/>
            <w:szCs w:val="24"/>
          </w:rPr>
          <w:t xml:space="preserve">excess </w:t>
        </w:r>
        <w:r w:rsidR="00383E06">
          <w:rPr>
            <w:rFonts w:ascii="Times New Roman" w:eastAsia="Calibri" w:hAnsi="Times New Roman" w:cs="Times New Roman"/>
            <w:color w:val="000000" w:themeColor="text1"/>
            <w:sz w:val="24"/>
            <w:szCs w:val="24"/>
          </w:rPr>
          <w:t xml:space="preserve">and </w:t>
        </w:r>
        <w:r w:rsidR="00383E06" w:rsidRPr="006A2795">
          <w:rPr>
            <w:rFonts w:ascii="Times New Roman" w:eastAsia="Calibri" w:hAnsi="Times New Roman" w:cs="Times New Roman"/>
            <w:color w:val="000000" w:themeColor="text1"/>
            <w:sz w:val="24"/>
            <w:szCs w:val="24"/>
          </w:rPr>
          <w:t>official mortality.</w:t>
        </w:r>
      </w:ins>
    </w:p>
    <w:p w14:paraId="3C54CF5C" w14:textId="77777777" w:rsidR="004E11E9" w:rsidRDefault="004E11E9">
      <w:pPr>
        <w:spacing w:line="276" w:lineRule="auto"/>
        <w:rPr>
          <w:ins w:id="263" w:author="Nair-Desai, Sameer" w:date="2022-02-12T20:33:00Z"/>
          <w:rFonts w:ascii="Times New Roman" w:eastAsia="Calibri" w:hAnsi="Times New Roman" w:cs="Times New Roman"/>
          <w:color w:val="000000" w:themeColor="text1"/>
          <w:sz w:val="24"/>
          <w:szCs w:val="24"/>
        </w:rPr>
      </w:pPr>
    </w:p>
    <w:p w14:paraId="3A4427C9" w14:textId="1A5B31AB" w:rsidR="00383E06" w:rsidDel="00757602" w:rsidRDefault="00383E06" w:rsidP="004E11E9">
      <w:pPr>
        <w:spacing w:line="276" w:lineRule="auto"/>
        <w:rPr>
          <w:del w:id="264" w:author="Alex Cukierman" w:date="2022-02-10T07:49:00Z"/>
          <w:rFonts w:ascii="Times New Roman" w:eastAsia="Times New Roman" w:hAnsi="Times New Roman" w:cs="Times New Roman"/>
          <w:color w:val="222222"/>
          <w:sz w:val="24"/>
          <w:szCs w:val="24"/>
        </w:rPr>
        <w:pPrChange w:id="265" w:author="Nair-Desai, Sameer" w:date="2022-02-12T20:33:00Z">
          <w:pPr>
            <w:spacing w:line="276" w:lineRule="auto"/>
          </w:pPr>
        </w:pPrChange>
      </w:pPr>
    </w:p>
    <w:p w14:paraId="3DD8D75E" w14:textId="378D2ED6" w:rsidR="0026235A" w:rsidDel="00757602" w:rsidRDefault="0026235A" w:rsidP="004E11E9">
      <w:pPr>
        <w:pStyle w:val="NoSpacing"/>
        <w:spacing w:line="360" w:lineRule="auto"/>
        <w:rPr>
          <w:del w:id="266" w:author="Alex Cukierman" w:date="2022-02-10T07:49:00Z"/>
          <w:rFonts w:ascii="Times New Roman" w:hAnsi="Times New Roman" w:cs="Times New Roman"/>
          <w:sz w:val="24"/>
          <w:szCs w:val="24"/>
        </w:rPr>
        <w:pPrChange w:id="267" w:author="Nair-Desai, Sameer" w:date="2022-02-12T20:33:00Z">
          <w:pPr>
            <w:pStyle w:val="NoSpacing"/>
            <w:spacing w:line="360" w:lineRule="auto"/>
            <w:jc w:val="center"/>
          </w:pPr>
        </w:pPrChange>
      </w:pPr>
    </w:p>
    <w:p w14:paraId="194556FB" w14:textId="77777777" w:rsidR="000F1B9F" w:rsidRPr="00D7451B" w:rsidDel="004E11E9" w:rsidRDefault="000F1B9F" w:rsidP="004E11E9">
      <w:pPr>
        <w:spacing w:line="276" w:lineRule="auto"/>
        <w:rPr>
          <w:del w:id="268" w:author="Nair-Desai, Sameer" w:date="2022-02-12T20:33:00Z"/>
        </w:rPr>
        <w:pPrChange w:id="269" w:author="Nair-Desai, Sameer" w:date="2022-02-12T20:33:00Z">
          <w:pPr>
            <w:pStyle w:val="NoSpacing"/>
            <w:spacing w:line="360" w:lineRule="auto"/>
            <w:jc w:val="center"/>
          </w:pPr>
        </w:pPrChange>
      </w:pPr>
    </w:p>
    <w:p w14:paraId="7656CA60" w14:textId="77777777" w:rsidR="000367CB" w:rsidRDefault="000367CB" w:rsidP="004E11E9">
      <w:pPr>
        <w:autoSpaceDE w:val="0"/>
        <w:autoSpaceDN w:val="0"/>
        <w:adjustRightInd w:val="0"/>
        <w:spacing w:after="0" w:line="360" w:lineRule="auto"/>
        <w:rPr>
          <w:ins w:id="270" w:author="Alex Cukierman" w:date="2022-02-07T14:24:00Z"/>
          <w:rFonts w:ascii="Times New Roman" w:hAnsi="Times New Roman" w:cs="Times New Roman"/>
          <w:sz w:val="24"/>
          <w:szCs w:val="24"/>
        </w:rPr>
        <w:pPrChange w:id="271" w:author="Nair-Desai, Sameer" w:date="2022-02-12T20:33:00Z">
          <w:pPr>
            <w:autoSpaceDE w:val="0"/>
            <w:autoSpaceDN w:val="0"/>
            <w:adjustRightInd w:val="0"/>
            <w:spacing w:after="0" w:line="360" w:lineRule="auto"/>
            <w:ind w:firstLine="720"/>
          </w:pPr>
        </w:pPrChange>
      </w:pPr>
    </w:p>
    <w:p w14:paraId="25F53F4B" w14:textId="036942D5" w:rsidR="000367CB" w:rsidRPr="005B2C3C" w:rsidRDefault="000367CB">
      <w:pPr>
        <w:pStyle w:val="ListParagraph"/>
        <w:numPr>
          <w:ilvl w:val="0"/>
          <w:numId w:val="15"/>
        </w:numPr>
        <w:rPr>
          <w:ins w:id="272" w:author="Alex Cukierman" w:date="2022-02-07T14:25:00Z"/>
          <w:rFonts w:ascii="Times New Roman" w:hAnsi="Times New Roman" w:cs="Times New Roman"/>
          <w:b/>
          <w:sz w:val="24"/>
          <w:szCs w:val="24"/>
        </w:rPr>
        <w:pPrChange w:id="273" w:author="Alex Cukierman" w:date="2022-02-07T14:26:00Z">
          <w:pPr>
            <w:pStyle w:val="ListParagraph"/>
            <w:numPr>
              <w:numId w:val="8"/>
            </w:numPr>
            <w:ind w:hanging="720"/>
          </w:pPr>
        </w:pPrChange>
      </w:pPr>
      <w:ins w:id="274" w:author="Alex Cukierman" w:date="2022-02-07T14:26:00Z">
        <w:r>
          <w:rPr>
            <w:rFonts w:ascii="Times New Roman" w:hAnsi="Times New Roman" w:cs="Times New Roman"/>
            <w:b/>
            <w:sz w:val="24"/>
            <w:szCs w:val="24"/>
          </w:rPr>
          <w:t>Introduction</w:t>
        </w:r>
      </w:ins>
    </w:p>
    <w:p w14:paraId="501AAAD4" w14:textId="5307C771" w:rsidR="00F874D8" w:rsidRPr="00D7451B" w:rsidRDefault="000367CB" w:rsidP="005B2C3C">
      <w:pPr>
        <w:autoSpaceDE w:val="0"/>
        <w:autoSpaceDN w:val="0"/>
        <w:adjustRightInd w:val="0"/>
        <w:spacing w:after="0" w:line="360" w:lineRule="auto"/>
        <w:ind w:firstLine="720"/>
        <w:rPr>
          <w:rFonts w:ascii="Times New Roman" w:hAnsi="Times New Roman" w:cs="Times New Roman"/>
        </w:rPr>
      </w:pPr>
      <w:ins w:id="275" w:author="Alex Cukierman" w:date="2022-02-07T14:22:00Z">
        <w:r>
          <w:rPr>
            <w:rFonts w:ascii="Times New Roman" w:hAnsi="Times New Roman" w:cs="Times New Roman"/>
            <w:sz w:val="24"/>
            <w:szCs w:val="24"/>
          </w:rPr>
          <w:t xml:space="preserve">As a </w:t>
        </w:r>
      </w:ins>
      <w:ins w:id="276" w:author="Alex Cukierman" w:date="2022-02-07T14:23:00Z">
        <w:r>
          <w:rPr>
            <w:rFonts w:ascii="Times New Roman" w:hAnsi="Times New Roman" w:cs="Times New Roman"/>
            <w:sz w:val="24"/>
            <w:szCs w:val="24"/>
          </w:rPr>
          <w:t>benchmark</w:t>
        </w:r>
      </w:ins>
      <w:ins w:id="277" w:author="Yothin Jinjarak" w:date="2022-02-10T20:11:00Z">
        <w:r w:rsidR="00B85725">
          <w:rPr>
            <w:rFonts w:ascii="Times New Roman" w:hAnsi="Times New Roman" w:cs="Times New Roman"/>
            <w:sz w:val="24"/>
            <w:szCs w:val="24"/>
          </w:rPr>
          <w:t>,</w:t>
        </w:r>
      </w:ins>
      <w:ins w:id="278" w:author="Alex Cukierman" w:date="2022-02-07T14:22:00Z">
        <w:r>
          <w:rPr>
            <w:rFonts w:ascii="Times New Roman" w:hAnsi="Times New Roman" w:cs="Times New Roman"/>
            <w:sz w:val="24"/>
            <w:szCs w:val="24"/>
          </w:rPr>
          <w:t xml:space="preserve"> </w:t>
        </w:r>
      </w:ins>
      <w:del w:id="279" w:author="Alex Cukierman" w:date="2022-02-07T14:22:00Z">
        <w:r w:rsidR="00926F3E" w:rsidRPr="00D7451B" w:rsidDel="000367CB">
          <w:rPr>
            <w:rFonts w:ascii="Times New Roman" w:hAnsi="Times New Roman" w:cs="Times New Roman"/>
            <w:sz w:val="24"/>
            <w:szCs w:val="24"/>
          </w:rPr>
          <w:delText>T</w:delText>
        </w:r>
      </w:del>
      <w:ins w:id="280" w:author="Alex Cukierman" w:date="2022-02-07T14:23:00Z">
        <w:r>
          <w:rPr>
            <w:rFonts w:ascii="Times New Roman" w:hAnsi="Times New Roman" w:cs="Times New Roman"/>
            <w:sz w:val="24"/>
            <w:szCs w:val="24"/>
          </w:rPr>
          <w:t>the</w:t>
        </w:r>
      </w:ins>
      <w:del w:id="281" w:author="Alex Cukierman" w:date="2022-02-07T14:23:00Z">
        <w:r w:rsidR="00926F3E" w:rsidRPr="00D7451B" w:rsidDel="000367CB">
          <w:rPr>
            <w:rFonts w:ascii="Times New Roman" w:hAnsi="Times New Roman" w:cs="Times New Roman"/>
            <w:sz w:val="24"/>
            <w:szCs w:val="24"/>
          </w:rPr>
          <w:delText>his</w:delText>
        </w:r>
      </w:del>
      <w:r w:rsidR="00926F3E" w:rsidRPr="00D7451B">
        <w:rPr>
          <w:rFonts w:ascii="Times New Roman" w:hAnsi="Times New Roman" w:cs="Times New Roman"/>
          <w:sz w:val="24"/>
          <w:szCs w:val="24"/>
        </w:rPr>
        <w:t xml:space="preserve"> </w:t>
      </w:r>
      <w:r w:rsidR="00B47C52" w:rsidRPr="00D7451B">
        <w:rPr>
          <w:rFonts w:ascii="Times New Roman" w:hAnsi="Times New Roman" w:cs="Times New Roman"/>
          <w:sz w:val="24"/>
          <w:szCs w:val="24"/>
        </w:rPr>
        <w:t>pa</w:t>
      </w:r>
      <w:ins w:id="282" w:author="Alex Cukierman" w:date="2022-02-06T21:16:00Z">
        <w:r w:rsidR="006C1D0C">
          <w:rPr>
            <w:rFonts w:ascii="Times New Roman" w:hAnsi="Times New Roman" w:cs="Times New Roman"/>
            <w:sz w:val="24"/>
            <w:szCs w:val="24"/>
          </w:rPr>
          <w:t xml:space="preserve">per </w:t>
        </w:r>
      </w:ins>
      <w:ins w:id="283" w:author="Alex Cukierman" w:date="2022-02-07T14:23:00Z">
        <w:r>
          <w:rPr>
            <w:rFonts w:ascii="Times New Roman" w:hAnsi="Times New Roman" w:cs="Times New Roman"/>
            <w:sz w:val="24"/>
            <w:szCs w:val="24"/>
          </w:rPr>
          <w:t xml:space="preserve">opens by </w:t>
        </w:r>
      </w:ins>
      <w:ins w:id="284" w:author="Alex Cukierman" w:date="2022-02-06T21:16:00Z">
        <w:r>
          <w:rPr>
            <w:rFonts w:ascii="Times New Roman" w:hAnsi="Times New Roman" w:cs="Times New Roman"/>
            <w:sz w:val="24"/>
            <w:szCs w:val="24"/>
          </w:rPr>
          <w:t>document</w:t>
        </w:r>
      </w:ins>
      <w:ins w:id="285" w:author="Alex Cukierman" w:date="2022-02-07T14:23:00Z">
        <w:r>
          <w:rPr>
            <w:rFonts w:ascii="Times New Roman" w:hAnsi="Times New Roman" w:cs="Times New Roman"/>
            <w:sz w:val="24"/>
            <w:szCs w:val="24"/>
          </w:rPr>
          <w:t>ing</w:t>
        </w:r>
      </w:ins>
      <w:del w:id="286" w:author="Alex Cukierman" w:date="2022-02-06T21:16:00Z">
        <w:r w:rsidR="00B47C52" w:rsidRPr="00D7451B" w:rsidDel="006C1D0C">
          <w:rPr>
            <w:rFonts w:ascii="Times New Roman" w:hAnsi="Times New Roman" w:cs="Times New Roman"/>
            <w:sz w:val="24"/>
            <w:szCs w:val="24"/>
          </w:rPr>
          <w:delText>per</w:delText>
        </w:r>
        <w:r w:rsidR="009C233E" w:rsidRPr="00D7451B" w:rsidDel="006C1D0C">
          <w:rPr>
            <w:rFonts w:ascii="Times New Roman" w:hAnsi="Times New Roman" w:cs="Times New Roman"/>
            <w:sz w:val="24"/>
            <w:szCs w:val="24"/>
          </w:rPr>
          <w:delText xml:space="preserve"> </w:delText>
        </w:r>
        <w:r w:rsidR="00655D65" w:rsidRPr="00D7451B" w:rsidDel="006C1D0C">
          <w:rPr>
            <w:rFonts w:ascii="Times New Roman" w:hAnsi="Times New Roman" w:cs="Times New Roman"/>
            <w:sz w:val="24"/>
            <w:szCs w:val="24"/>
          </w:rPr>
          <w:delText>takes</w:delText>
        </w:r>
      </w:del>
      <w:r w:rsidR="00C0025E" w:rsidRPr="00D7451B">
        <w:rPr>
          <w:rFonts w:ascii="Times New Roman" w:hAnsi="Times New Roman" w:cs="Times New Roman"/>
          <w:sz w:val="24"/>
          <w:szCs w:val="24"/>
        </w:rPr>
        <w:t xml:space="preserve"> </w:t>
      </w:r>
      <w:del w:id="287" w:author="Alex Cukierman" w:date="2022-02-06T21:16:00Z">
        <w:r w:rsidR="00C0025E" w:rsidRPr="00D7451B" w:rsidDel="006C1D0C">
          <w:rPr>
            <w:rFonts w:ascii="Times New Roman" w:hAnsi="Times New Roman" w:cs="Times New Roman"/>
            <w:sz w:val="24"/>
            <w:szCs w:val="24"/>
          </w:rPr>
          <w:delText>stock of</w:delText>
        </w:r>
        <w:r w:rsidR="00B42808" w:rsidRPr="00D7451B" w:rsidDel="006C1D0C">
          <w:rPr>
            <w:rFonts w:ascii="Times New Roman" w:hAnsi="Times New Roman" w:cs="Times New Roman"/>
            <w:sz w:val="24"/>
            <w:szCs w:val="24"/>
          </w:rPr>
          <w:delText xml:space="preserve"> </w:delText>
        </w:r>
      </w:del>
      <w:r w:rsidR="00B42808" w:rsidRPr="00D7451B">
        <w:rPr>
          <w:rFonts w:ascii="Times New Roman" w:hAnsi="Times New Roman" w:cs="Times New Roman"/>
          <w:sz w:val="24"/>
          <w:szCs w:val="24"/>
        </w:rPr>
        <w:t>the</w:t>
      </w:r>
      <w:r w:rsidR="009C233E" w:rsidRPr="00D7451B">
        <w:rPr>
          <w:rFonts w:ascii="Times New Roman" w:hAnsi="Times New Roman" w:cs="Times New Roman"/>
          <w:sz w:val="24"/>
          <w:szCs w:val="24"/>
        </w:rPr>
        <w:t xml:space="preserve"> remarkable heterogeneity of countries</w:t>
      </w:r>
      <w:r w:rsidR="00FC2163" w:rsidRPr="00D7451B">
        <w:rPr>
          <w:rFonts w:ascii="Times New Roman" w:hAnsi="Times New Roman" w:cs="Times New Roman"/>
          <w:sz w:val="24"/>
          <w:szCs w:val="24"/>
        </w:rPr>
        <w:t>’</w:t>
      </w:r>
      <w:r w:rsidR="009C233E"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r w:rsidR="00412142" w:rsidRPr="00D7451B">
        <w:rPr>
          <w:rFonts w:ascii="Times New Roman" w:hAnsi="Times New Roman" w:cs="Times New Roman"/>
          <w:sz w:val="24"/>
          <w:szCs w:val="24"/>
        </w:rPr>
        <w:t>-19</w:t>
      </w:r>
      <w:ins w:id="288" w:author="Alex Cukierman" w:date="2022-02-07T14:23:00Z">
        <w:r>
          <w:rPr>
            <w:rFonts w:ascii="Times New Roman" w:hAnsi="Times New Roman" w:cs="Times New Roman"/>
            <w:sz w:val="24"/>
            <w:szCs w:val="24"/>
            <w:u w:val="double"/>
          </w:rPr>
          <w:t xml:space="preserve"> </w:t>
        </w:r>
        <w:r w:rsidRPr="000367CB">
          <w:rPr>
            <w:rFonts w:ascii="Times New Roman" w:hAnsi="Times New Roman" w:cs="Times New Roman"/>
            <w:sz w:val="24"/>
            <w:szCs w:val="24"/>
            <w:rPrChange w:id="289" w:author="Alex Cukierman" w:date="2022-02-07T14:24:00Z">
              <w:rPr>
                <w:rFonts w:ascii="Times New Roman" w:hAnsi="Times New Roman" w:cs="Times New Roman"/>
                <w:sz w:val="24"/>
                <w:szCs w:val="24"/>
                <w:u w:val="double"/>
              </w:rPr>
            </w:rPrChange>
          </w:rPr>
          <w:t>mortality</w:t>
        </w:r>
        <w:r>
          <w:rPr>
            <w:rFonts w:ascii="Times New Roman" w:hAnsi="Times New Roman" w:cs="Times New Roman"/>
            <w:sz w:val="24"/>
            <w:szCs w:val="24"/>
            <w:u w:val="double"/>
          </w:rPr>
          <w:t xml:space="preserve"> </w:t>
        </w:r>
      </w:ins>
      <w:del w:id="290" w:author="Alex Cukierman" w:date="2022-02-07T14:23:00Z">
        <w:r w:rsidR="004702FA" w:rsidDel="000367CB">
          <w:rPr>
            <w:rFonts w:ascii="Times New Roman" w:hAnsi="Times New Roman" w:cs="Times New Roman"/>
            <w:sz w:val="24"/>
            <w:szCs w:val="24"/>
            <w:u w:val="double"/>
          </w:rPr>
          <w:delText xml:space="preserve"> </w:delText>
        </w:r>
      </w:del>
      <w:r w:rsidR="00412142" w:rsidRPr="00D7451B">
        <w:rPr>
          <w:rFonts w:ascii="Times New Roman" w:hAnsi="Times New Roman" w:cs="Times New Roman"/>
          <w:sz w:val="24"/>
          <w:szCs w:val="24"/>
        </w:rPr>
        <w:t>ex</w:t>
      </w:r>
      <w:r w:rsidR="009C233E" w:rsidRPr="00D7451B">
        <w:rPr>
          <w:rFonts w:ascii="Times New Roman" w:hAnsi="Times New Roman" w:cs="Times New Roman"/>
          <w:sz w:val="24"/>
          <w:szCs w:val="24"/>
        </w:rPr>
        <w:t>perience</w:t>
      </w:r>
      <w:ins w:id="291" w:author="Nair-Desai, Sameer" w:date="2022-02-12T20:38:00Z">
        <w:r w:rsidR="00FD159F">
          <w:rPr>
            <w:rFonts w:ascii="Times New Roman" w:hAnsi="Times New Roman" w:cs="Times New Roman"/>
            <w:sz w:val="24"/>
            <w:szCs w:val="24"/>
          </w:rPr>
          <w:t>s</w:t>
        </w:r>
      </w:ins>
      <w:r w:rsidR="00FC2163" w:rsidRPr="00D7451B">
        <w:rPr>
          <w:rFonts w:ascii="Times New Roman" w:hAnsi="Times New Roman" w:cs="Times New Roman"/>
          <w:sz w:val="24"/>
          <w:szCs w:val="24"/>
        </w:rPr>
        <w:t xml:space="preserve"> </w:t>
      </w:r>
      <w:r w:rsidR="00926F3E" w:rsidRPr="00D7451B">
        <w:rPr>
          <w:rFonts w:ascii="Times New Roman" w:hAnsi="Times New Roman" w:cs="Times New Roman"/>
          <w:sz w:val="24"/>
          <w:szCs w:val="24"/>
        </w:rPr>
        <w:t xml:space="preserve">during the first two </w:t>
      </w:r>
      <w:r w:rsidR="00525E77">
        <w:rPr>
          <w:rFonts w:ascii="Times New Roman" w:hAnsi="Times New Roman" w:cs="Times New Roman"/>
          <w:sz w:val="24"/>
          <w:szCs w:val="24"/>
        </w:rPr>
        <w:t>Covid</w:t>
      </w:r>
      <w:ins w:id="292" w:author="Alex Cukierman" w:date="2022-02-09T20:18:00Z">
        <w:r w:rsidR="002E5803">
          <w:rPr>
            <w:rFonts w:ascii="Times New Roman" w:hAnsi="Times New Roman" w:cs="Times New Roman"/>
            <w:sz w:val="24"/>
            <w:szCs w:val="24"/>
          </w:rPr>
          <w:t>-19</w:t>
        </w:r>
      </w:ins>
      <w:r w:rsidR="00E010B0" w:rsidRPr="00D7451B">
        <w:rPr>
          <w:rFonts w:ascii="Times New Roman" w:hAnsi="Times New Roman" w:cs="Times New Roman"/>
          <w:sz w:val="24"/>
          <w:szCs w:val="24"/>
        </w:rPr>
        <w:t xml:space="preserve"> </w:t>
      </w:r>
      <w:r w:rsidR="00926F3E" w:rsidRPr="00D7451B">
        <w:rPr>
          <w:rFonts w:ascii="Times New Roman" w:hAnsi="Times New Roman" w:cs="Times New Roman"/>
          <w:sz w:val="24"/>
          <w:szCs w:val="24"/>
        </w:rPr>
        <w:t xml:space="preserve">years, </w:t>
      </w:r>
      <w:ins w:id="293" w:author="Nair-Desai, Sameer" w:date="2022-02-12T20:38:00Z">
        <w:r w:rsidR="00FD159F">
          <w:rPr>
            <w:rFonts w:ascii="Times New Roman" w:hAnsi="Times New Roman" w:cs="Times New Roman"/>
            <w:sz w:val="24"/>
            <w:szCs w:val="24"/>
          </w:rPr>
          <w:t xml:space="preserve">from </w:t>
        </w:r>
      </w:ins>
      <w:r w:rsidR="00926F3E" w:rsidRPr="00D7451B">
        <w:rPr>
          <w:rFonts w:ascii="Times New Roman" w:hAnsi="Times New Roman" w:cs="Times New Roman"/>
          <w:sz w:val="24"/>
          <w:szCs w:val="24"/>
        </w:rPr>
        <w:t>2020-2021</w:t>
      </w:r>
      <w:r w:rsidR="009C233E" w:rsidRPr="00D7451B">
        <w:rPr>
          <w:rFonts w:ascii="Times New Roman" w:hAnsi="Times New Roman" w:cs="Times New Roman"/>
          <w:sz w:val="24"/>
          <w:szCs w:val="24"/>
        </w:rPr>
        <w:t xml:space="preserve">.  </w:t>
      </w:r>
      <w:r w:rsidR="00F874D8" w:rsidRPr="00D7451B">
        <w:rPr>
          <w:rFonts w:ascii="Times New Roman" w:hAnsi="Times New Roman" w:cs="Times New Roman"/>
          <w:color w:val="333333"/>
          <w:sz w:val="24"/>
          <w:szCs w:val="24"/>
          <w:shd w:val="clear" w:color="auto" w:fill="FCFCFC"/>
        </w:rPr>
        <w:t>Th</w:t>
      </w:r>
      <w:r w:rsidR="004702FA">
        <w:rPr>
          <w:rFonts w:ascii="Times New Roman" w:hAnsi="Times New Roman" w:cs="Times New Roman"/>
          <w:color w:val="333333"/>
          <w:sz w:val="24"/>
          <w:szCs w:val="24"/>
          <w:shd w:val="clear" w:color="auto" w:fill="FCFCFC"/>
        </w:rPr>
        <w:t>e</w:t>
      </w:r>
      <w:r w:rsidR="00C56C59"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color w:val="333333"/>
          <w:sz w:val="24"/>
          <w:szCs w:val="24"/>
          <w:shd w:val="clear" w:color="auto" w:fill="FCFCFC"/>
        </w:rPr>
        <w:t>heterogeneity</w:t>
      </w:r>
      <w:r w:rsidR="004702FA">
        <w:rPr>
          <w:rFonts w:ascii="Times New Roman" w:hAnsi="Times New Roman" w:cs="Times New Roman"/>
          <w:color w:val="333333"/>
          <w:sz w:val="24"/>
          <w:szCs w:val="24"/>
          <w:shd w:val="clear" w:color="auto" w:fill="FCFCFC"/>
        </w:rPr>
        <w:t xml:space="preserve"> in countr</w:t>
      </w:r>
      <w:r w:rsidR="00F57881">
        <w:rPr>
          <w:rFonts w:ascii="Times New Roman" w:hAnsi="Times New Roman" w:cs="Times New Roman"/>
          <w:color w:val="333333"/>
          <w:sz w:val="24"/>
          <w:szCs w:val="24"/>
          <w:shd w:val="clear" w:color="auto" w:fill="FCFCFC"/>
        </w:rPr>
        <w:t>ie</w:t>
      </w:r>
      <w:r w:rsidR="004702FA">
        <w:rPr>
          <w:rFonts w:ascii="Times New Roman" w:hAnsi="Times New Roman" w:cs="Times New Roman"/>
          <w:color w:val="333333"/>
          <w:sz w:val="24"/>
          <w:szCs w:val="24"/>
          <w:shd w:val="clear" w:color="auto" w:fill="FCFCFC"/>
        </w:rPr>
        <w:t>s’ performance</w:t>
      </w:r>
      <w:r w:rsidR="00C56C59" w:rsidRPr="00D7451B">
        <w:rPr>
          <w:rFonts w:ascii="Times New Roman" w:hAnsi="Times New Roman" w:cs="Times New Roman"/>
          <w:color w:val="333333"/>
          <w:sz w:val="24"/>
          <w:szCs w:val="24"/>
          <w:shd w:val="clear" w:color="auto" w:fill="FCFCFC"/>
        </w:rPr>
        <w:t xml:space="preserve"> is </w:t>
      </w:r>
      <w:r w:rsidR="006C10A9" w:rsidRPr="00D7451B">
        <w:rPr>
          <w:rFonts w:ascii="Times New Roman" w:hAnsi="Times New Roman" w:cs="Times New Roman"/>
          <w:color w:val="333333"/>
          <w:sz w:val="24"/>
          <w:szCs w:val="24"/>
          <w:shd w:val="clear" w:color="auto" w:fill="FCFCFC"/>
        </w:rPr>
        <w:t>illustrated</w:t>
      </w:r>
      <w:r w:rsidR="00C56C59" w:rsidRPr="00D7451B">
        <w:rPr>
          <w:rFonts w:ascii="Times New Roman" w:hAnsi="Times New Roman" w:cs="Times New Roman"/>
          <w:color w:val="333333"/>
          <w:sz w:val="24"/>
          <w:szCs w:val="24"/>
          <w:shd w:val="clear" w:color="auto" w:fill="FCFCFC"/>
        </w:rPr>
        <w:t xml:space="preserve"> by Figure </w:t>
      </w:r>
      <w:r w:rsidR="00C715E6" w:rsidRPr="00D7451B">
        <w:rPr>
          <w:rFonts w:ascii="Times New Roman" w:hAnsi="Times New Roman" w:cs="Times New Roman"/>
          <w:color w:val="333333"/>
          <w:sz w:val="24"/>
          <w:szCs w:val="24"/>
          <w:shd w:val="clear" w:color="auto" w:fill="FCFCFC"/>
        </w:rPr>
        <w:t>1</w:t>
      </w:r>
      <w:r w:rsidR="00C56C59" w:rsidRPr="00D7451B">
        <w:rPr>
          <w:rFonts w:ascii="Times New Roman" w:hAnsi="Times New Roman" w:cs="Times New Roman"/>
          <w:color w:val="333333"/>
          <w:sz w:val="24"/>
          <w:szCs w:val="24"/>
          <w:shd w:val="clear" w:color="auto" w:fill="FCFCFC"/>
        </w:rPr>
        <w:t xml:space="preserve">, </w:t>
      </w:r>
      <w:del w:id="294" w:author="Nair-Desai, Sameer" w:date="2022-02-12T20:38:00Z">
        <w:r w:rsidR="00C56C59" w:rsidRPr="00D7451B" w:rsidDel="00FD159F">
          <w:rPr>
            <w:rFonts w:ascii="Times New Roman" w:hAnsi="Times New Roman" w:cs="Times New Roman"/>
            <w:color w:val="333333"/>
            <w:sz w:val="24"/>
            <w:szCs w:val="24"/>
            <w:shd w:val="clear" w:color="auto" w:fill="FCFCFC"/>
          </w:rPr>
          <w:delText>reporting</w:delText>
        </w:r>
        <w:r w:rsidR="00F874D8" w:rsidRPr="00D7451B" w:rsidDel="00FD159F">
          <w:rPr>
            <w:rFonts w:ascii="Times New Roman" w:hAnsi="Times New Roman" w:cs="Times New Roman"/>
            <w:color w:val="333333"/>
            <w:sz w:val="18"/>
            <w:szCs w:val="24"/>
            <w:shd w:val="clear" w:color="auto" w:fill="FCFCFC"/>
          </w:rPr>
          <w:delText xml:space="preserve"> </w:delText>
        </w:r>
      </w:del>
      <w:ins w:id="295" w:author="Nair-Desai, Sameer" w:date="2022-02-12T20:38:00Z">
        <w:r w:rsidR="00FD159F">
          <w:rPr>
            <w:rFonts w:ascii="Times New Roman" w:hAnsi="Times New Roman" w:cs="Times New Roman"/>
            <w:color w:val="333333"/>
            <w:sz w:val="24"/>
            <w:szCs w:val="24"/>
            <w:shd w:val="clear" w:color="auto" w:fill="FCFCFC"/>
          </w:rPr>
          <w:t>which displays</w:t>
        </w:r>
        <w:r w:rsidR="00FD159F" w:rsidRPr="00D7451B">
          <w:rPr>
            <w:rFonts w:ascii="Times New Roman" w:hAnsi="Times New Roman" w:cs="Times New Roman"/>
            <w:color w:val="333333"/>
            <w:sz w:val="18"/>
            <w:szCs w:val="24"/>
            <w:shd w:val="clear" w:color="auto" w:fill="FCFCFC"/>
          </w:rPr>
          <w:t xml:space="preserve"> </w:t>
        </w:r>
      </w:ins>
      <w:r w:rsidR="0001338B" w:rsidRPr="00D7451B">
        <w:rPr>
          <w:rFonts w:ascii="Times New Roman" w:hAnsi="Times New Roman" w:cs="Times New Roman"/>
          <w:color w:val="333333"/>
          <w:sz w:val="24"/>
          <w:szCs w:val="24"/>
          <w:shd w:val="clear" w:color="auto" w:fill="FCFCFC"/>
        </w:rPr>
        <w:t>c</w:t>
      </w:r>
      <w:r w:rsidR="00660EC4" w:rsidRPr="00D7451B">
        <w:rPr>
          <w:rFonts w:ascii="Times New Roman" w:hAnsi="Times New Roman" w:cs="Times New Roman"/>
          <w:color w:val="333333"/>
          <w:sz w:val="24"/>
          <w:szCs w:val="24"/>
          <w:shd w:val="clear" w:color="auto" w:fill="FCFCFC"/>
        </w:rPr>
        <w:t>umulative</w:t>
      </w:r>
      <w:r w:rsidR="00F874D8" w:rsidRPr="00D7451B">
        <w:rPr>
          <w:rFonts w:ascii="Times New Roman" w:hAnsi="Times New Roman" w:cs="Times New Roman"/>
          <w:color w:val="333333"/>
          <w:sz w:val="24"/>
          <w:szCs w:val="24"/>
          <w:shd w:val="clear" w:color="auto" w:fill="FCFCFC"/>
        </w:rPr>
        <w:t xml:space="preserve"> </w:t>
      </w:r>
      <w:r w:rsidR="00520DBA">
        <w:rPr>
          <w:rFonts w:ascii="Times New Roman" w:hAnsi="Times New Roman" w:cs="Times New Roman"/>
          <w:color w:val="333333"/>
          <w:sz w:val="24"/>
          <w:szCs w:val="24"/>
          <w:shd w:val="clear" w:color="auto" w:fill="FCFCFC"/>
        </w:rPr>
        <w:t>official</w:t>
      </w:r>
      <w:r w:rsidR="00F874D8" w:rsidRPr="00D7451B">
        <w:rPr>
          <w:rFonts w:ascii="Times New Roman" w:hAnsi="Times New Roman" w:cs="Times New Roman"/>
          <w:color w:val="333333"/>
          <w:sz w:val="24"/>
          <w:szCs w:val="24"/>
          <w:shd w:val="clear" w:color="auto" w:fill="FCFCFC"/>
        </w:rPr>
        <w:t xml:space="preserve"> </w:t>
      </w:r>
      <w:r w:rsidR="00525E77">
        <w:rPr>
          <w:rFonts w:ascii="Times New Roman" w:hAnsi="Times New Roman" w:cs="Times New Roman"/>
          <w:color w:val="333333"/>
          <w:sz w:val="24"/>
          <w:szCs w:val="24"/>
          <w:shd w:val="clear" w:color="auto" w:fill="FCFCFC"/>
        </w:rPr>
        <w:t>Covid</w:t>
      </w:r>
      <w:r w:rsidR="00F874D8" w:rsidRPr="00D7451B">
        <w:rPr>
          <w:rFonts w:ascii="Times New Roman" w:hAnsi="Times New Roman" w:cs="Times New Roman"/>
          <w:color w:val="333333"/>
          <w:sz w:val="24"/>
          <w:szCs w:val="24"/>
          <w:shd w:val="clear" w:color="auto" w:fill="FCFCFC"/>
        </w:rPr>
        <w:t>-19 death</w:t>
      </w:r>
      <w:ins w:id="296" w:author="Nair-Desai, Sameer" w:date="2022-02-12T20:38:00Z">
        <w:r w:rsidR="00FD159F">
          <w:rPr>
            <w:rFonts w:ascii="Times New Roman" w:hAnsi="Times New Roman" w:cs="Times New Roman"/>
            <w:color w:val="333333"/>
            <w:sz w:val="24"/>
            <w:szCs w:val="24"/>
            <w:shd w:val="clear" w:color="auto" w:fill="FCFCFC"/>
          </w:rPr>
          <w:t>s</w:t>
        </w:r>
      </w:ins>
      <w:r w:rsidR="00F874D8" w:rsidRPr="00D7451B">
        <w:rPr>
          <w:rFonts w:ascii="Times New Roman" w:hAnsi="Times New Roman" w:cs="Times New Roman"/>
          <w:color w:val="333333"/>
          <w:sz w:val="24"/>
          <w:szCs w:val="24"/>
          <w:shd w:val="clear" w:color="auto" w:fill="FCFCFC"/>
        </w:rPr>
        <w:t xml:space="preserve"> </w:t>
      </w:r>
      <w:r w:rsidR="00C46580">
        <w:rPr>
          <w:rFonts w:ascii="Times New Roman" w:hAnsi="Times New Roman" w:cs="Times New Roman"/>
          <w:color w:val="333333"/>
          <w:sz w:val="24"/>
          <w:szCs w:val="24"/>
          <w:shd w:val="clear" w:color="auto" w:fill="FCFCFC"/>
        </w:rPr>
        <w:t>per million</w:t>
      </w:r>
      <w:del w:id="297" w:author="Nair-Desai, Sameer" w:date="2022-02-12T20:38:00Z">
        <w:r w:rsidR="00F874D8" w:rsidRPr="00D7451B" w:rsidDel="00FD159F">
          <w:rPr>
            <w:rFonts w:ascii="Times New Roman" w:hAnsi="Times New Roman" w:cs="Times New Roman"/>
            <w:color w:val="333333"/>
            <w:sz w:val="24"/>
            <w:szCs w:val="24"/>
            <w:shd w:val="clear" w:color="auto" w:fill="FCFCFC"/>
          </w:rPr>
          <w:delText>,</w:delText>
        </w:r>
      </w:del>
      <w:r w:rsidR="00F874D8" w:rsidRPr="00D7451B">
        <w:rPr>
          <w:rFonts w:ascii="Times New Roman" w:hAnsi="Times New Roman" w:cs="Times New Roman"/>
          <w:color w:val="333333"/>
          <w:sz w:val="24"/>
          <w:szCs w:val="24"/>
          <w:shd w:val="clear" w:color="auto" w:fill="FCFCFC"/>
        </w:rPr>
        <w:t xml:space="preserve"> </w:t>
      </w:r>
      <w:r w:rsidR="006C10A9" w:rsidRPr="00D7451B">
        <w:rPr>
          <w:rFonts w:ascii="Times New Roman" w:hAnsi="Times New Roman" w:cs="Times New Roman"/>
          <w:color w:val="333333"/>
          <w:sz w:val="24"/>
          <w:szCs w:val="24"/>
          <w:shd w:val="clear" w:color="auto" w:fill="FCFCFC"/>
        </w:rPr>
        <w:t>for h</w:t>
      </w:r>
      <w:r w:rsidR="00F874D8" w:rsidRPr="00D7451B">
        <w:rPr>
          <w:rFonts w:ascii="Times New Roman" w:hAnsi="Times New Roman" w:cs="Times New Roman"/>
          <w:color w:val="333333"/>
          <w:sz w:val="24"/>
          <w:szCs w:val="24"/>
          <w:shd w:val="clear" w:color="auto" w:fill="FCFCFC"/>
        </w:rPr>
        <w:t>igh</w:t>
      </w:r>
      <w:ins w:id="298" w:author="Nair-Desai, Sameer" w:date="2022-02-12T20:39:00Z">
        <w:r w:rsidR="00FD159F">
          <w:rPr>
            <w:rFonts w:ascii="Times New Roman" w:hAnsi="Times New Roman" w:cs="Times New Roman"/>
            <w:color w:val="333333"/>
            <w:sz w:val="24"/>
            <w:szCs w:val="24"/>
            <w:shd w:val="clear" w:color="auto" w:fill="FCFCFC"/>
          </w:rPr>
          <w:t>-</w:t>
        </w:r>
      </w:ins>
      <w:r w:rsidR="00F874D8" w:rsidRPr="00D7451B">
        <w:rPr>
          <w:rFonts w:ascii="Times New Roman" w:hAnsi="Times New Roman" w:cs="Times New Roman"/>
          <w:color w:val="333333"/>
          <w:sz w:val="24"/>
          <w:szCs w:val="24"/>
          <w:shd w:val="clear" w:color="auto" w:fill="FCFCFC"/>
        </w:rPr>
        <w:t xml:space="preserve">, upper-middle, lower-middle, </w:t>
      </w:r>
      <w:r w:rsidR="006C10A9" w:rsidRPr="00D7451B">
        <w:rPr>
          <w:rFonts w:ascii="Times New Roman" w:hAnsi="Times New Roman" w:cs="Times New Roman"/>
          <w:color w:val="333333"/>
          <w:sz w:val="24"/>
          <w:szCs w:val="24"/>
          <w:shd w:val="clear" w:color="auto" w:fill="FCFCFC"/>
        </w:rPr>
        <w:t xml:space="preserve">and </w:t>
      </w:r>
      <w:r w:rsidR="00C46580">
        <w:rPr>
          <w:rFonts w:ascii="Times New Roman" w:hAnsi="Times New Roman" w:cs="Times New Roman"/>
          <w:color w:val="333333"/>
          <w:sz w:val="24"/>
          <w:szCs w:val="24"/>
        </w:rPr>
        <w:t>low-income</w:t>
      </w:r>
      <w:r w:rsidR="004702FA">
        <w:rPr>
          <w:rFonts w:ascii="Times New Roman" w:hAnsi="Times New Roman" w:cs="Times New Roman"/>
          <w:color w:val="333333"/>
          <w:sz w:val="24"/>
          <w:szCs w:val="24"/>
          <w:shd w:val="clear" w:color="auto" w:fill="FCFCFC"/>
        </w:rPr>
        <w:t xml:space="preserve"> </w:t>
      </w:r>
      <w:r w:rsidR="00F556B1">
        <w:rPr>
          <w:rFonts w:ascii="Times New Roman" w:hAnsi="Times New Roman" w:cs="Times New Roman"/>
          <w:color w:val="333333"/>
          <w:sz w:val="24"/>
          <w:szCs w:val="24"/>
          <w:shd w:val="clear" w:color="auto" w:fill="FCFCFC"/>
        </w:rPr>
        <w:t>countries</w:t>
      </w:r>
      <w:r w:rsidR="00F874D8" w:rsidRPr="00D7451B">
        <w:rPr>
          <w:rFonts w:ascii="Times New Roman" w:hAnsi="Times New Roman" w:cs="Times New Roman"/>
          <w:color w:val="333333"/>
          <w:sz w:val="24"/>
          <w:szCs w:val="24"/>
          <w:shd w:val="clear" w:color="auto" w:fill="FCFCFC"/>
        </w:rPr>
        <w:t xml:space="preserve">, </w:t>
      </w:r>
      <w:r w:rsidR="004702FA">
        <w:rPr>
          <w:rFonts w:ascii="Times New Roman" w:hAnsi="Times New Roman" w:cs="Times New Roman"/>
          <w:color w:val="333333"/>
          <w:sz w:val="24"/>
          <w:szCs w:val="24"/>
          <w:shd w:val="clear" w:color="auto" w:fill="FCFCFC"/>
        </w:rPr>
        <w:t>as well as for</w:t>
      </w:r>
      <w:r w:rsidR="004702FA" w:rsidRPr="00D7451B">
        <w:rPr>
          <w:rFonts w:ascii="Times New Roman" w:hAnsi="Times New Roman" w:cs="Times New Roman"/>
          <w:color w:val="333333"/>
          <w:sz w:val="24"/>
          <w:szCs w:val="24"/>
          <w:shd w:val="clear" w:color="auto" w:fill="FCFCFC"/>
        </w:rPr>
        <w:t xml:space="preserve"> </w:t>
      </w:r>
      <w:r w:rsidR="006C10A9" w:rsidRPr="00D7451B">
        <w:rPr>
          <w:rFonts w:ascii="Times New Roman" w:hAnsi="Times New Roman" w:cs="Times New Roman"/>
          <w:color w:val="333333"/>
          <w:sz w:val="24"/>
          <w:szCs w:val="24"/>
          <w:shd w:val="clear" w:color="auto" w:fill="FCFCFC"/>
        </w:rPr>
        <w:t xml:space="preserve">the </w:t>
      </w:r>
      <w:r w:rsidR="00207945" w:rsidRPr="00D7451B">
        <w:rPr>
          <w:rFonts w:ascii="Times New Roman" w:hAnsi="Times New Roman" w:cs="Times New Roman"/>
          <w:color w:val="333333"/>
          <w:sz w:val="24"/>
          <w:szCs w:val="24"/>
          <w:shd w:val="clear" w:color="auto" w:fill="FCFCFC"/>
        </w:rPr>
        <w:t>W</w:t>
      </w:r>
      <w:r w:rsidR="00F874D8" w:rsidRPr="00D7451B">
        <w:rPr>
          <w:rFonts w:ascii="Times New Roman" w:hAnsi="Times New Roman" w:cs="Times New Roman"/>
          <w:color w:val="333333"/>
          <w:sz w:val="24"/>
          <w:szCs w:val="24"/>
          <w:shd w:val="clear" w:color="auto" w:fill="FCFCFC"/>
        </w:rPr>
        <w:t>orld</w:t>
      </w:r>
      <w:r w:rsidR="004702FA">
        <w:rPr>
          <w:rFonts w:ascii="Times New Roman" w:hAnsi="Times New Roman" w:cs="Times New Roman"/>
          <w:color w:val="333333"/>
          <w:sz w:val="24"/>
          <w:szCs w:val="24"/>
          <w:shd w:val="clear" w:color="auto" w:fill="FCFCFC"/>
        </w:rPr>
        <w:t xml:space="preserve"> overall</w:t>
      </w:r>
      <w:r w:rsidR="00F874D8" w:rsidRPr="00D7451B">
        <w:rPr>
          <w:rFonts w:ascii="Times New Roman" w:hAnsi="Times New Roman" w:cs="Times New Roman"/>
          <w:color w:val="333333"/>
          <w:sz w:val="24"/>
          <w:szCs w:val="24"/>
          <w:shd w:val="clear" w:color="auto" w:fill="FCFCFC"/>
        </w:rPr>
        <w:t>.</w:t>
      </w:r>
      <w:r w:rsidR="00F874D8" w:rsidRPr="00D7451B">
        <w:rPr>
          <w:rFonts w:ascii="Times New Roman" w:hAnsi="Times New Roman" w:cs="Times New Roman"/>
          <w:sz w:val="24"/>
          <w:szCs w:val="24"/>
        </w:rPr>
        <w:fldChar w:fldCharType="begin"/>
      </w:r>
      <w:r w:rsidR="00F874D8" w:rsidRPr="00D7451B">
        <w:rPr>
          <w:rFonts w:ascii="Times New Roman" w:hAnsi="Times New Roman" w:cs="Times New Roman"/>
          <w:sz w:val="24"/>
          <w:szCs w:val="24"/>
        </w:rPr>
        <w:instrText xml:space="preserve"> HYPERLINK "https://ourworldindata.org/grapher/cumulative-covid-deaths-region" \t "_blank" </w:instrText>
      </w:r>
      <w:r w:rsidR="00F874D8" w:rsidRPr="00D7451B">
        <w:rPr>
          <w:rFonts w:ascii="Times New Roman" w:hAnsi="Times New Roman" w:cs="Times New Roman"/>
          <w:sz w:val="24"/>
          <w:szCs w:val="24"/>
        </w:rPr>
        <w:fldChar w:fldCharType="separate"/>
      </w:r>
    </w:p>
    <w:p w14:paraId="6AA0A71D" w14:textId="46C122F9" w:rsidR="00F874D8" w:rsidRPr="00D7451B" w:rsidRDefault="00F874D8" w:rsidP="00F874D8">
      <w:pPr>
        <w:jc w:val="center"/>
        <w:rPr>
          <w:rFonts w:ascii="Times New Roman" w:hAnsi="Times New Roman" w:cs="Times New Roman"/>
          <w:color w:val="555555"/>
          <w:sz w:val="34"/>
          <w:szCs w:val="34"/>
        </w:rPr>
      </w:pPr>
      <w:r w:rsidRPr="00D7451B">
        <w:rPr>
          <w:rFonts w:ascii="Times New Roman" w:hAnsi="Times New Roman" w:cs="Times New Roman"/>
          <w:sz w:val="24"/>
          <w:szCs w:val="24"/>
        </w:rPr>
        <w:fldChar w:fldCharType="end"/>
      </w:r>
      <w:r w:rsidR="00525800" w:rsidRPr="00D7451B">
        <w:rPr>
          <w:rFonts w:ascii="Times New Roman" w:hAnsi="Times New Roman" w:cs="Times New Roman"/>
          <w:sz w:val="24"/>
          <w:szCs w:val="24"/>
        </w:rPr>
        <w:t xml:space="preserve"> </w:t>
      </w:r>
      <w:r w:rsidRPr="00D7451B">
        <w:rPr>
          <w:rFonts w:ascii="Times New Roman" w:hAnsi="Times New Roman" w:cs="Times New Roman"/>
        </w:rPr>
        <w:fldChar w:fldCharType="begin"/>
      </w:r>
      <w:r w:rsidRPr="00D7451B">
        <w:rPr>
          <w:rFonts w:ascii="Times New Roman" w:hAnsi="Times New Roman" w:cs="Times New Roman"/>
        </w:rPr>
        <w:instrText xml:space="preserve"> HYPERLINK "https://ourworldindata.org/grapher/cumulative-covid-deaths-region" \t "_blank" </w:instrText>
      </w:r>
      <w:r w:rsidRPr="00D7451B">
        <w:rPr>
          <w:rFonts w:ascii="Times New Roman" w:hAnsi="Times New Roman" w:cs="Times New Roman"/>
        </w:rPr>
        <w:fldChar w:fldCharType="separate"/>
      </w:r>
      <w:r w:rsidRPr="00D7451B">
        <w:rPr>
          <w:rFonts w:ascii="Times New Roman" w:hAnsi="Times New Roman" w:cs="Times New Roman"/>
        </w:rPr>
        <w:t xml:space="preserve"> </w:t>
      </w:r>
      <w:r w:rsidRPr="00D7451B">
        <w:rPr>
          <w:rFonts w:ascii="Times New Roman" w:hAnsi="Times New Roman" w:cs="Times New Roman"/>
          <w:noProof/>
          <w:lang w:bidi="he-IL"/>
        </w:rPr>
        <w:drawing>
          <wp:inline distT="0" distB="0" distL="0" distR="0" wp14:anchorId="6CB268CB" wp14:editId="26D50A62">
            <wp:extent cx="3538173" cy="24975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1601" cy="2542303"/>
                    </a:xfrm>
                    <a:prstGeom prst="rect">
                      <a:avLst/>
                    </a:prstGeom>
                    <a:noFill/>
                    <a:ln>
                      <a:noFill/>
                    </a:ln>
                  </pic:spPr>
                </pic:pic>
              </a:graphicData>
            </a:graphic>
          </wp:inline>
        </w:drawing>
      </w:r>
    </w:p>
    <w:p w14:paraId="038FEAC9" w14:textId="645C269A" w:rsidR="0068114A" w:rsidRPr="003A7D07" w:rsidRDefault="00F874D8" w:rsidP="00824F09">
      <w:pPr>
        <w:autoSpaceDE w:val="0"/>
        <w:autoSpaceDN w:val="0"/>
        <w:adjustRightInd w:val="0"/>
        <w:spacing w:after="0" w:line="360" w:lineRule="auto"/>
        <w:rPr>
          <w:rFonts w:ascii="Times New Roman" w:hAnsi="Times New Roman" w:cs="Times New Roman"/>
          <w:bCs/>
          <w:color w:val="333333"/>
          <w:sz w:val="24"/>
          <w:szCs w:val="24"/>
          <w:shd w:val="clear" w:color="auto" w:fill="FCFCFC"/>
          <w:rPrChange w:id="299" w:author="Alex Cukierman" w:date="2022-02-10T08:39:00Z">
            <w:rPr>
              <w:rFonts w:ascii="Times New Roman" w:hAnsi="Times New Roman" w:cs="Times New Roman"/>
              <w:b/>
              <w:color w:val="333333"/>
              <w:sz w:val="24"/>
              <w:szCs w:val="24"/>
              <w:shd w:val="clear" w:color="auto" w:fill="FCFCFC"/>
            </w:rPr>
          </w:rPrChange>
        </w:rPr>
      </w:pPr>
      <w:r w:rsidRPr="00D7451B">
        <w:rPr>
          <w:rFonts w:ascii="Times New Roman" w:hAnsi="Times New Roman" w:cs="Times New Roman"/>
        </w:rPr>
        <w:fldChar w:fldCharType="end"/>
      </w:r>
      <w:r w:rsidR="00525800" w:rsidRPr="00D7451B">
        <w:rPr>
          <w:rFonts w:ascii="Times New Roman" w:hAnsi="Times New Roman" w:cs="Times New Roman"/>
          <w:b/>
          <w:bCs/>
          <w:color w:val="333333"/>
          <w:sz w:val="24"/>
          <w:szCs w:val="24"/>
          <w:shd w:val="clear" w:color="auto" w:fill="FCFCFC"/>
        </w:rPr>
        <w:t xml:space="preserve">Figure </w:t>
      </w:r>
      <w:r w:rsidR="00E432C0" w:rsidRPr="00D7451B">
        <w:rPr>
          <w:rFonts w:ascii="Times New Roman" w:hAnsi="Times New Roman" w:cs="Times New Roman"/>
          <w:b/>
          <w:bCs/>
          <w:color w:val="333333"/>
          <w:sz w:val="24"/>
          <w:szCs w:val="24"/>
          <w:shd w:val="clear" w:color="auto" w:fill="FCFCFC"/>
        </w:rPr>
        <w:t>1</w:t>
      </w:r>
      <w:r w:rsidR="00525800" w:rsidRPr="00D7451B">
        <w:rPr>
          <w:rFonts w:ascii="Times New Roman" w:hAnsi="Times New Roman" w:cs="Times New Roman"/>
          <w:b/>
          <w:bCs/>
          <w:color w:val="333333"/>
          <w:sz w:val="24"/>
          <w:szCs w:val="24"/>
          <w:shd w:val="clear" w:color="auto" w:fill="FCFCFC"/>
        </w:rPr>
        <w:t>:</w:t>
      </w:r>
      <w:r w:rsidR="00525800" w:rsidRPr="00D7451B">
        <w:rPr>
          <w:rFonts w:ascii="Times New Roman" w:hAnsi="Times New Roman" w:cs="Times New Roman"/>
          <w:color w:val="333333"/>
          <w:sz w:val="24"/>
          <w:szCs w:val="24"/>
          <w:shd w:val="clear" w:color="auto" w:fill="FCFCFC"/>
        </w:rPr>
        <w:t xml:space="preserve">  </w:t>
      </w:r>
      <w:r w:rsidR="00660EC4" w:rsidRPr="003A7D07">
        <w:rPr>
          <w:rFonts w:ascii="Times New Roman" w:hAnsi="Times New Roman" w:cs="Times New Roman"/>
          <w:bCs/>
          <w:color w:val="333333"/>
          <w:sz w:val="24"/>
          <w:szCs w:val="24"/>
          <w:shd w:val="clear" w:color="auto" w:fill="FCFCFC"/>
          <w:rPrChange w:id="300" w:author="Alex Cukierman" w:date="2022-02-10T08:39:00Z">
            <w:rPr>
              <w:rFonts w:ascii="Times New Roman" w:hAnsi="Times New Roman" w:cs="Times New Roman"/>
              <w:b/>
              <w:color w:val="333333"/>
              <w:sz w:val="24"/>
              <w:szCs w:val="24"/>
              <w:shd w:val="clear" w:color="auto" w:fill="FCFCFC"/>
            </w:rPr>
          </w:rPrChange>
        </w:rPr>
        <w:t>Cumulative</w:t>
      </w:r>
      <w:r w:rsidR="00525800" w:rsidRPr="003A7D07">
        <w:rPr>
          <w:rFonts w:ascii="Times New Roman" w:hAnsi="Times New Roman" w:cs="Times New Roman"/>
          <w:bCs/>
          <w:color w:val="333333"/>
          <w:sz w:val="24"/>
          <w:szCs w:val="24"/>
          <w:shd w:val="clear" w:color="auto" w:fill="FCFCFC"/>
          <w:rPrChange w:id="301" w:author="Alex Cukierman" w:date="2022-02-10T08:39:00Z">
            <w:rPr>
              <w:rFonts w:ascii="Times New Roman" w:hAnsi="Times New Roman" w:cs="Times New Roman"/>
              <w:b/>
              <w:color w:val="333333"/>
              <w:sz w:val="24"/>
              <w:szCs w:val="24"/>
              <w:shd w:val="clear" w:color="auto" w:fill="FCFCFC"/>
            </w:rPr>
          </w:rPrChange>
        </w:rPr>
        <w:t xml:space="preserve"> </w:t>
      </w:r>
      <w:r w:rsidR="00520DBA" w:rsidRPr="003A7D07">
        <w:rPr>
          <w:rFonts w:ascii="Times New Roman" w:hAnsi="Times New Roman" w:cs="Times New Roman"/>
          <w:bCs/>
          <w:color w:val="333333"/>
          <w:sz w:val="24"/>
          <w:szCs w:val="24"/>
          <w:shd w:val="clear" w:color="auto" w:fill="FCFCFC"/>
          <w:rPrChange w:id="302" w:author="Alex Cukierman" w:date="2022-02-10T08:39:00Z">
            <w:rPr>
              <w:rFonts w:ascii="Times New Roman" w:hAnsi="Times New Roman" w:cs="Times New Roman"/>
              <w:b/>
              <w:color w:val="333333"/>
              <w:sz w:val="24"/>
              <w:szCs w:val="24"/>
              <w:shd w:val="clear" w:color="auto" w:fill="FCFCFC"/>
            </w:rPr>
          </w:rPrChange>
        </w:rPr>
        <w:t>official</w:t>
      </w:r>
      <w:r w:rsidR="00525800" w:rsidRPr="003A7D07">
        <w:rPr>
          <w:rFonts w:ascii="Times New Roman" w:hAnsi="Times New Roman" w:cs="Times New Roman"/>
          <w:bCs/>
          <w:color w:val="333333"/>
          <w:sz w:val="24"/>
          <w:szCs w:val="24"/>
          <w:shd w:val="clear" w:color="auto" w:fill="FCFCFC"/>
          <w:rPrChange w:id="303" w:author="Alex Cukierman" w:date="2022-02-10T08:39:00Z">
            <w:rPr>
              <w:rFonts w:ascii="Times New Roman" w:hAnsi="Times New Roman" w:cs="Times New Roman"/>
              <w:b/>
              <w:color w:val="333333"/>
              <w:sz w:val="24"/>
              <w:szCs w:val="24"/>
              <w:shd w:val="clear" w:color="auto" w:fill="FCFCFC"/>
            </w:rPr>
          </w:rPrChange>
        </w:rPr>
        <w:t xml:space="preserve"> </w:t>
      </w:r>
      <w:r w:rsidR="00525E77" w:rsidRPr="003A7D07">
        <w:rPr>
          <w:rFonts w:ascii="Times New Roman" w:hAnsi="Times New Roman" w:cs="Times New Roman"/>
          <w:bCs/>
          <w:color w:val="333333"/>
          <w:sz w:val="24"/>
          <w:szCs w:val="24"/>
          <w:shd w:val="clear" w:color="auto" w:fill="FCFCFC"/>
          <w:rPrChange w:id="304" w:author="Alex Cukierman" w:date="2022-02-10T08:39:00Z">
            <w:rPr>
              <w:rFonts w:ascii="Times New Roman" w:hAnsi="Times New Roman" w:cs="Times New Roman"/>
              <w:b/>
              <w:color w:val="333333"/>
              <w:sz w:val="24"/>
              <w:szCs w:val="24"/>
              <w:shd w:val="clear" w:color="auto" w:fill="FCFCFC"/>
            </w:rPr>
          </w:rPrChange>
        </w:rPr>
        <w:t>Covid</w:t>
      </w:r>
      <w:r w:rsidR="00525800" w:rsidRPr="003A7D07">
        <w:rPr>
          <w:rFonts w:ascii="Times New Roman" w:hAnsi="Times New Roman" w:cs="Times New Roman"/>
          <w:bCs/>
          <w:color w:val="333333"/>
          <w:sz w:val="24"/>
          <w:szCs w:val="24"/>
          <w:shd w:val="clear" w:color="auto" w:fill="FCFCFC"/>
          <w:rPrChange w:id="305" w:author="Alex Cukierman" w:date="2022-02-10T08:39:00Z">
            <w:rPr>
              <w:rFonts w:ascii="Times New Roman" w:hAnsi="Times New Roman" w:cs="Times New Roman"/>
              <w:b/>
              <w:color w:val="333333"/>
              <w:sz w:val="24"/>
              <w:szCs w:val="24"/>
              <w:shd w:val="clear" w:color="auto" w:fill="FCFCFC"/>
            </w:rPr>
          </w:rPrChange>
        </w:rPr>
        <w:t xml:space="preserve">-19 </w:t>
      </w:r>
      <w:r w:rsidR="00D6752C" w:rsidRPr="003A7D07">
        <w:rPr>
          <w:rFonts w:ascii="Times New Roman" w:hAnsi="Times New Roman" w:cs="Times New Roman"/>
          <w:bCs/>
          <w:color w:val="333333"/>
          <w:sz w:val="24"/>
          <w:szCs w:val="24"/>
          <w:shd w:val="clear" w:color="auto" w:fill="FCFCFC"/>
          <w:rPrChange w:id="306" w:author="Alex Cukierman" w:date="2022-02-10T08:39:00Z">
            <w:rPr>
              <w:rFonts w:ascii="Times New Roman" w:hAnsi="Times New Roman" w:cs="Times New Roman"/>
              <w:b/>
              <w:color w:val="333333"/>
              <w:sz w:val="24"/>
              <w:szCs w:val="24"/>
              <w:shd w:val="clear" w:color="auto" w:fill="FCFCFC"/>
            </w:rPr>
          </w:rPrChange>
        </w:rPr>
        <w:t>death</w:t>
      </w:r>
      <w:ins w:id="307" w:author="Nair-Desai, Sameer" w:date="2022-02-12T20:39:00Z">
        <w:r w:rsidR="00FD159F">
          <w:rPr>
            <w:rFonts w:ascii="Times New Roman" w:hAnsi="Times New Roman" w:cs="Times New Roman"/>
            <w:bCs/>
            <w:color w:val="333333"/>
            <w:sz w:val="24"/>
            <w:szCs w:val="24"/>
            <w:shd w:val="clear" w:color="auto" w:fill="FCFCFC"/>
          </w:rPr>
          <w:t>s</w:t>
        </w:r>
      </w:ins>
      <w:r w:rsidR="00D6752C" w:rsidRPr="003A7D07">
        <w:rPr>
          <w:rFonts w:ascii="Times New Roman" w:hAnsi="Times New Roman" w:cs="Times New Roman"/>
          <w:bCs/>
          <w:color w:val="333333"/>
          <w:sz w:val="24"/>
          <w:szCs w:val="24"/>
          <w:shd w:val="clear" w:color="auto" w:fill="FCFCFC"/>
          <w:rPrChange w:id="308" w:author="Alex Cukierman" w:date="2022-02-10T08:39:00Z">
            <w:rPr>
              <w:rFonts w:ascii="Times New Roman" w:hAnsi="Times New Roman" w:cs="Times New Roman"/>
              <w:b/>
              <w:color w:val="333333"/>
              <w:sz w:val="24"/>
              <w:szCs w:val="24"/>
              <w:shd w:val="clear" w:color="auto" w:fill="FCFCFC"/>
            </w:rPr>
          </w:rPrChange>
        </w:rPr>
        <w:t xml:space="preserve"> </w:t>
      </w:r>
      <w:r w:rsidR="00525800" w:rsidRPr="003A7D07">
        <w:rPr>
          <w:rFonts w:ascii="Times New Roman" w:hAnsi="Times New Roman" w:cs="Times New Roman"/>
          <w:bCs/>
          <w:color w:val="333333"/>
          <w:sz w:val="24"/>
          <w:szCs w:val="24"/>
          <w:shd w:val="clear" w:color="auto" w:fill="FCFCFC"/>
          <w:rPrChange w:id="309" w:author="Alex Cukierman" w:date="2022-02-10T08:39:00Z">
            <w:rPr>
              <w:rFonts w:ascii="Times New Roman" w:hAnsi="Times New Roman" w:cs="Times New Roman"/>
              <w:b/>
              <w:color w:val="333333"/>
              <w:sz w:val="24"/>
              <w:szCs w:val="24"/>
              <w:shd w:val="clear" w:color="auto" w:fill="FCFCFC"/>
            </w:rPr>
          </w:rPrChange>
        </w:rPr>
        <w:t>per</w:t>
      </w:r>
      <w:ins w:id="310" w:author="Yothin Jinjarak" w:date="2022-02-10T20:12:00Z">
        <w:r w:rsidR="00B85725">
          <w:rPr>
            <w:rFonts w:ascii="Times New Roman" w:hAnsi="Times New Roman" w:cs="Times New Roman"/>
            <w:bCs/>
            <w:color w:val="333333"/>
            <w:sz w:val="24"/>
            <w:szCs w:val="24"/>
            <w:shd w:val="clear" w:color="auto" w:fill="FCFCFC"/>
          </w:rPr>
          <w:t xml:space="preserve"> </w:t>
        </w:r>
      </w:ins>
      <w:del w:id="311" w:author="Yothin Jinjarak" w:date="2022-02-10T20:12:00Z">
        <w:r w:rsidR="00525800" w:rsidRPr="003A7D07" w:rsidDel="00B85725">
          <w:rPr>
            <w:rFonts w:ascii="Times New Roman" w:hAnsi="Times New Roman" w:cs="Times New Roman"/>
            <w:bCs/>
            <w:color w:val="333333"/>
            <w:sz w:val="24"/>
            <w:szCs w:val="24"/>
            <w:shd w:val="clear" w:color="auto" w:fill="FCFCFC"/>
            <w:rPrChange w:id="312" w:author="Alex Cukierman" w:date="2022-02-10T08:39:00Z">
              <w:rPr>
                <w:rFonts w:ascii="Times New Roman" w:hAnsi="Times New Roman" w:cs="Times New Roman"/>
                <w:b/>
                <w:color w:val="333333"/>
                <w:sz w:val="24"/>
                <w:szCs w:val="24"/>
                <w:shd w:val="clear" w:color="auto" w:fill="FCFCFC"/>
              </w:rPr>
            </w:rPrChange>
          </w:rPr>
          <w:delText>-</w:delText>
        </w:r>
      </w:del>
      <w:r w:rsidR="00525800" w:rsidRPr="003A7D07">
        <w:rPr>
          <w:rFonts w:ascii="Times New Roman" w:hAnsi="Times New Roman" w:cs="Times New Roman"/>
          <w:bCs/>
          <w:color w:val="333333"/>
          <w:sz w:val="24"/>
          <w:szCs w:val="24"/>
          <w:shd w:val="clear" w:color="auto" w:fill="FCFCFC"/>
          <w:rPrChange w:id="313" w:author="Alex Cukierman" w:date="2022-02-10T08:39:00Z">
            <w:rPr>
              <w:rFonts w:ascii="Times New Roman" w:hAnsi="Times New Roman" w:cs="Times New Roman"/>
              <w:b/>
              <w:color w:val="333333"/>
              <w:sz w:val="24"/>
              <w:szCs w:val="24"/>
              <w:shd w:val="clear" w:color="auto" w:fill="FCFCFC"/>
            </w:rPr>
          </w:rPrChange>
        </w:rPr>
        <w:t xml:space="preserve">million, </w:t>
      </w:r>
      <w:r w:rsidR="00824F09" w:rsidRPr="003A7D07">
        <w:rPr>
          <w:rFonts w:ascii="Times New Roman" w:hAnsi="Times New Roman" w:cs="Times New Roman"/>
          <w:bCs/>
          <w:color w:val="333333"/>
          <w:sz w:val="24"/>
          <w:szCs w:val="24"/>
          <w:shd w:val="clear" w:color="auto" w:fill="FCFCFC"/>
          <w:rPrChange w:id="314" w:author="Alex Cukierman" w:date="2022-02-10T08:39:00Z">
            <w:rPr>
              <w:rFonts w:ascii="Times New Roman" w:hAnsi="Times New Roman" w:cs="Times New Roman"/>
              <w:b/>
              <w:color w:val="333333"/>
              <w:sz w:val="24"/>
              <w:szCs w:val="24"/>
              <w:shd w:val="clear" w:color="auto" w:fill="FCFCFC"/>
            </w:rPr>
          </w:rPrChange>
        </w:rPr>
        <w:t>h</w:t>
      </w:r>
      <w:r w:rsidR="00525800" w:rsidRPr="003A7D07">
        <w:rPr>
          <w:rFonts w:ascii="Times New Roman" w:hAnsi="Times New Roman" w:cs="Times New Roman"/>
          <w:bCs/>
          <w:color w:val="333333"/>
          <w:sz w:val="24"/>
          <w:szCs w:val="24"/>
          <w:shd w:val="clear" w:color="auto" w:fill="FCFCFC"/>
          <w:rPrChange w:id="315" w:author="Alex Cukierman" w:date="2022-02-10T08:39:00Z">
            <w:rPr>
              <w:rFonts w:ascii="Times New Roman" w:hAnsi="Times New Roman" w:cs="Times New Roman"/>
              <w:b/>
              <w:color w:val="333333"/>
              <w:sz w:val="24"/>
              <w:szCs w:val="24"/>
              <w:shd w:val="clear" w:color="auto" w:fill="FCFCFC"/>
            </w:rPr>
          </w:rPrChange>
        </w:rPr>
        <w:t>igh</w:t>
      </w:r>
      <w:ins w:id="316" w:author="Nair-Desai, Sameer" w:date="2022-02-12T20:39:00Z">
        <w:r w:rsidR="00FD159F">
          <w:rPr>
            <w:rFonts w:ascii="Times New Roman" w:hAnsi="Times New Roman" w:cs="Times New Roman"/>
            <w:bCs/>
            <w:color w:val="333333"/>
            <w:sz w:val="24"/>
            <w:szCs w:val="24"/>
            <w:shd w:val="clear" w:color="auto" w:fill="FCFCFC"/>
          </w:rPr>
          <w:t>-</w:t>
        </w:r>
      </w:ins>
      <w:r w:rsidR="00525800" w:rsidRPr="003A7D07">
        <w:rPr>
          <w:rFonts w:ascii="Times New Roman" w:hAnsi="Times New Roman" w:cs="Times New Roman"/>
          <w:bCs/>
          <w:color w:val="333333"/>
          <w:sz w:val="24"/>
          <w:szCs w:val="24"/>
          <w:shd w:val="clear" w:color="auto" w:fill="FCFCFC"/>
          <w:rPrChange w:id="317" w:author="Alex Cukierman" w:date="2022-02-10T08:39:00Z">
            <w:rPr>
              <w:rFonts w:ascii="Times New Roman" w:hAnsi="Times New Roman" w:cs="Times New Roman"/>
              <w:b/>
              <w:color w:val="333333"/>
              <w:sz w:val="24"/>
              <w:szCs w:val="24"/>
              <w:shd w:val="clear" w:color="auto" w:fill="FCFCFC"/>
            </w:rPr>
          </w:rPrChange>
        </w:rPr>
        <w:t xml:space="preserve">, </w:t>
      </w:r>
      <w:r w:rsidRPr="003A7D07">
        <w:rPr>
          <w:rFonts w:ascii="Times New Roman" w:hAnsi="Times New Roman" w:cs="Times New Roman"/>
          <w:bCs/>
          <w:color w:val="333333"/>
          <w:sz w:val="24"/>
          <w:szCs w:val="24"/>
          <w:shd w:val="clear" w:color="auto" w:fill="FCFCFC"/>
          <w:rPrChange w:id="318" w:author="Alex Cukierman" w:date="2022-02-10T08:39:00Z">
            <w:rPr>
              <w:rFonts w:ascii="Times New Roman" w:hAnsi="Times New Roman" w:cs="Times New Roman"/>
              <w:b/>
              <w:color w:val="333333"/>
              <w:sz w:val="24"/>
              <w:szCs w:val="24"/>
              <w:shd w:val="clear" w:color="auto" w:fill="FCFCFC"/>
            </w:rPr>
          </w:rPrChange>
        </w:rPr>
        <w:t xml:space="preserve">upper-middle, </w:t>
      </w:r>
      <w:r w:rsidR="00525800" w:rsidRPr="003A7D07">
        <w:rPr>
          <w:rFonts w:ascii="Times New Roman" w:hAnsi="Times New Roman" w:cs="Times New Roman"/>
          <w:bCs/>
          <w:color w:val="333333"/>
          <w:sz w:val="24"/>
          <w:szCs w:val="24"/>
          <w:shd w:val="clear" w:color="auto" w:fill="FCFCFC"/>
          <w:rPrChange w:id="319" w:author="Alex Cukierman" w:date="2022-02-10T08:39:00Z">
            <w:rPr>
              <w:rFonts w:ascii="Times New Roman" w:hAnsi="Times New Roman" w:cs="Times New Roman"/>
              <w:b/>
              <w:color w:val="333333"/>
              <w:sz w:val="24"/>
              <w:szCs w:val="24"/>
              <w:shd w:val="clear" w:color="auto" w:fill="FCFCFC"/>
            </w:rPr>
          </w:rPrChange>
        </w:rPr>
        <w:t xml:space="preserve">lower-middle, </w:t>
      </w:r>
      <w:del w:id="320" w:author="Yothin Jinjarak" w:date="2022-02-10T20:12:00Z">
        <w:r w:rsidRPr="003A7D07" w:rsidDel="00B85725">
          <w:rPr>
            <w:rFonts w:ascii="Times New Roman" w:hAnsi="Times New Roman" w:cs="Times New Roman"/>
            <w:bCs/>
            <w:color w:val="333333"/>
            <w:sz w:val="24"/>
            <w:szCs w:val="24"/>
            <w:rPrChange w:id="321" w:author="Alex Cukierman" w:date="2022-02-10T08:39:00Z">
              <w:rPr>
                <w:rFonts w:ascii="Times New Roman" w:hAnsi="Times New Roman" w:cs="Times New Roman"/>
                <w:b/>
                <w:color w:val="333333"/>
                <w:sz w:val="24"/>
                <w:szCs w:val="24"/>
              </w:rPr>
            </w:rPrChange>
          </w:rPr>
          <w:delText>low</w:delText>
        </w:r>
        <w:r w:rsidR="00525800" w:rsidRPr="003A7D07" w:rsidDel="00B85725">
          <w:rPr>
            <w:rFonts w:ascii="Times New Roman" w:hAnsi="Times New Roman" w:cs="Times New Roman"/>
            <w:bCs/>
            <w:color w:val="333333"/>
            <w:sz w:val="24"/>
            <w:szCs w:val="24"/>
            <w:shd w:val="clear" w:color="auto" w:fill="FCFCFC"/>
            <w:rPrChange w:id="322" w:author="Alex Cukierman" w:date="2022-02-10T08:39:00Z">
              <w:rPr>
                <w:rFonts w:ascii="Times New Roman" w:hAnsi="Times New Roman" w:cs="Times New Roman"/>
                <w:b/>
                <w:color w:val="333333"/>
                <w:sz w:val="24"/>
                <w:szCs w:val="24"/>
                <w:shd w:val="clear" w:color="auto" w:fill="FCFCFC"/>
              </w:rPr>
            </w:rPrChange>
          </w:rPr>
          <w:delText xml:space="preserve"> </w:delText>
        </w:r>
      </w:del>
      <w:ins w:id="323" w:author="Yothin Jinjarak" w:date="2022-02-10T20:12:00Z">
        <w:r w:rsidR="00B85725" w:rsidRPr="003A7D07">
          <w:rPr>
            <w:rFonts w:ascii="Times New Roman" w:hAnsi="Times New Roman" w:cs="Times New Roman"/>
            <w:bCs/>
            <w:color w:val="333333"/>
            <w:sz w:val="24"/>
            <w:szCs w:val="24"/>
            <w:rPrChange w:id="324" w:author="Alex Cukierman" w:date="2022-02-10T08:39:00Z">
              <w:rPr>
                <w:rFonts w:ascii="Times New Roman" w:hAnsi="Times New Roman" w:cs="Times New Roman"/>
                <w:b/>
                <w:color w:val="333333"/>
                <w:sz w:val="24"/>
                <w:szCs w:val="24"/>
              </w:rPr>
            </w:rPrChange>
          </w:rPr>
          <w:t>low</w:t>
        </w:r>
        <w:r w:rsidR="00B85725">
          <w:rPr>
            <w:rFonts w:ascii="Times New Roman" w:hAnsi="Times New Roman" w:cs="Times New Roman"/>
            <w:bCs/>
            <w:color w:val="333333"/>
            <w:sz w:val="24"/>
            <w:szCs w:val="24"/>
            <w:shd w:val="clear" w:color="auto" w:fill="FCFCFC"/>
          </w:rPr>
          <w:t>-</w:t>
        </w:r>
      </w:ins>
      <w:r w:rsidR="00525800" w:rsidRPr="003A7D07">
        <w:rPr>
          <w:rFonts w:ascii="Times New Roman" w:hAnsi="Times New Roman" w:cs="Times New Roman"/>
          <w:bCs/>
          <w:color w:val="333333"/>
          <w:sz w:val="24"/>
          <w:szCs w:val="24"/>
          <w:shd w:val="clear" w:color="auto" w:fill="FCFCFC"/>
          <w:rPrChange w:id="325" w:author="Alex Cukierman" w:date="2022-02-10T08:39:00Z">
            <w:rPr>
              <w:rFonts w:ascii="Times New Roman" w:hAnsi="Times New Roman" w:cs="Times New Roman"/>
              <w:b/>
              <w:color w:val="333333"/>
              <w:sz w:val="24"/>
              <w:szCs w:val="24"/>
              <w:shd w:val="clear" w:color="auto" w:fill="FCFCFC"/>
            </w:rPr>
          </w:rPrChange>
        </w:rPr>
        <w:t>income</w:t>
      </w:r>
      <w:r w:rsidR="004702FA" w:rsidRPr="003A7D07">
        <w:rPr>
          <w:rFonts w:ascii="Times New Roman" w:hAnsi="Times New Roman" w:cs="Times New Roman"/>
          <w:bCs/>
          <w:color w:val="333333"/>
          <w:sz w:val="24"/>
          <w:szCs w:val="24"/>
          <w:shd w:val="clear" w:color="auto" w:fill="FCFCFC"/>
          <w:rPrChange w:id="326" w:author="Alex Cukierman" w:date="2022-02-10T08:39:00Z">
            <w:rPr>
              <w:rFonts w:ascii="Times New Roman" w:hAnsi="Times New Roman" w:cs="Times New Roman"/>
              <w:b/>
              <w:color w:val="333333"/>
              <w:sz w:val="24"/>
              <w:szCs w:val="24"/>
              <w:shd w:val="clear" w:color="auto" w:fill="FCFCFC"/>
            </w:rPr>
          </w:rPrChange>
        </w:rPr>
        <w:t xml:space="preserve"> countries</w:t>
      </w:r>
      <w:ins w:id="327" w:author="Yothin Jinjarak" w:date="2022-02-10T20:12:00Z">
        <w:r w:rsidR="00B85725">
          <w:rPr>
            <w:rFonts w:ascii="Times New Roman" w:hAnsi="Times New Roman" w:cs="Times New Roman"/>
            <w:bCs/>
            <w:color w:val="333333"/>
            <w:sz w:val="24"/>
            <w:szCs w:val="24"/>
            <w:shd w:val="clear" w:color="auto" w:fill="FCFCFC"/>
          </w:rPr>
          <w:t>,</w:t>
        </w:r>
      </w:ins>
      <w:r w:rsidRPr="003A7D07">
        <w:rPr>
          <w:rFonts w:ascii="Times New Roman" w:hAnsi="Times New Roman" w:cs="Times New Roman"/>
          <w:bCs/>
          <w:color w:val="333333"/>
          <w:sz w:val="24"/>
          <w:szCs w:val="24"/>
          <w:shd w:val="clear" w:color="auto" w:fill="FCFCFC"/>
          <w:rPrChange w:id="328" w:author="Alex Cukierman" w:date="2022-02-10T08:39:00Z">
            <w:rPr>
              <w:rFonts w:ascii="Times New Roman" w:hAnsi="Times New Roman" w:cs="Times New Roman"/>
              <w:b/>
              <w:color w:val="333333"/>
              <w:sz w:val="24"/>
              <w:szCs w:val="24"/>
              <w:shd w:val="clear" w:color="auto" w:fill="FCFCFC"/>
            </w:rPr>
          </w:rPrChange>
        </w:rPr>
        <w:t xml:space="preserve"> and </w:t>
      </w:r>
      <w:r w:rsidR="00824F09" w:rsidRPr="003A7D07">
        <w:rPr>
          <w:rFonts w:ascii="Times New Roman" w:hAnsi="Times New Roman" w:cs="Times New Roman"/>
          <w:bCs/>
          <w:color w:val="333333"/>
          <w:sz w:val="24"/>
          <w:szCs w:val="24"/>
          <w:shd w:val="clear" w:color="auto" w:fill="FCFCFC"/>
          <w:rPrChange w:id="329" w:author="Alex Cukierman" w:date="2022-02-10T08:39:00Z">
            <w:rPr>
              <w:rFonts w:ascii="Times New Roman" w:hAnsi="Times New Roman" w:cs="Times New Roman"/>
              <w:b/>
              <w:color w:val="333333"/>
              <w:sz w:val="24"/>
              <w:szCs w:val="24"/>
              <w:shd w:val="clear" w:color="auto" w:fill="FCFCFC"/>
            </w:rPr>
          </w:rPrChange>
        </w:rPr>
        <w:t xml:space="preserve">the </w:t>
      </w:r>
      <w:ins w:id="330" w:author="Nair-Desai, Sameer" w:date="2022-02-12T20:39:00Z">
        <w:r w:rsidR="00FD159F">
          <w:rPr>
            <w:rFonts w:ascii="Times New Roman" w:hAnsi="Times New Roman" w:cs="Times New Roman"/>
            <w:bCs/>
            <w:color w:val="333333"/>
            <w:sz w:val="24"/>
            <w:szCs w:val="24"/>
            <w:shd w:val="clear" w:color="auto" w:fill="FCFCFC"/>
          </w:rPr>
          <w:t>W</w:t>
        </w:r>
      </w:ins>
      <w:del w:id="331" w:author="Nair-Desai, Sameer" w:date="2022-02-12T20:39:00Z">
        <w:r w:rsidRPr="003A7D07" w:rsidDel="00FD159F">
          <w:rPr>
            <w:rFonts w:ascii="Times New Roman" w:hAnsi="Times New Roman" w:cs="Times New Roman"/>
            <w:bCs/>
            <w:color w:val="333333"/>
            <w:sz w:val="24"/>
            <w:szCs w:val="24"/>
            <w:shd w:val="clear" w:color="auto" w:fill="FCFCFC"/>
            <w:rPrChange w:id="332" w:author="Alex Cukierman" w:date="2022-02-10T08:39:00Z">
              <w:rPr>
                <w:rFonts w:ascii="Times New Roman" w:hAnsi="Times New Roman" w:cs="Times New Roman"/>
                <w:b/>
                <w:color w:val="333333"/>
                <w:sz w:val="24"/>
                <w:szCs w:val="24"/>
                <w:shd w:val="clear" w:color="auto" w:fill="FCFCFC"/>
              </w:rPr>
            </w:rPrChange>
          </w:rPr>
          <w:delText>w</w:delText>
        </w:r>
      </w:del>
      <w:r w:rsidRPr="003A7D07">
        <w:rPr>
          <w:rFonts w:ascii="Times New Roman" w:hAnsi="Times New Roman" w:cs="Times New Roman"/>
          <w:bCs/>
          <w:color w:val="333333"/>
          <w:sz w:val="24"/>
          <w:szCs w:val="24"/>
          <w:shd w:val="clear" w:color="auto" w:fill="FCFCFC"/>
          <w:rPrChange w:id="333" w:author="Alex Cukierman" w:date="2022-02-10T08:39:00Z">
            <w:rPr>
              <w:rFonts w:ascii="Times New Roman" w:hAnsi="Times New Roman" w:cs="Times New Roman"/>
              <w:b/>
              <w:color w:val="333333"/>
              <w:sz w:val="24"/>
              <w:szCs w:val="24"/>
              <w:shd w:val="clear" w:color="auto" w:fill="FCFCFC"/>
            </w:rPr>
          </w:rPrChange>
        </w:rPr>
        <w:t>orld</w:t>
      </w:r>
      <w:r w:rsidR="00824F09" w:rsidRPr="003A7D07">
        <w:rPr>
          <w:rFonts w:ascii="Times New Roman" w:hAnsi="Times New Roman" w:cs="Times New Roman"/>
          <w:bCs/>
          <w:color w:val="333333"/>
          <w:sz w:val="24"/>
          <w:szCs w:val="24"/>
          <w:shd w:val="clear" w:color="auto" w:fill="FCFCFC"/>
          <w:rPrChange w:id="334" w:author="Alex Cukierman" w:date="2022-02-10T08:39:00Z">
            <w:rPr>
              <w:rFonts w:ascii="Times New Roman" w:hAnsi="Times New Roman" w:cs="Times New Roman"/>
              <w:b/>
              <w:color w:val="333333"/>
              <w:sz w:val="24"/>
              <w:szCs w:val="24"/>
              <w:shd w:val="clear" w:color="auto" w:fill="FCFCFC"/>
            </w:rPr>
          </w:rPrChange>
        </w:rPr>
        <w:t>, 2020-2021</w:t>
      </w:r>
      <w:r w:rsidR="00525800" w:rsidRPr="003A7D07">
        <w:rPr>
          <w:rFonts w:ascii="Times New Roman" w:hAnsi="Times New Roman" w:cs="Times New Roman"/>
          <w:bCs/>
          <w:color w:val="333333"/>
          <w:sz w:val="24"/>
          <w:szCs w:val="24"/>
          <w:shd w:val="clear" w:color="auto" w:fill="FCFCFC"/>
          <w:rPrChange w:id="335" w:author="Alex Cukierman" w:date="2022-02-10T08:39:00Z">
            <w:rPr>
              <w:rFonts w:ascii="Times New Roman" w:hAnsi="Times New Roman" w:cs="Times New Roman"/>
              <w:b/>
              <w:color w:val="333333"/>
              <w:sz w:val="24"/>
              <w:szCs w:val="24"/>
              <w:shd w:val="clear" w:color="auto" w:fill="FCFCFC"/>
            </w:rPr>
          </w:rPrChange>
        </w:rPr>
        <w:t>.</w:t>
      </w:r>
    </w:p>
    <w:p w14:paraId="427C016E" w14:textId="77777777" w:rsidR="00BD10F6" w:rsidRPr="00D7451B" w:rsidRDefault="00BD10F6"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22E16B99" w14:textId="45C88DAF" w:rsidR="0001323B" w:rsidRDefault="006C10A9" w:rsidP="00824F09">
      <w:pPr>
        <w:spacing w:line="360" w:lineRule="auto"/>
        <w:rPr>
          <w:rFonts w:ascii="Times New Roman" w:hAnsi="Times New Roman" w:cs="Times New Roman"/>
          <w:sz w:val="24"/>
          <w:szCs w:val="24"/>
          <w:shd w:val="clear" w:color="auto" w:fill="FCFCFC"/>
        </w:rPr>
      </w:pPr>
      <w:r w:rsidRPr="00D7451B">
        <w:rPr>
          <w:rFonts w:ascii="Times New Roman" w:hAnsi="Times New Roman" w:cs="Times New Roman"/>
          <w:sz w:val="24"/>
          <w:szCs w:val="24"/>
          <w:shd w:val="clear" w:color="auto" w:fill="FCFCFC"/>
        </w:rPr>
        <w:tab/>
        <w:t xml:space="preserve">At first glance, one may conclude that </w:t>
      </w:r>
      <w:del w:id="336" w:author="Yothin Jinjarak" w:date="2022-02-10T20:12:00Z">
        <w:r w:rsidRPr="00D7451B" w:rsidDel="00B85725">
          <w:rPr>
            <w:rFonts w:ascii="Times New Roman" w:hAnsi="Times New Roman" w:cs="Times New Roman"/>
            <w:sz w:val="24"/>
            <w:szCs w:val="24"/>
            <w:shd w:val="clear" w:color="auto" w:fill="FCFCFC"/>
          </w:rPr>
          <w:delText xml:space="preserve">higher </w:delText>
        </w:r>
      </w:del>
      <w:ins w:id="337" w:author="Yothin Jinjarak" w:date="2022-02-10T20:12:00Z">
        <w:r w:rsidR="00B85725" w:rsidRPr="00D7451B">
          <w:rPr>
            <w:rFonts w:ascii="Times New Roman" w:hAnsi="Times New Roman" w:cs="Times New Roman"/>
            <w:sz w:val="24"/>
            <w:szCs w:val="24"/>
            <w:shd w:val="clear" w:color="auto" w:fill="FCFCFC"/>
          </w:rPr>
          <w:t>higher</w:t>
        </w:r>
        <w:r w:rsidR="00B85725">
          <w:rPr>
            <w:rFonts w:ascii="Times New Roman" w:hAnsi="Times New Roman" w:cs="Times New Roman"/>
            <w:sz w:val="24"/>
            <w:szCs w:val="24"/>
            <w:shd w:val="clear" w:color="auto" w:fill="FCFCFC"/>
          </w:rPr>
          <w:t>-</w:t>
        </w:r>
      </w:ins>
      <w:r w:rsidRPr="00D7451B">
        <w:rPr>
          <w:rFonts w:ascii="Times New Roman" w:hAnsi="Times New Roman" w:cs="Times New Roman"/>
          <w:sz w:val="24"/>
          <w:szCs w:val="24"/>
          <w:shd w:val="clear" w:color="auto" w:fill="FCFCFC"/>
        </w:rPr>
        <w:t xml:space="preserve">income countries experienced a much </w:t>
      </w:r>
      <w:r w:rsidR="00C45F31" w:rsidRPr="00D7451B">
        <w:rPr>
          <w:rFonts w:ascii="Times New Roman" w:hAnsi="Times New Roman" w:cs="Times New Roman"/>
          <w:sz w:val="24"/>
          <w:szCs w:val="24"/>
          <w:shd w:val="clear" w:color="auto" w:fill="FCFCFC"/>
        </w:rPr>
        <w:t>worse</w:t>
      </w:r>
      <w:r w:rsidRPr="00D7451B">
        <w:rPr>
          <w:rFonts w:ascii="Times New Roman" w:hAnsi="Times New Roman" w:cs="Times New Roman"/>
          <w:sz w:val="24"/>
          <w:szCs w:val="24"/>
          <w:shd w:val="clear" w:color="auto" w:fill="FCFCFC"/>
        </w:rPr>
        <w:t xml:space="preserve"> </w:t>
      </w:r>
      <w:r w:rsidR="00C45F31" w:rsidRPr="00D7451B">
        <w:rPr>
          <w:rFonts w:ascii="Times New Roman" w:hAnsi="Times New Roman" w:cs="Times New Roman"/>
          <w:sz w:val="24"/>
          <w:szCs w:val="24"/>
          <w:shd w:val="clear" w:color="auto" w:fill="FCFCFC"/>
        </w:rPr>
        <w:t>pandemic</w:t>
      </w:r>
      <w:r w:rsidRPr="00D7451B">
        <w:rPr>
          <w:rFonts w:ascii="Times New Roman" w:hAnsi="Times New Roman" w:cs="Times New Roman"/>
          <w:sz w:val="24"/>
          <w:szCs w:val="24"/>
          <w:shd w:val="clear" w:color="auto" w:fill="FCFCFC"/>
        </w:rPr>
        <w:t xml:space="preserve">. </w:t>
      </w:r>
      <w:r w:rsidR="00DD3AB2" w:rsidRPr="00D7451B">
        <w:rPr>
          <w:rFonts w:ascii="Times New Roman" w:hAnsi="Times New Roman" w:cs="Times New Roman"/>
          <w:sz w:val="24"/>
          <w:szCs w:val="24"/>
          <w:shd w:val="clear" w:color="auto" w:fill="FCFCFC"/>
        </w:rPr>
        <w:t xml:space="preserve">However, </w:t>
      </w:r>
      <w:ins w:id="338" w:author="Alex Cukierman" w:date="2022-02-07T14:29:00Z">
        <w:r w:rsidR="000367CB">
          <w:rPr>
            <w:rFonts w:ascii="Times New Roman" w:hAnsi="Times New Roman" w:cs="Times New Roman"/>
            <w:sz w:val="24"/>
            <w:szCs w:val="24"/>
            <w:shd w:val="clear" w:color="auto" w:fill="FCFCFC"/>
          </w:rPr>
          <w:t>recent</w:t>
        </w:r>
      </w:ins>
      <w:del w:id="339" w:author="Alex Cukierman" w:date="2022-02-07T14:29:00Z">
        <w:r w:rsidR="00D7451B" w:rsidRPr="00D7451B" w:rsidDel="000367CB">
          <w:rPr>
            <w:rFonts w:ascii="Times New Roman" w:hAnsi="Times New Roman" w:cs="Times New Roman"/>
            <w:sz w:val="24"/>
            <w:szCs w:val="24"/>
            <w:shd w:val="clear" w:color="auto" w:fill="FCFCFC"/>
          </w:rPr>
          <w:delText>it has been widely discussed how</w:delText>
        </w:r>
      </w:del>
      <w:r w:rsidR="00D7451B" w:rsidRPr="00D7451B">
        <w:rPr>
          <w:rFonts w:ascii="Times New Roman" w:hAnsi="Times New Roman" w:cs="Times New Roman"/>
          <w:sz w:val="24"/>
          <w:szCs w:val="24"/>
          <w:shd w:val="clear" w:color="auto" w:fill="FCFCFC"/>
        </w:rPr>
        <w:t xml:space="preserve"> </w:t>
      </w:r>
      <w:ins w:id="340" w:author="Alex Cukierman" w:date="2022-02-07T14:29:00Z">
        <w:r w:rsidR="000367CB">
          <w:rPr>
            <w:rFonts w:ascii="Times New Roman" w:hAnsi="Times New Roman" w:cs="Times New Roman"/>
            <w:sz w:val="24"/>
            <w:szCs w:val="24"/>
            <w:shd w:val="clear" w:color="auto" w:fill="FCFCFC"/>
          </w:rPr>
          <w:t xml:space="preserve">literature suggests that </w:t>
        </w:r>
      </w:ins>
      <w:del w:id="341" w:author="Alex Cukierman" w:date="2022-02-07T14:30:00Z">
        <w:r w:rsidR="00D7451B" w:rsidRPr="00D7451B" w:rsidDel="000367CB">
          <w:rPr>
            <w:rFonts w:ascii="Times New Roman" w:hAnsi="Times New Roman" w:cs="Times New Roman"/>
            <w:sz w:val="24"/>
            <w:szCs w:val="24"/>
            <w:shd w:val="clear" w:color="auto" w:fill="FCFCFC"/>
          </w:rPr>
          <w:delText xml:space="preserve">the </w:delText>
        </w:r>
      </w:del>
      <w:r w:rsidR="00D7451B" w:rsidRPr="00D7451B">
        <w:rPr>
          <w:rFonts w:ascii="Times New Roman" w:hAnsi="Times New Roman" w:cs="Times New Roman"/>
          <w:sz w:val="24"/>
          <w:szCs w:val="24"/>
          <w:shd w:val="clear" w:color="auto" w:fill="FCFCFC"/>
        </w:rPr>
        <w:t xml:space="preserve">officially reported mortality may not reflect the true </w:t>
      </w:r>
      <w:ins w:id="342" w:author="Alex Cukierman" w:date="2022-02-07T14:30:00Z">
        <w:r w:rsidR="000367CB">
          <w:rPr>
            <w:rFonts w:ascii="Times New Roman" w:hAnsi="Times New Roman" w:cs="Times New Roman"/>
            <w:sz w:val="24"/>
            <w:szCs w:val="24"/>
            <w:shd w:val="clear" w:color="auto" w:fill="FCFCFC"/>
          </w:rPr>
          <w:t xml:space="preserve">distribution of </w:t>
        </w:r>
      </w:ins>
      <w:r w:rsidR="00D7451B" w:rsidRPr="00D7451B">
        <w:rPr>
          <w:rFonts w:ascii="Times New Roman" w:hAnsi="Times New Roman" w:cs="Times New Roman"/>
          <w:sz w:val="24"/>
          <w:szCs w:val="24"/>
          <w:shd w:val="clear" w:color="auto" w:fill="FCFCFC"/>
        </w:rPr>
        <w:t>death tolls</w:t>
      </w:r>
      <w:ins w:id="343" w:author="Nair-Desai, Sameer" w:date="2022-02-12T20:39:00Z">
        <w:r w:rsidR="00FD159F">
          <w:rPr>
            <w:rFonts w:ascii="Times New Roman" w:hAnsi="Times New Roman" w:cs="Times New Roman"/>
            <w:sz w:val="24"/>
            <w:szCs w:val="24"/>
            <w:shd w:val="clear" w:color="auto" w:fill="FCFCFC"/>
          </w:rPr>
          <w:t>,</w:t>
        </w:r>
      </w:ins>
      <w:del w:id="344" w:author="Alex Cukierman" w:date="2022-02-07T14:31:00Z">
        <w:r w:rsidR="00D7451B" w:rsidRPr="00D7451B" w:rsidDel="000367CB">
          <w:rPr>
            <w:rFonts w:ascii="Times New Roman" w:hAnsi="Times New Roman" w:cs="Times New Roman"/>
            <w:sz w:val="24"/>
            <w:szCs w:val="24"/>
            <w:shd w:val="clear" w:color="auto" w:fill="FCFCFC"/>
          </w:rPr>
          <w:delText xml:space="preserve"> </w:delText>
        </w:r>
      </w:del>
      <w:del w:id="345" w:author="Alex Cukierman" w:date="2022-02-07T14:30:00Z">
        <w:r w:rsidR="00D7451B" w:rsidRPr="00D7451B" w:rsidDel="000367CB">
          <w:rPr>
            <w:rFonts w:ascii="Times New Roman" w:hAnsi="Times New Roman" w:cs="Times New Roman"/>
            <w:sz w:val="24"/>
            <w:szCs w:val="24"/>
            <w:shd w:val="clear" w:color="auto" w:fill="FCFCFC"/>
          </w:rPr>
          <w:delText>by</w:delText>
        </w:r>
      </w:del>
      <w:del w:id="346" w:author="Alex Cukierman" w:date="2022-02-07T14:31:00Z">
        <w:r w:rsidR="00D7451B" w:rsidRPr="00D7451B" w:rsidDel="000367CB">
          <w:rPr>
            <w:rFonts w:ascii="Times New Roman" w:hAnsi="Times New Roman" w:cs="Times New Roman"/>
            <w:sz w:val="24"/>
            <w:szCs w:val="24"/>
            <w:shd w:val="clear" w:color="auto" w:fill="FCFCFC"/>
          </w:rPr>
          <w:delText xml:space="preserve"> the pandemic,</w:delText>
        </w:r>
      </w:del>
      <w:r w:rsidR="00D7451B" w:rsidRPr="00D7451B">
        <w:rPr>
          <w:rFonts w:ascii="Times New Roman" w:hAnsi="Times New Roman" w:cs="Times New Roman"/>
          <w:sz w:val="24"/>
          <w:szCs w:val="24"/>
          <w:shd w:val="clear" w:color="auto" w:fill="FCFCFC"/>
        </w:rPr>
        <w:t xml:space="preserve"> </w:t>
      </w:r>
      <w:ins w:id="347" w:author="Alex Cukierman" w:date="2022-02-07T14:31:00Z">
        <w:r w:rsidR="000367CB">
          <w:rPr>
            <w:rFonts w:ascii="Times New Roman" w:hAnsi="Times New Roman" w:cs="Times New Roman"/>
            <w:sz w:val="24"/>
            <w:szCs w:val="24"/>
            <w:shd w:val="clear" w:color="auto" w:fill="FCFCFC"/>
          </w:rPr>
          <w:t xml:space="preserve">since </w:t>
        </w:r>
      </w:ins>
      <w:ins w:id="348" w:author="Nair-Desai, Sameer" w:date="2022-02-12T20:39:00Z">
        <w:r w:rsidR="00FD159F">
          <w:rPr>
            <w:rFonts w:ascii="Times New Roman" w:hAnsi="Times New Roman" w:cs="Times New Roman"/>
            <w:sz w:val="24"/>
            <w:szCs w:val="24"/>
            <w:shd w:val="clear" w:color="auto" w:fill="FCFCFC"/>
          </w:rPr>
          <w:t xml:space="preserve">the </w:t>
        </w:r>
      </w:ins>
      <w:del w:id="349" w:author="Alex Cukierman" w:date="2022-02-07T14:31:00Z">
        <w:r w:rsidR="00D7451B" w:rsidRPr="00D7451B" w:rsidDel="000367CB">
          <w:rPr>
            <w:rFonts w:ascii="Times New Roman" w:hAnsi="Times New Roman" w:cs="Times New Roman"/>
            <w:sz w:val="24"/>
            <w:szCs w:val="24"/>
            <w:shd w:val="clear" w:color="auto" w:fill="FCFCFC"/>
          </w:rPr>
          <w:delText xml:space="preserve">and the degree of the </w:delText>
        </w:r>
      </w:del>
      <w:r w:rsidR="00D7451B" w:rsidRPr="00D7451B">
        <w:rPr>
          <w:rFonts w:ascii="Times New Roman" w:hAnsi="Times New Roman" w:cs="Times New Roman"/>
          <w:sz w:val="24"/>
          <w:szCs w:val="24"/>
          <w:shd w:val="clear" w:color="auto" w:fill="FCFCFC"/>
        </w:rPr>
        <w:t>limitations of official statistics</w:t>
      </w:r>
      <w:ins w:id="350" w:author="Nair-Desai, Sameer" w:date="2022-02-12T20:39:00Z">
        <w:r w:rsidR="00FD159F">
          <w:rPr>
            <w:rFonts w:ascii="Times New Roman" w:hAnsi="Times New Roman" w:cs="Times New Roman"/>
            <w:sz w:val="24"/>
            <w:szCs w:val="24"/>
            <w:shd w:val="clear" w:color="auto" w:fill="FCFCFC"/>
          </w:rPr>
          <w:t xml:space="preserve"> and data infrastructures</w:t>
        </w:r>
      </w:ins>
      <w:r w:rsidR="00D7451B" w:rsidRPr="00D7451B">
        <w:rPr>
          <w:rFonts w:ascii="Times New Roman" w:hAnsi="Times New Roman" w:cs="Times New Roman"/>
          <w:sz w:val="24"/>
          <w:szCs w:val="24"/>
          <w:shd w:val="clear" w:color="auto" w:fill="FCFCFC"/>
        </w:rPr>
        <w:t xml:space="preserve"> vary across the globe.</w:t>
      </w:r>
      <w:r w:rsidR="00D7451B" w:rsidRPr="00D7451B">
        <w:rPr>
          <w:rStyle w:val="FootnoteReference"/>
          <w:rFonts w:ascii="Times New Roman" w:hAnsi="Times New Roman" w:cs="Times New Roman"/>
          <w:sz w:val="24"/>
          <w:szCs w:val="24"/>
          <w:shd w:val="clear" w:color="auto" w:fill="FCFCFC"/>
        </w:rPr>
        <w:footnoteReference w:id="2"/>
      </w:r>
      <w:del w:id="363" w:author="Alex Cukierman" w:date="2022-02-07T14:32:00Z">
        <w:r w:rsidR="00D7451B" w:rsidRPr="00D7451B" w:rsidDel="000367CB">
          <w:rPr>
            <w:rFonts w:ascii="Times New Roman" w:hAnsi="Times New Roman" w:cs="Times New Roman"/>
            <w:sz w:val="24"/>
            <w:szCs w:val="24"/>
            <w:shd w:val="clear" w:color="auto" w:fill="FCFCFC"/>
          </w:rPr>
          <w:delText xml:space="preserve"> For example,</w:delText>
        </w:r>
      </w:del>
      <w:r w:rsidR="00D7451B" w:rsidRPr="00D7451B">
        <w:rPr>
          <w:rFonts w:ascii="Times New Roman" w:hAnsi="Times New Roman" w:cs="Times New Roman"/>
          <w:sz w:val="24"/>
          <w:szCs w:val="24"/>
          <w:shd w:val="clear" w:color="auto" w:fill="FCFCFC"/>
        </w:rPr>
        <w:t xml:space="preserve"> </w:t>
      </w:r>
      <w:ins w:id="364" w:author="Alex Cukierman" w:date="2022-02-07T14:32:00Z">
        <w:r w:rsidR="000367CB">
          <w:rPr>
            <w:rFonts w:ascii="Times New Roman" w:hAnsi="Times New Roman" w:cs="Times New Roman"/>
            <w:sz w:val="24"/>
            <w:szCs w:val="24"/>
            <w:shd w:val="clear" w:color="auto" w:fill="FCFCFC"/>
          </w:rPr>
          <w:t>C</w:t>
        </w:r>
      </w:ins>
      <w:del w:id="365" w:author="Alex Cukierman" w:date="2022-02-07T14:32:00Z">
        <w:r w:rsidR="00D7451B" w:rsidRPr="00D7451B" w:rsidDel="000367CB">
          <w:rPr>
            <w:rFonts w:ascii="Times New Roman" w:hAnsi="Times New Roman" w:cs="Times New Roman"/>
            <w:sz w:val="24"/>
            <w:szCs w:val="24"/>
            <w:shd w:val="clear" w:color="auto" w:fill="FCFCFC"/>
          </w:rPr>
          <w:delText>c</w:delText>
        </w:r>
      </w:del>
      <w:r w:rsidR="00D7451B" w:rsidRPr="00D7451B">
        <w:rPr>
          <w:rFonts w:ascii="Times New Roman" w:hAnsi="Times New Roman" w:cs="Times New Roman"/>
          <w:sz w:val="24"/>
          <w:szCs w:val="24"/>
          <w:shd w:val="clear" w:color="auto" w:fill="FCFCFC"/>
        </w:rPr>
        <w:t>ountries</w:t>
      </w:r>
      <w:del w:id="366" w:author="Alex Cukierman" w:date="2022-02-07T14:33:00Z">
        <w:r w:rsidR="00D7451B" w:rsidRPr="00D7451B" w:rsidDel="002A0FC8">
          <w:rPr>
            <w:rFonts w:ascii="Times New Roman" w:hAnsi="Times New Roman" w:cs="Times New Roman"/>
            <w:sz w:val="24"/>
            <w:szCs w:val="24"/>
            <w:shd w:val="clear" w:color="auto" w:fill="FCFCFC"/>
          </w:rPr>
          <w:delText xml:space="preserve"> may</w:delText>
        </w:r>
      </w:del>
      <w:r w:rsidR="00D7451B" w:rsidRPr="00D7451B">
        <w:rPr>
          <w:rFonts w:ascii="Times New Roman" w:hAnsi="Times New Roman" w:cs="Times New Roman"/>
          <w:sz w:val="24"/>
          <w:szCs w:val="24"/>
          <w:shd w:val="clear" w:color="auto" w:fill="FCFCFC"/>
        </w:rPr>
        <w:t xml:space="preserve"> </w:t>
      </w:r>
      <w:r w:rsidR="004702FA">
        <w:rPr>
          <w:rFonts w:ascii="Times New Roman" w:hAnsi="Times New Roman" w:cs="Times New Roman"/>
          <w:sz w:val="24"/>
          <w:szCs w:val="24"/>
          <w:shd w:val="clear" w:color="auto" w:fill="FCFCFC"/>
        </w:rPr>
        <w:t>have different levels of</w:t>
      </w:r>
      <w:r w:rsidR="00D7451B" w:rsidRPr="00D7451B">
        <w:rPr>
          <w:rFonts w:ascii="Times New Roman" w:hAnsi="Times New Roman" w:cs="Times New Roman"/>
          <w:sz w:val="24"/>
          <w:szCs w:val="24"/>
          <w:shd w:val="clear" w:color="auto" w:fill="FCFCFC"/>
        </w:rPr>
        <w:t xml:space="preserve"> </w:t>
      </w:r>
      <w:ins w:id="367" w:author="Alex Cukierman" w:date="2022-02-07T14:39:00Z">
        <w:r w:rsidR="002A0FC8">
          <w:rPr>
            <w:rFonts w:ascii="Times New Roman" w:hAnsi="Times New Roman" w:cs="Times New Roman"/>
            <w:sz w:val="24"/>
            <w:szCs w:val="24"/>
            <w:shd w:val="clear" w:color="auto" w:fill="FCFCFC"/>
          </w:rPr>
          <w:t xml:space="preserve">reporting and </w:t>
        </w:r>
      </w:ins>
      <w:r w:rsidR="00D7451B" w:rsidRPr="00D7451B">
        <w:rPr>
          <w:rFonts w:ascii="Times New Roman" w:hAnsi="Times New Roman" w:cs="Times New Roman"/>
          <w:sz w:val="24"/>
          <w:szCs w:val="24"/>
          <w:shd w:val="clear" w:color="auto" w:fill="FCFCFC"/>
        </w:rPr>
        <w:t>testing availability</w:t>
      </w:r>
      <w:r w:rsidR="004702FA">
        <w:rPr>
          <w:rFonts w:ascii="Times New Roman" w:hAnsi="Times New Roman" w:cs="Times New Roman"/>
          <w:sz w:val="24"/>
          <w:szCs w:val="24"/>
          <w:shd w:val="clear" w:color="auto" w:fill="FCFCFC"/>
        </w:rPr>
        <w:t xml:space="preserve">, or disparate </w:t>
      </w:r>
      <w:r w:rsidR="00D7451B" w:rsidRPr="00D7451B">
        <w:rPr>
          <w:rFonts w:ascii="Times New Roman" w:hAnsi="Times New Roman" w:cs="Times New Roman"/>
          <w:sz w:val="24"/>
          <w:szCs w:val="24"/>
          <w:shd w:val="clear" w:color="auto" w:fill="FCFCFC"/>
        </w:rPr>
        <w:t>definitions of ‘</w:t>
      </w:r>
      <w:r w:rsidR="00525E77">
        <w:rPr>
          <w:rFonts w:ascii="Times New Roman" w:hAnsi="Times New Roman" w:cs="Times New Roman"/>
          <w:sz w:val="24"/>
          <w:szCs w:val="24"/>
          <w:shd w:val="clear" w:color="auto" w:fill="FCFCFC"/>
        </w:rPr>
        <w:t>Covid</w:t>
      </w:r>
      <w:r w:rsidR="00D7451B" w:rsidRPr="00D7451B">
        <w:rPr>
          <w:rFonts w:ascii="Times New Roman" w:hAnsi="Times New Roman" w:cs="Times New Roman"/>
          <w:sz w:val="24"/>
          <w:szCs w:val="24"/>
          <w:shd w:val="clear" w:color="auto" w:fill="FCFCFC"/>
        </w:rPr>
        <w:t>-19’ deaths.</w:t>
      </w:r>
      <w:ins w:id="368" w:author="Alex Cukierman" w:date="2022-02-07T14:40:00Z">
        <w:r w:rsidR="002A0FC8">
          <w:rPr>
            <w:rFonts w:ascii="Times New Roman" w:hAnsi="Times New Roman" w:cs="Times New Roman"/>
            <w:sz w:val="24"/>
            <w:szCs w:val="24"/>
            <w:shd w:val="clear" w:color="auto" w:fill="FCFCFC"/>
          </w:rPr>
          <w:t xml:space="preserve"> This is due to </w:t>
        </w:r>
      </w:ins>
      <w:ins w:id="369" w:author="Yothin Jinjarak" w:date="2022-02-10T20:12:00Z">
        <w:r w:rsidR="00B85725">
          <w:rPr>
            <w:rFonts w:ascii="Times New Roman" w:hAnsi="Times New Roman" w:cs="Times New Roman"/>
            <w:sz w:val="24"/>
            <w:szCs w:val="24"/>
            <w:shd w:val="clear" w:color="auto" w:fill="FCFCFC"/>
          </w:rPr>
          <w:t xml:space="preserve">the </w:t>
        </w:r>
      </w:ins>
      <w:ins w:id="370" w:author="Alex Cukierman" w:date="2022-02-07T14:40:00Z">
        <w:r w:rsidR="002A0FC8">
          <w:rPr>
            <w:rFonts w:ascii="Times New Roman" w:hAnsi="Times New Roman" w:cs="Times New Roman"/>
            <w:sz w:val="24"/>
            <w:szCs w:val="24"/>
            <w:shd w:val="clear" w:color="auto" w:fill="FCFCFC"/>
          </w:rPr>
          <w:t>different a</w:t>
        </w:r>
      </w:ins>
      <w:ins w:id="371" w:author="Alex Cukierman" w:date="2022-02-07T14:41:00Z">
        <w:r w:rsidR="002A0FC8">
          <w:rPr>
            <w:rFonts w:ascii="Times New Roman" w:hAnsi="Times New Roman" w:cs="Times New Roman"/>
            <w:sz w:val="24"/>
            <w:szCs w:val="24"/>
            <w:shd w:val="clear" w:color="auto" w:fill="FCFCFC"/>
          </w:rPr>
          <w:t xml:space="preserve">bilities of </w:t>
        </w:r>
      </w:ins>
      <w:del w:id="372" w:author="Alex Cukierman" w:date="2022-02-07T14:40:00Z">
        <w:r w:rsidR="004702FA" w:rsidDel="002A0FC8">
          <w:rPr>
            <w:rFonts w:ascii="Times New Roman" w:hAnsi="Times New Roman" w:cs="Times New Roman"/>
            <w:sz w:val="24"/>
            <w:szCs w:val="24"/>
            <w:shd w:val="clear" w:color="auto" w:fill="FCFCFC"/>
          </w:rPr>
          <w:delText xml:space="preserve"> </w:delText>
        </w:r>
      </w:del>
      <w:ins w:id="373" w:author="Alex Cukierman" w:date="2022-02-07T14:41:00Z">
        <w:r w:rsidR="002A0FC8">
          <w:rPr>
            <w:rFonts w:ascii="Times New Roman" w:hAnsi="Times New Roman" w:cs="Times New Roman"/>
            <w:sz w:val="24"/>
            <w:szCs w:val="24"/>
            <w:shd w:val="clear" w:color="auto" w:fill="FCFCFC"/>
          </w:rPr>
          <w:t>m</w:t>
        </w:r>
      </w:ins>
      <w:ins w:id="374" w:author="Alex Cukierman" w:date="2022-02-07T14:39:00Z">
        <w:r w:rsidR="002A0FC8">
          <w:rPr>
            <w:rFonts w:ascii="Times New Roman" w:hAnsi="Times New Roman" w:cs="Times New Roman"/>
            <w:sz w:val="24"/>
            <w:szCs w:val="24"/>
            <w:shd w:val="clear" w:color="auto" w:fill="FCFCFC"/>
          </w:rPr>
          <w:t>edical systems</w:t>
        </w:r>
      </w:ins>
      <w:del w:id="375" w:author="Alex Cukierman" w:date="2022-02-07T14:39:00Z">
        <w:r w:rsidR="004702FA" w:rsidDel="002A0FC8">
          <w:rPr>
            <w:rFonts w:ascii="Times New Roman" w:hAnsi="Times New Roman" w:cs="Times New Roman"/>
            <w:sz w:val="24"/>
            <w:szCs w:val="24"/>
            <w:shd w:val="clear" w:color="auto" w:fill="FCFCFC"/>
          </w:rPr>
          <w:delText>Data</w:delText>
        </w:r>
      </w:del>
      <w:ins w:id="376" w:author="Alex Cukierman" w:date="2022-02-07T14:40:00Z">
        <w:r w:rsidR="002A0FC8">
          <w:rPr>
            <w:rFonts w:ascii="Times New Roman" w:hAnsi="Times New Roman" w:cs="Times New Roman"/>
            <w:sz w:val="24"/>
            <w:szCs w:val="24"/>
            <w:shd w:val="clear" w:color="auto" w:fill="FCFCFC"/>
          </w:rPr>
          <w:t xml:space="preserve"> </w:t>
        </w:r>
      </w:ins>
      <w:del w:id="377" w:author="Alex Cukierman" w:date="2022-02-07T14:40:00Z">
        <w:r w:rsidR="004702FA" w:rsidDel="002A0FC8">
          <w:rPr>
            <w:rFonts w:ascii="Times New Roman" w:hAnsi="Times New Roman" w:cs="Times New Roman"/>
            <w:sz w:val="24"/>
            <w:szCs w:val="24"/>
            <w:shd w:val="clear" w:color="auto" w:fill="FCFCFC"/>
          </w:rPr>
          <w:delText xml:space="preserve"> architecture </w:delText>
        </w:r>
      </w:del>
      <w:ins w:id="378" w:author="Alex Cukierman" w:date="2022-02-07T14:41:00Z">
        <w:r w:rsidR="002A0FC8">
          <w:rPr>
            <w:rFonts w:ascii="Times New Roman" w:hAnsi="Times New Roman" w:cs="Times New Roman"/>
            <w:sz w:val="24"/>
            <w:szCs w:val="24"/>
            <w:shd w:val="clear" w:color="auto" w:fill="FCFCFC"/>
          </w:rPr>
          <w:t xml:space="preserve">to </w:t>
        </w:r>
      </w:ins>
      <w:del w:id="379" w:author="Alex Cukierman" w:date="2022-02-07T14:41:00Z">
        <w:r w:rsidR="004702FA" w:rsidDel="002A0FC8">
          <w:rPr>
            <w:rFonts w:ascii="Times New Roman" w:hAnsi="Times New Roman" w:cs="Times New Roman"/>
            <w:sz w:val="24"/>
            <w:szCs w:val="24"/>
            <w:shd w:val="clear" w:color="auto" w:fill="FCFCFC"/>
          </w:rPr>
          <w:delText xml:space="preserve">in some countries may also not </w:delText>
        </w:r>
      </w:del>
      <w:r w:rsidR="004702FA">
        <w:rPr>
          <w:rFonts w:ascii="Times New Roman" w:hAnsi="Times New Roman" w:cs="Times New Roman"/>
          <w:sz w:val="24"/>
          <w:szCs w:val="24"/>
          <w:shd w:val="clear" w:color="auto" w:fill="FCFCFC"/>
        </w:rPr>
        <w:t xml:space="preserve">capture the totality of </w:t>
      </w:r>
      <w:r w:rsidR="00525E77">
        <w:rPr>
          <w:rFonts w:ascii="Times New Roman" w:hAnsi="Times New Roman" w:cs="Times New Roman"/>
          <w:sz w:val="24"/>
          <w:szCs w:val="24"/>
          <w:shd w:val="clear" w:color="auto" w:fill="FCFCFC"/>
        </w:rPr>
        <w:t>Covid</w:t>
      </w:r>
      <w:ins w:id="380" w:author="Alex Cukierman" w:date="2022-02-09T20:18:00Z">
        <w:r w:rsidR="002E5803">
          <w:rPr>
            <w:rFonts w:ascii="Times New Roman" w:hAnsi="Times New Roman" w:cs="Times New Roman"/>
            <w:sz w:val="24"/>
            <w:szCs w:val="24"/>
            <w:shd w:val="clear" w:color="auto" w:fill="FCFCFC"/>
          </w:rPr>
          <w:t>-19</w:t>
        </w:r>
      </w:ins>
      <w:r w:rsidR="004702FA">
        <w:rPr>
          <w:rFonts w:ascii="Times New Roman" w:hAnsi="Times New Roman" w:cs="Times New Roman"/>
          <w:sz w:val="24"/>
          <w:szCs w:val="24"/>
          <w:shd w:val="clear" w:color="auto" w:fill="FCFCFC"/>
        </w:rPr>
        <w:t xml:space="preserve"> deaths.</w:t>
      </w:r>
      <w:r w:rsidR="00D7451B" w:rsidRPr="00D7451B">
        <w:rPr>
          <w:rFonts w:ascii="Times New Roman" w:hAnsi="Times New Roman" w:cs="Times New Roman"/>
          <w:sz w:val="24"/>
          <w:szCs w:val="24"/>
          <w:shd w:val="clear" w:color="auto" w:fill="FCFCFC"/>
        </w:rPr>
        <w:t xml:space="preserve"> </w:t>
      </w:r>
      <w:r w:rsidR="0068114A" w:rsidRPr="00D7451B">
        <w:rPr>
          <w:rFonts w:ascii="Times New Roman" w:hAnsi="Times New Roman" w:cs="Times New Roman"/>
          <w:sz w:val="24"/>
          <w:szCs w:val="24"/>
          <w:shd w:val="clear" w:color="auto" w:fill="FCFCFC"/>
        </w:rPr>
        <w:t xml:space="preserve">To gain further </w:t>
      </w:r>
      <w:r w:rsidR="00660EC4" w:rsidRPr="00D7451B">
        <w:rPr>
          <w:rFonts w:ascii="Times New Roman" w:hAnsi="Times New Roman" w:cs="Times New Roman"/>
          <w:sz w:val="24"/>
          <w:szCs w:val="24"/>
          <w:shd w:val="clear" w:color="auto" w:fill="FCFCFC"/>
        </w:rPr>
        <w:t>insight</w:t>
      </w:r>
      <w:r w:rsidR="0068114A" w:rsidRPr="00D7451B">
        <w:rPr>
          <w:rFonts w:ascii="Times New Roman" w:hAnsi="Times New Roman" w:cs="Times New Roman"/>
          <w:sz w:val="24"/>
          <w:szCs w:val="24"/>
          <w:shd w:val="clear" w:color="auto" w:fill="FCFCFC"/>
        </w:rPr>
        <w:t xml:space="preserve"> on data limitations associated with confirmed</w:t>
      </w:r>
      <w:r w:rsidR="00DD3AB2" w:rsidRPr="00D7451B">
        <w:rPr>
          <w:rFonts w:ascii="Times New Roman" w:hAnsi="Times New Roman" w:cs="Times New Roman"/>
          <w:sz w:val="24"/>
          <w:szCs w:val="24"/>
          <w:shd w:val="clear" w:color="auto" w:fill="FCFCFC"/>
        </w:rPr>
        <w:t xml:space="preserve"> (</w:t>
      </w:r>
      <w:r w:rsidR="00341F20">
        <w:rPr>
          <w:rFonts w:ascii="Times New Roman" w:hAnsi="Times New Roman" w:cs="Times New Roman"/>
          <w:sz w:val="24"/>
          <w:szCs w:val="24"/>
          <w:shd w:val="clear" w:color="auto" w:fill="FCFCFC"/>
        </w:rPr>
        <w:t>i.e.</w:t>
      </w:r>
      <w:r w:rsidR="00DD3AB2" w:rsidRPr="00D7451B">
        <w:rPr>
          <w:rFonts w:ascii="Times New Roman" w:hAnsi="Times New Roman" w:cs="Times New Roman"/>
          <w:sz w:val="24"/>
          <w:szCs w:val="24"/>
          <w:shd w:val="clear" w:color="auto" w:fill="FCFCFC"/>
        </w:rPr>
        <w:t>, officially reported)</w:t>
      </w:r>
      <w:r w:rsidR="0068114A" w:rsidRPr="00D7451B">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r w:rsidR="0068114A" w:rsidRPr="00D7451B">
        <w:rPr>
          <w:rFonts w:ascii="Times New Roman" w:hAnsi="Times New Roman" w:cs="Times New Roman"/>
          <w:sz w:val="24"/>
          <w:szCs w:val="24"/>
          <w:shd w:val="clear" w:color="auto" w:fill="FCFCFC"/>
        </w:rPr>
        <w:t xml:space="preserve">-19 counts, we </w:t>
      </w:r>
      <w:r w:rsidR="00207945" w:rsidRPr="00D7451B">
        <w:rPr>
          <w:rFonts w:ascii="Times New Roman" w:hAnsi="Times New Roman" w:cs="Times New Roman"/>
          <w:sz w:val="24"/>
          <w:szCs w:val="24"/>
          <w:shd w:val="clear" w:color="auto" w:fill="FCFCFC"/>
        </w:rPr>
        <w:t>evaluate the</w:t>
      </w:r>
      <w:r w:rsidR="0068114A" w:rsidRPr="00D7451B">
        <w:rPr>
          <w:rFonts w:ascii="Times New Roman" w:hAnsi="Times New Roman" w:cs="Times New Roman"/>
          <w:sz w:val="24"/>
          <w:szCs w:val="24"/>
          <w:shd w:val="clear" w:color="auto" w:fill="FCFCFC"/>
        </w:rPr>
        <w:t xml:space="preserve"> quartile ranking </w:t>
      </w:r>
      <w:r w:rsidR="00E94C12" w:rsidRPr="00D7451B">
        <w:rPr>
          <w:rFonts w:ascii="Times New Roman" w:hAnsi="Times New Roman" w:cs="Times New Roman"/>
          <w:sz w:val="24"/>
          <w:szCs w:val="24"/>
          <w:shd w:val="clear" w:color="auto" w:fill="FCFCFC"/>
        </w:rPr>
        <w:t>of countries using</w:t>
      </w:r>
      <w:r w:rsidR="0068114A" w:rsidRPr="00D7451B">
        <w:rPr>
          <w:rFonts w:ascii="Times New Roman" w:hAnsi="Times New Roman" w:cs="Times New Roman"/>
          <w:sz w:val="24"/>
          <w:szCs w:val="24"/>
          <w:shd w:val="clear" w:color="auto" w:fill="FCFCFC"/>
        </w:rPr>
        <w:t xml:space="preserve"> </w:t>
      </w:r>
      <w:r w:rsidRPr="00D7451B">
        <w:rPr>
          <w:rFonts w:ascii="Times New Roman" w:hAnsi="Times New Roman" w:cs="Times New Roman"/>
          <w:sz w:val="24"/>
          <w:szCs w:val="24"/>
          <w:shd w:val="clear" w:color="auto" w:fill="FCFCFC"/>
        </w:rPr>
        <w:t xml:space="preserve">both </w:t>
      </w:r>
      <w:r w:rsidR="00520DBA">
        <w:rPr>
          <w:rFonts w:ascii="Times New Roman" w:hAnsi="Times New Roman" w:cs="Times New Roman"/>
          <w:sz w:val="24"/>
          <w:szCs w:val="24"/>
          <w:shd w:val="clear" w:color="auto" w:fill="FCFCFC"/>
        </w:rPr>
        <w:t>official</w:t>
      </w:r>
      <w:r w:rsidRPr="00D7451B">
        <w:rPr>
          <w:rFonts w:ascii="Times New Roman" w:hAnsi="Times New Roman" w:cs="Times New Roman"/>
          <w:sz w:val="24"/>
          <w:szCs w:val="24"/>
          <w:shd w:val="clear" w:color="auto" w:fill="FCFCFC"/>
        </w:rPr>
        <w:t xml:space="preserve"> </w:t>
      </w:r>
      <w:del w:id="381" w:author="Nair-Desai, Sameer" w:date="2022-02-12T20:40:00Z">
        <w:r w:rsidR="00525E77" w:rsidDel="00FD159F">
          <w:rPr>
            <w:rFonts w:ascii="Times New Roman" w:hAnsi="Times New Roman" w:cs="Times New Roman"/>
            <w:sz w:val="24"/>
            <w:szCs w:val="24"/>
            <w:shd w:val="clear" w:color="auto" w:fill="FCFCFC"/>
          </w:rPr>
          <w:delText>Covid</w:delText>
        </w:r>
        <w:r w:rsidRPr="00D7451B" w:rsidDel="00FD159F">
          <w:rPr>
            <w:rFonts w:ascii="Times New Roman" w:hAnsi="Times New Roman" w:cs="Times New Roman"/>
            <w:sz w:val="24"/>
            <w:szCs w:val="24"/>
            <w:shd w:val="clear" w:color="auto" w:fill="FCFCFC"/>
          </w:rPr>
          <w:delText xml:space="preserve">-19 </w:delText>
        </w:r>
      </w:del>
      <w:r w:rsidRPr="00D7451B">
        <w:rPr>
          <w:rFonts w:ascii="Times New Roman" w:hAnsi="Times New Roman" w:cs="Times New Roman"/>
          <w:sz w:val="24"/>
          <w:szCs w:val="24"/>
          <w:shd w:val="clear" w:color="auto" w:fill="FCFCFC"/>
        </w:rPr>
        <w:t xml:space="preserve">and </w:t>
      </w:r>
      <w:r w:rsidR="0068114A" w:rsidRPr="00D7451B">
        <w:rPr>
          <w:rFonts w:ascii="Times New Roman" w:hAnsi="Times New Roman" w:cs="Times New Roman"/>
          <w:sz w:val="24"/>
          <w:szCs w:val="24"/>
          <w:shd w:val="clear" w:color="auto" w:fill="FCFCFC"/>
        </w:rPr>
        <w:t xml:space="preserve">excess </w:t>
      </w:r>
      <w:ins w:id="382" w:author="Nair-Desai, Sameer" w:date="2022-02-12T20:40:00Z">
        <w:r w:rsidR="00FD159F">
          <w:rPr>
            <w:rFonts w:ascii="Times New Roman" w:hAnsi="Times New Roman" w:cs="Times New Roman"/>
            <w:sz w:val="24"/>
            <w:szCs w:val="24"/>
            <w:shd w:val="clear" w:color="auto" w:fill="FCFCFC"/>
          </w:rPr>
          <w:t xml:space="preserve">Covid-19 </w:t>
        </w:r>
      </w:ins>
      <w:r w:rsidR="00B315D1" w:rsidRPr="00D7451B">
        <w:rPr>
          <w:rFonts w:ascii="Times New Roman" w:hAnsi="Times New Roman" w:cs="Times New Roman"/>
          <w:sz w:val="24"/>
          <w:szCs w:val="24"/>
          <w:shd w:val="clear" w:color="auto" w:fill="FCFCFC"/>
        </w:rPr>
        <w:t>mortality</w:t>
      </w:r>
      <w:r w:rsidR="00E94C12" w:rsidRPr="00D7451B">
        <w:rPr>
          <w:rFonts w:ascii="Times New Roman" w:hAnsi="Times New Roman" w:cs="Times New Roman"/>
          <w:sz w:val="24"/>
          <w:szCs w:val="24"/>
          <w:shd w:val="clear" w:color="auto" w:fill="FCFCFC"/>
        </w:rPr>
        <w:t xml:space="preserve"> data</w:t>
      </w:r>
      <w:r w:rsidR="0068114A" w:rsidRPr="00D7451B">
        <w:rPr>
          <w:rFonts w:ascii="Times New Roman" w:hAnsi="Times New Roman" w:cs="Times New Roman"/>
          <w:sz w:val="24"/>
          <w:szCs w:val="24"/>
          <w:shd w:val="clear" w:color="auto" w:fill="FCFCFC"/>
        </w:rPr>
        <w:t xml:space="preserve">.  </w:t>
      </w:r>
      <w:r w:rsidR="00E94C12" w:rsidRPr="00D7451B">
        <w:rPr>
          <w:rFonts w:ascii="Times New Roman" w:hAnsi="Times New Roman" w:cs="Times New Roman"/>
          <w:sz w:val="24"/>
          <w:szCs w:val="24"/>
          <w:shd w:val="clear" w:color="auto" w:fill="FCFCFC"/>
        </w:rPr>
        <w:t>Contrasting countries</w:t>
      </w:r>
      <w:r w:rsidR="00F57881">
        <w:rPr>
          <w:rFonts w:ascii="Times New Roman" w:hAnsi="Times New Roman" w:cs="Times New Roman"/>
          <w:sz w:val="24"/>
          <w:szCs w:val="24"/>
          <w:shd w:val="clear" w:color="auto" w:fill="FCFCFC"/>
        </w:rPr>
        <w:t>’</w:t>
      </w:r>
      <w:r w:rsidR="00E94C12" w:rsidRPr="00D7451B">
        <w:rPr>
          <w:rFonts w:ascii="Times New Roman" w:hAnsi="Times New Roman" w:cs="Times New Roman"/>
          <w:sz w:val="24"/>
          <w:szCs w:val="24"/>
          <w:shd w:val="clear" w:color="auto" w:fill="FCFCFC"/>
        </w:rPr>
        <w:t xml:space="preserve"> ranking using these two data </w:t>
      </w:r>
      <w:r w:rsidRPr="00D7451B">
        <w:rPr>
          <w:rFonts w:ascii="Times New Roman" w:hAnsi="Times New Roman" w:cs="Times New Roman"/>
          <w:sz w:val="24"/>
          <w:szCs w:val="24"/>
          <w:shd w:val="clear" w:color="auto" w:fill="FCFCFC"/>
        </w:rPr>
        <w:t>sources</w:t>
      </w:r>
      <w:r w:rsidR="00C715E6" w:rsidRPr="00D7451B">
        <w:rPr>
          <w:rFonts w:ascii="Times New Roman" w:hAnsi="Times New Roman" w:cs="Times New Roman"/>
          <w:sz w:val="24"/>
          <w:szCs w:val="24"/>
          <w:shd w:val="clear" w:color="auto" w:fill="FCFCFC"/>
        </w:rPr>
        <w:t xml:space="preserve"> reveals </w:t>
      </w:r>
      <w:r w:rsidR="00B315D1" w:rsidRPr="00D7451B">
        <w:rPr>
          <w:rFonts w:ascii="Times New Roman" w:hAnsi="Times New Roman" w:cs="Times New Roman"/>
          <w:sz w:val="24"/>
          <w:szCs w:val="24"/>
          <w:shd w:val="clear" w:color="auto" w:fill="FCFCFC"/>
        </w:rPr>
        <w:t xml:space="preserve">sharp </w:t>
      </w:r>
      <w:r w:rsidRPr="00D7451B">
        <w:rPr>
          <w:rFonts w:ascii="Times New Roman" w:hAnsi="Times New Roman" w:cs="Times New Roman"/>
          <w:sz w:val="24"/>
          <w:szCs w:val="24"/>
          <w:shd w:val="clear" w:color="auto" w:fill="FCFCFC"/>
        </w:rPr>
        <w:t xml:space="preserve">and </w:t>
      </w:r>
      <w:r w:rsidR="00B315D1" w:rsidRPr="00D7451B">
        <w:rPr>
          <w:rFonts w:ascii="Times New Roman" w:hAnsi="Times New Roman" w:cs="Times New Roman"/>
          <w:sz w:val="24"/>
          <w:szCs w:val="24"/>
          <w:shd w:val="clear" w:color="auto" w:fill="FCFCFC"/>
        </w:rPr>
        <w:t>systematic contrast</w:t>
      </w:r>
      <w:r w:rsidR="00E94C12" w:rsidRPr="00D7451B">
        <w:rPr>
          <w:rFonts w:ascii="Times New Roman" w:hAnsi="Times New Roman" w:cs="Times New Roman"/>
          <w:sz w:val="24"/>
          <w:szCs w:val="24"/>
          <w:shd w:val="clear" w:color="auto" w:fill="FCFCFC"/>
        </w:rPr>
        <w:t>s</w:t>
      </w:r>
      <w:r w:rsidR="00C715E6" w:rsidRPr="00D7451B">
        <w:rPr>
          <w:rFonts w:ascii="Times New Roman" w:hAnsi="Times New Roman" w:cs="Times New Roman"/>
          <w:sz w:val="24"/>
          <w:szCs w:val="24"/>
          <w:shd w:val="clear" w:color="auto" w:fill="FCFCFC"/>
        </w:rPr>
        <w:t xml:space="preserve"> in </w:t>
      </w:r>
      <w:r w:rsidR="00F57881">
        <w:rPr>
          <w:rFonts w:ascii="Times New Roman" w:hAnsi="Times New Roman" w:cs="Times New Roman"/>
          <w:sz w:val="24"/>
          <w:szCs w:val="24"/>
          <w:shd w:val="clear" w:color="auto" w:fill="FCFCFC"/>
        </w:rPr>
        <w:t>mortality statistics</w:t>
      </w:r>
      <w:r w:rsidR="00A148C8" w:rsidRPr="00D7451B">
        <w:rPr>
          <w:rFonts w:ascii="Times New Roman" w:hAnsi="Times New Roman" w:cs="Times New Roman"/>
          <w:sz w:val="24"/>
          <w:szCs w:val="24"/>
          <w:shd w:val="clear" w:color="auto" w:fill="FCFCFC"/>
        </w:rPr>
        <w:t>.</w:t>
      </w:r>
      <w:r w:rsidR="00C715E6" w:rsidRPr="00D7451B">
        <w:rPr>
          <w:rFonts w:ascii="Times New Roman" w:hAnsi="Times New Roman" w:cs="Times New Roman"/>
          <w:sz w:val="24"/>
          <w:szCs w:val="24"/>
          <w:shd w:val="clear" w:color="auto" w:fill="FCFCFC"/>
        </w:rPr>
        <w:t xml:space="preserve"> </w:t>
      </w:r>
      <w:ins w:id="383" w:author="Alex Cukierman" w:date="2022-02-07T14:42:00Z">
        <w:r w:rsidR="00452CE5">
          <w:rPr>
            <w:rFonts w:ascii="Times New Roman" w:hAnsi="Times New Roman" w:cs="Times New Roman"/>
            <w:sz w:val="24"/>
            <w:szCs w:val="24"/>
            <w:shd w:val="clear" w:color="auto" w:fill="FCFCFC"/>
          </w:rPr>
          <w:t>I</w:t>
        </w:r>
      </w:ins>
      <w:ins w:id="384" w:author="Alex Cukierman" w:date="2022-02-07T14:43:00Z">
        <w:r w:rsidR="00452CE5">
          <w:rPr>
            <w:rFonts w:ascii="Times New Roman" w:hAnsi="Times New Roman" w:cs="Times New Roman"/>
            <w:sz w:val="24"/>
            <w:szCs w:val="24"/>
            <w:shd w:val="clear" w:color="auto" w:fill="FCFCFC"/>
          </w:rPr>
          <w:t>n particular, w</w:t>
        </w:r>
      </w:ins>
      <w:del w:id="385" w:author="Alex Cukierman" w:date="2022-02-07T14:42:00Z">
        <w:r w:rsidR="0001323B" w:rsidRPr="00D7451B" w:rsidDel="00452CE5">
          <w:rPr>
            <w:rFonts w:ascii="Times New Roman" w:hAnsi="Times New Roman" w:cs="Times New Roman"/>
            <w:sz w:val="24"/>
            <w:szCs w:val="24"/>
            <w:shd w:val="clear" w:color="auto" w:fill="FCFCFC"/>
          </w:rPr>
          <w:delText>W</w:delText>
        </w:r>
      </w:del>
      <w:r w:rsidR="0001323B" w:rsidRPr="00D7451B">
        <w:rPr>
          <w:rFonts w:ascii="Times New Roman" w:hAnsi="Times New Roman" w:cs="Times New Roman"/>
          <w:sz w:val="24"/>
          <w:szCs w:val="24"/>
          <w:shd w:val="clear" w:color="auto" w:fill="FCFCFC"/>
        </w:rPr>
        <w:t xml:space="preserve">hile </w:t>
      </w:r>
      <w:r w:rsidR="00207945" w:rsidRPr="00D7451B">
        <w:rPr>
          <w:rFonts w:ascii="Times New Roman" w:hAnsi="Times New Roman" w:cs="Times New Roman"/>
          <w:sz w:val="24"/>
          <w:szCs w:val="24"/>
          <w:shd w:val="clear" w:color="auto" w:fill="FCFCFC"/>
        </w:rPr>
        <w:t xml:space="preserve">higher </w:t>
      </w:r>
      <w:r w:rsidR="0001323B" w:rsidRPr="00D7451B">
        <w:rPr>
          <w:rFonts w:ascii="Times New Roman" w:hAnsi="Times New Roman" w:cs="Times New Roman"/>
          <w:sz w:val="24"/>
          <w:szCs w:val="24"/>
          <w:shd w:val="clear" w:color="auto" w:fill="FCFCFC"/>
        </w:rPr>
        <w:t xml:space="preserve">GDP per capita is associated with </w:t>
      </w:r>
      <w:r w:rsidR="00F57881">
        <w:rPr>
          <w:rFonts w:ascii="Times New Roman" w:hAnsi="Times New Roman" w:cs="Times New Roman"/>
          <w:sz w:val="24"/>
          <w:szCs w:val="24"/>
          <w:shd w:val="clear" w:color="auto" w:fill="FCFCFC"/>
        </w:rPr>
        <w:lastRenderedPageBreak/>
        <w:t xml:space="preserve">a </w:t>
      </w:r>
      <w:r w:rsidR="0001323B" w:rsidRPr="00D7451B">
        <w:rPr>
          <w:rFonts w:ascii="Times New Roman" w:hAnsi="Times New Roman" w:cs="Times New Roman"/>
          <w:sz w:val="24"/>
          <w:szCs w:val="24"/>
          <w:shd w:val="clear" w:color="auto" w:fill="FCFCFC"/>
        </w:rPr>
        <w:t xml:space="preserve">worse </w:t>
      </w:r>
      <w:r w:rsidR="00207945" w:rsidRPr="00D7451B">
        <w:rPr>
          <w:rFonts w:ascii="Times New Roman" w:hAnsi="Times New Roman" w:cs="Times New Roman"/>
          <w:sz w:val="24"/>
          <w:szCs w:val="24"/>
          <w:shd w:val="clear" w:color="auto" w:fill="FCFCFC"/>
        </w:rPr>
        <w:t>mortality ranking</w:t>
      </w:r>
      <w:r w:rsidR="00A81A68">
        <w:rPr>
          <w:rFonts w:ascii="Times New Roman" w:hAnsi="Times New Roman" w:cs="Times New Roman"/>
          <w:sz w:val="24"/>
          <w:szCs w:val="24"/>
          <w:shd w:val="clear" w:color="auto" w:fill="FCFCFC"/>
        </w:rPr>
        <w:t xml:space="preserve"> (i.e., a quartile with higher mortality)</w:t>
      </w:r>
      <w:r w:rsidR="00207945" w:rsidRPr="00D7451B">
        <w:rPr>
          <w:rFonts w:ascii="Times New Roman" w:hAnsi="Times New Roman" w:cs="Times New Roman"/>
          <w:sz w:val="24"/>
          <w:szCs w:val="24"/>
          <w:shd w:val="clear" w:color="auto" w:fill="FCFCFC"/>
        </w:rPr>
        <w:t xml:space="preserve"> using the </w:t>
      </w:r>
      <w:r w:rsidR="00520DBA">
        <w:rPr>
          <w:rFonts w:ascii="Times New Roman" w:hAnsi="Times New Roman" w:cs="Times New Roman"/>
          <w:sz w:val="24"/>
          <w:szCs w:val="24"/>
          <w:shd w:val="clear" w:color="auto" w:fill="FCFCFC"/>
        </w:rPr>
        <w:t>official</w:t>
      </w:r>
      <w:r w:rsidR="0001323B" w:rsidRPr="00D7451B">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r w:rsidR="0001323B" w:rsidRPr="00D7451B">
        <w:rPr>
          <w:rFonts w:ascii="Times New Roman" w:hAnsi="Times New Roman" w:cs="Times New Roman"/>
          <w:sz w:val="24"/>
          <w:szCs w:val="24"/>
          <w:shd w:val="clear" w:color="auto" w:fill="FCFCFC"/>
        </w:rPr>
        <w:t>-19 mortality</w:t>
      </w:r>
      <w:r w:rsidR="00207945" w:rsidRPr="00D7451B">
        <w:rPr>
          <w:rFonts w:ascii="Times New Roman" w:hAnsi="Times New Roman" w:cs="Times New Roman"/>
          <w:sz w:val="24"/>
          <w:szCs w:val="24"/>
          <w:shd w:val="clear" w:color="auto" w:fill="FCFCFC"/>
        </w:rPr>
        <w:t xml:space="preserve"> data</w:t>
      </w:r>
      <w:r w:rsidR="0001323B" w:rsidRPr="00D7451B">
        <w:rPr>
          <w:rFonts w:ascii="Times New Roman" w:hAnsi="Times New Roman" w:cs="Times New Roman"/>
          <w:sz w:val="24"/>
          <w:szCs w:val="24"/>
          <w:shd w:val="clear" w:color="auto" w:fill="FCFCFC"/>
        </w:rPr>
        <w:t xml:space="preserve">, there is no such association in the excess mortality data.  </w:t>
      </w:r>
      <w:ins w:id="386" w:author="Alex Cukierman" w:date="2022-02-09T20:18:00Z">
        <w:del w:id="387" w:author="Joshua Aizenman" w:date="2022-02-10T00:20:00Z">
          <w:r w:rsidR="002E5803" w:rsidDel="0029628F">
            <w:rPr>
              <w:rFonts w:ascii="Times New Roman" w:hAnsi="Times New Roman" w:cs="Times New Roman"/>
              <w:sz w:val="24"/>
              <w:szCs w:val="24"/>
              <w:shd w:val="clear" w:color="auto" w:fill="FCFCFC"/>
            </w:rPr>
            <w:delText>-19</w:delText>
          </w:r>
        </w:del>
      </w:ins>
    </w:p>
    <w:p w14:paraId="6AE2E9B8" w14:textId="61457B9E" w:rsidR="00396A83" w:rsidRDefault="00396A83" w:rsidP="00824F09">
      <w:pPr>
        <w:spacing w:line="360" w:lineRule="auto"/>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ab/>
        <w:t xml:space="preserve">Figure 2 </w:t>
      </w:r>
      <w:r w:rsidR="00D3579B">
        <w:rPr>
          <w:rFonts w:ascii="Times New Roman" w:hAnsi="Times New Roman" w:cs="Times New Roman"/>
          <w:sz w:val="24"/>
          <w:szCs w:val="24"/>
          <w:shd w:val="clear" w:color="auto" w:fill="FCFCFC"/>
        </w:rPr>
        <w:t xml:space="preserve">plots the world excess and the official </w:t>
      </w:r>
      <w:ins w:id="388" w:author="Alex Cukierman" w:date="2022-02-08T23:12:00Z">
        <w:r w:rsidR="0099682C">
          <w:rPr>
            <w:rFonts w:ascii="Times New Roman" w:hAnsi="Times New Roman" w:cs="Times New Roman"/>
            <w:sz w:val="24"/>
            <w:szCs w:val="24"/>
            <w:shd w:val="clear" w:color="auto" w:fill="FCFCFC"/>
          </w:rPr>
          <w:t>C</w:t>
        </w:r>
      </w:ins>
      <w:del w:id="389" w:author="Alex Cukierman" w:date="2022-02-08T23:12:00Z">
        <w:r w:rsidR="00D3579B" w:rsidDel="0099682C">
          <w:rPr>
            <w:rFonts w:ascii="Times New Roman" w:hAnsi="Times New Roman" w:cs="Times New Roman"/>
            <w:sz w:val="24"/>
            <w:szCs w:val="24"/>
            <w:shd w:val="clear" w:color="auto" w:fill="FCFCFC"/>
          </w:rPr>
          <w:delText>c</w:delText>
        </w:r>
      </w:del>
      <w:r w:rsidR="00D3579B">
        <w:rPr>
          <w:rFonts w:ascii="Times New Roman" w:hAnsi="Times New Roman" w:cs="Times New Roman"/>
          <w:sz w:val="24"/>
          <w:szCs w:val="24"/>
          <w:shd w:val="clear" w:color="auto" w:fill="FCFCFC"/>
        </w:rPr>
        <w:t xml:space="preserve">ovid-19 deaths during the first two </w:t>
      </w:r>
      <w:ins w:id="390" w:author="Alex Cukierman" w:date="2022-02-09T20:18:00Z">
        <w:r w:rsidR="002E5803">
          <w:rPr>
            <w:rFonts w:ascii="Times New Roman" w:hAnsi="Times New Roman" w:cs="Times New Roman"/>
            <w:sz w:val="24"/>
            <w:szCs w:val="24"/>
            <w:shd w:val="clear" w:color="auto" w:fill="FCFCFC"/>
          </w:rPr>
          <w:t>C</w:t>
        </w:r>
      </w:ins>
      <w:del w:id="391" w:author="Alex Cukierman" w:date="2022-02-09T20:18:00Z">
        <w:r w:rsidR="00D3579B" w:rsidDel="002E5803">
          <w:rPr>
            <w:rFonts w:ascii="Times New Roman" w:hAnsi="Times New Roman" w:cs="Times New Roman"/>
            <w:sz w:val="24"/>
            <w:szCs w:val="24"/>
            <w:shd w:val="clear" w:color="auto" w:fill="FCFCFC"/>
          </w:rPr>
          <w:delText>c</w:delText>
        </w:r>
      </w:del>
      <w:r w:rsidR="00D3579B">
        <w:rPr>
          <w:rFonts w:ascii="Times New Roman" w:hAnsi="Times New Roman" w:cs="Times New Roman"/>
          <w:sz w:val="24"/>
          <w:szCs w:val="24"/>
          <w:shd w:val="clear" w:color="auto" w:fill="FCFCFC"/>
        </w:rPr>
        <w:t>ovid</w:t>
      </w:r>
      <w:ins w:id="392" w:author="Alex Cukierman" w:date="2022-02-09T20:19:00Z">
        <w:r w:rsidR="002E5803">
          <w:rPr>
            <w:rFonts w:ascii="Times New Roman" w:hAnsi="Times New Roman" w:cs="Times New Roman"/>
            <w:sz w:val="24"/>
            <w:szCs w:val="24"/>
            <w:shd w:val="clear" w:color="auto" w:fill="FCFCFC"/>
          </w:rPr>
          <w:t>-19</w:t>
        </w:r>
      </w:ins>
      <w:r w:rsidR="00D3579B">
        <w:rPr>
          <w:rFonts w:ascii="Times New Roman" w:hAnsi="Times New Roman" w:cs="Times New Roman"/>
          <w:sz w:val="24"/>
          <w:szCs w:val="24"/>
          <w:shd w:val="clear" w:color="auto" w:fill="FCFCFC"/>
        </w:rPr>
        <w:t xml:space="preserve"> years.  It </w:t>
      </w:r>
      <w:del w:id="393" w:author="Alex Cukierman" w:date="2022-02-09T20:19:00Z">
        <w:r w:rsidR="00D3579B" w:rsidDel="002E5803">
          <w:rPr>
            <w:rFonts w:ascii="Times New Roman" w:hAnsi="Times New Roman" w:cs="Times New Roman"/>
            <w:sz w:val="24"/>
            <w:szCs w:val="24"/>
            <w:shd w:val="clear" w:color="auto" w:fill="FCFCFC"/>
          </w:rPr>
          <w:delText>vivdly</w:delText>
        </w:r>
      </w:del>
      <w:ins w:id="394" w:author="Alex Cukierman" w:date="2022-02-09T20:19:00Z">
        <w:r w:rsidR="002E5803">
          <w:rPr>
            <w:rFonts w:ascii="Times New Roman" w:hAnsi="Times New Roman" w:cs="Times New Roman"/>
            <w:sz w:val="24"/>
            <w:szCs w:val="24"/>
            <w:shd w:val="clear" w:color="auto" w:fill="FCFCFC"/>
          </w:rPr>
          <w:t>vividly</w:t>
        </w:r>
      </w:ins>
      <w:r w:rsidR="00D3579B">
        <w:rPr>
          <w:rFonts w:ascii="Times New Roman" w:hAnsi="Times New Roman" w:cs="Times New Roman"/>
          <w:sz w:val="24"/>
          <w:szCs w:val="24"/>
          <w:shd w:val="clear" w:color="auto" w:fill="FCFCFC"/>
        </w:rPr>
        <w:t xml:space="preserve"> shows the </w:t>
      </w:r>
      <w:r w:rsidR="0007332C">
        <w:rPr>
          <w:rFonts w:ascii="Times New Roman" w:hAnsi="Times New Roman" w:cs="Times New Roman"/>
          <w:sz w:val="24"/>
          <w:szCs w:val="24"/>
          <w:shd w:val="clear" w:color="auto" w:fill="FCFCFC"/>
        </w:rPr>
        <w:t>higher</w:t>
      </w:r>
      <w:r w:rsidR="00D3579B">
        <w:rPr>
          <w:rFonts w:ascii="Times New Roman" w:hAnsi="Times New Roman" w:cs="Times New Roman"/>
          <w:sz w:val="24"/>
          <w:szCs w:val="24"/>
          <w:shd w:val="clear" w:color="auto" w:fill="FCFCFC"/>
        </w:rPr>
        <w:t xml:space="preserve"> mean and standard deviation of the excess in comparison to the official deaths</w:t>
      </w:r>
      <w:r>
        <w:rPr>
          <w:rFonts w:ascii="Times New Roman" w:hAnsi="Times New Roman" w:cs="Times New Roman"/>
          <w:sz w:val="24"/>
          <w:szCs w:val="24"/>
          <w:shd w:val="clear" w:color="auto" w:fill="FCFCFC"/>
        </w:rPr>
        <w:t xml:space="preserve">. </w:t>
      </w:r>
    </w:p>
    <w:p w14:paraId="00EBD244" w14:textId="661CC14E" w:rsidR="00396A83" w:rsidRDefault="00396A83" w:rsidP="00824F09">
      <w:pPr>
        <w:spacing w:line="360" w:lineRule="auto"/>
        <w:rPr>
          <w:rFonts w:ascii="Times New Roman" w:hAnsi="Times New Roman" w:cs="Times New Roman"/>
          <w:sz w:val="24"/>
          <w:szCs w:val="24"/>
          <w:shd w:val="clear" w:color="auto" w:fill="FCFCFC"/>
        </w:rPr>
      </w:pPr>
      <w:r>
        <w:rPr>
          <w:noProof/>
          <w:lang w:bidi="he-IL"/>
        </w:rPr>
        <w:drawing>
          <wp:inline distT="0" distB="0" distL="0" distR="0" wp14:anchorId="462720F4" wp14:editId="39939D59">
            <wp:extent cx="6400800" cy="291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2917340"/>
                    </a:xfrm>
                    <a:prstGeom prst="rect">
                      <a:avLst/>
                    </a:prstGeom>
                    <a:noFill/>
                    <a:ln>
                      <a:noFill/>
                    </a:ln>
                  </pic:spPr>
                </pic:pic>
              </a:graphicData>
            </a:graphic>
          </wp:inline>
        </w:drawing>
      </w:r>
    </w:p>
    <w:p w14:paraId="234CBFCA" w14:textId="60B73141" w:rsidR="00396A83" w:rsidRPr="003A7D07" w:rsidRDefault="00396A83" w:rsidP="007B7457">
      <w:pPr>
        <w:spacing w:line="240" w:lineRule="auto"/>
        <w:rPr>
          <w:rFonts w:ascii="Times New Roman" w:hAnsi="Times New Roman" w:cs="Times New Roman"/>
          <w:sz w:val="24"/>
          <w:szCs w:val="24"/>
          <w:shd w:val="clear" w:color="auto" w:fill="FCFCFC"/>
        </w:rPr>
      </w:pPr>
      <w:r w:rsidRPr="007B7457">
        <w:rPr>
          <w:rFonts w:ascii="Times New Roman" w:hAnsi="Times New Roman" w:cs="Times New Roman"/>
          <w:b/>
          <w:sz w:val="24"/>
          <w:szCs w:val="24"/>
          <w:shd w:val="clear" w:color="auto" w:fill="FCFCFC"/>
        </w:rPr>
        <w:t>Figure 2:</w:t>
      </w:r>
      <w:r>
        <w:rPr>
          <w:rFonts w:ascii="Times New Roman" w:hAnsi="Times New Roman" w:cs="Times New Roman"/>
          <w:sz w:val="24"/>
          <w:szCs w:val="24"/>
          <w:shd w:val="clear" w:color="auto" w:fill="FCFCFC"/>
        </w:rPr>
        <w:t xml:space="preserve"> </w:t>
      </w:r>
      <w:r w:rsidRPr="003A7D07">
        <w:rPr>
          <w:rFonts w:ascii="Times New Roman" w:hAnsi="Times New Roman" w:cs="Times New Roman"/>
          <w:sz w:val="24"/>
          <w:szCs w:val="24"/>
          <w:shd w:val="clear" w:color="auto" w:fill="FCFCFC"/>
        </w:rPr>
        <w:t xml:space="preserve">Global estimated excess deaths and official </w:t>
      </w:r>
      <w:ins w:id="395" w:author="Alex Cukierman" w:date="2022-02-08T23:11:00Z">
        <w:r w:rsidR="0099682C" w:rsidRPr="003A7D07">
          <w:rPr>
            <w:rFonts w:ascii="Times New Roman" w:hAnsi="Times New Roman" w:cs="Times New Roman"/>
            <w:sz w:val="24"/>
            <w:szCs w:val="24"/>
            <w:shd w:val="clear" w:color="auto" w:fill="FCFCFC"/>
          </w:rPr>
          <w:t>C</w:t>
        </w:r>
      </w:ins>
      <w:del w:id="396" w:author="Alex Cukierman" w:date="2022-02-08T23:11:00Z">
        <w:r w:rsidRPr="003A7D07" w:rsidDel="0099682C">
          <w:rPr>
            <w:rFonts w:ascii="Times New Roman" w:hAnsi="Times New Roman" w:cs="Times New Roman"/>
            <w:sz w:val="24"/>
            <w:szCs w:val="24"/>
            <w:shd w:val="clear" w:color="auto" w:fill="FCFCFC"/>
          </w:rPr>
          <w:delText>c</w:delText>
        </w:r>
      </w:del>
      <w:r w:rsidRPr="003A7D07">
        <w:rPr>
          <w:rFonts w:ascii="Times New Roman" w:hAnsi="Times New Roman" w:cs="Times New Roman"/>
          <w:sz w:val="24"/>
          <w:szCs w:val="24"/>
          <w:shd w:val="clear" w:color="auto" w:fill="FCFCFC"/>
        </w:rPr>
        <w:t>ovid-19 deaths, 2020-February 2022</w:t>
      </w:r>
    </w:p>
    <w:p w14:paraId="22C42DFA" w14:textId="5DCF1149" w:rsidR="00396A83" w:rsidRPr="005B2C3C" w:rsidRDefault="00396A83" w:rsidP="00396A83">
      <w:pPr>
        <w:spacing w:line="240" w:lineRule="auto"/>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 xml:space="preserve">Source: </w:t>
      </w:r>
      <w:r w:rsidR="00F1044F" w:rsidRPr="003B5DF9">
        <w:fldChar w:fldCharType="begin"/>
      </w:r>
      <w:r w:rsidR="00F1044F" w:rsidRPr="003B5DF9">
        <w:instrText xml:space="preserve"> HYPERLINK "https://www.economist.com/graphic-detail/2021/11/02/the-number-of-people-who-have-died-from-covid-19-is-likely-to-be-close-to-17m" </w:instrText>
      </w:r>
      <w:r w:rsidR="00F1044F" w:rsidRPr="003B5DF9">
        <w:rPr>
          <w:rPrChange w:id="397" w:author="Alex Cukierman" w:date="2022-02-07T14:45:00Z">
            <w:rPr>
              <w:rStyle w:val="Hyperlink"/>
              <w:rFonts w:ascii="Times New Roman" w:hAnsi="Times New Roman" w:cs="Times New Roman"/>
              <w:sz w:val="24"/>
              <w:szCs w:val="24"/>
              <w:shd w:val="clear" w:color="auto" w:fill="FCFCFC"/>
            </w:rPr>
          </w:rPrChange>
        </w:rPr>
        <w:fldChar w:fldCharType="separate"/>
      </w:r>
      <w:r w:rsidRPr="003B5DF9">
        <w:rPr>
          <w:rStyle w:val="Hyperlink"/>
          <w:rFonts w:ascii="Times New Roman" w:hAnsi="Times New Roman" w:cs="Times New Roman"/>
          <w:color w:val="auto"/>
          <w:sz w:val="24"/>
          <w:szCs w:val="24"/>
          <w:u w:val="none"/>
          <w:shd w:val="clear" w:color="auto" w:fill="FCFCFC"/>
          <w:rPrChange w:id="398" w:author="Alex Cukierman" w:date="2022-02-07T14:45:00Z">
            <w:rPr>
              <w:rStyle w:val="Hyperlink"/>
              <w:rFonts w:ascii="Times New Roman" w:hAnsi="Times New Roman" w:cs="Times New Roman"/>
              <w:sz w:val="24"/>
              <w:szCs w:val="24"/>
              <w:shd w:val="clear" w:color="auto" w:fill="FCFCFC"/>
            </w:rPr>
          </w:rPrChange>
        </w:rPr>
        <w:t>The Economist. February 4</w:t>
      </w:r>
      <w:r w:rsidRPr="003B5DF9">
        <w:rPr>
          <w:rStyle w:val="Hyperlink"/>
          <w:color w:val="auto"/>
          <w:u w:val="none"/>
          <w:vertAlign w:val="superscript"/>
          <w:rPrChange w:id="399" w:author="Alex Cukierman" w:date="2022-02-07T14:45:00Z">
            <w:rPr>
              <w:rStyle w:val="Hyperlink"/>
              <w:vertAlign w:val="superscript"/>
            </w:rPr>
          </w:rPrChange>
        </w:rPr>
        <w:t>th</w:t>
      </w:r>
      <w:r w:rsidRPr="003B5DF9">
        <w:rPr>
          <w:rStyle w:val="Hyperlink"/>
          <w:rFonts w:ascii="Times New Roman" w:hAnsi="Times New Roman" w:cs="Times New Roman"/>
          <w:color w:val="auto"/>
          <w:sz w:val="24"/>
          <w:szCs w:val="24"/>
          <w:u w:val="none"/>
          <w:shd w:val="clear" w:color="auto" w:fill="FCFCFC"/>
          <w:rPrChange w:id="400" w:author="Alex Cukierman" w:date="2022-02-07T14:45:00Z">
            <w:rPr>
              <w:rStyle w:val="Hyperlink"/>
              <w:rFonts w:ascii="Times New Roman" w:hAnsi="Times New Roman" w:cs="Times New Roman"/>
              <w:sz w:val="24"/>
              <w:szCs w:val="24"/>
              <w:shd w:val="clear" w:color="auto" w:fill="FCFCFC"/>
            </w:rPr>
          </w:rPrChange>
        </w:rPr>
        <w:t>, 2022</w:t>
      </w:r>
      <w:r w:rsidR="00F1044F" w:rsidRPr="003B5DF9">
        <w:rPr>
          <w:rStyle w:val="Hyperlink"/>
          <w:rFonts w:ascii="Times New Roman" w:hAnsi="Times New Roman" w:cs="Times New Roman"/>
          <w:color w:val="auto"/>
          <w:sz w:val="24"/>
          <w:szCs w:val="24"/>
          <w:u w:val="none"/>
          <w:shd w:val="clear" w:color="auto" w:fill="FCFCFC"/>
          <w:rPrChange w:id="401" w:author="Alex Cukierman" w:date="2022-02-07T14:45:00Z">
            <w:rPr>
              <w:rStyle w:val="Hyperlink"/>
              <w:rFonts w:ascii="Times New Roman" w:hAnsi="Times New Roman" w:cs="Times New Roman"/>
              <w:sz w:val="24"/>
              <w:szCs w:val="24"/>
              <w:shd w:val="clear" w:color="auto" w:fill="FCFCFC"/>
            </w:rPr>
          </w:rPrChange>
        </w:rPr>
        <w:fldChar w:fldCharType="end"/>
      </w:r>
      <w:r w:rsidRPr="005B2C3C">
        <w:rPr>
          <w:rFonts w:ascii="Times New Roman" w:hAnsi="Times New Roman" w:cs="Times New Roman"/>
          <w:sz w:val="24"/>
          <w:szCs w:val="24"/>
          <w:shd w:val="clear" w:color="auto" w:fill="FCFCFC"/>
        </w:rPr>
        <w:t>.</w:t>
      </w:r>
    </w:p>
    <w:p w14:paraId="615259EF" w14:textId="77777777" w:rsidR="00D3579B" w:rsidRPr="00D7451B" w:rsidRDefault="00D3579B" w:rsidP="007B7457">
      <w:pPr>
        <w:spacing w:line="240" w:lineRule="auto"/>
        <w:rPr>
          <w:rFonts w:ascii="Times New Roman" w:hAnsi="Times New Roman" w:cs="Times New Roman"/>
          <w:sz w:val="24"/>
          <w:szCs w:val="24"/>
          <w:shd w:val="clear" w:color="auto" w:fill="FCFCFC"/>
        </w:rPr>
      </w:pPr>
    </w:p>
    <w:p w14:paraId="705103C1" w14:textId="77777777" w:rsidR="00FD159F" w:rsidRDefault="0001323B">
      <w:pPr>
        <w:spacing w:line="360" w:lineRule="auto"/>
        <w:rPr>
          <w:ins w:id="402" w:author="Nair-Desai, Sameer" w:date="2022-02-12T20:42:00Z"/>
          <w:rFonts w:ascii="Times New Roman" w:eastAsia="Calibri" w:hAnsi="Times New Roman" w:cs="Times New Roman"/>
          <w:color w:val="000000" w:themeColor="text1"/>
          <w:sz w:val="24"/>
          <w:szCs w:val="24"/>
        </w:rPr>
      </w:pPr>
      <w:r w:rsidRPr="00D7451B">
        <w:rPr>
          <w:rFonts w:ascii="Times New Roman" w:hAnsi="Times New Roman" w:cs="Times New Roman"/>
          <w:sz w:val="24"/>
          <w:szCs w:val="24"/>
          <w:shd w:val="clear" w:color="auto" w:fill="FCFCFC"/>
        </w:rPr>
        <w:tab/>
      </w:r>
      <w:ins w:id="403" w:author="Alex Cukierman" w:date="2022-02-07T14:46:00Z">
        <w:r w:rsidR="003B5DF9">
          <w:rPr>
            <w:rFonts w:ascii="Times New Roman" w:hAnsi="Times New Roman" w:cs="Times New Roman"/>
            <w:sz w:val="24"/>
            <w:szCs w:val="24"/>
            <w:shd w:val="clear" w:color="auto" w:fill="FCFCFC"/>
          </w:rPr>
          <w:t>T</w:t>
        </w:r>
      </w:ins>
      <w:del w:id="404" w:author="Alex Cukierman" w:date="2022-02-07T14:46:00Z">
        <w:r w:rsidR="00181A06" w:rsidRPr="00D7451B" w:rsidDel="003B5DF9">
          <w:rPr>
            <w:rFonts w:ascii="Times New Roman" w:hAnsi="Times New Roman" w:cs="Times New Roman"/>
            <w:sz w:val="24"/>
            <w:szCs w:val="24"/>
            <w:shd w:val="clear" w:color="auto" w:fill="FCFCFC"/>
          </w:rPr>
          <w:delText>In order t</w:delText>
        </w:r>
      </w:del>
      <w:r w:rsidR="00181A06" w:rsidRPr="00D7451B">
        <w:rPr>
          <w:rFonts w:ascii="Times New Roman" w:hAnsi="Times New Roman" w:cs="Times New Roman"/>
          <w:sz w:val="24"/>
          <w:szCs w:val="24"/>
          <w:shd w:val="clear" w:color="auto" w:fill="FCFCFC"/>
        </w:rPr>
        <w:t xml:space="preserve">o </w:t>
      </w:r>
      <w:proofErr w:type="gramStart"/>
      <w:r w:rsidR="00181A06" w:rsidRPr="00D7451B">
        <w:rPr>
          <w:rFonts w:ascii="Times New Roman" w:hAnsi="Times New Roman" w:cs="Times New Roman"/>
          <w:sz w:val="24"/>
          <w:szCs w:val="24"/>
          <w:shd w:val="clear" w:color="auto" w:fill="FCFCFC"/>
        </w:rPr>
        <w:t>gain</w:t>
      </w:r>
      <w:proofErr w:type="gramEnd"/>
      <w:r w:rsidR="00181A06" w:rsidRPr="00D7451B">
        <w:rPr>
          <w:rFonts w:ascii="Times New Roman" w:hAnsi="Times New Roman" w:cs="Times New Roman"/>
          <w:sz w:val="24"/>
          <w:szCs w:val="24"/>
          <w:shd w:val="clear" w:color="auto" w:fill="FCFCFC"/>
        </w:rPr>
        <w:t xml:space="preserve"> further insight</w:t>
      </w:r>
      <w:r w:rsidR="00E94C12" w:rsidRPr="00D7451B">
        <w:rPr>
          <w:rFonts w:ascii="Times New Roman" w:hAnsi="Times New Roman" w:cs="Times New Roman"/>
          <w:sz w:val="24"/>
          <w:szCs w:val="24"/>
          <w:shd w:val="clear" w:color="auto" w:fill="FCFCFC"/>
        </w:rPr>
        <w:t>,</w:t>
      </w:r>
      <w:del w:id="405" w:author="Alex Cukierman" w:date="2022-02-10T08:21:00Z">
        <w:r w:rsidR="00E94C12" w:rsidRPr="00D7451B" w:rsidDel="00444933">
          <w:rPr>
            <w:rFonts w:ascii="Times New Roman" w:hAnsi="Times New Roman" w:cs="Times New Roman"/>
            <w:sz w:val="24"/>
            <w:szCs w:val="24"/>
            <w:shd w:val="clear" w:color="auto" w:fill="FCFCFC"/>
          </w:rPr>
          <w:delText xml:space="preserve"> </w:delText>
        </w:r>
      </w:del>
      <w:ins w:id="406" w:author="Alex Cukierman" w:date="2022-02-10T08:21:00Z">
        <w:r w:rsidR="00444933" w:rsidRPr="006A2795">
          <w:rPr>
            <w:rFonts w:ascii="Times New Roman" w:hAnsi="Times New Roman" w:cs="Times New Roman"/>
            <w:sz w:val="24"/>
            <w:szCs w:val="24"/>
            <w:shd w:val="clear" w:color="auto" w:fill="FCFCFC"/>
          </w:rPr>
          <w:t xml:space="preserve"> </w:t>
        </w:r>
      </w:ins>
      <w:ins w:id="407" w:author="Nair-Desai, Sameer" w:date="2022-02-12T20:41:00Z">
        <w:r w:rsidR="00FD159F" w:rsidRPr="006A2795">
          <w:rPr>
            <w:rFonts w:ascii="Times New Roman" w:hAnsi="Times New Roman" w:cs="Times New Roman"/>
            <w:sz w:val="24"/>
            <w:szCs w:val="24"/>
            <w:shd w:val="clear" w:color="auto" w:fill="FCFCFC"/>
          </w:rPr>
          <w:t xml:space="preserve">we </w:t>
        </w:r>
        <w:r w:rsidR="00FD159F">
          <w:rPr>
            <w:rFonts w:ascii="Times New Roman" w:hAnsi="Times New Roman" w:cs="Times New Roman"/>
            <w:sz w:val="24"/>
            <w:szCs w:val="24"/>
            <w:shd w:val="clear" w:color="auto" w:fill="FCFCFC"/>
          </w:rPr>
          <w:t>perform two sets of regressions, in which t</w:t>
        </w:r>
        <w:r w:rsidR="00FD159F" w:rsidRPr="006A2795">
          <w:rPr>
            <w:rFonts w:ascii="Times New Roman" w:hAnsi="Times New Roman" w:cs="Times New Roman"/>
            <w:sz w:val="24"/>
            <w:szCs w:val="24"/>
            <w:shd w:val="clear" w:color="auto" w:fill="FCFCFC"/>
          </w:rPr>
          <w:t xml:space="preserve">he ratio of </w:t>
        </w:r>
        <w:r w:rsidR="00FD159F" w:rsidRPr="006A2795">
          <w:rPr>
            <w:rFonts w:ascii="Times New Roman" w:eastAsia="Calibri" w:hAnsi="Times New Roman" w:cs="Times New Roman"/>
            <w:color w:val="000000" w:themeColor="text1"/>
            <w:sz w:val="24"/>
            <w:szCs w:val="24"/>
          </w:rPr>
          <w:t>Cumulative Excess</w:t>
        </w:r>
        <w:r w:rsidR="00FD159F">
          <w:rPr>
            <w:rFonts w:ascii="Times New Roman" w:eastAsia="Calibri" w:hAnsi="Times New Roman" w:cs="Times New Roman"/>
            <w:color w:val="000000" w:themeColor="text1"/>
            <w:sz w:val="24"/>
            <w:szCs w:val="24"/>
          </w:rPr>
          <w:t xml:space="preserve"> to </w:t>
        </w:r>
        <w:r w:rsidR="00FD159F" w:rsidRPr="006A2795">
          <w:rPr>
            <w:rFonts w:ascii="Times New Roman" w:eastAsia="Calibri" w:hAnsi="Times New Roman" w:cs="Times New Roman"/>
            <w:color w:val="000000" w:themeColor="text1"/>
            <w:sz w:val="24"/>
            <w:szCs w:val="24"/>
          </w:rPr>
          <w:t xml:space="preserve">Official Covid-19 mortalities </w:t>
        </w:r>
        <w:r w:rsidR="00FD159F">
          <w:rPr>
            <w:rFonts w:ascii="Times New Roman" w:eastAsia="Calibri" w:hAnsi="Times New Roman" w:cs="Times New Roman"/>
            <w:color w:val="000000" w:themeColor="text1"/>
            <w:sz w:val="24"/>
            <w:szCs w:val="24"/>
          </w:rPr>
          <w:t>(E/O) is regressed on a large set of covariates. Our sample composes over</w:t>
        </w:r>
        <w:r w:rsidR="00FD159F" w:rsidRPr="006A2795">
          <w:rPr>
            <w:rFonts w:ascii="Times New Roman" w:eastAsia="Calibri" w:hAnsi="Times New Roman" w:cs="Times New Roman"/>
            <w:color w:val="000000" w:themeColor="text1"/>
            <w:sz w:val="24"/>
            <w:szCs w:val="24"/>
          </w:rPr>
          <w:t xml:space="preserve"> 165 countries</w:t>
        </w:r>
        <w:r w:rsidR="00FD159F">
          <w:rPr>
            <w:rFonts w:ascii="Times New Roman" w:eastAsia="Calibri" w:hAnsi="Times New Roman" w:cs="Times New Roman"/>
            <w:color w:val="000000" w:themeColor="text1"/>
            <w:sz w:val="24"/>
            <w:szCs w:val="24"/>
          </w:rPr>
          <w:t>, and the analysis is run both</w:t>
        </w:r>
        <w:r w:rsidR="00FD159F" w:rsidRPr="006A2795">
          <w:rPr>
            <w:rFonts w:ascii="Times New Roman" w:eastAsia="Calibri" w:hAnsi="Times New Roman" w:cs="Times New Roman"/>
            <w:color w:val="000000" w:themeColor="text1"/>
            <w:sz w:val="24"/>
            <w:szCs w:val="24"/>
          </w:rPr>
          <w:t xml:space="preserve"> at the end of 2020 and</w:t>
        </w:r>
        <w:r w:rsidR="00FD159F">
          <w:rPr>
            <w:rFonts w:ascii="Times New Roman" w:eastAsia="Calibri" w:hAnsi="Times New Roman" w:cs="Times New Roman"/>
            <w:color w:val="000000" w:themeColor="text1"/>
            <w:sz w:val="24"/>
            <w:szCs w:val="24"/>
          </w:rPr>
          <w:t xml:space="preserve"> the end of 2021. </w:t>
        </w:r>
      </w:ins>
      <w:ins w:id="408" w:author="Alex Cukierman" w:date="2022-02-10T08:21:00Z">
        <w:del w:id="409" w:author="Nair-Desai, Sameer" w:date="2022-02-12T20:41:00Z">
          <w:r w:rsidR="00444933" w:rsidRPr="006A2795" w:rsidDel="00FD159F">
            <w:rPr>
              <w:rFonts w:ascii="Times New Roman" w:hAnsi="Times New Roman" w:cs="Times New Roman"/>
              <w:sz w:val="24"/>
              <w:szCs w:val="24"/>
              <w:shd w:val="clear" w:color="auto" w:fill="FCFCFC"/>
            </w:rPr>
            <w:delText xml:space="preserve">we </w:delText>
          </w:r>
          <w:r w:rsidR="00444933" w:rsidDel="00FD159F">
            <w:rPr>
              <w:rFonts w:ascii="Times New Roman" w:hAnsi="Times New Roman" w:cs="Times New Roman"/>
              <w:sz w:val="24"/>
              <w:szCs w:val="24"/>
              <w:shd w:val="clear" w:color="auto" w:fill="FCFCFC"/>
            </w:rPr>
            <w:delText>perform two sets of regressions in both of which t</w:delText>
          </w:r>
          <w:r w:rsidR="00444933" w:rsidRPr="006A2795" w:rsidDel="00FD159F">
            <w:rPr>
              <w:rFonts w:ascii="Times New Roman" w:hAnsi="Times New Roman" w:cs="Times New Roman"/>
              <w:sz w:val="24"/>
              <w:szCs w:val="24"/>
              <w:shd w:val="clear" w:color="auto" w:fill="FCFCFC"/>
            </w:rPr>
            <w:delText xml:space="preserve">he ratio of </w:delText>
          </w:r>
          <w:r w:rsidR="00444933" w:rsidRPr="006A2795" w:rsidDel="00FD159F">
            <w:rPr>
              <w:rFonts w:ascii="Times New Roman" w:eastAsia="Calibri" w:hAnsi="Times New Roman" w:cs="Times New Roman"/>
              <w:color w:val="000000" w:themeColor="text1"/>
              <w:sz w:val="24"/>
              <w:szCs w:val="24"/>
            </w:rPr>
            <w:delText>Cumulative Excess</w:delText>
          </w:r>
          <w:r w:rsidR="00444933" w:rsidDel="00FD159F">
            <w:rPr>
              <w:rFonts w:ascii="Times New Roman" w:eastAsia="Calibri" w:hAnsi="Times New Roman" w:cs="Times New Roman"/>
              <w:color w:val="000000" w:themeColor="text1"/>
              <w:sz w:val="24"/>
              <w:szCs w:val="24"/>
            </w:rPr>
            <w:delText xml:space="preserve"> to </w:delText>
          </w:r>
          <w:r w:rsidR="00444933" w:rsidRPr="006A2795" w:rsidDel="00FD159F">
            <w:rPr>
              <w:rFonts w:ascii="Times New Roman" w:eastAsia="Calibri" w:hAnsi="Times New Roman" w:cs="Times New Roman"/>
              <w:color w:val="000000" w:themeColor="text1"/>
              <w:sz w:val="24"/>
              <w:szCs w:val="24"/>
            </w:rPr>
            <w:delText xml:space="preserve">Official Covid-19 mortalities </w:delText>
          </w:r>
          <w:r w:rsidR="00444933" w:rsidDel="00FD159F">
            <w:rPr>
              <w:rFonts w:ascii="Times New Roman" w:eastAsia="Calibri" w:hAnsi="Times New Roman" w:cs="Times New Roman"/>
              <w:color w:val="000000" w:themeColor="text1"/>
              <w:sz w:val="24"/>
              <w:szCs w:val="24"/>
            </w:rPr>
            <w:delText>(E/O) over</w:delText>
          </w:r>
          <w:r w:rsidR="00444933" w:rsidRPr="006A2795" w:rsidDel="00FD159F">
            <w:rPr>
              <w:rFonts w:ascii="Times New Roman" w:eastAsia="Calibri" w:hAnsi="Times New Roman" w:cs="Times New Roman"/>
              <w:color w:val="000000" w:themeColor="text1"/>
              <w:sz w:val="24"/>
              <w:szCs w:val="24"/>
            </w:rPr>
            <w:delText xml:space="preserve"> 165 countries at the end</w:delText>
          </w:r>
          <w:r w:rsidR="00444933" w:rsidDel="00FD159F">
            <w:rPr>
              <w:rFonts w:ascii="Times New Roman" w:eastAsia="Calibri" w:hAnsi="Times New Roman" w:cs="Times New Roman"/>
              <w:color w:val="000000" w:themeColor="text1"/>
              <w:sz w:val="24"/>
              <w:szCs w:val="24"/>
            </w:rPr>
            <w:delText>s</w:delText>
          </w:r>
          <w:r w:rsidR="00444933" w:rsidRPr="006A2795" w:rsidDel="00FD159F">
            <w:rPr>
              <w:rFonts w:ascii="Times New Roman" w:eastAsia="Calibri" w:hAnsi="Times New Roman" w:cs="Times New Roman"/>
              <w:color w:val="000000" w:themeColor="text1"/>
              <w:sz w:val="24"/>
              <w:szCs w:val="24"/>
            </w:rPr>
            <w:delText xml:space="preserve"> of 2020 and</w:delText>
          </w:r>
          <w:r w:rsidR="00444933" w:rsidDel="00FD159F">
            <w:rPr>
              <w:rFonts w:ascii="Times New Roman" w:eastAsia="Calibri" w:hAnsi="Times New Roman" w:cs="Times New Roman"/>
              <w:color w:val="000000" w:themeColor="text1"/>
              <w:sz w:val="24"/>
              <w:szCs w:val="24"/>
            </w:rPr>
            <w:delText xml:space="preserve"> 2021 is regressed on a bunch of variables. </w:delText>
          </w:r>
        </w:del>
        <w:r w:rsidR="00444933">
          <w:rPr>
            <w:rFonts w:ascii="Times New Roman" w:eastAsia="Calibri" w:hAnsi="Times New Roman" w:cs="Times New Roman"/>
            <w:color w:val="000000" w:themeColor="text1"/>
            <w:sz w:val="24"/>
            <w:szCs w:val="24"/>
          </w:rPr>
          <w:t xml:space="preserve">In the first, </w:t>
        </w:r>
        <w:r w:rsidR="00444933" w:rsidRPr="00F022CD">
          <w:rPr>
            <w:rFonts w:ascii="Times New Roman" w:eastAsia="Calibri" w:hAnsi="Times New Roman" w:cs="Times New Roman"/>
            <w:b/>
            <w:bCs/>
            <w:color w:val="000000" w:themeColor="text1"/>
            <w:sz w:val="24"/>
            <w:szCs w:val="24"/>
          </w:rPr>
          <w:t xml:space="preserve">narrow </w:t>
        </w:r>
        <w:r w:rsidR="00444933">
          <w:rPr>
            <w:rFonts w:ascii="Times New Roman" w:eastAsia="Calibri" w:hAnsi="Times New Roman" w:cs="Times New Roman"/>
            <w:color w:val="000000" w:themeColor="text1"/>
            <w:sz w:val="24"/>
            <w:szCs w:val="24"/>
          </w:rPr>
          <w:t xml:space="preserve">experiment, we control only </w:t>
        </w:r>
        <w:r w:rsidR="00444933" w:rsidRPr="006A2795">
          <w:rPr>
            <w:rFonts w:ascii="Times New Roman" w:eastAsia="Calibri" w:hAnsi="Times New Roman" w:cs="Times New Roman"/>
            <w:color w:val="000000" w:themeColor="text1"/>
            <w:sz w:val="24"/>
            <w:szCs w:val="24"/>
          </w:rPr>
          <w:t>for GDP/Capita and vaccination rates.</w:t>
        </w:r>
        <w:r w:rsidR="00444933">
          <w:rPr>
            <w:rFonts w:ascii="Times New Roman" w:eastAsia="Calibri" w:hAnsi="Times New Roman" w:cs="Times New Roman"/>
            <w:color w:val="000000" w:themeColor="text1"/>
            <w:sz w:val="24"/>
            <w:szCs w:val="24"/>
          </w:rPr>
          <w:t xml:space="preserve"> In the second, </w:t>
        </w:r>
        <w:r w:rsidR="00444933" w:rsidRPr="00F022CD">
          <w:rPr>
            <w:rFonts w:ascii="Times New Roman" w:eastAsia="Calibri" w:hAnsi="Times New Roman" w:cs="Times New Roman"/>
            <w:b/>
            <w:bCs/>
            <w:color w:val="000000" w:themeColor="text1"/>
            <w:sz w:val="24"/>
            <w:szCs w:val="24"/>
          </w:rPr>
          <w:t>broad</w:t>
        </w:r>
        <w:r w:rsidR="00444933">
          <w:rPr>
            <w:rFonts w:ascii="Times New Roman" w:eastAsia="Calibri" w:hAnsi="Times New Roman" w:cs="Times New Roman"/>
            <w:color w:val="000000" w:themeColor="text1"/>
            <w:sz w:val="24"/>
            <w:szCs w:val="24"/>
          </w:rPr>
          <w:t xml:space="preserve"> experiment, we add other institutional and policy variables</w:t>
        </w:r>
      </w:ins>
      <w:ins w:id="410" w:author="Alex Cukierman" w:date="2022-02-10T08:23:00Z">
        <w:r w:rsidR="00444933">
          <w:rPr>
            <w:rFonts w:ascii="Times New Roman" w:eastAsia="Calibri" w:hAnsi="Times New Roman" w:cs="Times New Roman"/>
            <w:color w:val="000000" w:themeColor="text1"/>
            <w:sz w:val="24"/>
            <w:szCs w:val="24"/>
          </w:rPr>
          <w:t>.</w:t>
        </w:r>
        <w:r w:rsidR="00444933">
          <w:rPr>
            <w:rFonts w:ascii="Times New Roman" w:hAnsi="Times New Roman" w:cs="Times New Roman"/>
            <w:sz w:val="24"/>
            <w:szCs w:val="24"/>
            <w:shd w:val="clear" w:color="auto" w:fill="FCFCFC"/>
          </w:rPr>
          <w:t xml:space="preserve"> </w:t>
        </w:r>
      </w:ins>
      <w:del w:id="411" w:author="Alex Cukierman" w:date="2022-02-10T08:23:00Z">
        <w:r w:rsidR="00E94C12" w:rsidRPr="00D7451B" w:rsidDel="00444933">
          <w:rPr>
            <w:rFonts w:ascii="Times New Roman" w:hAnsi="Times New Roman" w:cs="Times New Roman"/>
            <w:sz w:val="24"/>
            <w:szCs w:val="24"/>
            <w:shd w:val="clear" w:color="auto" w:fill="FCFCFC"/>
          </w:rPr>
          <w:delText xml:space="preserve">we run regressions </w:delText>
        </w:r>
        <w:r w:rsidR="00E070E2" w:rsidRPr="00D7451B" w:rsidDel="00444933">
          <w:rPr>
            <w:rFonts w:ascii="Times New Roman" w:hAnsi="Times New Roman" w:cs="Times New Roman"/>
            <w:sz w:val="24"/>
            <w:szCs w:val="24"/>
            <w:shd w:val="clear" w:color="auto" w:fill="FCFCFC"/>
          </w:rPr>
          <w:delText>accounting</w:delText>
        </w:r>
        <w:r w:rsidR="00F57881" w:rsidDel="00444933">
          <w:rPr>
            <w:rFonts w:ascii="Times New Roman" w:hAnsi="Times New Roman" w:cs="Times New Roman"/>
            <w:sz w:val="24"/>
            <w:szCs w:val="24"/>
            <w:shd w:val="clear" w:color="auto" w:fill="FCFCFC"/>
          </w:rPr>
          <w:delText xml:space="preserve"> for</w:delText>
        </w:r>
        <w:r w:rsidR="00E94C12" w:rsidRPr="00D7451B" w:rsidDel="00444933">
          <w:rPr>
            <w:rFonts w:ascii="Times New Roman" w:hAnsi="Times New Roman" w:cs="Times New Roman"/>
            <w:sz w:val="24"/>
            <w:szCs w:val="24"/>
            <w:shd w:val="clear" w:color="auto" w:fill="FCFCFC"/>
          </w:rPr>
          <w:delText xml:space="preserve"> the </w:delText>
        </w:r>
        <w:r w:rsidR="00181A06" w:rsidRPr="00D7451B" w:rsidDel="00444933">
          <w:rPr>
            <w:rFonts w:ascii="Times New Roman" w:hAnsi="Times New Roman" w:cs="Times New Roman"/>
            <w:sz w:val="24"/>
            <w:szCs w:val="24"/>
            <w:shd w:val="clear" w:color="auto" w:fill="FCFCFC"/>
          </w:rPr>
          <w:delText xml:space="preserve">ratio of </w:delText>
        </w:r>
        <w:r w:rsidRPr="00D7451B" w:rsidDel="00444933">
          <w:rPr>
            <w:rFonts w:ascii="Times New Roman" w:eastAsia="Calibri" w:hAnsi="Times New Roman" w:cs="Times New Roman"/>
            <w:color w:val="000000" w:themeColor="text1"/>
            <w:sz w:val="24"/>
            <w:szCs w:val="24"/>
          </w:rPr>
          <w:delText>Cumulative Excess</w:delText>
        </w:r>
      </w:del>
      <w:del w:id="412" w:author="Alex Cukierman" w:date="2022-02-07T14:47:00Z">
        <w:r w:rsidRPr="00D7451B" w:rsidDel="003B5DF9">
          <w:rPr>
            <w:rFonts w:ascii="Times New Roman" w:eastAsia="Calibri" w:hAnsi="Times New Roman" w:cs="Times New Roman"/>
            <w:color w:val="000000" w:themeColor="text1"/>
            <w:sz w:val="24"/>
            <w:szCs w:val="24"/>
          </w:rPr>
          <w:delText>/</w:delText>
        </w:r>
      </w:del>
      <w:del w:id="413" w:author="Alex Cukierman" w:date="2022-02-10T08:23:00Z">
        <w:r w:rsidRPr="00D7451B" w:rsidDel="00444933">
          <w:rPr>
            <w:rFonts w:ascii="Times New Roman" w:eastAsia="Calibri" w:hAnsi="Times New Roman" w:cs="Times New Roman"/>
            <w:color w:val="000000" w:themeColor="text1"/>
            <w:sz w:val="24"/>
            <w:szCs w:val="24"/>
          </w:rPr>
          <w:delText xml:space="preserve">Official </w:delText>
        </w:r>
        <w:r w:rsidR="00525E77" w:rsidDel="00444933">
          <w:rPr>
            <w:rFonts w:ascii="Times New Roman" w:eastAsia="Calibri" w:hAnsi="Times New Roman" w:cs="Times New Roman"/>
            <w:color w:val="000000" w:themeColor="text1"/>
            <w:sz w:val="24"/>
            <w:szCs w:val="24"/>
          </w:rPr>
          <w:delText>Covid</w:delText>
        </w:r>
        <w:r w:rsidRPr="00D7451B" w:rsidDel="00444933">
          <w:rPr>
            <w:rFonts w:ascii="Times New Roman" w:eastAsia="Calibri" w:hAnsi="Times New Roman" w:cs="Times New Roman"/>
            <w:color w:val="000000" w:themeColor="text1"/>
            <w:sz w:val="24"/>
            <w:szCs w:val="24"/>
          </w:rPr>
          <w:delText xml:space="preserve">-19 </w:delText>
        </w:r>
        <w:r w:rsidR="00F96761" w:rsidRPr="00D7451B" w:rsidDel="00444933">
          <w:rPr>
            <w:rFonts w:ascii="Times New Roman" w:eastAsia="Calibri" w:hAnsi="Times New Roman" w:cs="Times New Roman"/>
            <w:color w:val="000000" w:themeColor="text1"/>
            <w:sz w:val="24"/>
            <w:szCs w:val="24"/>
          </w:rPr>
          <w:delText>mortality</w:delText>
        </w:r>
      </w:del>
      <w:del w:id="414" w:author="Alex Cukierman" w:date="2022-02-07T14:47:00Z">
        <w:r w:rsidRPr="00D7451B" w:rsidDel="003B5DF9">
          <w:rPr>
            <w:rFonts w:ascii="Times New Roman" w:eastAsia="Calibri" w:hAnsi="Times New Roman" w:cs="Times New Roman"/>
            <w:color w:val="000000" w:themeColor="text1"/>
            <w:sz w:val="24"/>
            <w:szCs w:val="24"/>
          </w:rPr>
          <w:delText xml:space="preserve"> </w:delText>
        </w:r>
        <w:r w:rsidR="00824F09" w:rsidRPr="00D7451B" w:rsidDel="003B5DF9">
          <w:rPr>
            <w:rFonts w:ascii="Times New Roman" w:eastAsia="Calibri" w:hAnsi="Times New Roman" w:cs="Times New Roman"/>
            <w:color w:val="000000" w:themeColor="text1"/>
            <w:sz w:val="24"/>
            <w:szCs w:val="24"/>
          </w:rPr>
          <w:delText>r</w:delText>
        </w:r>
        <w:r w:rsidRPr="00D7451B" w:rsidDel="003B5DF9">
          <w:rPr>
            <w:rFonts w:ascii="Times New Roman" w:eastAsia="Calibri" w:hAnsi="Times New Roman" w:cs="Times New Roman"/>
            <w:color w:val="000000" w:themeColor="text1"/>
            <w:sz w:val="24"/>
            <w:szCs w:val="24"/>
          </w:rPr>
          <w:delText>atios</w:delText>
        </w:r>
      </w:del>
      <w:del w:id="415" w:author="Alex Cukierman" w:date="2022-02-10T08:23:00Z">
        <w:r w:rsidRPr="00D7451B" w:rsidDel="00444933">
          <w:rPr>
            <w:rFonts w:ascii="Times New Roman" w:eastAsia="Calibri" w:hAnsi="Times New Roman" w:cs="Times New Roman"/>
            <w:color w:val="000000" w:themeColor="text1"/>
            <w:sz w:val="24"/>
            <w:szCs w:val="24"/>
          </w:rPr>
          <w:delText xml:space="preserve"> across </w:delText>
        </w:r>
        <w:r w:rsidR="00824F09" w:rsidRPr="00D7451B" w:rsidDel="00444933">
          <w:rPr>
            <w:rFonts w:ascii="Times New Roman" w:eastAsia="Calibri" w:hAnsi="Times New Roman" w:cs="Times New Roman"/>
            <w:color w:val="000000" w:themeColor="text1"/>
            <w:sz w:val="24"/>
            <w:szCs w:val="24"/>
          </w:rPr>
          <w:delText>c</w:delText>
        </w:r>
        <w:r w:rsidRPr="00D7451B" w:rsidDel="00444933">
          <w:rPr>
            <w:rFonts w:ascii="Times New Roman" w:eastAsia="Calibri" w:hAnsi="Times New Roman" w:cs="Times New Roman"/>
            <w:color w:val="000000" w:themeColor="text1"/>
            <w:sz w:val="24"/>
            <w:szCs w:val="24"/>
          </w:rPr>
          <w:delText>ountries</w:delText>
        </w:r>
        <w:r w:rsidR="00207945" w:rsidRPr="00D7451B" w:rsidDel="00444933">
          <w:rPr>
            <w:rFonts w:ascii="Times New Roman" w:eastAsia="Calibri" w:hAnsi="Times New Roman" w:cs="Times New Roman"/>
            <w:color w:val="000000" w:themeColor="text1"/>
            <w:sz w:val="24"/>
            <w:szCs w:val="24"/>
          </w:rPr>
          <w:delText xml:space="preserve">. </w:delText>
        </w:r>
      </w:del>
      <w:del w:id="416" w:author="Alex Cukierman" w:date="2022-02-07T14:48:00Z">
        <w:r w:rsidR="00207945" w:rsidRPr="00D7451B" w:rsidDel="003B5DF9">
          <w:rPr>
            <w:rFonts w:ascii="Times New Roman" w:eastAsia="Calibri" w:hAnsi="Times New Roman" w:cs="Times New Roman"/>
            <w:color w:val="000000" w:themeColor="text1"/>
            <w:sz w:val="24"/>
            <w:szCs w:val="24"/>
          </w:rPr>
          <w:delText xml:space="preserve">We </w:delText>
        </w:r>
        <w:r w:rsidR="00F57881" w:rsidDel="003B5DF9">
          <w:rPr>
            <w:rFonts w:ascii="Times New Roman" w:eastAsia="Calibri" w:hAnsi="Times New Roman" w:cs="Times New Roman"/>
            <w:color w:val="000000" w:themeColor="text1"/>
            <w:sz w:val="24"/>
            <w:szCs w:val="24"/>
          </w:rPr>
          <w:delText>run t</w:delText>
        </w:r>
      </w:del>
      <w:del w:id="417" w:author="Alex Cukierman" w:date="2022-02-10T08:23:00Z">
        <w:r w:rsidR="00F57881" w:rsidDel="00444933">
          <w:rPr>
            <w:rFonts w:ascii="Times New Roman" w:eastAsia="Calibri" w:hAnsi="Times New Roman" w:cs="Times New Roman"/>
            <w:color w:val="000000" w:themeColor="text1"/>
            <w:sz w:val="24"/>
            <w:szCs w:val="24"/>
          </w:rPr>
          <w:delText>h</w:delText>
        </w:r>
      </w:del>
      <w:del w:id="418" w:author="Alex Cukierman" w:date="2022-02-07T14:49:00Z">
        <w:r w:rsidR="00F57881" w:rsidDel="003B5DF9">
          <w:rPr>
            <w:rFonts w:ascii="Times New Roman" w:eastAsia="Calibri" w:hAnsi="Times New Roman" w:cs="Times New Roman"/>
            <w:color w:val="000000" w:themeColor="text1"/>
            <w:sz w:val="24"/>
            <w:szCs w:val="24"/>
          </w:rPr>
          <w:delText>e</w:delText>
        </w:r>
      </w:del>
      <w:del w:id="419" w:author="Alex Cukierman" w:date="2022-02-10T08:23:00Z">
        <w:r w:rsidR="00F57881" w:rsidDel="00444933">
          <w:rPr>
            <w:rFonts w:ascii="Times New Roman" w:eastAsia="Calibri" w:hAnsi="Times New Roman" w:cs="Times New Roman"/>
            <w:color w:val="000000" w:themeColor="text1"/>
            <w:sz w:val="24"/>
            <w:szCs w:val="24"/>
          </w:rPr>
          <w:delText>se regressions</w:delText>
        </w:r>
        <w:r w:rsidR="00207945" w:rsidRPr="00D7451B" w:rsidDel="00444933">
          <w:rPr>
            <w:rFonts w:ascii="Times New Roman" w:eastAsia="Calibri" w:hAnsi="Times New Roman" w:cs="Times New Roman"/>
            <w:color w:val="000000" w:themeColor="text1"/>
            <w:sz w:val="24"/>
            <w:szCs w:val="24"/>
          </w:rPr>
          <w:delText xml:space="preserve"> for two dates;</w:delText>
        </w:r>
        <w:r w:rsidR="00181A06" w:rsidRPr="00D7451B" w:rsidDel="00444933">
          <w:rPr>
            <w:rFonts w:ascii="Times New Roman" w:eastAsia="Calibri" w:hAnsi="Times New Roman" w:cs="Times New Roman"/>
            <w:color w:val="000000" w:themeColor="text1"/>
            <w:sz w:val="24"/>
            <w:szCs w:val="24"/>
          </w:rPr>
          <w:delText xml:space="preserve"> the end of </w:delText>
        </w:r>
        <w:r w:rsidRPr="00D7451B" w:rsidDel="00444933">
          <w:rPr>
            <w:rFonts w:ascii="Times New Roman" w:eastAsia="Calibri" w:hAnsi="Times New Roman" w:cs="Times New Roman"/>
            <w:color w:val="000000" w:themeColor="text1"/>
            <w:sz w:val="24"/>
            <w:szCs w:val="24"/>
          </w:rPr>
          <w:delText>2020</w:delText>
        </w:r>
        <w:r w:rsidR="00181A06" w:rsidRPr="00D7451B" w:rsidDel="00444933">
          <w:rPr>
            <w:rFonts w:ascii="Times New Roman" w:eastAsia="Calibri" w:hAnsi="Times New Roman" w:cs="Times New Roman"/>
            <w:color w:val="000000" w:themeColor="text1"/>
            <w:sz w:val="24"/>
            <w:szCs w:val="24"/>
          </w:rPr>
          <w:delText>,</w:delText>
        </w:r>
        <w:r w:rsidRPr="00D7451B" w:rsidDel="00444933">
          <w:rPr>
            <w:rFonts w:ascii="Times New Roman" w:eastAsia="Calibri" w:hAnsi="Times New Roman" w:cs="Times New Roman"/>
            <w:color w:val="000000" w:themeColor="text1"/>
            <w:sz w:val="24"/>
            <w:szCs w:val="24"/>
          </w:rPr>
          <w:delText xml:space="preserve"> </w:delText>
        </w:r>
        <w:r w:rsidR="00F57881" w:rsidDel="00444933">
          <w:rPr>
            <w:rFonts w:ascii="Times New Roman" w:eastAsia="Calibri" w:hAnsi="Times New Roman" w:cs="Times New Roman"/>
            <w:color w:val="000000" w:themeColor="text1"/>
            <w:sz w:val="24"/>
            <w:szCs w:val="24"/>
          </w:rPr>
          <w:delText>and</w:delText>
        </w:r>
        <w:r w:rsidR="00181A06" w:rsidRPr="00D7451B" w:rsidDel="00444933">
          <w:rPr>
            <w:rFonts w:ascii="Times New Roman" w:eastAsia="Calibri" w:hAnsi="Times New Roman" w:cs="Times New Roman"/>
            <w:color w:val="000000" w:themeColor="text1"/>
            <w:sz w:val="24"/>
            <w:szCs w:val="24"/>
          </w:rPr>
          <w:delText xml:space="preserve"> the end </w:delText>
        </w:r>
        <w:r w:rsidR="00F57881" w:rsidDel="00444933">
          <w:rPr>
            <w:rFonts w:ascii="Times New Roman" w:eastAsia="Calibri" w:hAnsi="Times New Roman" w:cs="Times New Roman"/>
            <w:color w:val="000000" w:themeColor="text1"/>
            <w:sz w:val="24"/>
            <w:szCs w:val="24"/>
          </w:rPr>
          <w:delText xml:space="preserve">of </w:delText>
        </w:r>
        <w:r w:rsidRPr="00D7451B" w:rsidDel="00444933">
          <w:rPr>
            <w:rFonts w:ascii="Times New Roman" w:eastAsia="Calibri" w:hAnsi="Times New Roman" w:cs="Times New Roman"/>
            <w:color w:val="000000" w:themeColor="text1"/>
            <w:sz w:val="24"/>
            <w:szCs w:val="24"/>
          </w:rPr>
          <w:delText>2021</w:delText>
        </w:r>
        <w:r w:rsidR="00F57881" w:rsidDel="00444933">
          <w:rPr>
            <w:rFonts w:ascii="Times New Roman" w:eastAsia="Calibri" w:hAnsi="Times New Roman" w:cs="Times New Roman"/>
            <w:color w:val="000000" w:themeColor="text1"/>
            <w:sz w:val="24"/>
            <w:szCs w:val="24"/>
          </w:rPr>
          <w:delText xml:space="preserve">. </w:delText>
        </w:r>
      </w:del>
      <w:del w:id="420" w:author="Alex Cukierman" w:date="2022-02-07T14:49:00Z">
        <w:r w:rsidR="00F57881" w:rsidDel="003B5DF9">
          <w:rPr>
            <w:rFonts w:ascii="Times New Roman" w:eastAsia="Calibri" w:hAnsi="Times New Roman" w:cs="Times New Roman"/>
            <w:color w:val="000000" w:themeColor="text1"/>
            <w:sz w:val="24"/>
            <w:szCs w:val="24"/>
          </w:rPr>
          <w:delText>In b</w:delText>
        </w:r>
      </w:del>
      <w:del w:id="421" w:author="Alex Cukierman" w:date="2022-02-10T08:23:00Z">
        <w:r w:rsidR="00F57881" w:rsidDel="00444933">
          <w:rPr>
            <w:rFonts w:ascii="Times New Roman" w:eastAsia="Calibri" w:hAnsi="Times New Roman" w:cs="Times New Roman"/>
            <w:color w:val="000000" w:themeColor="text1"/>
            <w:sz w:val="24"/>
            <w:szCs w:val="24"/>
          </w:rPr>
          <w:delText>oth regressions</w:delText>
        </w:r>
      </w:del>
      <w:del w:id="422" w:author="Alex Cukierman" w:date="2022-02-07T14:49:00Z">
        <w:r w:rsidR="00F57881" w:rsidDel="003B5DF9">
          <w:rPr>
            <w:rFonts w:ascii="Times New Roman" w:eastAsia="Calibri" w:hAnsi="Times New Roman" w:cs="Times New Roman"/>
            <w:color w:val="000000" w:themeColor="text1"/>
            <w:sz w:val="24"/>
            <w:szCs w:val="24"/>
          </w:rPr>
          <w:delText>, we</w:delText>
        </w:r>
        <w:r w:rsidR="00181A06" w:rsidRPr="00D7451B" w:rsidDel="003B5DF9">
          <w:rPr>
            <w:rFonts w:ascii="Times New Roman" w:eastAsia="Calibri" w:hAnsi="Times New Roman" w:cs="Times New Roman"/>
            <w:color w:val="000000" w:themeColor="text1"/>
            <w:sz w:val="24"/>
            <w:szCs w:val="24"/>
          </w:rPr>
          <w:delText xml:space="preserve"> </w:delText>
        </w:r>
      </w:del>
      <w:del w:id="423" w:author="Alex Cukierman" w:date="2022-02-10T08:23:00Z">
        <w:r w:rsidR="00181A06" w:rsidRPr="00D7451B" w:rsidDel="00444933">
          <w:rPr>
            <w:rFonts w:ascii="Times New Roman" w:eastAsia="Calibri" w:hAnsi="Times New Roman" w:cs="Times New Roman"/>
            <w:color w:val="000000" w:themeColor="text1"/>
            <w:sz w:val="24"/>
            <w:szCs w:val="24"/>
          </w:rPr>
          <w:delText xml:space="preserve">control </w:delText>
        </w:r>
        <w:r w:rsidR="00C45F31" w:rsidRPr="00D7451B" w:rsidDel="00444933">
          <w:rPr>
            <w:rFonts w:ascii="Times New Roman" w:eastAsia="Calibri" w:hAnsi="Times New Roman" w:cs="Times New Roman"/>
            <w:color w:val="000000" w:themeColor="text1"/>
            <w:sz w:val="24"/>
            <w:szCs w:val="24"/>
          </w:rPr>
          <w:delText>for GDP</w:delText>
        </w:r>
        <w:r w:rsidRPr="00D7451B" w:rsidDel="00444933">
          <w:rPr>
            <w:rFonts w:ascii="Times New Roman" w:eastAsia="Calibri" w:hAnsi="Times New Roman" w:cs="Times New Roman"/>
            <w:color w:val="000000" w:themeColor="text1"/>
            <w:sz w:val="24"/>
            <w:szCs w:val="24"/>
          </w:rPr>
          <w:delText xml:space="preserve">/Capita and vaccination </w:delText>
        </w:r>
        <w:r w:rsidR="00E070E2" w:rsidRPr="00D7451B" w:rsidDel="00444933">
          <w:rPr>
            <w:rFonts w:ascii="Times New Roman" w:eastAsia="Calibri" w:hAnsi="Times New Roman" w:cs="Times New Roman"/>
            <w:color w:val="000000" w:themeColor="text1"/>
            <w:sz w:val="24"/>
            <w:szCs w:val="24"/>
          </w:rPr>
          <w:delText>rates</w:delText>
        </w:r>
      </w:del>
      <w:del w:id="424" w:author="Alex Cukierman" w:date="2022-02-07T14:50:00Z">
        <w:r w:rsidRPr="00D7451B" w:rsidDel="003B5DF9">
          <w:rPr>
            <w:rFonts w:ascii="Times New Roman" w:eastAsia="Calibri" w:hAnsi="Times New Roman" w:cs="Times New Roman"/>
            <w:color w:val="000000" w:themeColor="text1"/>
            <w:sz w:val="24"/>
            <w:szCs w:val="24"/>
          </w:rPr>
          <w:delText xml:space="preserve"> for </w:delText>
        </w:r>
        <w:r w:rsidR="0043716E" w:rsidDel="003B5DF9">
          <w:rPr>
            <w:rFonts w:ascii="Times New Roman" w:eastAsia="Calibri" w:hAnsi="Times New Roman" w:cs="Times New Roman"/>
            <w:color w:val="000000" w:themeColor="text1"/>
            <w:sz w:val="24"/>
            <w:szCs w:val="24"/>
          </w:rPr>
          <w:delText>165</w:delText>
        </w:r>
        <w:r w:rsidRPr="00D7451B" w:rsidDel="003B5DF9">
          <w:rPr>
            <w:rFonts w:ascii="Times New Roman" w:eastAsia="Calibri" w:hAnsi="Times New Roman" w:cs="Times New Roman"/>
            <w:color w:val="000000" w:themeColor="text1"/>
            <w:sz w:val="24"/>
            <w:szCs w:val="24"/>
          </w:rPr>
          <w:delText xml:space="preserve"> countries</w:delText>
        </w:r>
      </w:del>
      <w:del w:id="425" w:author="Alex Cukierman" w:date="2022-02-10T08:23:00Z">
        <w:r w:rsidRPr="00D7451B" w:rsidDel="00444933">
          <w:rPr>
            <w:rFonts w:ascii="Times New Roman" w:eastAsia="Calibri" w:hAnsi="Times New Roman" w:cs="Times New Roman"/>
            <w:color w:val="000000" w:themeColor="text1"/>
            <w:sz w:val="24"/>
            <w:szCs w:val="24"/>
          </w:rPr>
          <w:delText xml:space="preserve">. </w:delText>
        </w:r>
      </w:del>
      <w:ins w:id="426" w:author="Alex Cukierman" w:date="2022-02-10T08:24:00Z">
        <w:r w:rsidR="00444933">
          <w:rPr>
            <w:rFonts w:ascii="Times New Roman" w:eastAsia="Calibri" w:hAnsi="Times New Roman" w:cs="Times New Roman"/>
            <w:color w:val="000000" w:themeColor="text1"/>
            <w:sz w:val="24"/>
            <w:szCs w:val="24"/>
          </w:rPr>
          <w:t xml:space="preserve">In the narrow </w:t>
        </w:r>
      </w:ins>
      <w:del w:id="427" w:author="Alex Cukierman" w:date="2022-02-07T14:51:00Z">
        <w:r w:rsidR="00557CA0" w:rsidRPr="00D7451B" w:rsidDel="003B5DF9">
          <w:rPr>
            <w:rFonts w:ascii="Times New Roman" w:eastAsia="Calibri" w:hAnsi="Times New Roman" w:cs="Times New Roman"/>
            <w:color w:val="000000" w:themeColor="text1"/>
            <w:sz w:val="24"/>
            <w:szCs w:val="24"/>
          </w:rPr>
          <w:delText>Notably, w</w:delText>
        </w:r>
      </w:del>
      <w:r w:rsidR="00557CA0" w:rsidRPr="00D7451B">
        <w:rPr>
          <w:rFonts w:ascii="Times New Roman" w:eastAsia="Calibri" w:hAnsi="Times New Roman" w:cs="Times New Roman"/>
          <w:color w:val="000000" w:themeColor="text1"/>
          <w:sz w:val="24"/>
          <w:szCs w:val="24"/>
        </w:rPr>
        <w:t>e</w:t>
      </w:r>
      <w:ins w:id="428" w:author="Alex Cukierman" w:date="2022-02-10T08:24:00Z">
        <w:r w:rsidR="00444933">
          <w:rPr>
            <w:rFonts w:ascii="Times New Roman" w:eastAsia="Calibri" w:hAnsi="Times New Roman" w:cs="Times New Roman"/>
            <w:color w:val="000000" w:themeColor="text1"/>
            <w:sz w:val="24"/>
            <w:szCs w:val="24"/>
          </w:rPr>
          <w:t>xperiment we</w:t>
        </w:r>
      </w:ins>
      <w:r w:rsidR="00557CA0" w:rsidRPr="00D7451B">
        <w:rPr>
          <w:rFonts w:ascii="Times New Roman" w:eastAsia="Calibri" w:hAnsi="Times New Roman" w:cs="Times New Roman"/>
          <w:color w:val="000000" w:themeColor="text1"/>
          <w:sz w:val="24"/>
          <w:szCs w:val="24"/>
        </w:rPr>
        <w:t xml:space="preserve"> find that </w:t>
      </w:r>
      <w:r w:rsidR="00181A06" w:rsidRPr="00D7451B">
        <w:rPr>
          <w:rFonts w:ascii="Times New Roman" w:eastAsia="Calibri" w:hAnsi="Times New Roman" w:cs="Times New Roman"/>
          <w:color w:val="000000" w:themeColor="text1"/>
          <w:sz w:val="24"/>
          <w:szCs w:val="24"/>
        </w:rPr>
        <w:t xml:space="preserve">by </w:t>
      </w:r>
      <w:del w:id="429" w:author="Alex Cukierman" w:date="2022-02-10T08:23:00Z">
        <w:r w:rsidR="00181A06" w:rsidRPr="00D7451B" w:rsidDel="00444933">
          <w:rPr>
            <w:rFonts w:ascii="Times New Roman" w:eastAsia="Calibri" w:hAnsi="Times New Roman" w:cs="Times New Roman"/>
            <w:color w:val="000000" w:themeColor="text1"/>
            <w:sz w:val="24"/>
            <w:szCs w:val="24"/>
          </w:rPr>
          <w:delText xml:space="preserve">the </w:delText>
        </w:r>
      </w:del>
      <w:r w:rsidR="00181A06" w:rsidRPr="00D7451B">
        <w:rPr>
          <w:rFonts w:ascii="Times New Roman" w:eastAsia="Calibri" w:hAnsi="Times New Roman" w:cs="Times New Roman"/>
          <w:color w:val="000000" w:themeColor="text1"/>
          <w:sz w:val="24"/>
          <w:szCs w:val="24"/>
        </w:rPr>
        <w:t xml:space="preserve">December 2021, </w:t>
      </w:r>
      <w:r w:rsidR="00557CA0" w:rsidRPr="00D7451B">
        <w:rPr>
          <w:rFonts w:ascii="Times New Roman" w:eastAsia="Calibri" w:hAnsi="Times New Roman" w:cs="Times New Roman"/>
          <w:color w:val="000000" w:themeColor="text1"/>
          <w:sz w:val="24"/>
          <w:szCs w:val="24"/>
        </w:rPr>
        <w:t xml:space="preserve">Cumulative Excess/Official </w:t>
      </w:r>
      <w:r w:rsidR="00525E77">
        <w:rPr>
          <w:rFonts w:ascii="Times New Roman" w:eastAsia="Calibri" w:hAnsi="Times New Roman" w:cs="Times New Roman"/>
          <w:color w:val="000000" w:themeColor="text1"/>
          <w:sz w:val="24"/>
          <w:szCs w:val="24"/>
        </w:rPr>
        <w:t>Covid</w:t>
      </w:r>
      <w:r w:rsidR="00557CA0" w:rsidRPr="00D7451B">
        <w:rPr>
          <w:rFonts w:ascii="Times New Roman" w:eastAsia="Calibri" w:hAnsi="Times New Roman" w:cs="Times New Roman"/>
          <w:color w:val="000000" w:themeColor="text1"/>
          <w:sz w:val="24"/>
          <w:szCs w:val="24"/>
        </w:rPr>
        <w:t xml:space="preserve">-19 mortality ratios are smaller for </w:t>
      </w:r>
      <w:r w:rsidR="00207945" w:rsidRPr="00D7451B">
        <w:rPr>
          <w:rFonts w:ascii="Times New Roman" w:eastAsia="Calibri" w:hAnsi="Times New Roman" w:cs="Times New Roman"/>
          <w:color w:val="000000" w:themeColor="text1"/>
          <w:sz w:val="24"/>
          <w:szCs w:val="24"/>
        </w:rPr>
        <w:t xml:space="preserve">countries with </w:t>
      </w:r>
      <w:r w:rsidR="00557CA0" w:rsidRPr="00D7451B">
        <w:rPr>
          <w:rFonts w:ascii="Times New Roman" w:eastAsia="Calibri" w:hAnsi="Times New Roman" w:cs="Times New Roman"/>
          <w:color w:val="000000" w:themeColor="text1"/>
          <w:sz w:val="24"/>
          <w:szCs w:val="24"/>
        </w:rPr>
        <w:t>higher GDP/Capita and higher vaccination rates</w:t>
      </w:r>
      <w:r w:rsidR="00181A06" w:rsidRPr="00D7451B">
        <w:rPr>
          <w:rFonts w:ascii="Times New Roman" w:eastAsia="Calibri" w:hAnsi="Times New Roman" w:cs="Times New Roman"/>
          <w:color w:val="000000" w:themeColor="text1"/>
          <w:sz w:val="24"/>
          <w:szCs w:val="24"/>
        </w:rPr>
        <w:t>. Yet,</w:t>
      </w:r>
      <w:r w:rsidR="00F57881">
        <w:rPr>
          <w:rFonts w:ascii="Times New Roman" w:eastAsia="Calibri" w:hAnsi="Times New Roman" w:cs="Times New Roman"/>
          <w:color w:val="000000" w:themeColor="text1"/>
          <w:sz w:val="24"/>
          <w:szCs w:val="24"/>
        </w:rPr>
        <w:t xml:space="preserve"> </w:t>
      </w:r>
      <w:ins w:id="430" w:author="Alex Cukierman" w:date="2022-02-07T14:51:00Z">
        <w:r w:rsidR="003B5DF9">
          <w:rPr>
            <w:rFonts w:ascii="Times New Roman" w:eastAsia="Calibri" w:hAnsi="Times New Roman" w:cs="Times New Roman"/>
            <w:color w:val="000000" w:themeColor="text1"/>
            <w:sz w:val="24"/>
            <w:szCs w:val="24"/>
          </w:rPr>
          <w:t xml:space="preserve">no such association </w:t>
        </w:r>
      </w:ins>
      <w:ins w:id="431" w:author="Nair-Desai, Sameer" w:date="2022-02-12T20:41:00Z">
        <w:r w:rsidR="00FD159F">
          <w:rPr>
            <w:rFonts w:ascii="Times New Roman" w:eastAsia="Calibri" w:hAnsi="Times New Roman" w:cs="Times New Roman"/>
            <w:color w:val="000000" w:themeColor="text1"/>
            <w:sz w:val="24"/>
            <w:szCs w:val="24"/>
          </w:rPr>
          <w:t>wa</w:t>
        </w:r>
      </w:ins>
      <w:ins w:id="432" w:author="Alex Cukierman" w:date="2022-02-07T14:51:00Z">
        <w:del w:id="433" w:author="Nair-Desai, Sameer" w:date="2022-02-12T20:41:00Z">
          <w:r w:rsidR="003B5DF9" w:rsidDel="00FD159F">
            <w:rPr>
              <w:rFonts w:ascii="Times New Roman" w:eastAsia="Calibri" w:hAnsi="Times New Roman" w:cs="Times New Roman"/>
              <w:color w:val="000000" w:themeColor="text1"/>
              <w:sz w:val="24"/>
              <w:szCs w:val="24"/>
            </w:rPr>
            <w:delText>i</w:delText>
          </w:r>
        </w:del>
        <w:r w:rsidR="003B5DF9">
          <w:rPr>
            <w:rFonts w:ascii="Times New Roman" w:eastAsia="Calibri" w:hAnsi="Times New Roman" w:cs="Times New Roman"/>
            <w:color w:val="000000" w:themeColor="text1"/>
            <w:sz w:val="24"/>
            <w:szCs w:val="24"/>
          </w:rPr>
          <w:t>s</w:t>
        </w:r>
      </w:ins>
      <w:del w:id="434" w:author="Alex Cukierman" w:date="2022-02-07T14:51:00Z">
        <w:r w:rsidR="00F57881" w:rsidDel="003B5DF9">
          <w:rPr>
            <w:rFonts w:ascii="Times New Roman" w:eastAsia="Calibri" w:hAnsi="Times New Roman" w:cs="Times New Roman"/>
            <w:color w:val="000000" w:themeColor="text1"/>
            <w:sz w:val="24"/>
            <w:szCs w:val="24"/>
          </w:rPr>
          <w:delText>we</w:delText>
        </w:r>
      </w:del>
      <w:r w:rsidR="00F57881">
        <w:rPr>
          <w:rFonts w:ascii="Times New Roman" w:eastAsia="Calibri" w:hAnsi="Times New Roman" w:cs="Times New Roman"/>
          <w:color w:val="000000" w:themeColor="text1"/>
          <w:sz w:val="24"/>
          <w:szCs w:val="24"/>
        </w:rPr>
        <w:t xml:space="preserve"> found</w:t>
      </w:r>
      <w:r w:rsidR="00181A06" w:rsidRPr="00D7451B">
        <w:rPr>
          <w:rFonts w:ascii="Times New Roman" w:eastAsia="Calibri" w:hAnsi="Times New Roman" w:cs="Times New Roman"/>
          <w:color w:val="000000" w:themeColor="text1"/>
          <w:sz w:val="24"/>
          <w:szCs w:val="24"/>
        </w:rPr>
        <w:t xml:space="preserve"> </w:t>
      </w:r>
      <w:ins w:id="435" w:author="Alex Cukierman" w:date="2022-02-07T14:52:00Z">
        <w:r w:rsidR="003B5DF9">
          <w:rPr>
            <w:rFonts w:ascii="Times New Roman" w:eastAsia="Calibri" w:hAnsi="Times New Roman" w:cs="Times New Roman"/>
            <w:color w:val="000000" w:themeColor="text1"/>
            <w:sz w:val="24"/>
            <w:szCs w:val="24"/>
          </w:rPr>
          <w:t>at</w:t>
        </w:r>
      </w:ins>
      <w:del w:id="436" w:author="Alex Cukierman" w:date="2022-02-07T14:52:00Z">
        <w:r w:rsidR="00181A06" w:rsidRPr="00D7451B" w:rsidDel="003B5DF9">
          <w:rPr>
            <w:rFonts w:ascii="Times New Roman" w:eastAsia="Calibri" w:hAnsi="Times New Roman" w:cs="Times New Roman"/>
            <w:color w:val="000000" w:themeColor="text1"/>
            <w:sz w:val="24"/>
            <w:szCs w:val="24"/>
          </w:rPr>
          <w:delText xml:space="preserve">no such association </w:delText>
        </w:r>
        <w:r w:rsidR="00F57881" w:rsidDel="003B5DF9">
          <w:rPr>
            <w:rFonts w:ascii="Times New Roman" w:eastAsia="Calibri" w:hAnsi="Times New Roman" w:cs="Times New Roman"/>
            <w:color w:val="000000" w:themeColor="text1"/>
            <w:sz w:val="24"/>
            <w:szCs w:val="24"/>
          </w:rPr>
          <w:delText>at</w:delText>
        </w:r>
      </w:del>
      <w:r w:rsidR="00181A06" w:rsidRPr="00D7451B">
        <w:rPr>
          <w:rFonts w:ascii="Times New Roman" w:eastAsia="Calibri" w:hAnsi="Times New Roman" w:cs="Times New Roman"/>
          <w:color w:val="000000" w:themeColor="text1"/>
          <w:sz w:val="24"/>
          <w:szCs w:val="24"/>
        </w:rPr>
        <w:t xml:space="preserve"> the end of 2020</w:t>
      </w:r>
      <w:r w:rsidR="00557CA0" w:rsidRPr="00D7451B">
        <w:rPr>
          <w:rFonts w:ascii="Times New Roman" w:eastAsia="Calibri" w:hAnsi="Times New Roman" w:cs="Times New Roman"/>
          <w:color w:val="000000" w:themeColor="text1"/>
          <w:sz w:val="24"/>
          <w:szCs w:val="24"/>
        </w:rPr>
        <w:t xml:space="preserve">.  </w:t>
      </w:r>
    </w:p>
    <w:p w14:paraId="4084F32F" w14:textId="398DEE53" w:rsidR="00827953" w:rsidRPr="00444933" w:rsidRDefault="00181A06">
      <w:pPr>
        <w:spacing w:line="360" w:lineRule="auto"/>
        <w:rPr>
          <w:rFonts w:ascii="Times New Roman" w:hAnsi="Times New Roman" w:cs="Times New Roman"/>
          <w:sz w:val="24"/>
          <w:szCs w:val="24"/>
          <w:shd w:val="clear" w:color="auto" w:fill="FCFCFC"/>
          <w:rPrChange w:id="437" w:author="Alex Cukierman" w:date="2022-02-10T08:23:00Z">
            <w:rPr>
              <w:rFonts w:ascii="Times New Roman" w:eastAsia="Calibri" w:hAnsi="Times New Roman" w:cs="Times New Roman"/>
              <w:color w:val="000000" w:themeColor="text1"/>
              <w:sz w:val="24"/>
              <w:szCs w:val="24"/>
            </w:rPr>
          </w:rPrChange>
        </w:rPr>
      </w:pPr>
      <w:del w:id="438" w:author="Alex Cukierman" w:date="2022-02-10T08:25:00Z">
        <w:r w:rsidRPr="00D7451B" w:rsidDel="00444933">
          <w:rPr>
            <w:rFonts w:ascii="Times New Roman" w:eastAsia="Calibri" w:hAnsi="Times New Roman" w:cs="Times New Roman"/>
            <w:color w:val="000000" w:themeColor="text1"/>
            <w:sz w:val="24"/>
            <w:szCs w:val="24"/>
          </w:rPr>
          <w:delText xml:space="preserve">This suggests that the </w:delText>
        </w:r>
        <w:r w:rsidR="00C45F31" w:rsidRPr="00D7451B" w:rsidDel="00444933">
          <w:rPr>
            <w:rFonts w:ascii="Times New Roman" w:eastAsia="Calibri" w:hAnsi="Times New Roman" w:cs="Times New Roman"/>
            <w:color w:val="000000" w:themeColor="text1"/>
            <w:sz w:val="24"/>
            <w:szCs w:val="24"/>
          </w:rPr>
          <w:delText>arrival</w:delText>
        </w:r>
        <w:r w:rsidRPr="00D7451B" w:rsidDel="00444933">
          <w:rPr>
            <w:rFonts w:ascii="Times New Roman" w:eastAsia="Calibri" w:hAnsi="Times New Roman" w:cs="Times New Roman"/>
            <w:color w:val="000000" w:themeColor="text1"/>
            <w:sz w:val="24"/>
            <w:szCs w:val="24"/>
          </w:rPr>
          <w:delText xml:space="preserve"> of vaccinations in early 2021 was a game</w:delText>
        </w:r>
        <w:r w:rsidR="00207945" w:rsidRPr="00D7451B" w:rsidDel="00444933">
          <w:rPr>
            <w:rFonts w:ascii="Times New Roman" w:eastAsia="Calibri" w:hAnsi="Times New Roman" w:cs="Times New Roman"/>
            <w:color w:val="000000" w:themeColor="text1"/>
            <w:sz w:val="24"/>
            <w:szCs w:val="24"/>
          </w:rPr>
          <w:delText>-</w:delText>
        </w:r>
        <w:r w:rsidRPr="00D7451B" w:rsidDel="00444933">
          <w:rPr>
            <w:rFonts w:ascii="Times New Roman" w:eastAsia="Calibri" w:hAnsi="Times New Roman" w:cs="Times New Roman"/>
            <w:color w:val="000000" w:themeColor="text1"/>
            <w:sz w:val="24"/>
            <w:szCs w:val="24"/>
          </w:rPr>
          <w:delText>change</w:delText>
        </w:r>
        <w:r w:rsidR="00207945" w:rsidRPr="00D7451B" w:rsidDel="00444933">
          <w:rPr>
            <w:rFonts w:ascii="Times New Roman" w:eastAsia="Calibri" w:hAnsi="Times New Roman" w:cs="Times New Roman"/>
            <w:color w:val="000000" w:themeColor="text1"/>
            <w:sz w:val="24"/>
            <w:szCs w:val="24"/>
          </w:rPr>
          <w:delText>r</w:delText>
        </w:r>
        <w:r w:rsidRPr="00D7451B" w:rsidDel="00444933">
          <w:rPr>
            <w:rFonts w:ascii="Times New Roman" w:eastAsia="Calibri" w:hAnsi="Times New Roman" w:cs="Times New Roman"/>
            <w:color w:val="000000" w:themeColor="text1"/>
            <w:sz w:val="24"/>
            <w:szCs w:val="24"/>
          </w:rPr>
          <w:delText xml:space="preserve">.  </w:delText>
        </w:r>
      </w:del>
      <w:del w:id="439" w:author="Alex Cukierman" w:date="2022-02-10T08:26:00Z">
        <w:r w:rsidRPr="00D7451B" w:rsidDel="00881143">
          <w:rPr>
            <w:rFonts w:ascii="Times New Roman" w:eastAsia="Calibri" w:hAnsi="Times New Roman" w:cs="Times New Roman"/>
            <w:color w:val="000000" w:themeColor="text1"/>
            <w:sz w:val="24"/>
            <w:szCs w:val="24"/>
          </w:rPr>
          <w:delText>Next</w:delText>
        </w:r>
        <w:r w:rsidR="00557CA0" w:rsidRPr="00D7451B" w:rsidDel="00881143">
          <w:rPr>
            <w:rFonts w:ascii="Times New Roman" w:eastAsia="Calibri" w:hAnsi="Times New Roman" w:cs="Times New Roman"/>
            <w:color w:val="000000" w:themeColor="text1"/>
            <w:sz w:val="24"/>
            <w:szCs w:val="24"/>
          </w:rPr>
          <w:delText xml:space="preserve">, we run regressions </w:delText>
        </w:r>
        <w:r w:rsidR="00E070E2" w:rsidRPr="00D7451B" w:rsidDel="00881143">
          <w:rPr>
            <w:rFonts w:ascii="Times New Roman" w:eastAsia="Calibri" w:hAnsi="Times New Roman" w:cs="Times New Roman"/>
            <w:color w:val="000000" w:themeColor="text1"/>
            <w:sz w:val="24"/>
            <w:szCs w:val="24"/>
          </w:rPr>
          <w:delText>accounting</w:delText>
        </w:r>
        <w:r w:rsidR="00557CA0" w:rsidRPr="00D7451B" w:rsidDel="00881143">
          <w:rPr>
            <w:rFonts w:ascii="Times New Roman" w:eastAsia="Calibri" w:hAnsi="Times New Roman" w:cs="Times New Roman"/>
            <w:color w:val="000000" w:themeColor="text1"/>
            <w:sz w:val="24"/>
            <w:szCs w:val="24"/>
          </w:rPr>
          <w:delText xml:space="preserve"> for the Cumulative Excess/Official </w:delText>
        </w:r>
        <w:r w:rsidR="00525E77" w:rsidDel="00881143">
          <w:rPr>
            <w:rFonts w:ascii="Times New Roman" w:eastAsia="Calibri" w:hAnsi="Times New Roman" w:cs="Times New Roman"/>
            <w:color w:val="000000" w:themeColor="text1"/>
            <w:sz w:val="24"/>
            <w:szCs w:val="24"/>
          </w:rPr>
          <w:delText>Covid</w:delText>
        </w:r>
        <w:r w:rsidR="00557CA0" w:rsidRPr="00D7451B" w:rsidDel="00881143">
          <w:rPr>
            <w:rFonts w:ascii="Times New Roman" w:eastAsia="Calibri" w:hAnsi="Times New Roman" w:cs="Times New Roman"/>
            <w:color w:val="000000" w:themeColor="text1"/>
            <w:sz w:val="24"/>
            <w:szCs w:val="24"/>
          </w:rPr>
          <w:delText xml:space="preserve">-19 </w:delText>
        </w:r>
        <w:r w:rsidRPr="00D7451B" w:rsidDel="00881143">
          <w:rPr>
            <w:rFonts w:ascii="Times New Roman" w:eastAsia="Calibri" w:hAnsi="Times New Roman" w:cs="Times New Roman"/>
            <w:color w:val="000000" w:themeColor="text1"/>
            <w:sz w:val="24"/>
            <w:szCs w:val="24"/>
          </w:rPr>
          <w:delText>mortality ratio</w:delText>
        </w:r>
        <w:r w:rsidR="00557CA0" w:rsidRPr="00D7451B" w:rsidDel="00881143">
          <w:rPr>
            <w:rFonts w:ascii="Times New Roman" w:eastAsia="Calibri" w:hAnsi="Times New Roman" w:cs="Times New Roman"/>
            <w:color w:val="000000" w:themeColor="text1"/>
            <w:sz w:val="24"/>
            <w:szCs w:val="24"/>
          </w:rPr>
          <w:delText xml:space="preserve"> across countries with additional controls for </w:delText>
        </w:r>
        <w:r w:rsidR="004A27EE" w:rsidRPr="00D7451B" w:rsidDel="00881143">
          <w:rPr>
            <w:rFonts w:ascii="Times New Roman" w:eastAsia="Calibri" w:hAnsi="Times New Roman" w:cs="Times New Roman"/>
            <w:color w:val="000000" w:themeColor="text1"/>
            <w:sz w:val="24"/>
            <w:szCs w:val="24"/>
          </w:rPr>
          <w:delText>th</w:delText>
        </w:r>
      </w:del>
      <w:del w:id="440" w:author="Alex Cukierman" w:date="2022-02-07T14:53:00Z">
        <w:r w:rsidR="004A27EE" w:rsidRPr="00D7451B" w:rsidDel="00893B92">
          <w:rPr>
            <w:rFonts w:ascii="Times New Roman" w:eastAsia="Calibri" w:hAnsi="Times New Roman" w:cs="Times New Roman"/>
            <w:color w:val="000000" w:themeColor="text1"/>
            <w:sz w:val="24"/>
            <w:szCs w:val="24"/>
          </w:rPr>
          <w:delText>e</w:delText>
        </w:r>
      </w:del>
      <w:del w:id="441" w:author="Alex Cukierman" w:date="2022-02-10T08:26:00Z">
        <w:r w:rsidR="004A27EE" w:rsidRPr="00D7451B" w:rsidDel="00881143">
          <w:rPr>
            <w:rFonts w:ascii="Times New Roman" w:eastAsia="Calibri" w:hAnsi="Times New Roman" w:cs="Times New Roman"/>
            <w:color w:val="000000" w:themeColor="text1"/>
            <w:sz w:val="24"/>
            <w:szCs w:val="24"/>
          </w:rPr>
          <w:delText xml:space="preserve"> </w:delText>
        </w:r>
        <w:r w:rsidR="00557CA0" w:rsidRPr="00D7451B" w:rsidDel="00881143">
          <w:rPr>
            <w:rFonts w:ascii="Times New Roman" w:eastAsia="Calibri" w:hAnsi="Times New Roman" w:cs="Times New Roman"/>
            <w:color w:val="000000" w:themeColor="text1"/>
            <w:sz w:val="24"/>
            <w:szCs w:val="24"/>
          </w:rPr>
          <w:delText xml:space="preserve">two </w:delText>
        </w:r>
        <w:r w:rsidR="001D38E9" w:rsidRPr="00D7451B" w:rsidDel="00881143">
          <w:rPr>
            <w:rFonts w:ascii="Times New Roman" w:eastAsia="Calibri" w:hAnsi="Times New Roman" w:cs="Times New Roman"/>
            <w:color w:val="000000" w:themeColor="text1"/>
            <w:sz w:val="24"/>
            <w:szCs w:val="24"/>
          </w:rPr>
          <w:delText>dates</w:delText>
        </w:r>
      </w:del>
      <w:ins w:id="442" w:author="Alex Cukierman" w:date="2022-02-10T08:27:00Z">
        <w:r w:rsidR="00881143">
          <w:rPr>
            <w:rFonts w:ascii="Times New Roman" w:eastAsia="Calibri" w:hAnsi="Times New Roman" w:cs="Times New Roman"/>
            <w:color w:val="000000" w:themeColor="text1"/>
            <w:sz w:val="24"/>
            <w:szCs w:val="24"/>
          </w:rPr>
          <w:t xml:space="preserve">In the broad experiment </w:t>
        </w:r>
      </w:ins>
      <w:ins w:id="443" w:author="Nair-Desai, Sameer" w:date="2022-02-12T20:42:00Z">
        <w:r w:rsidR="00FD159F">
          <w:rPr>
            <w:rFonts w:ascii="Times New Roman" w:eastAsia="Calibri" w:hAnsi="Times New Roman" w:cs="Times New Roman"/>
            <w:color w:val="000000" w:themeColor="text1"/>
            <w:sz w:val="24"/>
            <w:szCs w:val="24"/>
          </w:rPr>
          <w:t xml:space="preserve">— both at the end of 2020 and at the end of 2021 — </w:t>
        </w:r>
      </w:ins>
      <w:ins w:id="444" w:author="Alex Cukierman" w:date="2022-02-10T08:28:00Z">
        <w:del w:id="445" w:author="Nair-Desai, Sameer" w:date="2022-02-12T20:42:00Z">
          <w:r w:rsidR="00881143" w:rsidDel="00FD159F">
            <w:rPr>
              <w:rFonts w:ascii="Times New Roman" w:eastAsia="Calibri" w:hAnsi="Times New Roman" w:cs="Times New Roman"/>
              <w:color w:val="000000" w:themeColor="text1"/>
              <w:sz w:val="24"/>
              <w:szCs w:val="24"/>
            </w:rPr>
            <w:delText>and in both dates</w:delText>
          </w:r>
        </w:del>
      </w:ins>
      <w:ins w:id="446" w:author="Yothin Jinjarak" w:date="2022-02-10T20:13:00Z">
        <w:del w:id="447" w:author="Nair-Desai, Sameer" w:date="2022-02-12T20:42:00Z">
          <w:r w:rsidR="00B85725" w:rsidDel="00FD159F">
            <w:rPr>
              <w:rFonts w:ascii="Times New Roman" w:eastAsia="Calibri" w:hAnsi="Times New Roman" w:cs="Times New Roman"/>
              <w:color w:val="000000" w:themeColor="text1"/>
              <w:sz w:val="24"/>
              <w:szCs w:val="24"/>
            </w:rPr>
            <w:delText>,</w:delText>
          </w:r>
        </w:del>
      </w:ins>
      <w:ins w:id="448" w:author="Alex Cukierman" w:date="2022-02-10T08:28:00Z">
        <w:del w:id="449" w:author="Nair-Desai, Sameer" w:date="2022-02-12T20:42:00Z">
          <w:r w:rsidR="00881143" w:rsidDel="00FD159F">
            <w:rPr>
              <w:rFonts w:ascii="Times New Roman" w:eastAsia="Calibri" w:hAnsi="Times New Roman" w:cs="Times New Roman"/>
              <w:color w:val="000000" w:themeColor="text1"/>
              <w:sz w:val="24"/>
              <w:szCs w:val="24"/>
            </w:rPr>
            <w:delText xml:space="preserve"> </w:delText>
          </w:r>
        </w:del>
      </w:ins>
      <w:del w:id="450" w:author="Nair-Desai, Sameer" w:date="2022-02-12T20:42:00Z">
        <w:r w:rsidR="0047464B" w:rsidDel="00FD159F">
          <w:rPr>
            <w:rFonts w:ascii="Times New Roman" w:eastAsia="Calibri" w:hAnsi="Times New Roman" w:cs="Times New Roman"/>
            <w:color w:val="000000" w:themeColor="text1"/>
            <w:sz w:val="24"/>
            <w:szCs w:val="24"/>
          </w:rPr>
          <w:delText xml:space="preserve"> </w:delText>
        </w:r>
      </w:del>
      <w:del w:id="451" w:author="Alex Cukierman" w:date="2022-02-07T14:53:00Z">
        <w:r w:rsidR="0047464B" w:rsidDel="00893B92">
          <w:rPr>
            <w:rFonts w:ascii="Times New Roman" w:eastAsia="Calibri" w:hAnsi="Times New Roman" w:cs="Times New Roman"/>
            <w:color w:val="000000" w:themeColor="text1"/>
            <w:sz w:val="24"/>
            <w:szCs w:val="24"/>
          </w:rPr>
          <w:delText>—</w:delText>
        </w:r>
        <w:r w:rsidR="00557CA0" w:rsidRPr="00D7451B" w:rsidDel="00893B92">
          <w:rPr>
            <w:rFonts w:ascii="Times New Roman" w:eastAsia="Calibri" w:hAnsi="Times New Roman" w:cs="Times New Roman"/>
            <w:color w:val="000000" w:themeColor="text1"/>
            <w:sz w:val="24"/>
            <w:szCs w:val="24"/>
          </w:rPr>
          <w:delText xml:space="preserve"> </w:delText>
        </w:r>
        <w:r w:rsidR="001D38E9" w:rsidRPr="00D7451B" w:rsidDel="00893B92">
          <w:rPr>
            <w:rFonts w:ascii="Times New Roman" w:eastAsia="Calibri" w:hAnsi="Times New Roman" w:cs="Times New Roman"/>
            <w:color w:val="000000" w:themeColor="text1"/>
            <w:sz w:val="24"/>
            <w:szCs w:val="24"/>
          </w:rPr>
          <w:delText>December</w:delText>
        </w:r>
        <w:r w:rsidR="004A27EE" w:rsidRPr="00D7451B" w:rsidDel="00893B92">
          <w:rPr>
            <w:rFonts w:ascii="Times New Roman" w:eastAsia="Calibri" w:hAnsi="Times New Roman" w:cs="Times New Roman"/>
            <w:color w:val="000000" w:themeColor="text1"/>
            <w:sz w:val="24"/>
            <w:szCs w:val="24"/>
          </w:rPr>
          <w:delText xml:space="preserve"> </w:delText>
        </w:r>
        <w:r w:rsidR="00557CA0" w:rsidRPr="00D7451B" w:rsidDel="00893B92">
          <w:rPr>
            <w:rFonts w:ascii="Times New Roman" w:eastAsia="Calibri" w:hAnsi="Times New Roman" w:cs="Times New Roman"/>
            <w:color w:val="000000" w:themeColor="text1"/>
            <w:sz w:val="24"/>
            <w:szCs w:val="24"/>
          </w:rPr>
          <w:delText xml:space="preserve">2020 and </w:delText>
        </w:r>
        <w:r w:rsidR="001D38E9" w:rsidRPr="00D7451B" w:rsidDel="00893B92">
          <w:rPr>
            <w:rFonts w:ascii="Times New Roman" w:eastAsia="Calibri" w:hAnsi="Times New Roman" w:cs="Times New Roman"/>
            <w:color w:val="000000" w:themeColor="text1"/>
            <w:sz w:val="24"/>
            <w:szCs w:val="24"/>
          </w:rPr>
          <w:delText>December</w:delText>
        </w:r>
        <w:r w:rsidR="004A27EE" w:rsidRPr="00D7451B" w:rsidDel="00893B92">
          <w:rPr>
            <w:rFonts w:ascii="Times New Roman" w:eastAsia="Calibri" w:hAnsi="Times New Roman" w:cs="Times New Roman"/>
            <w:color w:val="000000" w:themeColor="text1"/>
            <w:sz w:val="24"/>
            <w:szCs w:val="24"/>
          </w:rPr>
          <w:delText xml:space="preserve"> </w:delText>
        </w:r>
        <w:r w:rsidR="00557CA0" w:rsidRPr="00D7451B" w:rsidDel="00893B92">
          <w:rPr>
            <w:rFonts w:ascii="Times New Roman" w:eastAsia="Calibri" w:hAnsi="Times New Roman" w:cs="Times New Roman"/>
            <w:color w:val="000000" w:themeColor="text1"/>
            <w:sz w:val="24"/>
            <w:szCs w:val="24"/>
          </w:rPr>
          <w:delText>20</w:delText>
        </w:r>
        <w:r w:rsidR="004A27EE" w:rsidRPr="00D7451B" w:rsidDel="00893B92">
          <w:rPr>
            <w:rFonts w:ascii="Times New Roman" w:eastAsia="Calibri" w:hAnsi="Times New Roman" w:cs="Times New Roman"/>
            <w:color w:val="000000" w:themeColor="text1"/>
            <w:sz w:val="24"/>
            <w:szCs w:val="24"/>
          </w:rPr>
          <w:delText>21</w:delText>
        </w:r>
        <w:r w:rsidR="00557CA0" w:rsidRPr="00D7451B" w:rsidDel="00893B92">
          <w:rPr>
            <w:rFonts w:ascii="Times New Roman" w:eastAsia="Calibri" w:hAnsi="Times New Roman" w:cs="Times New Roman"/>
            <w:color w:val="000000" w:themeColor="text1"/>
            <w:sz w:val="24"/>
            <w:szCs w:val="24"/>
          </w:rPr>
          <w:delText xml:space="preserve">.  </w:delText>
        </w:r>
      </w:del>
      <w:del w:id="452" w:author="Alex Cukierman" w:date="2022-02-10T08:28:00Z">
        <w:r w:rsidR="0047464B" w:rsidDel="00881143">
          <w:rPr>
            <w:rFonts w:ascii="Times New Roman" w:eastAsia="Calibri" w:hAnsi="Times New Roman" w:cs="Times New Roman"/>
            <w:color w:val="000000" w:themeColor="text1"/>
            <w:sz w:val="24"/>
            <w:szCs w:val="24"/>
          </w:rPr>
          <w:delText>In</w:delText>
        </w:r>
        <w:r w:rsidR="0047464B" w:rsidRPr="00D7451B" w:rsidDel="00881143">
          <w:rPr>
            <w:rFonts w:ascii="Times New Roman" w:eastAsia="Calibri" w:hAnsi="Times New Roman" w:cs="Times New Roman"/>
            <w:color w:val="000000" w:themeColor="text1"/>
            <w:sz w:val="24"/>
            <w:szCs w:val="24"/>
          </w:rPr>
          <w:delText xml:space="preserve"> </w:delText>
        </w:r>
        <w:r w:rsidR="00557CA0" w:rsidRPr="00D7451B" w:rsidDel="00881143">
          <w:rPr>
            <w:rFonts w:ascii="Times New Roman" w:eastAsia="Calibri" w:hAnsi="Times New Roman" w:cs="Times New Roman"/>
            <w:color w:val="000000" w:themeColor="text1"/>
            <w:sz w:val="24"/>
            <w:szCs w:val="24"/>
          </w:rPr>
          <w:delText xml:space="preserve">both </w:delText>
        </w:r>
      </w:del>
      <w:del w:id="453" w:author="Alex Cukierman" w:date="2022-02-07T14:54:00Z">
        <w:r w:rsidR="0047464B" w:rsidDel="00893B92">
          <w:rPr>
            <w:rFonts w:ascii="Times New Roman" w:eastAsia="Calibri" w:hAnsi="Times New Roman" w:cs="Times New Roman"/>
            <w:color w:val="000000" w:themeColor="text1"/>
            <w:sz w:val="24"/>
            <w:szCs w:val="24"/>
          </w:rPr>
          <w:delText>analyses</w:delText>
        </w:r>
      </w:del>
      <w:del w:id="454" w:author="Alex Cukierman" w:date="2022-02-10T08:28:00Z">
        <w:r w:rsidR="00557CA0" w:rsidRPr="00D7451B" w:rsidDel="00881143">
          <w:rPr>
            <w:rFonts w:ascii="Times New Roman" w:eastAsia="Calibri" w:hAnsi="Times New Roman" w:cs="Times New Roman"/>
            <w:color w:val="000000" w:themeColor="text1"/>
            <w:sz w:val="24"/>
            <w:szCs w:val="24"/>
          </w:rPr>
          <w:delText xml:space="preserve">, </w:delText>
        </w:r>
      </w:del>
      <w:r w:rsidR="0047464B">
        <w:rPr>
          <w:rFonts w:ascii="Times New Roman" w:eastAsia="Calibri" w:hAnsi="Times New Roman" w:cs="Times New Roman"/>
          <w:color w:val="000000" w:themeColor="text1"/>
          <w:sz w:val="24"/>
          <w:szCs w:val="24"/>
        </w:rPr>
        <w:t xml:space="preserve">a </w:t>
      </w:r>
      <w:r w:rsidR="00557CA0" w:rsidRPr="00D7451B">
        <w:rPr>
          <w:rFonts w:ascii="Times New Roman" w:eastAsia="Calibri" w:hAnsi="Times New Roman" w:cs="Times New Roman"/>
          <w:color w:val="000000" w:themeColor="text1"/>
          <w:sz w:val="24"/>
          <w:szCs w:val="24"/>
        </w:rPr>
        <w:t xml:space="preserve">higher average of </w:t>
      </w:r>
      <w:del w:id="455" w:author="Nair-Desai, Sameer" w:date="2022-02-12T20:42:00Z">
        <w:r w:rsidR="00557CA0" w:rsidRPr="00D7451B" w:rsidDel="00FD159F">
          <w:rPr>
            <w:rFonts w:ascii="Times New Roman" w:eastAsia="Calibri" w:hAnsi="Times New Roman" w:cs="Times New Roman"/>
            <w:color w:val="000000" w:themeColor="text1"/>
            <w:sz w:val="24"/>
            <w:szCs w:val="24"/>
          </w:rPr>
          <w:delText xml:space="preserve">the </w:delText>
        </w:r>
      </w:del>
      <w:ins w:id="456" w:author="Nair-Desai, Sameer" w:date="2022-02-12T20:42:00Z">
        <w:r w:rsidR="00FD159F">
          <w:rPr>
            <w:rFonts w:ascii="Times New Roman" w:eastAsia="Calibri" w:hAnsi="Times New Roman" w:cs="Times New Roman"/>
            <w:color w:val="000000" w:themeColor="text1"/>
            <w:sz w:val="24"/>
            <w:szCs w:val="24"/>
          </w:rPr>
          <w:t>a nation’s</w:t>
        </w:r>
        <w:r w:rsidR="00FD159F" w:rsidRPr="00D7451B">
          <w:rPr>
            <w:rFonts w:ascii="Times New Roman" w:eastAsia="Calibri" w:hAnsi="Times New Roman" w:cs="Times New Roman"/>
            <w:color w:val="000000" w:themeColor="text1"/>
            <w:sz w:val="24"/>
            <w:szCs w:val="24"/>
          </w:rPr>
          <w:t xml:space="preserve"> </w:t>
        </w:r>
      </w:ins>
      <w:r w:rsidR="00557CA0" w:rsidRPr="00D7451B">
        <w:rPr>
          <w:rFonts w:ascii="Times New Roman" w:eastAsia="Calibri" w:hAnsi="Times New Roman" w:cs="Times New Roman"/>
          <w:color w:val="000000" w:themeColor="text1"/>
          <w:sz w:val="24"/>
          <w:szCs w:val="24"/>
        </w:rPr>
        <w:t>stringency index</w:t>
      </w:r>
      <w:r w:rsidR="0047464B">
        <w:rPr>
          <w:rFonts w:ascii="Times New Roman" w:eastAsia="Calibri" w:hAnsi="Times New Roman" w:cs="Times New Roman"/>
          <w:color w:val="000000" w:themeColor="text1"/>
          <w:sz w:val="24"/>
          <w:szCs w:val="24"/>
        </w:rPr>
        <w:t xml:space="preserve"> (measuring governments’ policy responsiveness to the pandemic</w:t>
      </w:r>
      <w:ins w:id="457" w:author="Nair-Desai, Sameer" w:date="2022-02-12T20:42:00Z">
        <w:r w:rsidR="00FD159F">
          <w:rPr>
            <w:rFonts w:ascii="Times New Roman" w:eastAsia="Calibri" w:hAnsi="Times New Roman" w:cs="Times New Roman"/>
            <w:color w:val="000000" w:themeColor="text1"/>
            <w:sz w:val="24"/>
            <w:szCs w:val="24"/>
          </w:rPr>
          <w:t>,</w:t>
        </w:r>
        <w:r w:rsidR="00FD159F">
          <w:rPr>
            <w:rFonts w:ascii="Times New Roman" w:eastAsia="Calibri" w:hAnsi="Times New Roman" w:cs="Times New Roman"/>
            <w:color w:val="000000" w:themeColor="text1"/>
            <w:sz w:val="24"/>
            <w:szCs w:val="24"/>
          </w:rPr>
          <w:t xml:space="preserve"> in terms of policy stringency and urgency of response</w:t>
        </w:r>
      </w:ins>
      <w:r w:rsidR="0047464B">
        <w:rPr>
          <w:rFonts w:ascii="Times New Roman" w:eastAsia="Calibri" w:hAnsi="Times New Roman" w:cs="Times New Roman"/>
          <w:color w:val="000000" w:themeColor="text1"/>
          <w:sz w:val="24"/>
          <w:szCs w:val="24"/>
        </w:rPr>
        <w:t>)</w:t>
      </w:r>
      <w:r w:rsidR="00557CA0" w:rsidRPr="00D7451B">
        <w:rPr>
          <w:rFonts w:ascii="Times New Roman" w:eastAsia="Calibri" w:hAnsi="Times New Roman" w:cs="Times New Roman"/>
          <w:color w:val="000000" w:themeColor="text1"/>
          <w:sz w:val="24"/>
          <w:szCs w:val="24"/>
        </w:rPr>
        <w:t xml:space="preserve"> </w:t>
      </w:r>
      <w:r w:rsidR="004A27EE" w:rsidRPr="00D7451B">
        <w:rPr>
          <w:rFonts w:ascii="Times New Roman" w:eastAsia="Calibri" w:hAnsi="Times New Roman" w:cs="Times New Roman"/>
          <w:color w:val="000000" w:themeColor="text1"/>
          <w:sz w:val="24"/>
          <w:szCs w:val="24"/>
        </w:rPr>
        <w:t>is associated with lower</w:t>
      </w:r>
      <w:r w:rsidR="00557CA0" w:rsidRPr="00D7451B">
        <w:rPr>
          <w:rFonts w:ascii="Times New Roman" w:eastAsia="Calibri" w:hAnsi="Times New Roman" w:cs="Times New Roman"/>
          <w:color w:val="000000" w:themeColor="text1"/>
          <w:sz w:val="24"/>
          <w:szCs w:val="24"/>
        </w:rPr>
        <w:t xml:space="preserve"> Cumulative Excess/Official </w:t>
      </w:r>
      <w:r w:rsidR="00525E77">
        <w:rPr>
          <w:rFonts w:ascii="Times New Roman" w:eastAsia="Calibri" w:hAnsi="Times New Roman" w:cs="Times New Roman"/>
          <w:color w:val="000000" w:themeColor="text1"/>
          <w:sz w:val="24"/>
          <w:szCs w:val="24"/>
        </w:rPr>
        <w:t>Covid</w:t>
      </w:r>
      <w:r w:rsidR="00557CA0" w:rsidRPr="00D7451B">
        <w:rPr>
          <w:rFonts w:ascii="Times New Roman" w:eastAsia="Calibri" w:hAnsi="Times New Roman" w:cs="Times New Roman"/>
          <w:color w:val="000000" w:themeColor="text1"/>
          <w:sz w:val="24"/>
          <w:szCs w:val="24"/>
        </w:rPr>
        <w:t>-</w:t>
      </w:r>
      <w:r w:rsidR="00557CA0" w:rsidRPr="00D7451B">
        <w:rPr>
          <w:rFonts w:ascii="Times New Roman" w:eastAsia="Calibri" w:hAnsi="Times New Roman" w:cs="Times New Roman"/>
          <w:color w:val="000000" w:themeColor="text1"/>
          <w:sz w:val="24"/>
          <w:szCs w:val="24"/>
        </w:rPr>
        <w:lastRenderedPageBreak/>
        <w:t xml:space="preserve">19 </w:t>
      </w:r>
      <w:r w:rsidR="004A27EE" w:rsidRPr="00D7451B">
        <w:rPr>
          <w:rFonts w:ascii="Times New Roman" w:eastAsia="Calibri" w:hAnsi="Times New Roman" w:cs="Times New Roman"/>
          <w:color w:val="000000" w:themeColor="text1"/>
          <w:sz w:val="24"/>
          <w:szCs w:val="24"/>
        </w:rPr>
        <w:t>mortality ratios</w:t>
      </w:r>
      <w:r w:rsidR="00557CA0" w:rsidRPr="00D7451B">
        <w:rPr>
          <w:rFonts w:ascii="Times New Roman" w:eastAsia="Calibri" w:hAnsi="Times New Roman" w:cs="Times New Roman"/>
          <w:color w:val="000000" w:themeColor="text1"/>
          <w:sz w:val="24"/>
          <w:szCs w:val="24"/>
        </w:rPr>
        <w:t xml:space="preserve">. </w:t>
      </w:r>
      <w:r w:rsidR="00A81A68">
        <w:rPr>
          <w:rFonts w:ascii="Times New Roman" w:eastAsia="Calibri" w:hAnsi="Times New Roman" w:cs="Times New Roman"/>
          <w:color w:val="000000" w:themeColor="text1"/>
          <w:sz w:val="24"/>
          <w:szCs w:val="24"/>
        </w:rPr>
        <w:t xml:space="preserve">More importantly, by </w:t>
      </w:r>
      <w:r w:rsidR="0043716E">
        <w:rPr>
          <w:rFonts w:ascii="Times New Roman" w:eastAsia="Calibri" w:hAnsi="Times New Roman" w:cs="Times New Roman"/>
          <w:color w:val="000000" w:themeColor="text1"/>
          <w:sz w:val="24"/>
          <w:szCs w:val="24"/>
        </w:rPr>
        <w:t xml:space="preserve">the </w:t>
      </w:r>
      <w:r w:rsidR="00A81A68">
        <w:rPr>
          <w:rFonts w:ascii="Times New Roman" w:eastAsia="Calibri" w:hAnsi="Times New Roman" w:cs="Times New Roman"/>
          <w:color w:val="000000" w:themeColor="text1"/>
          <w:sz w:val="24"/>
          <w:szCs w:val="24"/>
        </w:rPr>
        <w:t>end</w:t>
      </w:r>
      <w:ins w:id="458" w:author="Alex Cukierman" w:date="2022-02-09T20:19:00Z">
        <w:r w:rsidR="002E5803">
          <w:rPr>
            <w:rFonts w:ascii="Times New Roman" w:eastAsia="Calibri" w:hAnsi="Times New Roman" w:cs="Times New Roman"/>
            <w:color w:val="000000" w:themeColor="text1"/>
            <w:sz w:val="24"/>
            <w:szCs w:val="24"/>
          </w:rPr>
          <w:t xml:space="preserve"> of </w:t>
        </w:r>
      </w:ins>
      <w:del w:id="459" w:author="Alex Cukierman" w:date="2022-02-09T20:19:00Z">
        <w:r w:rsidR="00A81A68" w:rsidDel="002E5803">
          <w:rPr>
            <w:rFonts w:ascii="Times New Roman" w:eastAsia="Calibri" w:hAnsi="Times New Roman" w:cs="Times New Roman"/>
            <w:color w:val="000000" w:themeColor="text1"/>
            <w:sz w:val="24"/>
            <w:szCs w:val="24"/>
          </w:rPr>
          <w:delText>-</w:delText>
        </w:r>
      </w:del>
      <w:r w:rsidR="00A81A68">
        <w:rPr>
          <w:rFonts w:ascii="Times New Roman" w:eastAsia="Calibri" w:hAnsi="Times New Roman" w:cs="Times New Roman"/>
          <w:color w:val="000000" w:themeColor="text1"/>
          <w:sz w:val="24"/>
          <w:szCs w:val="24"/>
        </w:rPr>
        <w:t>December 2021, a higher urban population share and a higher score on voice and accountability are associated with lower Cumulative Excess/Official Covid-19 mortality ratios</w:t>
      </w:r>
      <w:ins w:id="460" w:author="Nair-Desai, Sameer" w:date="2022-02-12T20:43:00Z">
        <w:r w:rsidR="00DC6D0F">
          <w:rPr>
            <w:rFonts w:ascii="Times New Roman" w:eastAsia="Calibri" w:hAnsi="Times New Roman" w:cs="Times New Roman"/>
            <w:color w:val="000000" w:themeColor="text1"/>
            <w:sz w:val="24"/>
            <w:szCs w:val="24"/>
          </w:rPr>
          <w:t>,</w:t>
        </w:r>
      </w:ins>
      <w:ins w:id="461" w:author="Alex Cukierman" w:date="2022-02-10T08:29:00Z">
        <w:r w:rsidR="00881143">
          <w:rPr>
            <w:rFonts w:ascii="Times New Roman" w:eastAsia="Calibri" w:hAnsi="Times New Roman" w:cs="Times New Roman"/>
            <w:color w:val="000000" w:themeColor="text1"/>
            <w:sz w:val="24"/>
            <w:szCs w:val="24"/>
          </w:rPr>
          <w:t xml:space="preserve"> but the vaccination variable at the end of 2021 becomes insignificant</w:t>
        </w:r>
      </w:ins>
      <w:ins w:id="462" w:author="Nair-Desai, Sameer" w:date="2022-02-12T20:43:00Z">
        <w:r w:rsidR="00DC6D0F">
          <w:rPr>
            <w:rFonts w:ascii="Times New Roman" w:eastAsia="Calibri" w:hAnsi="Times New Roman" w:cs="Times New Roman"/>
            <w:color w:val="000000" w:themeColor="text1"/>
            <w:sz w:val="24"/>
            <w:szCs w:val="24"/>
          </w:rPr>
          <w:t xml:space="preserve"> —</w:t>
        </w:r>
      </w:ins>
      <w:ins w:id="463" w:author="Alex Cukierman" w:date="2022-02-10T08:29:00Z">
        <w:r w:rsidR="00881143">
          <w:rPr>
            <w:rFonts w:ascii="Times New Roman" w:eastAsia="Calibri" w:hAnsi="Times New Roman" w:cs="Times New Roman"/>
            <w:color w:val="000000" w:themeColor="text1"/>
            <w:sz w:val="24"/>
            <w:szCs w:val="24"/>
          </w:rPr>
          <w:t xml:space="preserve"> probably due to multicollinearity with the other controls.</w:t>
        </w:r>
      </w:ins>
      <w:del w:id="464" w:author="Alex Cukierman" w:date="2022-02-10T08:29:00Z">
        <w:r w:rsidR="00A81A68" w:rsidDel="00881143">
          <w:rPr>
            <w:rFonts w:ascii="Times New Roman" w:eastAsia="Calibri" w:hAnsi="Times New Roman" w:cs="Times New Roman"/>
            <w:color w:val="000000" w:themeColor="text1"/>
            <w:sz w:val="24"/>
            <w:szCs w:val="24"/>
          </w:rPr>
          <w:delText>.</w:delText>
        </w:r>
      </w:del>
    </w:p>
    <w:p w14:paraId="76B59891" w14:textId="35BF404F" w:rsidR="004A27EE" w:rsidRPr="00D7451B" w:rsidRDefault="00827953"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Calibri" w:hAnsi="Times New Roman" w:cs="Times New Roman"/>
          <w:color w:val="000000" w:themeColor="text1"/>
          <w:sz w:val="24"/>
          <w:szCs w:val="24"/>
        </w:rPr>
        <w:tab/>
      </w:r>
      <w:ins w:id="465" w:author="Alex Cukierman" w:date="2022-02-07T14:54:00Z">
        <w:del w:id="466" w:author="Nair-Desai, Sameer" w:date="2022-02-12T20:43:00Z">
          <w:r w:rsidR="00893B92" w:rsidDel="006D1243">
            <w:rPr>
              <w:rFonts w:ascii="Times New Roman" w:eastAsia="Calibri" w:hAnsi="Times New Roman" w:cs="Times New Roman"/>
              <w:color w:val="000000" w:themeColor="text1"/>
              <w:sz w:val="24"/>
              <w:szCs w:val="24"/>
            </w:rPr>
            <w:delText xml:space="preserve">The </w:delText>
          </w:r>
        </w:del>
      </w:ins>
      <w:del w:id="467" w:author="Nair-Desai, Sameer" w:date="2022-02-12T20:43:00Z">
        <w:r w:rsidR="004A27EE" w:rsidRPr="00D7451B" w:rsidDel="006D1243">
          <w:rPr>
            <w:rFonts w:ascii="Times New Roman" w:eastAsia="Calibri" w:hAnsi="Times New Roman" w:cs="Times New Roman"/>
            <w:color w:val="000000" w:themeColor="text1"/>
            <w:sz w:val="24"/>
            <w:szCs w:val="24"/>
          </w:rPr>
          <w:delText xml:space="preserve">We close the analysis </w:delText>
        </w:r>
      </w:del>
      <w:ins w:id="468" w:author="Alex Cukierman" w:date="2022-02-07T14:55:00Z">
        <w:del w:id="469" w:author="Nair-Desai, Sameer" w:date="2022-02-12T20:43:00Z">
          <w:r w:rsidR="00893B92" w:rsidDel="006D1243">
            <w:rPr>
              <w:rFonts w:ascii="Times New Roman" w:eastAsia="Calibri" w:hAnsi="Times New Roman" w:cs="Times New Roman"/>
              <w:color w:val="000000" w:themeColor="text1"/>
              <w:sz w:val="24"/>
              <w:szCs w:val="24"/>
            </w:rPr>
            <w:delText>is closed</w:delText>
          </w:r>
        </w:del>
      </w:ins>
      <w:ins w:id="470" w:author="Nair-Desai, Sameer" w:date="2022-02-12T20:43:00Z">
        <w:r w:rsidR="006D1243">
          <w:rPr>
            <w:rFonts w:ascii="Times New Roman" w:eastAsia="Calibri" w:hAnsi="Times New Roman" w:cs="Times New Roman"/>
            <w:color w:val="000000" w:themeColor="text1"/>
            <w:sz w:val="24"/>
            <w:szCs w:val="24"/>
          </w:rPr>
          <w:t>We close our analysis</w:t>
        </w:r>
      </w:ins>
      <w:ins w:id="471" w:author="Alex Cukierman" w:date="2022-02-07T14:55:00Z">
        <w:r w:rsidR="00893B92">
          <w:rPr>
            <w:rFonts w:ascii="Times New Roman" w:eastAsia="Calibri" w:hAnsi="Times New Roman" w:cs="Times New Roman"/>
            <w:color w:val="000000" w:themeColor="text1"/>
            <w:sz w:val="24"/>
            <w:szCs w:val="24"/>
          </w:rPr>
          <w:t xml:space="preserve"> </w:t>
        </w:r>
      </w:ins>
      <w:r w:rsidR="004A27EE" w:rsidRPr="00D7451B">
        <w:rPr>
          <w:rFonts w:ascii="Times New Roman" w:eastAsia="Calibri" w:hAnsi="Times New Roman" w:cs="Times New Roman"/>
          <w:color w:val="000000" w:themeColor="text1"/>
          <w:sz w:val="24"/>
          <w:szCs w:val="24"/>
        </w:rPr>
        <w:t>by</w:t>
      </w:r>
      <w:r w:rsidR="00871DB0" w:rsidRPr="00D7451B">
        <w:rPr>
          <w:rFonts w:ascii="Times New Roman" w:eastAsia="Calibri" w:hAnsi="Times New Roman" w:cs="Times New Roman"/>
          <w:color w:val="000000" w:themeColor="text1"/>
          <w:sz w:val="24"/>
          <w:szCs w:val="24"/>
        </w:rPr>
        <w:t xml:space="preserve"> contrast</w:t>
      </w:r>
      <w:r w:rsidR="004A27EE" w:rsidRPr="00D7451B">
        <w:rPr>
          <w:rFonts w:ascii="Times New Roman" w:eastAsia="Calibri" w:hAnsi="Times New Roman" w:cs="Times New Roman"/>
          <w:color w:val="000000" w:themeColor="text1"/>
          <w:sz w:val="24"/>
          <w:szCs w:val="24"/>
        </w:rPr>
        <w:t>ing</w:t>
      </w:r>
      <w:r w:rsidR="00871DB0" w:rsidRPr="00D7451B">
        <w:rPr>
          <w:rFonts w:ascii="Times New Roman" w:eastAsia="Calibri" w:hAnsi="Times New Roman" w:cs="Times New Roman"/>
          <w:color w:val="000000" w:themeColor="text1"/>
          <w:sz w:val="24"/>
          <w:szCs w:val="24"/>
        </w:rPr>
        <w:t xml:space="preserve"> the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rankings</w:t>
      </w:r>
      <w:ins w:id="472" w:author="Nair-Desai, Sameer" w:date="2022-02-12T20:43:00Z">
        <w:r w:rsidR="006D1243">
          <w:rPr>
            <w:rFonts w:ascii="Times New Roman" w:eastAsia="Calibri" w:hAnsi="Times New Roman" w:cs="Times New Roman"/>
            <w:color w:val="000000" w:themeColor="text1"/>
            <w:sz w:val="24"/>
            <w:szCs w:val="24"/>
          </w:rPr>
          <w:t xml:space="preserve"> </w:t>
        </w:r>
      </w:ins>
      <w:del w:id="473" w:author="Nair-Desai, Sameer" w:date="2022-02-12T20:43:00Z">
        <w:r w:rsidR="00871DB0" w:rsidRPr="00D7451B" w:rsidDel="006D1243">
          <w:rPr>
            <w:rFonts w:ascii="Times New Roman" w:eastAsia="Calibri" w:hAnsi="Times New Roman" w:cs="Times New Roman"/>
            <w:color w:val="000000" w:themeColor="text1"/>
            <w:sz w:val="24"/>
            <w:szCs w:val="24"/>
          </w:rPr>
          <w:delText xml:space="preserve"> </w:delText>
        </w:r>
      </w:del>
      <w:r w:rsidR="00871DB0" w:rsidRPr="00D7451B">
        <w:rPr>
          <w:rFonts w:ascii="Times New Roman" w:eastAsia="Calibri" w:hAnsi="Times New Roman" w:cs="Times New Roman"/>
          <w:color w:val="000000" w:themeColor="text1"/>
          <w:sz w:val="24"/>
          <w:szCs w:val="24"/>
        </w:rPr>
        <w:t>between the two data sets</w:t>
      </w:r>
      <w:r w:rsidR="004A27EE" w:rsidRPr="00D7451B">
        <w:rPr>
          <w:rFonts w:ascii="Times New Roman" w:eastAsia="Calibri" w:hAnsi="Times New Roman" w:cs="Times New Roman"/>
          <w:color w:val="000000" w:themeColor="text1"/>
          <w:sz w:val="24"/>
          <w:szCs w:val="24"/>
        </w:rPr>
        <w:t xml:space="preserve"> at the end of 2021</w:t>
      </w:r>
      <w:r w:rsidR="00871DB0" w:rsidRPr="00D7451B">
        <w:rPr>
          <w:rFonts w:ascii="Times New Roman" w:eastAsia="Calibri" w:hAnsi="Times New Roman" w:cs="Times New Roman"/>
          <w:color w:val="000000" w:themeColor="text1"/>
          <w:sz w:val="24"/>
          <w:szCs w:val="24"/>
        </w:rPr>
        <w:t>. For 3/5</w:t>
      </w:r>
      <w:r w:rsidR="0047464B">
        <w:rPr>
          <w:rFonts w:ascii="Times New Roman" w:eastAsia="Calibri" w:hAnsi="Times New Roman" w:cs="Times New Roman"/>
          <w:color w:val="000000" w:themeColor="text1"/>
          <w:sz w:val="24"/>
          <w:szCs w:val="24"/>
        </w:rPr>
        <w:t>ths</w:t>
      </w:r>
      <w:r w:rsidR="00871DB0" w:rsidRPr="00D7451B">
        <w:rPr>
          <w:rFonts w:ascii="Times New Roman" w:eastAsia="Calibri" w:hAnsi="Times New Roman" w:cs="Times New Roman"/>
          <w:color w:val="000000" w:themeColor="text1"/>
          <w:sz w:val="24"/>
          <w:szCs w:val="24"/>
        </w:rPr>
        <w:t xml:space="preserve"> of the countries</w:t>
      </w:r>
      <w:ins w:id="474" w:author="Nair-Desai, Sameer" w:date="2022-02-12T20:43:00Z">
        <w:r w:rsidR="006D1243">
          <w:rPr>
            <w:rFonts w:ascii="Times New Roman" w:eastAsia="Calibri" w:hAnsi="Times New Roman" w:cs="Times New Roman"/>
            <w:color w:val="000000" w:themeColor="text1"/>
            <w:sz w:val="24"/>
            <w:szCs w:val="24"/>
          </w:rPr>
          <w:t xml:space="preserve"> in our sample</w:t>
        </w:r>
      </w:ins>
      <w:r w:rsidR="007550A8" w:rsidRPr="00D7451B">
        <w:rPr>
          <w:rFonts w:ascii="Times New Roman" w:eastAsia="Calibri" w:hAnsi="Times New Roman" w:cs="Times New Roman"/>
          <w:color w:val="000000" w:themeColor="text1"/>
          <w:sz w:val="24"/>
          <w:szCs w:val="24"/>
        </w:rPr>
        <w:t>,</w:t>
      </w:r>
      <w:r w:rsidR="004A27EE" w:rsidRPr="00D7451B">
        <w:rPr>
          <w:rFonts w:ascii="Times New Roman" w:eastAsia="Calibri" w:hAnsi="Times New Roman" w:cs="Times New Roman"/>
          <w:color w:val="000000" w:themeColor="text1"/>
          <w:sz w:val="24"/>
          <w:szCs w:val="24"/>
        </w:rPr>
        <w:t xml:space="preserv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w:t>
      </w:r>
      <w:r w:rsidR="004A27EE" w:rsidRPr="00D7451B">
        <w:rPr>
          <w:rFonts w:ascii="Times New Roman" w:eastAsia="Calibri" w:hAnsi="Times New Roman" w:cs="Times New Roman"/>
          <w:color w:val="000000" w:themeColor="text1"/>
          <w:sz w:val="24"/>
          <w:szCs w:val="24"/>
        </w:rPr>
        <w:t>n</w:t>
      </w:r>
      <w:r w:rsidR="00871DB0" w:rsidRPr="00D7451B">
        <w:rPr>
          <w:rFonts w:ascii="Times New Roman" w:eastAsia="Calibri" w:hAnsi="Times New Roman" w:cs="Times New Roman"/>
          <w:color w:val="000000" w:themeColor="text1"/>
          <w:sz w:val="24"/>
          <w:szCs w:val="24"/>
        </w:rPr>
        <w:t>king</w:t>
      </w:r>
      <w:r w:rsidR="0047464B">
        <w:rPr>
          <w:rFonts w:ascii="Times New Roman" w:eastAsia="Calibri" w:hAnsi="Times New Roman" w:cs="Times New Roman"/>
          <w:color w:val="000000" w:themeColor="text1"/>
          <w:sz w:val="24"/>
          <w:szCs w:val="24"/>
        </w:rPr>
        <w:t>s</w:t>
      </w:r>
      <w:r w:rsidR="00871DB0" w:rsidRPr="00D7451B">
        <w:rPr>
          <w:rFonts w:ascii="Times New Roman" w:eastAsia="Calibri" w:hAnsi="Times New Roman" w:cs="Times New Roman"/>
          <w:color w:val="000000" w:themeColor="text1"/>
          <w:sz w:val="24"/>
          <w:szCs w:val="24"/>
        </w:rPr>
        <w:t xml:space="preserve"> </w:t>
      </w:r>
      <w:r w:rsidR="00C45F31" w:rsidRPr="00D7451B">
        <w:rPr>
          <w:rFonts w:ascii="Times New Roman" w:eastAsia="Calibri" w:hAnsi="Times New Roman" w:cs="Times New Roman"/>
          <w:color w:val="000000" w:themeColor="text1"/>
          <w:sz w:val="24"/>
          <w:szCs w:val="24"/>
        </w:rPr>
        <w:t>differ</w:t>
      </w:r>
      <w:r w:rsidR="004A27EE" w:rsidRPr="00D7451B">
        <w:rPr>
          <w:rFonts w:ascii="Times New Roman" w:eastAsia="Calibri" w:hAnsi="Times New Roman" w:cs="Times New Roman"/>
          <w:color w:val="000000" w:themeColor="text1"/>
          <w:sz w:val="24"/>
          <w:szCs w:val="24"/>
        </w:rPr>
        <w:t xml:space="preserve"> between the two</w:t>
      </w:r>
      <w:r w:rsidR="00871DB0" w:rsidRPr="00D7451B">
        <w:rPr>
          <w:rFonts w:ascii="Times New Roman" w:eastAsia="Calibri" w:hAnsi="Times New Roman" w:cs="Times New Roman"/>
          <w:color w:val="000000" w:themeColor="text1"/>
          <w:sz w:val="24"/>
          <w:szCs w:val="24"/>
        </w:rPr>
        <w:t xml:space="preserve"> data set</w:t>
      </w:r>
      <w:r w:rsidR="004A27EE" w:rsidRPr="00D7451B">
        <w:rPr>
          <w:rFonts w:ascii="Times New Roman" w:eastAsia="Calibri" w:hAnsi="Times New Roman" w:cs="Times New Roman"/>
          <w:color w:val="000000" w:themeColor="text1"/>
          <w:sz w:val="24"/>
          <w:szCs w:val="24"/>
        </w:rPr>
        <w:t>s</w:t>
      </w:r>
      <w:r w:rsidR="0047464B">
        <w:rPr>
          <w:rFonts w:ascii="Times New Roman" w:eastAsia="Calibri" w:hAnsi="Times New Roman" w:cs="Times New Roman"/>
          <w:color w:val="000000" w:themeColor="text1"/>
          <w:sz w:val="24"/>
          <w:szCs w:val="24"/>
        </w:rPr>
        <w:t xml:space="preserve"> (</w:t>
      </w:r>
      <w:r w:rsidR="00341F20" w:rsidRPr="00640363">
        <w:rPr>
          <w:rFonts w:ascii="Times New Roman" w:eastAsia="Calibri" w:hAnsi="Times New Roman" w:cs="Times New Roman"/>
          <w:color w:val="000000" w:themeColor="text1"/>
          <w:sz w:val="24"/>
          <w:szCs w:val="24"/>
        </w:rPr>
        <w:t>e.g.</w:t>
      </w:r>
      <w:r w:rsidR="0047464B">
        <w:rPr>
          <w:rFonts w:ascii="Times New Roman" w:eastAsia="Calibri" w:hAnsi="Times New Roman" w:cs="Times New Roman"/>
          <w:color w:val="000000" w:themeColor="text1"/>
          <w:sz w:val="24"/>
          <w:szCs w:val="24"/>
        </w:rPr>
        <w:t>, a nation will have a quartile ranking of 3 based on the official mortality data, but a ranking of 1 based on the excess mortality data)</w:t>
      </w:r>
      <w:r w:rsidR="00871DB0" w:rsidRPr="00D7451B">
        <w:rPr>
          <w:rFonts w:ascii="Times New Roman" w:eastAsia="Calibri" w:hAnsi="Times New Roman" w:cs="Times New Roman"/>
          <w:color w:val="000000" w:themeColor="text1"/>
          <w:sz w:val="24"/>
          <w:szCs w:val="24"/>
        </w:rPr>
        <w:t xml:space="preserve">.  </w:t>
      </w:r>
      <w:del w:id="475" w:author="Nair-Desai, Sameer" w:date="2022-02-12T20:44:00Z">
        <w:r w:rsidR="00871DB0" w:rsidRPr="00D7451B" w:rsidDel="00690CAD">
          <w:rPr>
            <w:rFonts w:ascii="Times New Roman" w:eastAsia="Calibri" w:hAnsi="Times New Roman" w:cs="Times New Roman"/>
            <w:color w:val="000000" w:themeColor="text1"/>
            <w:sz w:val="24"/>
            <w:szCs w:val="24"/>
          </w:rPr>
          <w:delText>Next, we</w:delText>
        </w:r>
      </w:del>
      <w:ins w:id="476" w:author="Nair-Desai, Sameer" w:date="2022-02-12T20:44:00Z">
        <w:r w:rsidR="00690CAD">
          <w:rPr>
            <w:rFonts w:ascii="Times New Roman" w:eastAsia="Calibri" w:hAnsi="Times New Roman" w:cs="Times New Roman"/>
            <w:color w:val="000000" w:themeColor="text1"/>
            <w:sz w:val="24"/>
            <w:szCs w:val="24"/>
          </w:rPr>
          <w:t>We also</w:t>
        </w:r>
      </w:ins>
      <w:r w:rsidR="00871DB0" w:rsidRPr="00D7451B">
        <w:rPr>
          <w:rFonts w:ascii="Times New Roman" w:eastAsia="Calibri" w:hAnsi="Times New Roman" w:cs="Times New Roman"/>
          <w:color w:val="000000" w:themeColor="text1"/>
          <w:sz w:val="24"/>
          <w:szCs w:val="24"/>
        </w:rPr>
        <w:t xml:space="preserve"> </w:t>
      </w:r>
      <w:r w:rsidR="00871DB0" w:rsidRPr="00D7451B">
        <w:rPr>
          <w:rFonts w:ascii="Times New Roman" w:eastAsia="Times New Roman" w:hAnsi="Times New Roman" w:cs="Times New Roman"/>
          <w:color w:val="222222"/>
          <w:sz w:val="24"/>
          <w:szCs w:val="24"/>
        </w:rPr>
        <w:t>contrast countries that are ranked substantially better to countries that are ranked substantially worse</w:t>
      </w:r>
      <w:r w:rsidR="00CB44A4">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w:t>
      </w:r>
      <w:r w:rsidR="0047464B">
        <w:rPr>
          <w:rFonts w:ascii="Times New Roman" w:eastAsia="Times New Roman" w:hAnsi="Times New Roman" w:cs="Times New Roman"/>
          <w:color w:val="222222"/>
          <w:sz w:val="24"/>
          <w:szCs w:val="24"/>
        </w:rPr>
        <w:t>based on their</w:t>
      </w:r>
      <w:r w:rsidR="00871DB0" w:rsidRPr="00D7451B">
        <w:rPr>
          <w:rFonts w:ascii="Times New Roman" w:eastAsia="Times New Roman" w:hAnsi="Times New Roman" w:cs="Times New Roman"/>
          <w:color w:val="222222"/>
          <w:sz w:val="24"/>
          <w:szCs w:val="24"/>
        </w:rPr>
        <w:t xml:space="preserve"> excess mortality</w:t>
      </w:r>
      <w:ins w:id="477" w:author="Nair-Desai, Sameer" w:date="2022-02-12T20:44:00Z">
        <w:r w:rsidR="00690CAD">
          <w:rPr>
            <w:rFonts w:ascii="Times New Roman" w:eastAsia="Times New Roman" w:hAnsi="Times New Roman" w:cs="Times New Roman"/>
            <w:color w:val="222222"/>
            <w:sz w:val="24"/>
            <w:szCs w:val="24"/>
          </w:rPr>
          <w:t xml:space="preserve"> as</w:t>
        </w:r>
      </w:ins>
      <w:r w:rsidR="0047464B">
        <w:rPr>
          <w:rFonts w:ascii="Times New Roman" w:eastAsia="Times New Roman" w:hAnsi="Times New Roman" w:cs="Times New Roman"/>
          <w:color w:val="222222"/>
          <w:sz w:val="24"/>
          <w:szCs w:val="24"/>
        </w:rPr>
        <w:t xml:space="preserve"> compared to their</w:t>
      </w:r>
      <w:r w:rsidR="00871DB0" w:rsidRPr="00D7451B">
        <w:rPr>
          <w:rFonts w:ascii="Times New Roman" w:eastAsia="Times New Roman" w:hAnsi="Times New Roman" w:cs="Times New Roman"/>
          <w:color w:val="222222"/>
          <w:sz w:val="24"/>
          <w:szCs w:val="24"/>
        </w:rPr>
        <w:t xml:space="preserve"> official </w:t>
      </w:r>
      <w:r w:rsidR="00525E77">
        <w:rPr>
          <w:rFonts w:ascii="Times New Roman" w:eastAsia="Times New Roman" w:hAnsi="Times New Roman" w:cs="Times New Roman"/>
          <w:color w:val="222222"/>
          <w:sz w:val="24"/>
          <w:szCs w:val="24"/>
        </w:rPr>
        <w:t>Covid</w:t>
      </w:r>
      <w:ins w:id="478" w:author="Alex Cukierman" w:date="2022-02-09T20:19:00Z">
        <w:r w:rsidR="002E5803">
          <w:rPr>
            <w:rFonts w:ascii="Times New Roman" w:eastAsia="Times New Roman" w:hAnsi="Times New Roman" w:cs="Times New Roman"/>
            <w:color w:val="222222"/>
            <w:sz w:val="24"/>
            <w:szCs w:val="24"/>
          </w:rPr>
          <w:t>-19</w:t>
        </w:r>
      </w:ins>
      <w:r w:rsidR="001D38E9" w:rsidRPr="00D7451B">
        <w:rPr>
          <w:rFonts w:ascii="Times New Roman" w:eastAsia="Times New Roman" w:hAnsi="Times New Roman" w:cs="Times New Roman"/>
          <w:color w:val="222222"/>
          <w:sz w:val="24"/>
          <w:szCs w:val="24"/>
        </w:rPr>
        <w:t xml:space="preserve"> mortality</w:t>
      </w:r>
      <w:r w:rsidR="00871DB0" w:rsidRPr="00D7451B">
        <w:rPr>
          <w:rFonts w:ascii="Times New Roman" w:eastAsia="Times New Roman" w:hAnsi="Times New Roman" w:cs="Times New Roman"/>
          <w:color w:val="222222"/>
          <w:sz w:val="24"/>
          <w:szCs w:val="24"/>
        </w:rPr>
        <w:t xml:space="preserve"> count.</w:t>
      </w:r>
      <w:r w:rsidR="00CB44A4">
        <w:rPr>
          <w:rFonts w:ascii="Times New Roman" w:eastAsia="Times New Roman" w:hAnsi="Times New Roman" w:cs="Times New Roman"/>
          <w:color w:val="222222"/>
          <w:sz w:val="24"/>
          <w:szCs w:val="24"/>
        </w:rPr>
        <w:t xml:space="preserve"> We classify countries that are “doing </w:t>
      </w:r>
      <w:r w:rsidR="00A81A68">
        <w:rPr>
          <w:rFonts w:ascii="Times New Roman" w:eastAsia="Times New Roman" w:hAnsi="Times New Roman" w:cs="Times New Roman"/>
          <w:color w:val="222222"/>
          <w:sz w:val="24"/>
          <w:szCs w:val="24"/>
        </w:rPr>
        <w:t xml:space="preserve">substantially </w:t>
      </w:r>
      <w:r w:rsidR="00CB44A4">
        <w:rPr>
          <w:rFonts w:ascii="Times New Roman" w:eastAsia="Times New Roman" w:hAnsi="Times New Roman" w:cs="Times New Roman"/>
          <w:color w:val="222222"/>
          <w:sz w:val="24"/>
          <w:szCs w:val="24"/>
        </w:rPr>
        <w:t xml:space="preserve">better in excess” as any nation in the sample </w:t>
      </w:r>
      <w:ins w:id="479" w:author="Alex Cukierman" w:date="2022-02-07T14:56:00Z">
        <w:r w:rsidR="00893B92">
          <w:rPr>
            <w:rFonts w:ascii="Times New Roman" w:eastAsia="Times New Roman" w:hAnsi="Times New Roman" w:cs="Times New Roman"/>
            <w:color w:val="222222"/>
            <w:sz w:val="24"/>
            <w:szCs w:val="24"/>
          </w:rPr>
          <w:t>that</w:t>
        </w:r>
      </w:ins>
      <w:del w:id="480" w:author="Alex Cukierman" w:date="2022-02-07T14:56:00Z">
        <w:r w:rsidR="00CB44A4" w:rsidDel="00893B92">
          <w:rPr>
            <w:rFonts w:ascii="Times New Roman" w:eastAsia="Times New Roman" w:hAnsi="Times New Roman" w:cs="Times New Roman"/>
            <w:color w:val="222222"/>
            <w:sz w:val="24"/>
            <w:szCs w:val="24"/>
          </w:rPr>
          <w:delText>which</w:delText>
        </w:r>
      </w:del>
      <w:r w:rsidR="00CB44A4">
        <w:rPr>
          <w:rFonts w:ascii="Times New Roman" w:eastAsia="Times New Roman" w:hAnsi="Times New Roman" w:cs="Times New Roman"/>
          <w:color w:val="222222"/>
          <w:sz w:val="24"/>
          <w:szCs w:val="24"/>
        </w:rPr>
        <w:t xml:space="preserve"> recorded a </w:t>
      </w:r>
      <w:del w:id="481" w:author="Nair-Desai, Sameer" w:date="2022-02-12T20:44:00Z">
        <w:r w:rsidR="00CB44A4" w:rsidDel="00690CAD">
          <w:rPr>
            <w:rFonts w:ascii="Times New Roman" w:eastAsia="Times New Roman" w:hAnsi="Times New Roman" w:cs="Times New Roman"/>
            <w:color w:val="222222"/>
            <w:sz w:val="24"/>
            <w:szCs w:val="24"/>
          </w:rPr>
          <w:delText xml:space="preserve">quartile </w:delText>
        </w:r>
      </w:del>
      <w:r w:rsidR="00CB44A4">
        <w:rPr>
          <w:rFonts w:ascii="Times New Roman" w:eastAsia="Times New Roman" w:hAnsi="Times New Roman" w:cs="Times New Roman"/>
          <w:color w:val="222222"/>
          <w:sz w:val="24"/>
          <w:szCs w:val="24"/>
        </w:rPr>
        <w:t xml:space="preserve">ranking </w:t>
      </w:r>
      <w:ins w:id="482" w:author="Nair-Desai, Sameer" w:date="2022-02-12T20:44:00Z">
        <w:r w:rsidR="00690CAD">
          <w:rPr>
            <w:rFonts w:ascii="Times New Roman" w:eastAsia="Times New Roman" w:hAnsi="Times New Roman" w:cs="Times New Roman"/>
            <w:color w:val="222222"/>
            <w:sz w:val="24"/>
            <w:szCs w:val="24"/>
          </w:rPr>
          <w:t xml:space="preserve">of </w:t>
        </w:r>
      </w:ins>
      <w:r w:rsidR="00CB44A4">
        <w:rPr>
          <w:rFonts w:ascii="Times New Roman" w:eastAsia="Times New Roman" w:hAnsi="Times New Roman" w:cs="Times New Roman"/>
          <w:i/>
          <w:iCs/>
          <w:color w:val="222222"/>
          <w:sz w:val="24"/>
          <w:szCs w:val="24"/>
        </w:rPr>
        <w:t>at least two</w:t>
      </w:r>
      <w:ins w:id="483" w:author="Nair-Desai, Sameer" w:date="2022-02-12T20:44:00Z">
        <w:r w:rsidR="00690CAD">
          <w:rPr>
            <w:rFonts w:ascii="Times New Roman" w:eastAsia="Times New Roman" w:hAnsi="Times New Roman" w:cs="Times New Roman"/>
            <w:i/>
            <w:iCs/>
            <w:color w:val="222222"/>
            <w:sz w:val="24"/>
            <w:szCs w:val="24"/>
          </w:rPr>
          <w:t xml:space="preserve"> quartiles</w:t>
        </w:r>
      </w:ins>
      <w:r w:rsidR="00CB44A4">
        <w:rPr>
          <w:rFonts w:ascii="Times New Roman" w:eastAsia="Times New Roman" w:hAnsi="Times New Roman" w:cs="Times New Roman"/>
          <w:i/>
          <w:iCs/>
          <w:color w:val="222222"/>
          <w:sz w:val="24"/>
          <w:szCs w:val="24"/>
        </w:rPr>
        <w:t xml:space="preserve"> </w:t>
      </w:r>
      <w:r w:rsidR="00B65DC7">
        <w:rPr>
          <w:rFonts w:ascii="Times New Roman" w:eastAsia="Times New Roman" w:hAnsi="Times New Roman" w:cs="Times New Roman"/>
          <w:i/>
          <w:iCs/>
          <w:color w:val="222222"/>
          <w:sz w:val="24"/>
          <w:szCs w:val="24"/>
        </w:rPr>
        <w:t>better</w:t>
      </w:r>
      <w:r w:rsidR="00A81A68">
        <w:rPr>
          <w:rFonts w:ascii="Times New Roman" w:eastAsia="Times New Roman" w:hAnsi="Times New Roman" w:cs="Times New Roman"/>
          <w:i/>
          <w:iCs/>
          <w:color w:val="222222"/>
          <w:sz w:val="24"/>
          <w:szCs w:val="24"/>
        </w:rPr>
        <w:t xml:space="preserve"> (i.e., </w:t>
      </w:r>
      <w:proofErr w:type="spellStart"/>
      <w:ins w:id="484" w:author="Nair-Desai, Sameer" w:date="2022-02-12T20:44:00Z">
        <w:r w:rsidR="00690CAD">
          <w:rPr>
            <w:rFonts w:ascii="Times New Roman" w:eastAsia="Times New Roman" w:hAnsi="Times New Roman" w:cs="Times New Roman"/>
            <w:i/>
            <w:iCs/>
            <w:color w:val="222222"/>
            <w:sz w:val="24"/>
            <w:szCs w:val="24"/>
          </w:rPr>
          <w:t>ranked</w:t>
        </w:r>
        <w:proofErr w:type="spellEnd"/>
        <w:r w:rsidR="00690CAD">
          <w:rPr>
            <w:rFonts w:ascii="Times New Roman" w:eastAsia="Times New Roman" w:hAnsi="Times New Roman" w:cs="Times New Roman"/>
            <w:i/>
            <w:iCs/>
            <w:color w:val="222222"/>
            <w:sz w:val="24"/>
            <w:szCs w:val="24"/>
          </w:rPr>
          <w:t xml:space="preserve"> in a </w:t>
        </w:r>
      </w:ins>
      <w:r w:rsidR="00A81A68">
        <w:rPr>
          <w:rFonts w:ascii="Times New Roman" w:eastAsia="Times New Roman" w:hAnsi="Times New Roman" w:cs="Times New Roman"/>
          <w:i/>
          <w:iCs/>
          <w:color w:val="222222"/>
          <w:sz w:val="24"/>
          <w:szCs w:val="24"/>
        </w:rPr>
        <w:t>lower mortality</w:t>
      </w:r>
      <w:ins w:id="485" w:author="Nair-Desai, Sameer" w:date="2022-02-12T20:44:00Z">
        <w:r w:rsidR="00690CAD">
          <w:rPr>
            <w:rFonts w:ascii="Times New Roman" w:eastAsia="Times New Roman" w:hAnsi="Times New Roman" w:cs="Times New Roman"/>
            <w:i/>
            <w:iCs/>
            <w:color w:val="222222"/>
            <w:sz w:val="24"/>
            <w:szCs w:val="24"/>
          </w:rPr>
          <w:t xml:space="preserve"> quartile</w:t>
        </w:r>
      </w:ins>
      <w:r w:rsidR="00A81A68">
        <w:rPr>
          <w:rFonts w:ascii="Times New Roman" w:eastAsia="Times New Roman" w:hAnsi="Times New Roman" w:cs="Times New Roman"/>
          <w:i/>
          <w:iCs/>
          <w:color w:val="222222"/>
          <w:sz w:val="24"/>
          <w:szCs w:val="24"/>
        </w:rPr>
        <w:t>)</w:t>
      </w:r>
      <w:r w:rsidR="00CB44A4">
        <w:rPr>
          <w:rFonts w:ascii="Times New Roman" w:eastAsia="Times New Roman" w:hAnsi="Times New Roman" w:cs="Times New Roman"/>
          <w:color w:val="222222"/>
          <w:sz w:val="24"/>
          <w:szCs w:val="24"/>
        </w:rPr>
        <w:t xml:space="preserve"> when using excess mortalities, as opposed to official mortalities</w:t>
      </w:r>
      <w:ins w:id="486" w:author="Nair-Desai, Sameer" w:date="2022-02-12T20:44:00Z">
        <w:r w:rsidR="00690CAD">
          <w:rPr>
            <w:rFonts w:ascii="Times New Roman" w:eastAsia="Times New Roman" w:hAnsi="Times New Roman" w:cs="Times New Roman"/>
            <w:color w:val="222222"/>
            <w:sz w:val="24"/>
            <w:szCs w:val="24"/>
          </w:rPr>
          <w:t>.</w:t>
        </w:r>
      </w:ins>
      <w:del w:id="487" w:author="Nair-Desai, Sameer" w:date="2022-02-12T20:44:00Z">
        <w:r w:rsidR="00A81A68" w:rsidDel="00690CAD">
          <w:rPr>
            <w:rFonts w:ascii="Times New Roman" w:eastAsia="Times New Roman" w:hAnsi="Times New Roman" w:cs="Times New Roman"/>
            <w:color w:val="222222"/>
            <w:sz w:val="24"/>
            <w:szCs w:val="24"/>
          </w:rPr>
          <w:delText>,</w:delText>
        </w:r>
      </w:del>
      <w:r w:rsidR="00A81A68">
        <w:rPr>
          <w:rFonts w:ascii="Times New Roman" w:eastAsia="Times New Roman" w:hAnsi="Times New Roman" w:cs="Times New Roman"/>
          <w:color w:val="222222"/>
          <w:sz w:val="24"/>
          <w:szCs w:val="24"/>
        </w:rPr>
        <w:t xml:space="preserve"> </w:t>
      </w:r>
      <w:del w:id="488" w:author="Nair-Desai, Sameer" w:date="2022-02-12T20:44:00Z">
        <w:r w:rsidR="00A81A68" w:rsidDel="00690CAD">
          <w:rPr>
            <w:rFonts w:ascii="Times New Roman" w:eastAsia="Times New Roman" w:hAnsi="Times New Roman" w:cs="Times New Roman"/>
            <w:color w:val="222222"/>
            <w:sz w:val="24"/>
            <w:szCs w:val="24"/>
          </w:rPr>
          <w:delText xml:space="preserve">and </w:delText>
        </w:r>
      </w:del>
      <w:ins w:id="489" w:author="Nair-Desai, Sameer" w:date="2022-02-12T20:44:00Z">
        <w:r w:rsidR="00690CAD">
          <w:rPr>
            <w:rFonts w:ascii="Times New Roman" w:eastAsia="Times New Roman" w:hAnsi="Times New Roman" w:cs="Times New Roman"/>
            <w:color w:val="222222"/>
            <w:sz w:val="24"/>
            <w:szCs w:val="24"/>
          </w:rPr>
          <w:t>Conversely, we categorize</w:t>
        </w:r>
        <w:r w:rsidR="00690CAD">
          <w:rPr>
            <w:rFonts w:ascii="Times New Roman" w:eastAsia="Times New Roman" w:hAnsi="Times New Roman" w:cs="Times New Roman"/>
            <w:color w:val="222222"/>
            <w:sz w:val="24"/>
            <w:szCs w:val="24"/>
          </w:rPr>
          <w:t xml:space="preserve"> </w:t>
        </w:r>
      </w:ins>
      <w:r w:rsidR="00A81A68">
        <w:rPr>
          <w:rFonts w:ascii="Times New Roman" w:eastAsia="Times New Roman" w:hAnsi="Times New Roman" w:cs="Times New Roman"/>
          <w:color w:val="222222"/>
          <w:sz w:val="24"/>
          <w:szCs w:val="24"/>
        </w:rPr>
        <w:t xml:space="preserve">countries that are “doing substantially worse in excess” as any nation in the sample which recorded a quartile ranking </w:t>
      </w:r>
      <w:ins w:id="490" w:author="Alex Cukierman" w:date="2022-02-07T14:57:00Z">
        <w:r w:rsidR="00893B92">
          <w:rPr>
            <w:rFonts w:ascii="Times New Roman" w:eastAsia="Times New Roman" w:hAnsi="Times New Roman" w:cs="Times New Roman"/>
            <w:color w:val="222222"/>
            <w:sz w:val="24"/>
            <w:szCs w:val="24"/>
          </w:rPr>
          <w:t xml:space="preserve">of </w:t>
        </w:r>
      </w:ins>
      <w:r w:rsidR="00A81A68">
        <w:rPr>
          <w:rFonts w:ascii="Times New Roman" w:eastAsia="Times New Roman" w:hAnsi="Times New Roman" w:cs="Times New Roman"/>
          <w:i/>
          <w:iCs/>
          <w:color w:val="222222"/>
          <w:sz w:val="24"/>
          <w:szCs w:val="24"/>
        </w:rPr>
        <w:t>at least two worse (i.e., higher mortality)</w:t>
      </w:r>
      <w:r w:rsidR="00A81A68">
        <w:rPr>
          <w:rFonts w:ascii="Times New Roman" w:eastAsia="Times New Roman" w:hAnsi="Times New Roman" w:cs="Times New Roman"/>
          <w:color w:val="222222"/>
          <w:sz w:val="24"/>
          <w:szCs w:val="24"/>
        </w:rPr>
        <w:t xml:space="preserve"> when using excess mortalities, as opposed to official mortalities</w:t>
      </w:r>
      <w:r w:rsidR="00CB44A4">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On average, </w:t>
      </w:r>
      <w:del w:id="491" w:author="Nair-Desai, Sameer" w:date="2022-02-12T20:45:00Z">
        <w:r w:rsidR="00871DB0" w:rsidRPr="00D7451B" w:rsidDel="00690CAD">
          <w:rPr>
            <w:rFonts w:ascii="Times New Roman" w:eastAsia="Times New Roman" w:hAnsi="Times New Roman" w:cs="Times New Roman"/>
            <w:color w:val="222222"/>
            <w:sz w:val="24"/>
            <w:szCs w:val="24"/>
          </w:rPr>
          <w:delText>the</w:delText>
        </w:r>
        <w:r w:rsidR="00CB44A4" w:rsidDel="00690CAD">
          <w:rPr>
            <w:rFonts w:ascii="Times New Roman" w:eastAsia="Times New Roman" w:hAnsi="Times New Roman" w:cs="Times New Roman"/>
            <w:color w:val="222222"/>
            <w:sz w:val="24"/>
            <w:szCs w:val="24"/>
          </w:rPr>
          <w:delText>se</w:delText>
        </w:r>
        <w:r w:rsidR="00871DB0" w:rsidRPr="00D7451B" w:rsidDel="00690CAD">
          <w:rPr>
            <w:rFonts w:ascii="Times New Roman" w:eastAsia="Times New Roman" w:hAnsi="Times New Roman" w:cs="Times New Roman"/>
            <w:color w:val="222222"/>
            <w:sz w:val="24"/>
            <w:szCs w:val="24"/>
          </w:rPr>
          <w:delText xml:space="preserve"> </w:delText>
        </w:r>
      </w:del>
      <w:ins w:id="492" w:author="Nair-Desai, Sameer" w:date="2022-02-12T20:45:00Z">
        <w:r w:rsidR="00690CAD">
          <w:rPr>
            <w:rFonts w:ascii="Times New Roman" w:eastAsia="Times New Roman" w:hAnsi="Times New Roman" w:cs="Times New Roman"/>
            <w:color w:val="222222"/>
            <w:sz w:val="24"/>
            <w:szCs w:val="24"/>
          </w:rPr>
          <w:t>the countries which are</w:t>
        </w:r>
        <w:r w:rsidR="00690CAD" w:rsidRPr="00D7451B">
          <w:rPr>
            <w:rFonts w:ascii="Times New Roman" w:eastAsia="Times New Roman" w:hAnsi="Times New Roman" w:cs="Times New Roman"/>
            <w:color w:val="222222"/>
            <w:sz w:val="24"/>
            <w:szCs w:val="24"/>
          </w:rPr>
          <w:t xml:space="preserve"> </w:t>
        </w:r>
      </w:ins>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doing</w:t>
      </w:r>
      <w:r w:rsidR="00A81A68">
        <w:rPr>
          <w:rFonts w:ascii="Times New Roman" w:eastAsia="Times New Roman" w:hAnsi="Times New Roman" w:cs="Times New Roman"/>
          <w:color w:val="222222"/>
          <w:sz w:val="24"/>
          <w:szCs w:val="24"/>
        </w:rPr>
        <w:t xml:space="preserve"> substantially</w:t>
      </w:r>
      <w:r w:rsidR="00871DB0" w:rsidRPr="00D7451B">
        <w:rPr>
          <w:rFonts w:ascii="Times New Roman" w:eastAsia="Times New Roman" w:hAnsi="Times New Roman" w:cs="Times New Roman"/>
          <w:color w:val="222222"/>
          <w:sz w:val="24"/>
          <w:szCs w:val="24"/>
        </w:rPr>
        <w:t xml:space="preserve"> better</w:t>
      </w:r>
      <w:r w:rsidR="00A81A68">
        <w:rPr>
          <w:rFonts w:ascii="Times New Roman" w:eastAsia="Times New Roman" w:hAnsi="Times New Roman" w:cs="Times New Roman"/>
          <w:color w:val="222222"/>
          <w:sz w:val="24"/>
          <w:szCs w:val="24"/>
        </w:rPr>
        <w:t xml:space="preserve"> in excess</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w:t>
      </w:r>
      <w:ins w:id="493" w:author="Alex Cukierman" w:date="2022-02-07T14:59:00Z">
        <w:r w:rsidR="00893B92">
          <w:rPr>
            <w:rFonts w:ascii="Times New Roman" w:eastAsia="Times New Roman" w:hAnsi="Times New Roman" w:cs="Times New Roman"/>
            <w:color w:val="222222"/>
            <w:sz w:val="24"/>
            <w:szCs w:val="24"/>
          </w:rPr>
          <w:t xml:space="preserve">are </w:t>
        </w:r>
      </w:ins>
      <w:del w:id="494" w:author="Nair-Desai, Sameer" w:date="2022-02-12T20:45:00Z">
        <w:r w:rsidR="00871DB0" w:rsidRPr="00D7451B" w:rsidDel="00690CAD">
          <w:rPr>
            <w:rFonts w:ascii="Times New Roman" w:eastAsia="Times New Roman" w:hAnsi="Times New Roman" w:cs="Times New Roman"/>
            <w:color w:val="222222"/>
            <w:sz w:val="24"/>
            <w:szCs w:val="24"/>
          </w:rPr>
          <w:delText xml:space="preserve">countries </w:delText>
        </w:r>
      </w:del>
      <w:del w:id="495" w:author="Alex Cukierman" w:date="2022-02-07T14:59:00Z">
        <w:r w:rsidR="00871DB0" w:rsidRPr="00D7451B" w:rsidDel="00893B92">
          <w:rPr>
            <w:rFonts w:ascii="Times New Roman" w:eastAsia="Times New Roman" w:hAnsi="Times New Roman" w:cs="Times New Roman"/>
            <w:color w:val="222222"/>
            <w:sz w:val="24"/>
            <w:szCs w:val="24"/>
          </w:rPr>
          <w:delText xml:space="preserve">are </w:delText>
        </w:r>
      </w:del>
      <w:r w:rsidR="007550A8" w:rsidRPr="00D7451B">
        <w:rPr>
          <w:rFonts w:ascii="Times New Roman" w:eastAsia="Times New Roman" w:hAnsi="Times New Roman" w:cs="Times New Roman"/>
          <w:color w:val="222222"/>
          <w:sz w:val="24"/>
          <w:szCs w:val="24"/>
        </w:rPr>
        <w:t>characterized</w:t>
      </w:r>
      <w:r w:rsidR="00871DB0" w:rsidRPr="00D7451B">
        <w:rPr>
          <w:rFonts w:ascii="Times New Roman" w:eastAsia="Times New Roman" w:hAnsi="Times New Roman" w:cs="Times New Roman"/>
          <w:color w:val="222222"/>
          <w:sz w:val="24"/>
          <w:szCs w:val="24"/>
        </w:rPr>
        <w:t xml:space="preserve"> by lower population density; higher GDP/Capita; better rule of law, voice accountability, and government effectiveness; </w:t>
      </w:r>
      <w:ins w:id="496" w:author="Nair-Desai, Sameer" w:date="2022-02-12T20:45:00Z">
        <w:r w:rsidR="00690CAD">
          <w:rPr>
            <w:rFonts w:ascii="Times New Roman" w:eastAsia="Times New Roman" w:hAnsi="Times New Roman" w:cs="Times New Roman"/>
            <w:color w:val="222222"/>
            <w:sz w:val="24"/>
            <w:szCs w:val="24"/>
          </w:rPr>
          <w:t xml:space="preserve">a </w:t>
        </w:r>
      </w:ins>
      <w:r w:rsidR="00871DB0" w:rsidRPr="00D7451B">
        <w:rPr>
          <w:rFonts w:ascii="Times New Roman" w:eastAsia="Times New Roman" w:hAnsi="Times New Roman" w:cs="Times New Roman"/>
          <w:color w:val="222222"/>
          <w:sz w:val="24"/>
          <w:szCs w:val="24"/>
        </w:rPr>
        <w:t>higher mean</w:t>
      </w:r>
      <w:r w:rsidR="00A81A68">
        <w:rPr>
          <w:rFonts w:ascii="Times New Roman" w:eastAsia="Times New Roman" w:hAnsi="Times New Roman" w:cs="Times New Roman"/>
          <w:color w:val="222222"/>
          <w:sz w:val="24"/>
          <w:szCs w:val="24"/>
        </w:rPr>
        <w:t xml:space="preserve"> </w:t>
      </w:r>
      <w:r w:rsidR="00871DB0" w:rsidRPr="00D7451B">
        <w:rPr>
          <w:rFonts w:ascii="Times New Roman" w:eastAsia="Times New Roman" w:hAnsi="Times New Roman" w:cs="Times New Roman"/>
          <w:color w:val="222222"/>
          <w:sz w:val="24"/>
          <w:szCs w:val="24"/>
        </w:rPr>
        <w:t>of stringency index; and substantially higher vaccination</w:t>
      </w:r>
      <w:r w:rsidR="001D38E9" w:rsidRPr="00D7451B">
        <w:rPr>
          <w:rFonts w:ascii="Times New Roman" w:eastAsia="Times New Roman" w:hAnsi="Times New Roman" w:cs="Times New Roman"/>
          <w:color w:val="222222"/>
          <w:sz w:val="24"/>
          <w:szCs w:val="24"/>
        </w:rPr>
        <w:t xml:space="preserve"> rates</w:t>
      </w:r>
      <w:r w:rsidR="00871DB0" w:rsidRPr="00D7451B">
        <w:rPr>
          <w:rFonts w:ascii="Times New Roman" w:eastAsia="Times New Roman" w:hAnsi="Times New Roman" w:cs="Times New Roman"/>
          <w:color w:val="222222"/>
          <w:sz w:val="24"/>
          <w:szCs w:val="24"/>
        </w:rPr>
        <w:t>.  </w:t>
      </w:r>
    </w:p>
    <w:p w14:paraId="45161DF6" w14:textId="08C6ABF1" w:rsidR="00881143" w:rsidDel="00690CAD" w:rsidRDefault="004A27EE">
      <w:pPr>
        <w:spacing w:line="360" w:lineRule="auto"/>
        <w:contextualSpacing/>
        <w:rPr>
          <w:ins w:id="497" w:author="Alex Cukierman" w:date="2022-02-10T08:34:00Z"/>
          <w:del w:id="498" w:author="Nair-Desai, Sameer" w:date="2022-02-12T20:46:00Z"/>
          <w:rFonts w:ascii="Times New Roman" w:eastAsia="Calibri" w:hAnsi="Times New Roman" w:cs="Times New Roman"/>
          <w:color w:val="000000" w:themeColor="text1"/>
          <w:sz w:val="24"/>
          <w:szCs w:val="24"/>
        </w:rPr>
        <w:pPrChange w:id="499" w:author="Alex Cukierman" w:date="2022-02-10T08:35:00Z">
          <w:pPr>
            <w:spacing w:line="276" w:lineRule="auto"/>
          </w:pPr>
        </w:pPrChange>
      </w:pPr>
      <w:r w:rsidRPr="00D7451B">
        <w:rPr>
          <w:rFonts w:ascii="Times New Roman" w:eastAsia="Times New Roman" w:hAnsi="Times New Roman" w:cs="Times New Roman"/>
          <w:color w:val="222222"/>
          <w:sz w:val="24"/>
          <w:szCs w:val="24"/>
        </w:rPr>
        <w:tab/>
      </w:r>
      <w:r w:rsidR="00E070E2" w:rsidRPr="00D7451B">
        <w:rPr>
          <w:rFonts w:ascii="Times New Roman" w:eastAsia="Times New Roman" w:hAnsi="Times New Roman" w:cs="Times New Roman"/>
          <w:color w:val="222222"/>
          <w:sz w:val="24"/>
          <w:szCs w:val="24"/>
        </w:rPr>
        <w:t xml:space="preserve">These results suggest that one should take </w:t>
      </w:r>
      <w:del w:id="500" w:author="Nair-Desai, Sameer" w:date="2022-02-12T20:45:00Z">
        <w:r w:rsidR="00E070E2" w:rsidRPr="00D7451B" w:rsidDel="00690CAD">
          <w:rPr>
            <w:rFonts w:ascii="Times New Roman" w:eastAsia="Times New Roman" w:hAnsi="Times New Roman" w:cs="Times New Roman"/>
            <w:color w:val="222222"/>
            <w:sz w:val="24"/>
            <w:szCs w:val="24"/>
          </w:rPr>
          <w:delText xml:space="preserve">the </w:delText>
        </w:r>
      </w:del>
      <w:r w:rsidR="00E070E2" w:rsidRPr="00D7451B">
        <w:rPr>
          <w:rFonts w:ascii="Times New Roman" w:eastAsia="Times New Roman" w:hAnsi="Times New Roman" w:cs="Times New Roman"/>
          <w:color w:val="222222"/>
          <w:sz w:val="24"/>
          <w:szCs w:val="24"/>
        </w:rPr>
        <w:t xml:space="preserve">official </w:t>
      </w:r>
      <w:r w:rsidR="00525E77">
        <w:rPr>
          <w:rFonts w:ascii="Times New Roman" w:eastAsia="Times New Roman" w:hAnsi="Times New Roman" w:cs="Times New Roman"/>
          <w:color w:val="222222"/>
          <w:sz w:val="24"/>
          <w:szCs w:val="24"/>
        </w:rPr>
        <w:t>Covid</w:t>
      </w:r>
      <w:ins w:id="501" w:author="Alex Cukierman" w:date="2022-02-09T20:20:00Z">
        <w:r w:rsidR="002E5803">
          <w:rPr>
            <w:rFonts w:ascii="Times New Roman" w:eastAsia="Times New Roman" w:hAnsi="Times New Roman" w:cs="Times New Roman"/>
            <w:color w:val="222222"/>
            <w:sz w:val="24"/>
            <w:szCs w:val="24"/>
          </w:rPr>
          <w:t>-19</w:t>
        </w:r>
      </w:ins>
      <w:r w:rsidR="00E070E2" w:rsidRPr="00D7451B">
        <w:rPr>
          <w:rFonts w:ascii="Times New Roman" w:eastAsia="Times New Roman" w:hAnsi="Times New Roman" w:cs="Times New Roman"/>
          <w:color w:val="222222"/>
          <w:sz w:val="24"/>
          <w:szCs w:val="24"/>
        </w:rPr>
        <w:t xml:space="preserve"> mor</w:t>
      </w:r>
      <w:r w:rsidR="00CB44A4">
        <w:rPr>
          <w:rFonts w:ascii="Times New Roman" w:eastAsia="Times New Roman" w:hAnsi="Times New Roman" w:cs="Times New Roman"/>
          <w:color w:val="222222"/>
          <w:sz w:val="24"/>
          <w:szCs w:val="24"/>
        </w:rPr>
        <w:t>t</w:t>
      </w:r>
      <w:r w:rsidR="00E070E2" w:rsidRPr="00D7451B">
        <w:rPr>
          <w:rFonts w:ascii="Times New Roman" w:eastAsia="Times New Roman" w:hAnsi="Times New Roman" w:cs="Times New Roman"/>
          <w:color w:val="222222"/>
          <w:sz w:val="24"/>
          <w:szCs w:val="24"/>
        </w:rPr>
        <w:t>ality count</w:t>
      </w:r>
      <w:ins w:id="502" w:author="Nair-Desai, Sameer" w:date="2022-02-12T20:45:00Z">
        <w:r w:rsidR="00690CAD">
          <w:rPr>
            <w:rFonts w:ascii="Times New Roman" w:eastAsia="Times New Roman" w:hAnsi="Times New Roman" w:cs="Times New Roman"/>
            <w:color w:val="222222"/>
            <w:sz w:val="24"/>
            <w:szCs w:val="24"/>
          </w:rPr>
          <w:t>s</w:t>
        </w:r>
      </w:ins>
      <w:del w:id="503" w:author="Nair-Desai, Sameer" w:date="2022-02-12T20:45:00Z">
        <w:r w:rsidR="00E070E2" w:rsidRPr="00D7451B" w:rsidDel="00690CAD">
          <w:rPr>
            <w:rFonts w:ascii="Times New Roman" w:eastAsia="Times New Roman" w:hAnsi="Times New Roman" w:cs="Times New Roman"/>
            <w:color w:val="222222"/>
            <w:sz w:val="24"/>
            <w:szCs w:val="24"/>
          </w:rPr>
          <w:delText>ing</w:delText>
        </w:r>
      </w:del>
      <w:r w:rsidR="00E070E2" w:rsidRPr="00D7451B">
        <w:rPr>
          <w:rFonts w:ascii="Times New Roman" w:eastAsia="Times New Roman" w:hAnsi="Times New Roman" w:cs="Times New Roman"/>
          <w:color w:val="222222"/>
          <w:sz w:val="24"/>
          <w:szCs w:val="24"/>
        </w:rPr>
        <w:t xml:space="preserve"> with a grain of salt</w:t>
      </w:r>
      <w:r w:rsidRPr="00D7451B">
        <w:rPr>
          <w:rFonts w:ascii="Times New Roman" w:eastAsia="Times New Roman" w:hAnsi="Times New Roman" w:cs="Times New Roman"/>
          <w:color w:val="222222"/>
          <w:sz w:val="24"/>
          <w:szCs w:val="24"/>
        </w:rPr>
        <w:t xml:space="preserve">, and </w:t>
      </w:r>
      <w:del w:id="504" w:author="Nair-Desai, Sameer" w:date="2022-02-12T20:45:00Z">
        <w:r w:rsidRPr="00D7451B" w:rsidDel="00690CAD">
          <w:rPr>
            <w:rFonts w:ascii="Times New Roman" w:eastAsia="Times New Roman" w:hAnsi="Times New Roman" w:cs="Times New Roman"/>
            <w:color w:val="222222"/>
            <w:sz w:val="24"/>
            <w:szCs w:val="24"/>
          </w:rPr>
          <w:delText xml:space="preserve">one </w:delText>
        </w:r>
      </w:del>
      <w:ins w:id="505" w:author="Alex Cukierman" w:date="2022-02-07T14:59:00Z">
        <w:r w:rsidR="00893B92">
          <w:rPr>
            <w:rFonts w:ascii="Times New Roman" w:eastAsia="Times New Roman" w:hAnsi="Times New Roman" w:cs="Times New Roman"/>
            <w:color w:val="222222"/>
            <w:sz w:val="24"/>
            <w:szCs w:val="24"/>
          </w:rPr>
          <w:t xml:space="preserve">should </w:t>
        </w:r>
      </w:ins>
      <w:del w:id="506" w:author="Alex Cukierman" w:date="2022-02-07T14:59:00Z">
        <w:r w:rsidRPr="00D7451B" w:rsidDel="00893B92">
          <w:rPr>
            <w:rFonts w:ascii="Times New Roman" w:eastAsia="Times New Roman" w:hAnsi="Times New Roman" w:cs="Times New Roman"/>
            <w:color w:val="222222"/>
            <w:sz w:val="24"/>
            <w:szCs w:val="24"/>
          </w:rPr>
          <w:delText xml:space="preserve">may </w:delText>
        </w:r>
      </w:del>
      <w:r w:rsidRPr="00D7451B">
        <w:rPr>
          <w:rFonts w:ascii="Times New Roman" w:eastAsia="Times New Roman" w:hAnsi="Times New Roman" w:cs="Times New Roman"/>
          <w:color w:val="222222"/>
          <w:sz w:val="24"/>
          <w:szCs w:val="24"/>
        </w:rPr>
        <w:t xml:space="preserve">supplement this information with </w:t>
      </w:r>
      <w:r w:rsidR="00C45F31" w:rsidRPr="00D7451B">
        <w:rPr>
          <w:rFonts w:ascii="Times New Roman" w:eastAsia="Times New Roman" w:hAnsi="Times New Roman" w:cs="Times New Roman"/>
          <w:color w:val="222222"/>
          <w:sz w:val="24"/>
          <w:szCs w:val="24"/>
        </w:rPr>
        <w:t>excess</w:t>
      </w:r>
      <w:r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mortality</w:t>
      </w:r>
      <w:r w:rsidRPr="00D7451B">
        <w:rPr>
          <w:rFonts w:ascii="Times New Roman" w:eastAsia="Times New Roman" w:hAnsi="Times New Roman" w:cs="Times New Roman"/>
          <w:color w:val="222222"/>
          <w:sz w:val="24"/>
          <w:szCs w:val="24"/>
        </w:rPr>
        <w:t xml:space="preserve"> data</w:t>
      </w:r>
      <w:r w:rsidR="00E070E2" w:rsidRPr="00D7451B">
        <w:rPr>
          <w:rFonts w:ascii="Times New Roman" w:eastAsia="Times New Roman" w:hAnsi="Times New Roman" w:cs="Times New Roman"/>
          <w:color w:val="222222"/>
          <w:sz w:val="24"/>
          <w:szCs w:val="24"/>
        </w:rPr>
        <w:t xml:space="preserve">. </w:t>
      </w:r>
      <w:del w:id="507" w:author="Alex Cukierman" w:date="2022-02-10T08:32:00Z">
        <w:r w:rsidR="00C45F31" w:rsidRPr="00D7451B" w:rsidDel="00881143">
          <w:rPr>
            <w:rFonts w:ascii="Times New Roman" w:eastAsia="Times New Roman" w:hAnsi="Times New Roman" w:cs="Times New Roman"/>
            <w:color w:val="222222"/>
            <w:sz w:val="24"/>
            <w:szCs w:val="24"/>
          </w:rPr>
          <w:delText>Vaccination</w:delText>
        </w:r>
        <w:r w:rsidRPr="00D7451B" w:rsidDel="00881143">
          <w:rPr>
            <w:rFonts w:ascii="Times New Roman" w:eastAsia="Times New Roman" w:hAnsi="Times New Roman" w:cs="Times New Roman"/>
            <w:color w:val="222222"/>
            <w:sz w:val="24"/>
            <w:szCs w:val="24"/>
          </w:rPr>
          <w:delText xml:space="preserve"> rates,</w:delText>
        </w:r>
        <w:r w:rsidR="00E070E2" w:rsidRPr="00D7451B" w:rsidDel="00881143">
          <w:rPr>
            <w:rFonts w:ascii="Times New Roman" w:eastAsia="Times New Roman" w:hAnsi="Times New Roman" w:cs="Times New Roman"/>
            <w:color w:val="222222"/>
            <w:sz w:val="24"/>
            <w:szCs w:val="24"/>
          </w:rPr>
          <w:delText xml:space="preserve"> </w:delText>
        </w:r>
      </w:del>
      <w:ins w:id="508" w:author="Nair-Desai, Sameer" w:date="2022-02-12T20:45:00Z">
        <w:r w:rsidR="00690CAD">
          <w:rPr>
            <w:rFonts w:ascii="Times New Roman" w:eastAsia="Times New Roman" w:hAnsi="Times New Roman" w:cs="Times New Roman"/>
            <w:color w:val="222222"/>
            <w:sz w:val="24"/>
            <w:szCs w:val="24"/>
          </w:rPr>
          <w:t>We also find that g</w:t>
        </w:r>
      </w:ins>
      <w:ins w:id="509" w:author="Alex Cukierman" w:date="2022-02-10T08:32:00Z">
        <w:del w:id="510" w:author="Nair-Desai, Sameer" w:date="2022-02-12T20:45:00Z">
          <w:r w:rsidR="00881143" w:rsidDel="00690CAD">
            <w:rPr>
              <w:rFonts w:ascii="Times New Roman" w:eastAsia="Times New Roman" w:hAnsi="Times New Roman" w:cs="Times New Roman"/>
              <w:color w:val="222222"/>
              <w:sz w:val="24"/>
              <w:szCs w:val="24"/>
            </w:rPr>
            <w:delText>G</w:delText>
          </w:r>
        </w:del>
      </w:ins>
      <w:del w:id="511" w:author="Alex Cukierman" w:date="2022-02-10T08:32:00Z">
        <w:r w:rsidRPr="00D7451B" w:rsidDel="00881143">
          <w:rPr>
            <w:rFonts w:ascii="Times New Roman" w:eastAsia="Times New Roman" w:hAnsi="Times New Roman" w:cs="Times New Roman"/>
            <w:color w:val="222222"/>
            <w:sz w:val="24"/>
            <w:szCs w:val="24"/>
          </w:rPr>
          <w:delText>g</w:delText>
        </w:r>
      </w:del>
      <w:r w:rsidR="00E070E2" w:rsidRPr="00D7451B">
        <w:rPr>
          <w:rFonts w:ascii="Times New Roman" w:eastAsia="Times New Roman" w:hAnsi="Times New Roman" w:cs="Times New Roman"/>
          <w:color w:val="222222"/>
          <w:sz w:val="24"/>
          <w:szCs w:val="24"/>
        </w:rPr>
        <w:t>overnance</w:t>
      </w:r>
      <w:r w:rsidR="00CB44A4">
        <w:rPr>
          <w:rFonts w:ascii="Times New Roman" w:eastAsia="Times New Roman" w:hAnsi="Times New Roman" w:cs="Times New Roman"/>
          <w:color w:val="222222"/>
          <w:sz w:val="24"/>
          <w:szCs w:val="24"/>
        </w:rPr>
        <w:t xml:space="preserve"> indicators</w:t>
      </w:r>
      <w:del w:id="512" w:author="Yothin Jinjarak" w:date="2022-02-10T20:13:00Z">
        <w:r w:rsidR="00E070E2" w:rsidRPr="00D7451B" w:rsidDel="00B85725">
          <w:rPr>
            <w:rFonts w:ascii="Times New Roman" w:eastAsia="Times New Roman" w:hAnsi="Times New Roman" w:cs="Times New Roman"/>
            <w:color w:val="222222"/>
            <w:sz w:val="24"/>
            <w:szCs w:val="24"/>
          </w:rPr>
          <w:delText>,</w:delText>
        </w:r>
      </w:del>
      <w:r w:rsidR="00E070E2" w:rsidRPr="00D7451B">
        <w:rPr>
          <w:rFonts w:ascii="Times New Roman" w:eastAsia="Times New Roman" w:hAnsi="Times New Roman" w:cs="Times New Roman"/>
          <w:color w:val="222222"/>
          <w:sz w:val="24"/>
          <w:szCs w:val="24"/>
        </w:rPr>
        <w:t xml:space="preserve"> and other structural variables </w:t>
      </w:r>
      <w:ins w:id="513" w:author="Nair-Desai, Sameer" w:date="2022-02-12T20:45:00Z">
        <w:r w:rsidR="00690CAD">
          <w:rPr>
            <w:rFonts w:ascii="Times New Roman" w:eastAsia="Times New Roman" w:hAnsi="Times New Roman" w:cs="Times New Roman"/>
            <w:color w:val="222222"/>
            <w:sz w:val="24"/>
            <w:szCs w:val="24"/>
          </w:rPr>
          <w:t xml:space="preserve">may </w:t>
        </w:r>
      </w:ins>
      <w:r w:rsidR="0040553D" w:rsidRPr="00D7451B">
        <w:rPr>
          <w:rFonts w:ascii="Times New Roman" w:eastAsia="Times New Roman" w:hAnsi="Times New Roman" w:cs="Times New Roman"/>
          <w:color w:val="222222"/>
          <w:sz w:val="24"/>
          <w:szCs w:val="24"/>
        </w:rPr>
        <w:t xml:space="preserve">explain </w:t>
      </w:r>
      <w:r w:rsidR="00E070E2" w:rsidRPr="00D7451B">
        <w:rPr>
          <w:rFonts w:ascii="Times New Roman" w:eastAsia="Times New Roman" w:hAnsi="Times New Roman" w:cs="Times New Roman"/>
          <w:color w:val="222222"/>
          <w:sz w:val="24"/>
          <w:szCs w:val="24"/>
        </w:rPr>
        <w:t xml:space="preserve">the </w:t>
      </w:r>
      <w:r w:rsidR="0040553D" w:rsidRPr="00D7451B">
        <w:rPr>
          <w:rFonts w:ascii="Times New Roman" w:eastAsia="Times New Roman" w:hAnsi="Times New Roman" w:cs="Times New Roman"/>
          <w:color w:val="222222"/>
          <w:sz w:val="24"/>
          <w:szCs w:val="24"/>
        </w:rPr>
        <w:t xml:space="preserve">ranking </w:t>
      </w:r>
      <w:r w:rsidR="00E070E2" w:rsidRPr="00D7451B">
        <w:rPr>
          <w:rFonts w:ascii="Times New Roman" w:eastAsia="Times New Roman" w:hAnsi="Times New Roman" w:cs="Times New Roman"/>
          <w:color w:val="222222"/>
          <w:sz w:val="24"/>
          <w:szCs w:val="24"/>
        </w:rPr>
        <w:t xml:space="preserve">gaps between the two data sets. </w:t>
      </w:r>
      <w:ins w:id="514" w:author="Alex Cukierman" w:date="2022-02-10T08:34:00Z">
        <w:r w:rsidR="00881143">
          <w:rPr>
            <w:rFonts w:ascii="Times New Roman" w:eastAsia="Calibri" w:hAnsi="Times New Roman" w:cs="Times New Roman"/>
            <w:color w:val="000000" w:themeColor="text1"/>
            <w:sz w:val="24"/>
            <w:szCs w:val="24"/>
          </w:rPr>
          <w:t>T</w:t>
        </w:r>
        <w:r w:rsidR="00881143" w:rsidRPr="006A2795">
          <w:rPr>
            <w:rFonts w:ascii="Times New Roman" w:eastAsia="Calibri" w:hAnsi="Times New Roman" w:cs="Times New Roman"/>
            <w:color w:val="000000" w:themeColor="text1"/>
            <w:sz w:val="24"/>
            <w:szCs w:val="24"/>
          </w:rPr>
          <w:t>he arrival of vaccin</w:t>
        </w:r>
        <w:r w:rsidR="00881143">
          <w:rPr>
            <w:rFonts w:ascii="Times New Roman" w:eastAsia="Calibri" w:hAnsi="Times New Roman" w:cs="Times New Roman"/>
            <w:color w:val="000000" w:themeColor="text1"/>
            <w:sz w:val="24"/>
            <w:szCs w:val="24"/>
          </w:rPr>
          <w:t>es</w:t>
        </w:r>
        <w:r w:rsidR="00881143" w:rsidRPr="006A2795">
          <w:rPr>
            <w:rFonts w:ascii="Times New Roman" w:eastAsia="Calibri" w:hAnsi="Times New Roman" w:cs="Times New Roman"/>
            <w:color w:val="000000" w:themeColor="text1"/>
            <w:sz w:val="24"/>
            <w:szCs w:val="24"/>
          </w:rPr>
          <w:t xml:space="preserve"> in early 2021 </w:t>
        </w:r>
        <w:r w:rsidR="00881143">
          <w:rPr>
            <w:rFonts w:ascii="Times New Roman" w:eastAsia="Calibri" w:hAnsi="Times New Roman" w:cs="Times New Roman"/>
            <w:color w:val="000000" w:themeColor="text1"/>
            <w:sz w:val="24"/>
            <w:szCs w:val="24"/>
          </w:rPr>
          <w:t>also had some impact</w:t>
        </w:r>
        <w:r w:rsidR="00881143" w:rsidRPr="006A2795">
          <w:rPr>
            <w:rFonts w:ascii="Times New Roman" w:eastAsia="Calibri" w:hAnsi="Times New Roman" w:cs="Times New Roman"/>
            <w:color w:val="000000" w:themeColor="text1"/>
            <w:sz w:val="24"/>
            <w:szCs w:val="24"/>
          </w:rPr>
          <w:t xml:space="preserve"> </w:t>
        </w:r>
        <w:r w:rsidR="00881143">
          <w:rPr>
            <w:rFonts w:ascii="Times New Roman" w:eastAsia="Calibri" w:hAnsi="Times New Roman" w:cs="Times New Roman"/>
            <w:color w:val="000000" w:themeColor="text1"/>
            <w:sz w:val="24"/>
            <w:szCs w:val="24"/>
          </w:rPr>
          <w:t>on the relation</w:t>
        </w:r>
      </w:ins>
      <w:ins w:id="515" w:author="Yothin Jinjarak" w:date="2022-02-10T20:13:00Z">
        <w:r w:rsidR="00B85725">
          <w:rPr>
            <w:rFonts w:ascii="Times New Roman" w:eastAsia="Calibri" w:hAnsi="Times New Roman" w:cs="Times New Roman"/>
            <w:color w:val="000000" w:themeColor="text1"/>
            <w:sz w:val="24"/>
            <w:szCs w:val="24"/>
          </w:rPr>
          <w:t>ship</w:t>
        </w:r>
      </w:ins>
      <w:ins w:id="516" w:author="Alex Cukierman" w:date="2022-02-10T08:34:00Z">
        <w:r w:rsidR="00881143">
          <w:rPr>
            <w:rFonts w:ascii="Times New Roman" w:eastAsia="Calibri" w:hAnsi="Times New Roman" w:cs="Times New Roman"/>
            <w:color w:val="000000" w:themeColor="text1"/>
            <w:sz w:val="24"/>
            <w:szCs w:val="24"/>
          </w:rPr>
          <w:t xml:space="preserve"> between </w:t>
        </w:r>
        <w:r w:rsidR="00881143" w:rsidRPr="006A2795">
          <w:rPr>
            <w:rFonts w:ascii="Times New Roman" w:eastAsia="Calibri" w:hAnsi="Times New Roman" w:cs="Times New Roman"/>
            <w:color w:val="000000" w:themeColor="text1"/>
            <w:sz w:val="24"/>
            <w:szCs w:val="24"/>
          </w:rPr>
          <w:t xml:space="preserve">excess </w:t>
        </w:r>
        <w:r w:rsidR="00881143">
          <w:rPr>
            <w:rFonts w:ascii="Times New Roman" w:eastAsia="Calibri" w:hAnsi="Times New Roman" w:cs="Times New Roman"/>
            <w:color w:val="000000" w:themeColor="text1"/>
            <w:sz w:val="24"/>
            <w:szCs w:val="24"/>
          </w:rPr>
          <w:t xml:space="preserve">and </w:t>
        </w:r>
        <w:r w:rsidR="00881143" w:rsidRPr="006A2795">
          <w:rPr>
            <w:rFonts w:ascii="Times New Roman" w:eastAsia="Calibri" w:hAnsi="Times New Roman" w:cs="Times New Roman"/>
            <w:color w:val="000000" w:themeColor="text1"/>
            <w:sz w:val="24"/>
            <w:szCs w:val="24"/>
          </w:rPr>
          <w:t>official mortality</w:t>
        </w:r>
      </w:ins>
      <w:ins w:id="517" w:author="Nair-Desai, Sameer" w:date="2022-02-12T20:46:00Z">
        <w:r w:rsidR="00690CAD">
          <w:rPr>
            <w:rFonts w:ascii="Times New Roman" w:eastAsia="Calibri" w:hAnsi="Times New Roman" w:cs="Times New Roman"/>
            <w:color w:val="000000" w:themeColor="text1"/>
            <w:sz w:val="24"/>
            <w:szCs w:val="24"/>
          </w:rPr>
          <w:t xml:space="preserve"> — the strength of this relationship likely varied by country</w:t>
        </w:r>
      </w:ins>
      <w:ins w:id="518" w:author="Alex Cukierman" w:date="2022-02-10T08:34:00Z">
        <w:r w:rsidR="00881143" w:rsidRPr="006A2795">
          <w:rPr>
            <w:rFonts w:ascii="Times New Roman" w:eastAsia="Calibri" w:hAnsi="Times New Roman" w:cs="Times New Roman"/>
            <w:color w:val="000000" w:themeColor="text1"/>
            <w:sz w:val="24"/>
            <w:szCs w:val="24"/>
          </w:rPr>
          <w:t>.</w:t>
        </w:r>
      </w:ins>
      <w:ins w:id="519" w:author="Nair-Desai, Sameer" w:date="2022-02-12T20:46:00Z">
        <w:r w:rsidR="00690CAD">
          <w:rPr>
            <w:rFonts w:ascii="Times New Roman" w:eastAsia="Times New Roman" w:hAnsi="Times New Roman" w:cs="Times New Roman"/>
            <w:color w:val="222222"/>
            <w:sz w:val="24"/>
            <w:szCs w:val="24"/>
          </w:rPr>
          <w:t xml:space="preserve"> </w:t>
        </w:r>
      </w:ins>
    </w:p>
    <w:p w14:paraId="36D9F6C0" w14:textId="4353DCCF" w:rsidR="00BD10F6" w:rsidRPr="00D51D83" w:rsidRDefault="00600F35" w:rsidP="00690CAD">
      <w:pPr>
        <w:spacing w:line="360" w:lineRule="auto"/>
        <w:contextualSpacing/>
        <w:rPr>
          <w:rFonts w:ascii="Times New Roman" w:eastAsia="Times New Roman" w:hAnsi="Times New Roman" w:cs="Times New Roman"/>
          <w:color w:val="222222"/>
          <w:sz w:val="24"/>
          <w:szCs w:val="24"/>
        </w:rPr>
        <w:pPrChange w:id="520" w:author="Nair-Desai, Sameer" w:date="2022-02-12T20:46:00Z">
          <w:pPr>
            <w:autoSpaceDE w:val="0"/>
            <w:autoSpaceDN w:val="0"/>
            <w:adjustRightInd w:val="0"/>
            <w:spacing w:after="0" w:line="360" w:lineRule="auto"/>
          </w:pPr>
        </w:pPrChange>
      </w:pPr>
      <w:r>
        <w:rPr>
          <w:rFonts w:ascii="Times New Roman" w:eastAsia="Times New Roman" w:hAnsi="Times New Roman" w:cs="Times New Roman"/>
          <w:color w:val="222222"/>
          <w:sz w:val="24"/>
          <w:szCs w:val="24"/>
        </w:rPr>
        <w:t>Notably, the</w:t>
      </w:r>
      <w:ins w:id="521" w:author="Nair-Desai, Sameer" w:date="2022-02-12T20:46:00Z">
        <w:r w:rsidR="00690CAD">
          <w:rPr>
            <w:rFonts w:ascii="Times New Roman" w:eastAsia="Times New Roman" w:hAnsi="Times New Roman" w:cs="Times New Roman"/>
            <w:color w:val="222222"/>
            <w:sz w:val="24"/>
            <w:szCs w:val="24"/>
          </w:rPr>
          <w:t xml:space="preserve"> heterogeneous</w:t>
        </w:r>
      </w:ins>
      <w:ins w:id="522" w:author="Alex Cukierman" w:date="2022-02-10T08:36:00Z">
        <w:r w:rsidR="008A722E">
          <w:rPr>
            <w:rFonts w:ascii="Times New Roman" w:eastAsia="Times New Roman" w:hAnsi="Times New Roman" w:cs="Times New Roman"/>
            <w:color w:val="222222"/>
            <w:sz w:val="24"/>
            <w:szCs w:val="24"/>
          </w:rPr>
          <w:t xml:space="preserve"> impact of vaccines</w:t>
        </w:r>
      </w:ins>
      <w:del w:id="523" w:author="Alex Cukierman" w:date="2022-02-10T08:36:00Z">
        <w:r w:rsidDel="008A722E">
          <w:rPr>
            <w:rFonts w:ascii="Times New Roman" w:eastAsia="Times New Roman" w:hAnsi="Times New Roman" w:cs="Times New Roman"/>
            <w:color w:val="222222"/>
            <w:sz w:val="24"/>
            <w:szCs w:val="24"/>
          </w:rPr>
          <w:delText>se results</w:delText>
        </w:r>
      </w:del>
      <w:r>
        <w:rPr>
          <w:rFonts w:ascii="Times New Roman" w:eastAsia="Times New Roman" w:hAnsi="Times New Roman" w:cs="Times New Roman"/>
          <w:color w:val="222222"/>
          <w:sz w:val="24"/>
          <w:szCs w:val="24"/>
        </w:rPr>
        <w:t xml:space="preserve"> may also reflect the </w:t>
      </w:r>
      <w:r w:rsidRPr="002777B0">
        <w:rPr>
          <w:rFonts w:ascii="Times New Roman" w:eastAsia="Times New Roman" w:hAnsi="Times New Roman" w:cs="Times New Roman"/>
          <w:color w:val="222222"/>
          <w:sz w:val="24"/>
          <w:szCs w:val="24"/>
        </w:rPr>
        <w:t xml:space="preserve">global shortages of vaccinations, resulting </w:t>
      </w:r>
      <w:r w:rsidR="0043716E">
        <w:rPr>
          <w:rFonts w:ascii="Times New Roman" w:eastAsia="Times New Roman" w:hAnsi="Times New Roman" w:cs="Times New Roman"/>
          <w:color w:val="222222"/>
          <w:sz w:val="24"/>
          <w:szCs w:val="24"/>
        </w:rPr>
        <w:t>in</w:t>
      </w:r>
      <w:r w:rsidRPr="002777B0">
        <w:rPr>
          <w:rFonts w:ascii="Times New Roman" w:eastAsia="Times New Roman" w:hAnsi="Times New Roman" w:cs="Times New Roman"/>
          <w:color w:val="222222"/>
          <w:sz w:val="24"/>
          <w:szCs w:val="24"/>
        </w:rPr>
        <w:t xml:space="preserve"> unequal worldwide vaccination rates.</w:t>
      </w:r>
    </w:p>
    <w:p w14:paraId="2B6309A0" w14:textId="77777777" w:rsidR="00BD10F6" w:rsidRPr="00D7451B" w:rsidRDefault="00BD10F6">
      <w:pPr>
        <w:autoSpaceDE w:val="0"/>
        <w:autoSpaceDN w:val="0"/>
        <w:adjustRightInd w:val="0"/>
        <w:spacing w:after="0" w:line="360" w:lineRule="auto"/>
        <w:contextualSpacing/>
        <w:rPr>
          <w:rFonts w:ascii="Times New Roman" w:eastAsia="Calibri" w:hAnsi="Times New Roman" w:cs="Times New Roman"/>
          <w:color w:val="000000" w:themeColor="text1"/>
          <w:sz w:val="24"/>
          <w:szCs w:val="24"/>
        </w:rPr>
        <w:pPrChange w:id="524" w:author="Alex Cukierman" w:date="2022-02-10T08:35:00Z">
          <w:pPr>
            <w:autoSpaceDE w:val="0"/>
            <w:autoSpaceDN w:val="0"/>
            <w:adjustRightInd w:val="0"/>
            <w:spacing w:after="0" w:line="360" w:lineRule="auto"/>
          </w:pPr>
        </w:pPrChange>
      </w:pPr>
    </w:p>
    <w:p w14:paraId="473CAF7A" w14:textId="3766C302" w:rsidR="00D51D83" w:rsidRPr="000367CB" w:rsidRDefault="00D51D83">
      <w:pPr>
        <w:pStyle w:val="ListParagraph"/>
        <w:numPr>
          <w:ilvl w:val="0"/>
          <w:numId w:val="15"/>
        </w:numPr>
        <w:rPr>
          <w:rFonts w:ascii="Times New Roman" w:hAnsi="Times New Roman" w:cs="Times New Roman"/>
          <w:b/>
          <w:sz w:val="24"/>
          <w:szCs w:val="24"/>
          <w:rPrChange w:id="525" w:author="Alex Cukierman" w:date="2022-02-07T14:27:00Z">
            <w:rPr/>
          </w:rPrChange>
        </w:rPr>
        <w:pPrChange w:id="526" w:author="Alex Cukierman" w:date="2022-02-07T14:27:00Z">
          <w:pPr>
            <w:pStyle w:val="ListParagraph"/>
            <w:numPr>
              <w:numId w:val="8"/>
            </w:numPr>
            <w:ind w:hanging="720"/>
          </w:pPr>
        </w:pPrChange>
      </w:pPr>
      <w:r w:rsidRPr="000367CB">
        <w:rPr>
          <w:rFonts w:ascii="Times New Roman" w:hAnsi="Times New Roman" w:cs="Times New Roman"/>
          <w:b/>
          <w:sz w:val="24"/>
          <w:szCs w:val="24"/>
          <w:rPrChange w:id="527" w:author="Alex Cukierman" w:date="2022-02-07T14:27:00Z">
            <w:rPr/>
          </w:rPrChange>
        </w:rPr>
        <w:t>Data</w:t>
      </w:r>
    </w:p>
    <w:p w14:paraId="4AF7D1F3" w14:textId="1D4E51ED"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Our full dataset is constructed by supplementing the </w:t>
      </w:r>
      <w:ins w:id="528" w:author="Nair-Desai, Sameer" w:date="2022-02-12T20:46:00Z">
        <w:r w:rsidR="002E4748" w:rsidRPr="00D7451B">
          <w:rPr>
            <w:rFonts w:ascii="Times New Roman" w:hAnsi="Times New Roman" w:cs="Times New Roman"/>
            <w:i/>
            <w:iCs/>
            <w:sz w:val="24"/>
            <w:szCs w:val="24"/>
          </w:rPr>
          <w:t xml:space="preserve">Our World in Data </w:t>
        </w:r>
      </w:ins>
      <w:r w:rsidRPr="00D7451B">
        <w:rPr>
          <w:rFonts w:ascii="Times New Roman" w:hAnsi="Times New Roman" w:cs="Times New Roman"/>
          <w:sz w:val="24"/>
          <w:szCs w:val="24"/>
        </w:rPr>
        <w:t xml:space="preserve">database on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w:t>
      </w:r>
      <w:del w:id="529" w:author="Nair-Desai, Sameer" w:date="2022-02-12T20:46:00Z">
        <w:r w:rsidRPr="00D7451B" w:rsidDel="002E4748">
          <w:rPr>
            <w:rFonts w:ascii="Times New Roman" w:hAnsi="Times New Roman" w:cs="Times New Roman"/>
            <w:sz w:val="24"/>
            <w:szCs w:val="24"/>
          </w:rPr>
          <w:delText xml:space="preserve">by </w:delText>
        </w:r>
        <w:r w:rsidRPr="00D7451B" w:rsidDel="002E4748">
          <w:rPr>
            <w:rFonts w:ascii="Times New Roman" w:hAnsi="Times New Roman" w:cs="Times New Roman"/>
            <w:i/>
            <w:iCs/>
            <w:sz w:val="24"/>
            <w:szCs w:val="24"/>
          </w:rPr>
          <w:delText xml:space="preserve">Our World in Data </w:delText>
        </w:r>
      </w:del>
      <w:r w:rsidRPr="00D7451B">
        <w:rPr>
          <w:rFonts w:ascii="Times New Roman" w:hAnsi="Times New Roman" w:cs="Times New Roman"/>
          <w:sz w:val="24"/>
          <w:szCs w:val="24"/>
        </w:rPr>
        <w:t xml:space="preserve">with a few other datasets, including </w:t>
      </w:r>
      <w:del w:id="530" w:author="Yothin Jinjarak" w:date="2022-02-10T20:13:00Z">
        <w:r w:rsidRPr="00D7451B" w:rsidDel="00B85725">
          <w:rPr>
            <w:rFonts w:ascii="Times New Roman" w:hAnsi="Times New Roman" w:cs="Times New Roman"/>
            <w:sz w:val="24"/>
            <w:szCs w:val="24"/>
          </w:rPr>
          <w:delText xml:space="preserve">the </w:delText>
        </w:r>
      </w:del>
      <w:r w:rsidRPr="00D7451B">
        <w:rPr>
          <w:rFonts w:ascii="Times New Roman" w:hAnsi="Times New Roman" w:cs="Times New Roman"/>
          <w:sz w:val="24"/>
          <w:szCs w:val="24"/>
        </w:rPr>
        <w:t xml:space="preserve">Oxford’s </w:t>
      </w:r>
      <w:r w:rsidR="00525E77">
        <w:rPr>
          <w:rFonts w:ascii="Times New Roman" w:hAnsi="Times New Roman" w:cs="Times New Roman"/>
          <w:sz w:val="24"/>
          <w:szCs w:val="24"/>
        </w:rPr>
        <w:t>Covid</w:t>
      </w:r>
      <w:r w:rsidRPr="00D7451B">
        <w:rPr>
          <w:rFonts w:ascii="Times New Roman" w:hAnsi="Times New Roman" w:cs="Times New Roman"/>
          <w:sz w:val="24"/>
          <w:szCs w:val="24"/>
        </w:rPr>
        <w:t>-19 Government Response Tracker</w:t>
      </w:r>
      <w:r w:rsidR="00611035">
        <w:rPr>
          <w:rFonts w:ascii="Times New Roman" w:hAnsi="Times New Roman" w:cs="Times New Roman"/>
          <w:sz w:val="24"/>
          <w:szCs w:val="24"/>
        </w:rPr>
        <w:t xml:space="preserve"> (Hale et al. </w:t>
      </w:r>
      <w:del w:id="531" w:author="Nair-Desai, Sameer" w:date="2022-02-12T20:46:00Z">
        <w:r w:rsidR="00611035" w:rsidDel="002E4748">
          <w:rPr>
            <w:rFonts w:ascii="Times New Roman" w:hAnsi="Times New Roman" w:cs="Times New Roman"/>
            <w:sz w:val="24"/>
            <w:szCs w:val="24"/>
          </w:rPr>
          <w:delText>(</w:delText>
        </w:r>
      </w:del>
      <w:r w:rsidR="00611035">
        <w:rPr>
          <w:rFonts w:ascii="Times New Roman" w:hAnsi="Times New Roman" w:cs="Times New Roman"/>
          <w:sz w:val="24"/>
          <w:szCs w:val="24"/>
        </w:rPr>
        <w:t>2021)</w:t>
      </w:r>
      <w:r w:rsidRPr="00D7451B">
        <w:rPr>
          <w:rFonts w:ascii="Times New Roman" w:hAnsi="Times New Roman" w:cs="Times New Roman"/>
          <w:sz w:val="24"/>
          <w:szCs w:val="24"/>
        </w:rPr>
        <w:t xml:space="preserve">, the World Development Indicator (WDI) database, the World Governance Indicator (WGI) database, and </w:t>
      </w:r>
      <w:r w:rsidRPr="00D7451B">
        <w:rPr>
          <w:rFonts w:ascii="Times New Roman" w:hAnsi="Times New Roman" w:cs="Times New Roman"/>
          <w:i/>
          <w:iCs/>
          <w:sz w:val="24"/>
          <w:szCs w:val="24"/>
        </w:rPr>
        <w:lastRenderedPageBreak/>
        <w:t>the Economist</w:t>
      </w:r>
      <w:r w:rsidRPr="00D7451B">
        <w:rPr>
          <w:rFonts w:ascii="Times New Roman" w:hAnsi="Times New Roman" w:cs="Times New Roman"/>
          <w:sz w:val="24"/>
          <w:szCs w:val="24"/>
        </w:rPr>
        <w:t xml:space="preserve">’s tracker for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excess deaths. The full dataset covers 170 countries at </w:t>
      </w:r>
      <w:r w:rsidR="003E03B4">
        <w:rPr>
          <w:rFonts w:ascii="Times New Roman" w:hAnsi="Times New Roman" w:cs="Times New Roman"/>
          <w:sz w:val="24"/>
          <w:szCs w:val="24"/>
        </w:rPr>
        <w:t xml:space="preserve">a </w:t>
      </w:r>
      <w:r w:rsidRPr="00D7451B">
        <w:rPr>
          <w:rFonts w:ascii="Times New Roman" w:hAnsi="Times New Roman" w:cs="Times New Roman"/>
          <w:sz w:val="24"/>
          <w:szCs w:val="24"/>
        </w:rPr>
        <w:t>weekly frequency from January 1, 2020</w:t>
      </w:r>
      <w:ins w:id="532" w:author="Yothin Jinjarak" w:date="2022-02-10T20:13:00Z">
        <w:r w:rsidR="00B85725">
          <w:rPr>
            <w:rFonts w:ascii="Times New Roman" w:hAnsi="Times New Roman" w:cs="Times New Roman"/>
            <w:sz w:val="24"/>
            <w:szCs w:val="24"/>
          </w:rPr>
          <w:t>,</w:t>
        </w:r>
      </w:ins>
      <w:r w:rsidRPr="00D7451B">
        <w:rPr>
          <w:rFonts w:ascii="Times New Roman" w:hAnsi="Times New Roman" w:cs="Times New Roman"/>
          <w:sz w:val="24"/>
          <w:szCs w:val="24"/>
        </w:rPr>
        <w:t xml:space="preserve"> to December 31, 2021. </w:t>
      </w:r>
    </w:p>
    <w:p w14:paraId="1E3F4838" w14:textId="7CC23B78" w:rsidR="002E4748" w:rsidRDefault="00DD3AB2" w:rsidP="002E4748">
      <w:pPr>
        <w:autoSpaceDE w:val="0"/>
        <w:autoSpaceDN w:val="0"/>
        <w:adjustRightInd w:val="0"/>
        <w:spacing w:after="0" w:line="360" w:lineRule="auto"/>
        <w:ind w:firstLine="720"/>
        <w:jc w:val="both"/>
        <w:rPr>
          <w:ins w:id="533" w:author="Nair-Desai, Sameer" w:date="2022-02-12T20:48:00Z"/>
          <w:rFonts w:ascii="Times New Roman" w:hAnsi="Times New Roman" w:cs="Times New Roman"/>
          <w:sz w:val="24"/>
          <w:szCs w:val="24"/>
        </w:rPr>
      </w:pPr>
      <w:r w:rsidRPr="00D7451B">
        <w:rPr>
          <w:rFonts w:ascii="Times New Roman" w:hAnsi="Times New Roman" w:cs="Times New Roman"/>
          <w:sz w:val="24"/>
          <w:szCs w:val="24"/>
        </w:rPr>
        <w:t xml:space="preserve">Specifically, from the </w:t>
      </w:r>
      <w:r w:rsidRPr="00D7451B">
        <w:rPr>
          <w:rFonts w:ascii="Times New Roman" w:hAnsi="Times New Roman" w:cs="Times New Roman"/>
          <w:i/>
          <w:iCs/>
          <w:sz w:val="24"/>
          <w:szCs w:val="24"/>
        </w:rPr>
        <w:t>Our World in Data</w:t>
      </w:r>
      <w:r w:rsidRPr="00D7451B">
        <w:rPr>
          <w:rFonts w:ascii="Times New Roman" w:hAnsi="Times New Roman" w:cs="Times New Roman"/>
          <w:sz w:val="24"/>
          <w:szCs w:val="24"/>
        </w:rPr>
        <w:t xml:space="preserve">’s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database, we use cumulative officially reported </w:t>
      </w:r>
      <w:r w:rsidR="00525E77">
        <w:rPr>
          <w:rFonts w:ascii="Times New Roman" w:hAnsi="Times New Roman" w:cs="Times New Roman"/>
          <w:sz w:val="24"/>
          <w:szCs w:val="24"/>
        </w:rPr>
        <w:t>Covid</w:t>
      </w:r>
      <w:r w:rsidRPr="00D7451B">
        <w:rPr>
          <w:rFonts w:ascii="Times New Roman" w:hAnsi="Times New Roman" w:cs="Times New Roman"/>
          <w:sz w:val="24"/>
          <w:szCs w:val="24"/>
        </w:rPr>
        <w:t>-19 mortality</w:t>
      </w:r>
      <w:r w:rsidR="003E03B4">
        <w:rPr>
          <w:rFonts w:ascii="Times New Roman" w:hAnsi="Times New Roman" w:cs="Times New Roman"/>
          <w:sz w:val="24"/>
          <w:szCs w:val="24"/>
        </w:rPr>
        <w:t xml:space="preserve"> counts</w:t>
      </w:r>
      <w:r w:rsidRPr="00D7451B">
        <w:rPr>
          <w:rFonts w:ascii="Times New Roman" w:hAnsi="Times New Roman" w:cs="Times New Roman"/>
          <w:sz w:val="24"/>
          <w:szCs w:val="24"/>
        </w:rPr>
        <w:t xml:space="preserve"> (per million population), </w:t>
      </w:r>
      <w:ins w:id="534" w:author="Yothin Jinjarak" w:date="2022-02-10T20:13:00Z">
        <w:r w:rsidR="00B85725">
          <w:rPr>
            <w:rFonts w:ascii="Times New Roman" w:hAnsi="Times New Roman" w:cs="Times New Roman"/>
            <w:sz w:val="24"/>
            <w:szCs w:val="24"/>
          </w:rPr>
          <w:t xml:space="preserve">the </w:t>
        </w:r>
      </w:ins>
      <w:r w:rsidRPr="00D7451B">
        <w:rPr>
          <w:rFonts w:ascii="Times New Roman" w:hAnsi="Times New Roman" w:cs="Times New Roman"/>
          <w:sz w:val="24"/>
          <w:szCs w:val="24"/>
        </w:rPr>
        <w:t xml:space="preserve">total number of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vaccination doses administered per 100 people in the </w:t>
      </w:r>
      <w:r w:rsidR="00F556B1" w:rsidRPr="00D7451B">
        <w:rPr>
          <w:rFonts w:ascii="Times New Roman" w:hAnsi="Times New Roman" w:cs="Times New Roman"/>
          <w:sz w:val="24"/>
          <w:szCs w:val="24"/>
        </w:rPr>
        <w:t>total</w:t>
      </w:r>
      <w:r w:rsidRPr="00D7451B">
        <w:rPr>
          <w:rFonts w:ascii="Times New Roman" w:hAnsi="Times New Roman" w:cs="Times New Roman"/>
          <w:sz w:val="24"/>
          <w:szCs w:val="24"/>
        </w:rPr>
        <w:t xml:space="preserve"> population</w:t>
      </w:r>
      <w:r w:rsidR="000060E7">
        <w:rPr>
          <w:rFonts w:ascii="Times New Roman" w:hAnsi="Times New Roman" w:cs="Times New Roman"/>
          <w:sz w:val="24"/>
          <w:szCs w:val="24"/>
        </w:rPr>
        <w:t xml:space="preserve"> </w:t>
      </w:r>
      <w:r w:rsidR="00DF7D42">
        <w:rPr>
          <w:rFonts w:ascii="Times New Roman" w:hAnsi="Times New Roman" w:cs="Times New Roman"/>
          <w:sz w:val="24"/>
          <w:szCs w:val="24"/>
        </w:rPr>
        <w:t>(</w:t>
      </w:r>
      <w:r w:rsidR="00DF7D42" w:rsidRPr="002E4748">
        <w:rPr>
          <w:rFonts w:ascii="Times New Roman" w:hAnsi="Times New Roman" w:cs="Times New Roman"/>
          <w:color w:val="000000" w:themeColor="text1"/>
          <w:sz w:val="24"/>
          <w:szCs w:val="24"/>
          <w:shd w:val="clear" w:color="auto" w:fill="FFFFFF"/>
          <w:lang w:val="fr-FR"/>
          <w:rPrChange w:id="535" w:author="Nair-Desai, Sameer" w:date="2022-02-12T20:47:00Z">
            <w:rPr>
              <w:rFonts w:ascii="Times New Roman" w:hAnsi="Times New Roman" w:cs="Times New Roman"/>
              <w:color w:val="57606A"/>
              <w:sz w:val="24"/>
              <w:szCs w:val="24"/>
              <w:shd w:val="clear" w:color="auto" w:fill="FFFFFF"/>
              <w:lang w:val="fr-FR"/>
            </w:rPr>
          </w:rPrChange>
        </w:rPr>
        <w:t xml:space="preserve">Mathieu et al. </w:t>
      </w:r>
      <w:del w:id="536" w:author="Nair-Desai, Sameer" w:date="2022-02-12T20:47:00Z">
        <w:r w:rsidR="00DF7D42" w:rsidRPr="002E4748" w:rsidDel="002E4748">
          <w:rPr>
            <w:rFonts w:ascii="Times New Roman" w:hAnsi="Times New Roman" w:cs="Times New Roman"/>
            <w:color w:val="000000" w:themeColor="text1"/>
            <w:sz w:val="24"/>
            <w:szCs w:val="24"/>
            <w:shd w:val="clear" w:color="auto" w:fill="FFFFFF"/>
            <w:lang w:val="fr-FR"/>
            <w:rPrChange w:id="537" w:author="Nair-Desai, Sameer" w:date="2022-02-12T20:47:00Z">
              <w:rPr>
                <w:rFonts w:ascii="Times New Roman" w:hAnsi="Times New Roman" w:cs="Times New Roman"/>
                <w:color w:val="57606A"/>
                <w:sz w:val="24"/>
                <w:szCs w:val="24"/>
                <w:shd w:val="clear" w:color="auto" w:fill="FFFFFF"/>
                <w:lang w:val="fr-FR"/>
              </w:rPr>
            </w:rPrChange>
          </w:rPr>
          <w:delText>(</w:delText>
        </w:r>
      </w:del>
      <w:r w:rsidR="00DF7D42" w:rsidRPr="002E4748">
        <w:rPr>
          <w:rFonts w:ascii="Times New Roman" w:hAnsi="Times New Roman" w:cs="Times New Roman"/>
          <w:color w:val="000000" w:themeColor="text1"/>
          <w:sz w:val="24"/>
          <w:szCs w:val="24"/>
          <w:shd w:val="clear" w:color="auto" w:fill="FFFFFF"/>
          <w:lang w:val="fr-FR"/>
          <w:rPrChange w:id="538" w:author="Nair-Desai, Sameer" w:date="2022-02-12T20:47:00Z">
            <w:rPr>
              <w:rFonts w:ascii="Times New Roman" w:hAnsi="Times New Roman" w:cs="Times New Roman"/>
              <w:color w:val="57606A"/>
              <w:sz w:val="24"/>
              <w:szCs w:val="24"/>
              <w:shd w:val="clear" w:color="auto" w:fill="FFFFFF"/>
              <w:lang w:val="fr-FR"/>
            </w:rPr>
          </w:rPrChange>
        </w:rPr>
        <w:t>2021</w:t>
      </w:r>
      <w:del w:id="539" w:author="Nair-Desai, Sameer" w:date="2022-02-12T20:47:00Z">
        <w:r w:rsidR="00DF7D42" w:rsidRPr="002E4748" w:rsidDel="002E4748">
          <w:rPr>
            <w:rFonts w:ascii="Times New Roman" w:hAnsi="Times New Roman" w:cs="Times New Roman"/>
            <w:color w:val="000000" w:themeColor="text1"/>
            <w:sz w:val="24"/>
            <w:szCs w:val="24"/>
            <w:shd w:val="clear" w:color="auto" w:fill="FFFFFF"/>
            <w:lang w:val="fr-FR"/>
            <w:rPrChange w:id="540" w:author="Nair-Desai, Sameer" w:date="2022-02-12T20:47:00Z">
              <w:rPr>
                <w:rFonts w:ascii="Times New Roman" w:hAnsi="Times New Roman" w:cs="Times New Roman"/>
                <w:color w:val="57606A"/>
                <w:sz w:val="24"/>
                <w:szCs w:val="24"/>
                <w:shd w:val="clear" w:color="auto" w:fill="FFFFFF"/>
                <w:lang w:val="fr-FR"/>
              </w:rPr>
            </w:rPrChange>
          </w:rPr>
          <w:delText>)</w:delText>
        </w:r>
      </w:del>
      <w:r w:rsidR="00DF7D42">
        <w:rPr>
          <w:rFonts w:ascii="Times New Roman" w:hAnsi="Times New Roman" w:cs="Times New Roman"/>
          <w:color w:val="57606A"/>
          <w:sz w:val="24"/>
          <w:szCs w:val="24"/>
          <w:shd w:val="clear" w:color="auto" w:fill="FFFFFF"/>
          <w:lang w:val="fr-FR"/>
        </w:rPr>
        <w:t>)</w:t>
      </w:r>
      <w:r w:rsidRPr="00D7451B">
        <w:rPr>
          <w:rFonts w:ascii="Times New Roman" w:hAnsi="Times New Roman" w:cs="Times New Roman"/>
          <w:sz w:val="24"/>
          <w:szCs w:val="24"/>
        </w:rPr>
        <w:t xml:space="preserve">, population density, </w:t>
      </w:r>
      <w:ins w:id="541" w:author="Yothin Jinjarak" w:date="2022-02-10T20:13:00Z">
        <w:r w:rsidR="00B85725">
          <w:rPr>
            <w:rFonts w:ascii="Times New Roman" w:hAnsi="Times New Roman" w:cs="Times New Roman"/>
            <w:sz w:val="24"/>
            <w:szCs w:val="24"/>
          </w:rPr>
          <w:t xml:space="preserve">the </w:t>
        </w:r>
      </w:ins>
      <w:r w:rsidRPr="00D7451B">
        <w:rPr>
          <w:rFonts w:ascii="Times New Roman" w:hAnsi="Times New Roman" w:cs="Times New Roman"/>
          <w:sz w:val="24"/>
          <w:szCs w:val="24"/>
        </w:rPr>
        <w:t xml:space="preserve">share of aged 65+ population, </w:t>
      </w:r>
      <w:r w:rsidR="003E03B4">
        <w:rPr>
          <w:rFonts w:ascii="Times New Roman" w:hAnsi="Times New Roman" w:cs="Times New Roman"/>
          <w:sz w:val="24"/>
          <w:szCs w:val="24"/>
        </w:rPr>
        <w:t xml:space="preserve">and </w:t>
      </w:r>
      <w:r w:rsidRPr="00D7451B">
        <w:rPr>
          <w:rFonts w:ascii="Times New Roman" w:hAnsi="Times New Roman" w:cs="Times New Roman"/>
          <w:sz w:val="24"/>
          <w:szCs w:val="24"/>
        </w:rPr>
        <w:t xml:space="preserve">GDP per capita. We use the Government Response </w:t>
      </w:r>
      <w:r w:rsidR="00F556B1" w:rsidRPr="00D7451B">
        <w:rPr>
          <w:rFonts w:ascii="Times New Roman" w:hAnsi="Times New Roman" w:cs="Times New Roman"/>
          <w:sz w:val="24"/>
          <w:szCs w:val="24"/>
        </w:rPr>
        <w:t>Stringency</w:t>
      </w:r>
      <w:r w:rsidRPr="00D7451B">
        <w:rPr>
          <w:rFonts w:ascii="Times New Roman" w:hAnsi="Times New Roman" w:cs="Times New Roman"/>
          <w:sz w:val="24"/>
          <w:szCs w:val="24"/>
        </w:rPr>
        <w:t xml:space="preserve"> Index (SI) from </w:t>
      </w:r>
      <w:del w:id="542" w:author="Yothin Jinjarak" w:date="2022-02-10T20:13:00Z">
        <w:r w:rsidRPr="00D7451B" w:rsidDel="00B85725">
          <w:rPr>
            <w:rFonts w:ascii="Times New Roman" w:hAnsi="Times New Roman" w:cs="Times New Roman"/>
            <w:sz w:val="24"/>
            <w:szCs w:val="24"/>
          </w:rPr>
          <w:delText xml:space="preserve">the </w:delText>
        </w:r>
      </w:del>
      <w:r w:rsidRPr="00D7451B">
        <w:rPr>
          <w:rFonts w:ascii="Times New Roman" w:hAnsi="Times New Roman" w:cs="Times New Roman"/>
          <w:sz w:val="24"/>
          <w:szCs w:val="24"/>
        </w:rPr>
        <w:t xml:space="preserve">Oxford’s </w:t>
      </w:r>
      <w:r w:rsidR="00525E77">
        <w:rPr>
          <w:rFonts w:ascii="Times New Roman" w:hAnsi="Times New Roman" w:cs="Times New Roman"/>
          <w:sz w:val="24"/>
          <w:szCs w:val="24"/>
        </w:rPr>
        <w:t>Covid</w:t>
      </w:r>
      <w:r w:rsidRPr="00D7451B">
        <w:rPr>
          <w:rFonts w:ascii="Times New Roman" w:hAnsi="Times New Roman" w:cs="Times New Roman"/>
          <w:sz w:val="24"/>
          <w:szCs w:val="24"/>
        </w:rPr>
        <w:t>-19 Government Response Tracker, which is a composite measure based on 9 indicators including school closures, workplace closures, and travel bans</w:t>
      </w:r>
      <w:ins w:id="543" w:author="Nair-Desai, Sameer" w:date="2022-02-12T20:47:00Z">
        <w:r w:rsidR="002E4748">
          <w:rPr>
            <w:rFonts w:ascii="Times New Roman" w:hAnsi="Times New Roman" w:cs="Times New Roman"/>
            <w:sz w:val="24"/>
            <w:szCs w:val="24"/>
          </w:rPr>
          <w:t xml:space="preserve"> —</w:t>
        </w:r>
      </w:ins>
      <w:del w:id="544" w:author="Nair-Desai, Sameer" w:date="2022-02-12T20:47:00Z">
        <w:r w:rsidRPr="00D7451B" w:rsidDel="002E4748">
          <w:rPr>
            <w:rFonts w:ascii="Times New Roman" w:hAnsi="Times New Roman" w:cs="Times New Roman"/>
            <w:sz w:val="24"/>
            <w:szCs w:val="24"/>
          </w:rPr>
          <w:delText>,</w:delText>
        </w:r>
      </w:del>
      <w:r w:rsidRPr="00D7451B">
        <w:rPr>
          <w:rFonts w:ascii="Times New Roman" w:hAnsi="Times New Roman" w:cs="Times New Roman"/>
          <w:sz w:val="24"/>
          <w:szCs w:val="24"/>
        </w:rPr>
        <w:t xml:space="preserve"> rescaled to a value from 0 to 100</w:t>
      </w:r>
      <w:r w:rsidR="003E03B4">
        <w:rPr>
          <w:rFonts w:ascii="Times New Roman" w:hAnsi="Times New Roman" w:cs="Times New Roman"/>
          <w:sz w:val="24"/>
          <w:szCs w:val="24"/>
        </w:rPr>
        <w:t>,</w:t>
      </w:r>
      <w:r w:rsidRPr="00D7451B">
        <w:rPr>
          <w:rFonts w:ascii="Times New Roman" w:hAnsi="Times New Roman" w:cs="Times New Roman"/>
          <w:sz w:val="24"/>
          <w:szCs w:val="24"/>
        </w:rPr>
        <w:t xml:space="preserve"> with 100 indicating the strictest response. </w:t>
      </w:r>
    </w:p>
    <w:p w14:paraId="203E3311" w14:textId="59C953B9"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We use the share of urban population from the WDI database</w:t>
      </w:r>
      <w:r w:rsidR="003E03B4">
        <w:rPr>
          <w:rFonts w:ascii="Times New Roman" w:hAnsi="Times New Roman" w:cs="Times New Roman"/>
          <w:sz w:val="24"/>
          <w:szCs w:val="24"/>
        </w:rPr>
        <w:t>;</w:t>
      </w:r>
      <w:ins w:id="545" w:author="Nair-Desai, Sameer" w:date="2022-02-12T20:47:00Z">
        <w:r w:rsidR="002E4748">
          <w:rPr>
            <w:rFonts w:ascii="Times New Roman" w:hAnsi="Times New Roman" w:cs="Times New Roman"/>
            <w:sz w:val="24"/>
            <w:szCs w:val="24"/>
          </w:rPr>
          <w:t xml:space="preserve"> and </w:t>
        </w:r>
      </w:ins>
      <w:del w:id="546" w:author="Nair-Desai, Sameer" w:date="2022-02-12T20:47:00Z">
        <w:r w:rsidRPr="00D7451B" w:rsidDel="002E4748">
          <w:rPr>
            <w:rFonts w:ascii="Times New Roman" w:hAnsi="Times New Roman" w:cs="Times New Roman"/>
            <w:sz w:val="24"/>
            <w:szCs w:val="24"/>
          </w:rPr>
          <w:delText xml:space="preserve"> </w:delText>
        </w:r>
      </w:del>
      <w:del w:id="547" w:author="Yothin Jinjarak" w:date="2022-02-10T20:14:00Z">
        <w:r w:rsidRPr="00D7451B" w:rsidDel="00B85725">
          <w:rPr>
            <w:rFonts w:ascii="Times New Roman" w:hAnsi="Times New Roman" w:cs="Times New Roman"/>
            <w:sz w:val="24"/>
            <w:szCs w:val="24"/>
          </w:rPr>
          <w:delText xml:space="preserve">and </w:delText>
        </w:r>
      </w:del>
      <w:r w:rsidRPr="00D7451B">
        <w:rPr>
          <w:rFonts w:ascii="Times New Roman" w:hAnsi="Times New Roman" w:cs="Times New Roman"/>
          <w:sz w:val="24"/>
          <w:szCs w:val="24"/>
        </w:rPr>
        <w:t xml:space="preserve">rule of law, voice and accountability, and government effectiveness </w:t>
      </w:r>
      <w:del w:id="548" w:author="Nair-Desai, Sameer" w:date="2022-02-12T20:48:00Z">
        <w:r w:rsidRPr="00D7451B" w:rsidDel="002E4748">
          <w:rPr>
            <w:rFonts w:ascii="Times New Roman" w:hAnsi="Times New Roman" w:cs="Times New Roman"/>
            <w:sz w:val="24"/>
            <w:szCs w:val="24"/>
          </w:rPr>
          <w:delText xml:space="preserve">in </w:delText>
        </w:r>
      </w:del>
      <w:ins w:id="549" w:author="Nair-Desai, Sameer" w:date="2022-02-12T20:48:00Z">
        <w:r w:rsidR="002E4748">
          <w:rPr>
            <w:rFonts w:ascii="Times New Roman" w:hAnsi="Times New Roman" w:cs="Times New Roman"/>
            <w:sz w:val="24"/>
            <w:szCs w:val="24"/>
          </w:rPr>
          <w:t>from</w:t>
        </w:r>
        <w:r w:rsidR="002E4748"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the WGI database</w:t>
      </w:r>
      <w:r w:rsidR="003E03B4">
        <w:rPr>
          <w:rFonts w:ascii="Times New Roman" w:hAnsi="Times New Roman" w:cs="Times New Roman"/>
          <w:sz w:val="24"/>
          <w:szCs w:val="24"/>
        </w:rPr>
        <w:t>.</w:t>
      </w:r>
      <w:r w:rsidRPr="00D7451B">
        <w:rPr>
          <w:rFonts w:ascii="Times New Roman" w:hAnsi="Times New Roman" w:cs="Times New Roman"/>
          <w:sz w:val="24"/>
          <w:szCs w:val="24"/>
        </w:rPr>
        <w:t xml:space="preserve"> </w:t>
      </w:r>
      <w:r w:rsidR="003E03B4">
        <w:rPr>
          <w:rFonts w:ascii="Times New Roman" w:hAnsi="Times New Roman" w:cs="Times New Roman"/>
          <w:sz w:val="24"/>
          <w:szCs w:val="24"/>
        </w:rPr>
        <w:t>R</w:t>
      </w:r>
      <w:r w:rsidRPr="00D7451B">
        <w:rPr>
          <w:rFonts w:ascii="Times New Roman" w:hAnsi="Times New Roman" w:cs="Times New Roman"/>
          <w:sz w:val="24"/>
          <w:szCs w:val="24"/>
        </w:rPr>
        <w:t>ule of law captures perceptions of the extent to which agents have confidence in and abide by the rules of society, and in particular the quality of contract enforcement, property rights, the police, and the courts, as well as the likelihood of crime and violence</w:t>
      </w:r>
      <w:r w:rsidR="003E03B4">
        <w:rPr>
          <w:rFonts w:ascii="Times New Roman" w:hAnsi="Times New Roman" w:cs="Times New Roman"/>
          <w:sz w:val="24"/>
          <w:szCs w:val="24"/>
        </w:rPr>
        <w:t>.</w:t>
      </w:r>
      <w:r w:rsidRPr="00D7451B">
        <w:rPr>
          <w:rFonts w:ascii="Times New Roman" w:hAnsi="Times New Roman" w:cs="Times New Roman"/>
          <w:sz w:val="24"/>
          <w:szCs w:val="24"/>
        </w:rPr>
        <w:t xml:space="preserve"> </w:t>
      </w:r>
      <w:ins w:id="550" w:author="Nair-Desai, Sameer" w:date="2022-02-12T20:48:00Z">
        <w:r w:rsidR="002E4748">
          <w:rPr>
            <w:rFonts w:ascii="Times New Roman" w:hAnsi="Times New Roman" w:cs="Times New Roman"/>
            <w:sz w:val="24"/>
            <w:szCs w:val="24"/>
          </w:rPr>
          <w:t>The v</w:t>
        </w:r>
      </w:ins>
      <w:del w:id="551" w:author="Nair-Desai, Sameer" w:date="2022-02-12T20:48:00Z">
        <w:r w:rsidR="003E03B4" w:rsidDel="002E4748">
          <w:rPr>
            <w:rFonts w:ascii="Times New Roman" w:hAnsi="Times New Roman" w:cs="Times New Roman"/>
            <w:sz w:val="24"/>
            <w:szCs w:val="24"/>
          </w:rPr>
          <w:delText>V</w:delText>
        </w:r>
      </w:del>
      <w:r w:rsidRPr="00D7451B">
        <w:rPr>
          <w:rFonts w:ascii="Times New Roman" w:hAnsi="Times New Roman" w:cs="Times New Roman"/>
          <w:sz w:val="24"/>
          <w:szCs w:val="24"/>
        </w:rPr>
        <w:t>oice</w:t>
      </w:r>
      <w:ins w:id="552" w:author="Yothin Jinjarak" w:date="2022-02-10T20:14:00Z">
        <w:r w:rsidR="00B85725">
          <w:rPr>
            <w:rFonts w:ascii="Times New Roman" w:hAnsi="Times New Roman" w:cs="Times New Roman"/>
            <w:sz w:val="24"/>
            <w:szCs w:val="24"/>
          </w:rPr>
          <w:t>-</w:t>
        </w:r>
      </w:ins>
      <w:del w:id="553" w:author="Yothin Jinjarak" w:date="2022-02-10T20:14:00Z">
        <w:r w:rsidRPr="00D7451B" w:rsidDel="00B85725">
          <w:rPr>
            <w:rFonts w:ascii="Times New Roman" w:hAnsi="Times New Roman" w:cs="Times New Roman"/>
            <w:sz w:val="24"/>
            <w:szCs w:val="24"/>
          </w:rPr>
          <w:delText xml:space="preserve"> </w:delText>
        </w:r>
      </w:del>
      <w:r w:rsidRPr="00D7451B">
        <w:rPr>
          <w:rFonts w:ascii="Times New Roman" w:hAnsi="Times New Roman" w:cs="Times New Roman"/>
          <w:sz w:val="24"/>
          <w:szCs w:val="24"/>
        </w:rPr>
        <w:t>and</w:t>
      </w:r>
      <w:ins w:id="554" w:author="Yothin Jinjarak" w:date="2022-02-10T20:14:00Z">
        <w:r w:rsidR="00B85725">
          <w:rPr>
            <w:rFonts w:ascii="Times New Roman" w:hAnsi="Times New Roman" w:cs="Times New Roman"/>
            <w:sz w:val="24"/>
            <w:szCs w:val="24"/>
          </w:rPr>
          <w:t>-</w:t>
        </w:r>
      </w:ins>
      <w:del w:id="555" w:author="Yothin Jinjarak" w:date="2022-02-10T20:14:00Z">
        <w:r w:rsidRPr="00D7451B" w:rsidDel="00B85725">
          <w:rPr>
            <w:rFonts w:ascii="Times New Roman" w:hAnsi="Times New Roman" w:cs="Times New Roman"/>
            <w:sz w:val="24"/>
            <w:szCs w:val="24"/>
          </w:rPr>
          <w:delText xml:space="preserve"> </w:delText>
        </w:r>
      </w:del>
      <w:r w:rsidRPr="00D7451B">
        <w:rPr>
          <w:rFonts w:ascii="Times New Roman" w:hAnsi="Times New Roman" w:cs="Times New Roman"/>
          <w:sz w:val="24"/>
          <w:szCs w:val="24"/>
        </w:rPr>
        <w:t>accountability</w:t>
      </w:r>
      <w:ins w:id="556" w:author="Yothin Jinjarak" w:date="2022-02-10T20:14:00Z">
        <w:r w:rsidR="00B85725">
          <w:rPr>
            <w:rFonts w:ascii="Times New Roman" w:hAnsi="Times New Roman" w:cs="Times New Roman"/>
            <w:sz w:val="24"/>
            <w:szCs w:val="24"/>
          </w:rPr>
          <w:t xml:space="preserve"> vari</w:t>
        </w:r>
      </w:ins>
      <w:ins w:id="557" w:author="Yothin Jinjarak" w:date="2022-02-10T20:15:00Z">
        <w:r w:rsidR="00B85725">
          <w:rPr>
            <w:rFonts w:ascii="Times New Roman" w:hAnsi="Times New Roman" w:cs="Times New Roman"/>
            <w:sz w:val="24"/>
            <w:szCs w:val="24"/>
          </w:rPr>
          <w:t>able</w:t>
        </w:r>
      </w:ins>
      <w:r w:rsidRPr="00D7451B">
        <w:rPr>
          <w:rFonts w:ascii="Times New Roman" w:hAnsi="Times New Roman" w:cs="Times New Roman"/>
          <w:sz w:val="24"/>
          <w:szCs w:val="24"/>
        </w:rPr>
        <w:t xml:space="preserve"> captures perceptions of the extent to which a country's citizens </w:t>
      </w:r>
      <w:del w:id="558" w:author="Yothin Jinjarak" w:date="2022-02-10T20:15:00Z">
        <w:r w:rsidRPr="00D7451B" w:rsidDel="00B85725">
          <w:rPr>
            <w:rFonts w:ascii="Times New Roman" w:hAnsi="Times New Roman" w:cs="Times New Roman"/>
            <w:sz w:val="24"/>
            <w:szCs w:val="24"/>
          </w:rPr>
          <w:delText>are able to</w:delText>
        </w:r>
      </w:del>
      <w:ins w:id="559" w:author="Yothin Jinjarak" w:date="2022-02-10T20:15:00Z">
        <w:r w:rsidR="00B85725">
          <w:rPr>
            <w:rFonts w:ascii="Times New Roman" w:hAnsi="Times New Roman" w:cs="Times New Roman"/>
            <w:sz w:val="24"/>
            <w:szCs w:val="24"/>
          </w:rPr>
          <w:t>can</w:t>
        </w:r>
      </w:ins>
      <w:r w:rsidRPr="00D7451B">
        <w:rPr>
          <w:rFonts w:ascii="Times New Roman" w:hAnsi="Times New Roman" w:cs="Times New Roman"/>
          <w:sz w:val="24"/>
          <w:szCs w:val="24"/>
        </w:rPr>
        <w:t xml:space="preserve"> participate in selecting their government, as well as freedom of expression, freedom of association, and free </w:t>
      </w:r>
      <w:del w:id="560" w:author="Nair-Desai, Sameer" w:date="2022-02-12T20:48:00Z">
        <w:r w:rsidRPr="00D7451B" w:rsidDel="002E4748">
          <w:rPr>
            <w:rFonts w:ascii="Times New Roman" w:hAnsi="Times New Roman" w:cs="Times New Roman"/>
            <w:sz w:val="24"/>
            <w:szCs w:val="24"/>
          </w:rPr>
          <w:delText>media</w:delText>
        </w:r>
      </w:del>
      <w:ins w:id="561" w:author="Nair-Desai, Sameer" w:date="2022-02-12T20:48:00Z">
        <w:r w:rsidR="002E4748">
          <w:rPr>
            <w:rFonts w:ascii="Times New Roman" w:hAnsi="Times New Roman" w:cs="Times New Roman"/>
            <w:sz w:val="24"/>
            <w:szCs w:val="24"/>
          </w:rPr>
          <w:t>press</w:t>
        </w:r>
      </w:ins>
      <w:r w:rsidR="003E03B4">
        <w:rPr>
          <w:rFonts w:ascii="Times New Roman" w:hAnsi="Times New Roman" w:cs="Times New Roman"/>
          <w:sz w:val="24"/>
          <w:szCs w:val="24"/>
        </w:rPr>
        <w:t>. Lastly, g</w:t>
      </w:r>
      <w:r w:rsidRPr="00D7451B">
        <w:rPr>
          <w:rFonts w:ascii="Times New Roman" w:hAnsi="Times New Roman" w:cs="Times New Roman"/>
          <w:sz w:val="24"/>
          <w:szCs w:val="24"/>
        </w:rPr>
        <w:t>overnment effectiveness captures perceptions of the quality of public services, the quality of the civil service and the degree of its independence from political pressures, the quality of policy formulation and implementation, and the credibility of the government's commitment to such policies.</w:t>
      </w:r>
    </w:p>
    <w:p w14:paraId="0D39DA36" w14:textId="4C23EB01"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We </w:t>
      </w:r>
      <w:r w:rsidR="003E03B4">
        <w:rPr>
          <w:rFonts w:ascii="Times New Roman" w:hAnsi="Times New Roman" w:cs="Times New Roman"/>
          <w:sz w:val="24"/>
          <w:szCs w:val="24"/>
        </w:rPr>
        <w:t xml:space="preserve">also </w:t>
      </w:r>
      <w:r w:rsidRPr="00D7451B">
        <w:rPr>
          <w:rFonts w:ascii="Times New Roman" w:hAnsi="Times New Roman" w:cs="Times New Roman"/>
          <w:sz w:val="24"/>
          <w:szCs w:val="24"/>
        </w:rPr>
        <w:t xml:space="preserve">use cumulative excess mortality per million </w:t>
      </w:r>
      <w:del w:id="562" w:author="Alex Cukierman" w:date="2022-02-09T20:20:00Z">
        <w:r w:rsidRPr="00D7451B" w:rsidDel="002E5803">
          <w:rPr>
            <w:rFonts w:ascii="Times New Roman" w:hAnsi="Times New Roman" w:cs="Times New Roman"/>
            <w:sz w:val="24"/>
            <w:szCs w:val="24"/>
          </w:rPr>
          <w:delText>population</w:delText>
        </w:r>
      </w:del>
      <w:ins w:id="563" w:author="Alex Cukierman" w:date="2022-02-09T20:20:00Z">
        <w:r w:rsidR="002E5803" w:rsidRPr="00D7451B">
          <w:rPr>
            <w:rFonts w:ascii="Times New Roman" w:hAnsi="Times New Roman" w:cs="Times New Roman"/>
            <w:sz w:val="24"/>
            <w:szCs w:val="24"/>
          </w:rPr>
          <w:t>population</w:t>
        </w:r>
        <w:del w:id="564" w:author="Nair-Desai, Sameer" w:date="2022-02-12T20:48:00Z">
          <w:r w:rsidR="002E5803" w:rsidRPr="00D7451B" w:rsidDel="002E4748">
            <w:rPr>
              <w:rFonts w:ascii="Times New Roman" w:hAnsi="Times New Roman" w:cs="Times New Roman"/>
              <w:sz w:val="24"/>
              <w:szCs w:val="24"/>
            </w:rPr>
            <w:delText>s</w:delText>
          </w:r>
        </w:del>
      </w:ins>
      <w:r w:rsidRPr="00D7451B">
        <w:rPr>
          <w:rFonts w:ascii="Times New Roman" w:hAnsi="Times New Roman" w:cs="Times New Roman"/>
          <w:sz w:val="24"/>
          <w:szCs w:val="24"/>
        </w:rPr>
        <w:t xml:space="preserve"> from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excess deaths, which is calculated by </w:t>
      </w:r>
      <w:del w:id="565" w:author="Nair-Desai, Sameer" w:date="2022-02-12T20:49:00Z">
        <w:r w:rsidRPr="00D7451B" w:rsidDel="002E4748">
          <w:rPr>
            <w:rFonts w:ascii="Times New Roman" w:hAnsi="Times New Roman" w:cs="Times New Roman"/>
            <w:sz w:val="24"/>
            <w:szCs w:val="24"/>
          </w:rPr>
          <w:delText>taking the</w:delText>
        </w:r>
      </w:del>
      <w:ins w:id="566" w:author="Nair-Desai, Sameer" w:date="2022-02-12T20:49:00Z">
        <w:r w:rsidR="002E4748">
          <w:rPr>
            <w:rFonts w:ascii="Times New Roman" w:hAnsi="Times New Roman" w:cs="Times New Roman"/>
            <w:sz w:val="24"/>
            <w:szCs w:val="24"/>
          </w:rPr>
          <w:t>comparing all-cause</w:t>
        </w:r>
      </w:ins>
      <w:r w:rsidRPr="00D7451B">
        <w:rPr>
          <w:rFonts w:ascii="Times New Roman" w:hAnsi="Times New Roman" w:cs="Times New Roman"/>
          <w:sz w:val="24"/>
          <w:szCs w:val="24"/>
        </w:rPr>
        <w:t xml:space="preserve"> </w:t>
      </w:r>
      <w:r w:rsidR="00F556B1" w:rsidRPr="00D7451B">
        <w:rPr>
          <w:rFonts w:ascii="Times New Roman" w:hAnsi="Times New Roman" w:cs="Times New Roman"/>
          <w:sz w:val="24"/>
          <w:szCs w:val="24"/>
        </w:rPr>
        <w:t>mortality</w:t>
      </w:r>
      <w:r w:rsidRPr="00D7451B">
        <w:rPr>
          <w:rFonts w:ascii="Times New Roman" w:hAnsi="Times New Roman" w:cs="Times New Roman"/>
          <w:sz w:val="24"/>
          <w:szCs w:val="24"/>
        </w:rPr>
        <w:t xml:space="preserve"> </w:t>
      </w:r>
      <w:del w:id="567" w:author="Nair-Desai, Sameer" w:date="2022-02-12T20:49:00Z">
        <w:r w:rsidRPr="00D7451B" w:rsidDel="002E4748">
          <w:rPr>
            <w:rFonts w:ascii="Times New Roman" w:hAnsi="Times New Roman" w:cs="Times New Roman"/>
            <w:sz w:val="24"/>
            <w:szCs w:val="24"/>
          </w:rPr>
          <w:delText xml:space="preserve">from all causes </w:delText>
        </w:r>
      </w:del>
      <w:r w:rsidRPr="00D7451B">
        <w:rPr>
          <w:rFonts w:ascii="Times New Roman" w:hAnsi="Times New Roman" w:cs="Times New Roman"/>
          <w:sz w:val="24"/>
          <w:szCs w:val="24"/>
        </w:rPr>
        <w:t xml:space="preserve">in a given country and </w:t>
      </w:r>
      <w:ins w:id="568" w:author="Nair-Desai, Sameer" w:date="2022-02-12T20:49:00Z">
        <w:r w:rsidR="002E4748">
          <w:rPr>
            <w:rFonts w:ascii="Times New Roman" w:hAnsi="Times New Roman" w:cs="Times New Roman"/>
            <w:sz w:val="24"/>
            <w:szCs w:val="24"/>
          </w:rPr>
          <w:t xml:space="preserve">time </w:t>
        </w:r>
      </w:ins>
      <w:del w:id="569" w:author="Nair-Desai, Sameer" w:date="2022-02-12T20:49:00Z">
        <w:r w:rsidRPr="00D7451B" w:rsidDel="002E4748">
          <w:rPr>
            <w:rFonts w:ascii="Times New Roman" w:hAnsi="Times New Roman" w:cs="Times New Roman"/>
            <w:sz w:val="24"/>
            <w:szCs w:val="24"/>
          </w:rPr>
          <w:delText>period</w:delText>
        </w:r>
      </w:del>
      <w:ins w:id="570" w:author="Nair-Desai, Sameer" w:date="2022-02-12T20:49:00Z">
        <w:r w:rsidR="002E4748">
          <w:rPr>
            <w:rFonts w:ascii="Times New Roman" w:hAnsi="Times New Roman" w:cs="Times New Roman"/>
            <w:sz w:val="24"/>
            <w:szCs w:val="24"/>
          </w:rPr>
          <w:t>frame</w:t>
        </w:r>
        <w:r w:rsidR="002E4748">
          <w:rPr>
            <w:rFonts w:ascii="Times New Roman" w:hAnsi="Times New Roman" w:cs="Times New Roman"/>
            <w:sz w:val="24"/>
            <w:szCs w:val="24"/>
          </w:rPr>
          <w:t xml:space="preserve"> </w:t>
        </w:r>
      </w:ins>
      <w:del w:id="571" w:author="Nair-Desai, Sameer" w:date="2022-02-12T20:49:00Z">
        <w:r w:rsidRPr="00D7451B" w:rsidDel="002E4748">
          <w:rPr>
            <w:rFonts w:ascii="Times New Roman" w:hAnsi="Times New Roman" w:cs="Times New Roman"/>
            <w:sz w:val="24"/>
            <w:szCs w:val="24"/>
          </w:rPr>
          <w:delText xml:space="preserve">, and then comparing it </w:delText>
        </w:r>
      </w:del>
      <w:r w:rsidRPr="00D7451B">
        <w:rPr>
          <w:rFonts w:ascii="Times New Roman" w:hAnsi="Times New Roman" w:cs="Times New Roman"/>
          <w:sz w:val="24"/>
          <w:szCs w:val="24"/>
        </w:rPr>
        <w:t xml:space="preserve">with a historical baseline from </w:t>
      </w:r>
      <w:del w:id="572" w:author="Nair-Desai, Sameer" w:date="2022-02-12T20:49:00Z">
        <w:r w:rsidRPr="00D7451B" w:rsidDel="002E4748">
          <w:rPr>
            <w:rFonts w:ascii="Times New Roman" w:hAnsi="Times New Roman" w:cs="Times New Roman"/>
            <w:sz w:val="24"/>
            <w:szCs w:val="24"/>
          </w:rPr>
          <w:delText xml:space="preserve">recent </w:delText>
        </w:r>
      </w:del>
      <w:ins w:id="573" w:author="Nair-Desai, Sameer" w:date="2022-02-12T20:49:00Z">
        <w:r w:rsidR="002E4748">
          <w:rPr>
            <w:rFonts w:ascii="Times New Roman" w:hAnsi="Times New Roman" w:cs="Times New Roman"/>
            <w:sz w:val="24"/>
            <w:szCs w:val="24"/>
          </w:rPr>
          <w:t>prior</w:t>
        </w:r>
        <w:r w:rsidR="002E4748"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 xml:space="preserve">years. </w:t>
      </w:r>
      <w:del w:id="574" w:author="Nair-Desai, Sameer" w:date="2022-02-12T20:49:00Z">
        <w:r w:rsidRPr="00D7451B" w:rsidDel="002E4748">
          <w:rPr>
            <w:rFonts w:ascii="Times New Roman" w:hAnsi="Times New Roman" w:cs="Times New Roman"/>
            <w:sz w:val="24"/>
            <w:szCs w:val="24"/>
          </w:rPr>
          <w:delText>The lines fit a</w:delText>
        </w:r>
      </w:del>
      <w:ins w:id="575" w:author="Nair-Desai, Sameer" w:date="2022-02-12T20:49:00Z">
        <w:r w:rsidR="002E4748">
          <w:rPr>
            <w:rFonts w:ascii="Times New Roman" w:hAnsi="Times New Roman" w:cs="Times New Roman"/>
            <w:sz w:val="24"/>
            <w:szCs w:val="24"/>
          </w:rPr>
          <w:t>A</w:t>
        </w:r>
      </w:ins>
      <w:r w:rsidRPr="00D7451B">
        <w:rPr>
          <w:rFonts w:ascii="Times New Roman" w:hAnsi="Times New Roman" w:cs="Times New Roman"/>
          <w:sz w:val="24"/>
          <w:szCs w:val="24"/>
        </w:rPr>
        <w:t xml:space="preserve"> linear trend </w:t>
      </w:r>
      <w:ins w:id="576" w:author="Nair-Desai, Sameer" w:date="2022-02-12T20:49:00Z">
        <w:r w:rsidR="002E4748">
          <w:rPr>
            <w:rFonts w:ascii="Times New Roman" w:hAnsi="Times New Roman" w:cs="Times New Roman"/>
            <w:sz w:val="24"/>
            <w:szCs w:val="24"/>
          </w:rPr>
          <w:t xml:space="preserve">is then fit </w:t>
        </w:r>
      </w:ins>
      <w:r w:rsidRPr="00D7451B">
        <w:rPr>
          <w:rFonts w:ascii="Times New Roman" w:hAnsi="Times New Roman" w:cs="Times New Roman"/>
          <w:sz w:val="24"/>
          <w:szCs w:val="24"/>
        </w:rPr>
        <w:t xml:space="preserve">for </w:t>
      </w:r>
      <w:r w:rsidR="004732A7">
        <w:rPr>
          <w:rFonts w:ascii="Times New Roman" w:hAnsi="Times New Roman" w:cs="Times New Roman"/>
          <w:sz w:val="24"/>
          <w:szCs w:val="24"/>
        </w:rPr>
        <w:t xml:space="preserve">the </w:t>
      </w:r>
      <w:r w:rsidRPr="00D7451B">
        <w:rPr>
          <w:rFonts w:ascii="Times New Roman" w:hAnsi="Times New Roman" w:cs="Times New Roman"/>
          <w:sz w:val="24"/>
          <w:szCs w:val="24"/>
        </w:rPr>
        <w:t xml:space="preserve">year, accounting for long-term increases or decreases in mortality, </w:t>
      </w:r>
      <w:proofErr w:type="spellStart"/>
      <w:r w:rsidRPr="00D7451B">
        <w:rPr>
          <w:rFonts w:ascii="Times New Roman" w:hAnsi="Times New Roman" w:cs="Times New Roman"/>
          <w:sz w:val="24"/>
          <w:szCs w:val="24"/>
        </w:rPr>
        <w:t>and</w:t>
      </w:r>
      <w:del w:id="577" w:author="Nair-Desai, Sameer" w:date="2022-02-12T20:49:00Z">
        <w:r w:rsidR="003E03B4" w:rsidDel="002E4748">
          <w:rPr>
            <w:rFonts w:ascii="Times New Roman" w:hAnsi="Times New Roman" w:cs="Times New Roman"/>
            <w:sz w:val="24"/>
            <w:szCs w:val="24"/>
          </w:rPr>
          <w:delText xml:space="preserve"> implementing</w:delText>
        </w:r>
        <w:r w:rsidRPr="00D7451B" w:rsidDel="002E4748">
          <w:rPr>
            <w:rFonts w:ascii="Times New Roman" w:hAnsi="Times New Roman" w:cs="Times New Roman"/>
            <w:sz w:val="24"/>
            <w:szCs w:val="24"/>
          </w:rPr>
          <w:delText xml:space="preserve"> </w:delText>
        </w:r>
      </w:del>
      <w:r w:rsidRPr="00D7451B">
        <w:rPr>
          <w:rFonts w:ascii="Times New Roman" w:hAnsi="Times New Roman" w:cs="Times New Roman"/>
          <w:sz w:val="24"/>
          <w:szCs w:val="24"/>
        </w:rPr>
        <w:t>a</w:t>
      </w:r>
      <w:proofErr w:type="spellEnd"/>
      <w:r w:rsidRPr="00D7451B">
        <w:rPr>
          <w:rFonts w:ascii="Times New Roman" w:hAnsi="Times New Roman" w:cs="Times New Roman"/>
          <w:sz w:val="24"/>
          <w:szCs w:val="24"/>
        </w:rPr>
        <w:t xml:space="preserve"> fixed effect </w:t>
      </w:r>
      <w:ins w:id="578" w:author="Nair-Desai, Sameer" w:date="2022-02-12T20:49:00Z">
        <w:r w:rsidR="002E4748">
          <w:rPr>
            <w:rFonts w:ascii="Times New Roman" w:hAnsi="Times New Roman" w:cs="Times New Roman"/>
            <w:sz w:val="24"/>
            <w:szCs w:val="24"/>
          </w:rPr>
          <w:t xml:space="preserve">is </w:t>
        </w:r>
      </w:ins>
      <w:ins w:id="579" w:author="Nair-Desai, Sameer" w:date="2022-02-12T20:50:00Z">
        <w:r w:rsidR="002E4748">
          <w:rPr>
            <w:rFonts w:ascii="Times New Roman" w:hAnsi="Times New Roman" w:cs="Times New Roman"/>
            <w:sz w:val="24"/>
            <w:szCs w:val="24"/>
          </w:rPr>
          <w:t xml:space="preserve">implemented </w:t>
        </w:r>
      </w:ins>
      <w:r w:rsidRPr="00D7451B">
        <w:rPr>
          <w:rFonts w:ascii="Times New Roman" w:hAnsi="Times New Roman" w:cs="Times New Roman"/>
          <w:sz w:val="24"/>
          <w:szCs w:val="24"/>
        </w:rPr>
        <w:t>for each week or month up to February 2020</w:t>
      </w:r>
      <w:ins w:id="580" w:author="Nair-Desai, Sameer" w:date="2022-02-12T20:50:00Z">
        <w:r w:rsidR="002E4748">
          <w:rPr>
            <w:rFonts w:ascii="Times New Roman" w:hAnsi="Times New Roman" w:cs="Times New Roman"/>
            <w:sz w:val="24"/>
            <w:szCs w:val="24"/>
          </w:rPr>
          <w:t xml:space="preserve"> to account for short-term fluctuations</w:t>
        </w:r>
      </w:ins>
      <w:r w:rsidRPr="00D7451B">
        <w:rPr>
          <w:rFonts w:ascii="Times New Roman" w:hAnsi="Times New Roman" w:cs="Times New Roman"/>
          <w:sz w:val="24"/>
          <w:szCs w:val="24"/>
        </w:rPr>
        <w:t xml:space="preserve">. </w:t>
      </w:r>
    </w:p>
    <w:p w14:paraId="68AA2E93" w14:textId="69A6F2E9" w:rsidR="00DD3AB2" w:rsidDel="002E4748" w:rsidRDefault="00DD3AB2" w:rsidP="00DD3AB2">
      <w:pPr>
        <w:rPr>
          <w:del w:id="581" w:author="Nair-Desai, Sameer" w:date="2022-02-12T20:49:00Z"/>
          <w:rFonts w:ascii="Times New Roman" w:hAnsi="Times New Roman" w:cs="Times New Roman"/>
          <w:b/>
          <w:sz w:val="24"/>
          <w:szCs w:val="24"/>
        </w:rPr>
      </w:pPr>
    </w:p>
    <w:p w14:paraId="44C1CFD4" w14:textId="77777777" w:rsidR="00BF38B3" w:rsidRPr="00D7451B" w:rsidRDefault="00BF38B3" w:rsidP="00DD3AB2">
      <w:pPr>
        <w:rPr>
          <w:rFonts w:ascii="Times New Roman" w:hAnsi="Times New Roman" w:cs="Times New Roman"/>
          <w:b/>
          <w:sz w:val="24"/>
          <w:szCs w:val="24"/>
        </w:rPr>
      </w:pPr>
    </w:p>
    <w:p w14:paraId="25850FC4" w14:textId="2BCF4019" w:rsidR="000F2211" w:rsidRPr="00D7451B" w:rsidRDefault="00B315D1">
      <w:pPr>
        <w:pStyle w:val="ListParagraph"/>
        <w:numPr>
          <w:ilvl w:val="0"/>
          <w:numId w:val="15"/>
        </w:numPr>
        <w:ind w:hanging="720"/>
        <w:rPr>
          <w:rFonts w:ascii="Times New Roman" w:hAnsi="Times New Roman" w:cs="Times New Roman"/>
          <w:b/>
          <w:sz w:val="24"/>
          <w:szCs w:val="24"/>
        </w:rPr>
        <w:pPrChange w:id="582" w:author="Alex Cukierman" w:date="2022-02-07T14:27:00Z">
          <w:pPr>
            <w:pStyle w:val="ListParagraph"/>
            <w:numPr>
              <w:numId w:val="8"/>
            </w:numPr>
            <w:ind w:hanging="720"/>
          </w:pPr>
        </w:pPrChange>
      </w:pPr>
      <w:r w:rsidRPr="00D7451B">
        <w:rPr>
          <w:rFonts w:ascii="Times New Roman" w:hAnsi="Times New Roman" w:cs="Times New Roman"/>
          <w:b/>
          <w:sz w:val="24"/>
          <w:szCs w:val="24"/>
        </w:rPr>
        <w:t>Quartile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Evidence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Contrasting</w:t>
      </w:r>
      <w:r w:rsidR="000F2211" w:rsidRPr="00D7451B">
        <w:rPr>
          <w:rFonts w:ascii="Times New Roman" w:hAnsi="Times New Roman" w:cs="Times New Roman"/>
          <w:b/>
          <w:sz w:val="24"/>
          <w:szCs w:val="24"/>
        </w:rPr>
        <w:t xml:space="preserve"> </w:t>
      </w:r>
      <w:r w:rsidR="00520DBA">
        <w:rPr>
          <w:rFonts w:ascii="Times New Roman" w:hAnsi="Times New Roman" w:cs="Times New Roman"/>
          <w:b/>
          <w:color w:val="000000" w:themeColor="text1"/>
          <w:sz w:val="24"/>
          <w:szCs w:val="24"/>
        </w:rPr>
        <w:t>Official</w:t>
      </w:r>
      <w:r w:rsidR="000F2211" w:rsidRPr="00D7451B">
        <w:rPr>
          <w:rFonts w:ascii="Times New Roman" w:hAnsi="Times New Roman" w:cs="Times New Roman"/>
          <w:b/>
          <w:color w:val="000000" w:themeColor="text1"/>
          <w:sz w:val="24"/>
          <w:szCs w:val="24"/>
        </w:rPr>
        <w:t xml:space="preserve"> </w:t>
      </w:r>
      <w:r w:rsidR="00BB328F">
        <w:rPr>
          <w:rFonts w:ascii="Times New Roman" w:hAnsi="Times New Roman" w:cs="Times New Roman"/>
          <w:b/>
          <w:color w:val="000000" w:themeColor="text1"/>
          <w:sz w:val="24"/>
          <w:szCs w:val="24"/>
        </w:rPr>
        <w:t xml:space="preserve">versus Excess </w:t>
      </w:r>
      <w:r w:rsidR="00BB328F">
        <w:rPr>
          <w:rFonts w:ascii="Times New Roman" w:hAnsi="Times New Roman" w:cs="Times New Roman"/>
          <w:b/>
          <w:sz w:val="24"/>
          <w:szCs w:val="24"/>
        </w:rPr>
        <w:t>C</w:t>
      </w:r>
      <w:r w:rsidR="00BB328F" w:rsidRPr="00D7451B">
        <w:rPr>
          <w:rFonts w:ascii="Times New Roman" w:hAnsi="Times New Roman" w:cs="Times New Roman"/>
          <w:b/>
          <w:sz w:val="24"/>
          <w:szCs w:val="24"/>
        </w:rPr>
        <w:t xml:space="preserve">umulative </w:t>
      </w:r>
      <w:r w:rsidR="00525E77">
        <w:rPr>
          <w:rFonts w:ascii="Times New Roman" w:hAnsi="Times New Roman" w:cs="Times New Roman"/>
          <w:b/>
          <w:color w:val="000000" w:themeColor="text1"/>
          <w:sz w:val="24"/>
          <w:szCs w:val="24"/>
        </w:rPr>
        <w:t>Covid</w:t>
      </w:r>
      <w:ins w:id="583" w:author="Alex Cukierman" w:date="2022-02-09T20:21:00Z">
        <w:r w:rsidR="002E5803">
          <w:rPr>
            <w:rFonts w:ascii="Times New Roman" w:hAnsi="Times New Roman" w:cs="Times New Roman"/>
            <w:b/>
            <w:color w:val="000000" w:themeColor="text1"/>
            <w:sz w:val="24"/>
            <w:szCs w:val="24"/>
          </w:rPr>
          <w:t>-19</w:t>
        </w:r>
      </w:ins>
      <w:r w:rsidR="000F2211" w:rsidRPr="00D7451B">
        <w:rPr>
          <w:rFonts w:ascii="Times New Roman" w:hAnsi="Times New Roman" w:cs="Times New Roman"/>
          <w:b/>
          <w:color w:val="000000" w:themeColor="text1"/>
          <w:sz w:val="24"/>
          <w:szCs w:val="24"/>
        </w:rPr>
        <w:t xml:space="preserve"> </w:t>
      </w:r>
      <w:r w:rsidR="0005057D">
        <w:rPr>
          <w:rFonts w:ascii="Times New Roman" w:hAnsi="Times New Roman" w:cs="Times New Roman"/>
          <w:b/>
          <w:color w:val="000000" w:themeColor="text1"/>
          <w:sz w:val="24"/>
          <w:szCs w:val="24"/>
        </w:rPr>
        <w:t>M</w:t>
      </w:r>
      <w:r w:rsidR="000F2211" w:rsidRPr="00D7451B">
        <w:rPr>
          <w:rFonts w:ascii="Times New Roman" w:hAnsi="Times New Roman" w:cs="Times New Roman"/>
          <w:b/>
          <w:color w:val="000000" w:themeColor="text1"/>
          <w:sz w:val="24"/>
          <w:szCs w:val="24"/>
        </w:rPr>
        <w:t>ortality</w:t>
      </w:r>
      <w:r w:rsidR="004A27EE" w:rsidRPr="00D7451B">
        <w:rPr>
          <w:rFonts w:ascii="Times New Roman" w:hAnsi="Times New Roman" w:cs="Times New Roman"/>
          <w:b/>
          <w:sz w:val="24"/>
          <w:szCs w:val="24"/>
        </w:rPr>
        <w:t xml:space="preserve">, </w:t>
      </w:r>
      <w:r w:rsidR="00DE604E" w:rsidRPr="00D7451B">
        <w:rPr>
          <w:rFonts w:ascii="Times New Roman" w:hAnsi="Times New Roman" w:cs="Times New Roman"/>
          <w:b/>
          <w:sz w:val="24"/>
          <w:szCs w:val="24"/>
        </w:rPr>
        <w:t>2020-2021</w:t>
      </w:r>
    </w:p>
    <w:p w14:paraId="7B77D4B4" w14:textId="2842414F" w:rsidR="00424F2B" w:rsidRPr="00D7451B" w:rsidRDefault="00DE604E" w:rsidP="00824F09">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t xml:space="preserve">We start by tabulating the </w:t>
      </w:r>
      <w:r w:rsidR="00C45F31" w:rsidRPr="00D7451B">
        <w:rPr>
          <w:rFonts w:ascii="Times New Roman" w:hAnsi="Times New Roman" w:cs="Times New Roman"/>
          <w:sz w:val="24"/>
          <w:szCs w:val="24"/>
        </w:rPr>
        <w:t>quartile</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rank order of mor</w:t>
      </w:r>
      <w:r w:rsidR="00B315D1" w:rsidRPr="00D7451B">
        <w:rPr>
          <w:rFonts w:ascii="Times New Roman" w:hAnsi="Times New Roman" w:cs="Times New Roman"/>
          <w:sz w:val="24"/>
          <w:szCs w:val="24"/>
        </w:rPr>
        <w:t xml:space="preserve">tality </w:t>
      </w:r>
      <w:r w:rsidRPr="00D7451B">
        <w:rPr>
          <w:rFonts w:ascii="Times New Roman" w:hAnsi="Times New Roman" w:cs="Times New Roman"/>
          <w:sz w:val="24"/>
          <w:szCs w:val="24"/>
        </w:rPr>
        <w:t xml:space="preserve">per million during the first two </w:t>
      </w:r>
      <w:r w:rsidR="00525E77">
        <w:rPr>
          <w:rFonts w:ascii="Times New Roman" w:hAnsi="Times New Roman" w:cs="Times New Roman"/>
          <w:sz w:val="24"/>
          <w:szCs w:val="24"/>
        </w:rPr>
        <w:t>Covid</w:t>
      </w:r>
      <w:r w:rsidR="00CF327A" w:rsidRPr="00D7451B">
        <w:rPr>
          <w:rFonts w:ascii="Times New Roman" w:hAnsi="Times New Roman" w:cs="Times New Roman"/>
          <w:sz w:val="24"/>
          <w:szCs w:val="24"/>
        </w:rPr>
        <w:t>-19</w:t>
      </w:r>
      <w:r w:rsidRPr="00D7451B">
        <w:rPr>
          <w:rFonts w:ascii="Times New Roman" w:hAnsi="Times New Roman" w:cs="Times New Roman"/>
          <w:sz w:val="24"/>
          <w:szCs w:val="24"/>
        </w:rPr>
        <w:t xml:space="preserve"> years</w:t>
      </w:r>
      <w:r w:rsidR="00D7451B">
        <w:rPr>
          <w:rFonts w:ascii="Times New Roman" w:hAnsi="Times New Roman" w:cs="Times New Roman"/>
          <w:sz w:val="24"/>
          <w:szCs w:val="24"/>
        </w:rPr>
        <w:t xml:space="preserve"> (from the beginning of 2020 to the end of 2021)</w:t>
      </w:r>
      <w:r w:rsidR="00424F2B" w:rsidRPr="00D7451B">
        <w:rPr>
          <w:rFonts w:ascii="Times New Roman" w:hAnsi="Times New Roman" w:cs="Times New Roman"/>
          <w:sz w:val="24"/>
          <w:szCs w:val="24"/>
        </w:rPr>
        <w:t xml:space="preserve"> using the two </w:t>
      </w:r>
      <w:r w:rsidR="00D7451B">
        <w:rPr>
          <w:rFonts w:ascii="Times New Roman" w:hAnsi="Times New Roman" w:cs="Times New Roman"/>
          <w:sz w:val="24"/>
          <w:szCs w:val="24"/>
        </w:rPr>
        <w:t xml:space="preserve">mortality measures, i.e., the </w:t>
      </w:r>
      <w:r w:rsidR="00520DBA">
        <w:rPr>
          <w:rFonts w:ascii="Times New Roman" w:hAnsi="Times New Roman" w:cs="Times New Roman"/>
          <w:sz w:val="24"/>
          <w:szCs w:val="24"/>
        </w:rPr>
        <w:t>official</w:t>
      </w:r>
      <w:r w:rsidR="00D7451B">
        <w:rPr>
          <w:rFonts w:ascii="Times New Roman" w:hAnsi="Times New Roman" w:cs="Times New Roman"/>
          <w:sz w:val="24"/>
          <w:szCs w:val="24"/>
        </w:rPr>
        <w:t xml:space="preserve"> (or </w:t>
      </w:r>
      <w:ins w:id="584" w:author="Alex Cukierman" w:date="2022-02-08T19:31:00Z">
        <w:r w:rsidR="00103109">
          <w:rPr>
            <w:rFonts w:ascii="Times New Roman" w:hAnsi="Times New Roman" w:cs="Times New Roman"/>
            <w:sz w:val="24"/>
            <w:szCs w:val="24"/>
          </w:rPr>
          <w:t>reported</w:t>
        </w:r>
      </w:ins>
      <w:del w:id="585" w:author="Alex Cukierman" w:date="2022-02-08T19:31:00Z">
        <w:r w:rsidR="00D7451B" w:rsidDel="00103109">
          <w:rPr>
            <w:rFonts w:ascii="Times New Roman" w:hAnsi="Times New Roman" w:cs="Times New Roman"/>
            <w:sz w:val="24"/>
            <w:szCs w:val="24"/>
          </w:rPr>
          <w:delText>offi</w:delText>
        </w:r>
      </w:del>
      <w:del w:id="586" w:author="Alex Cukierman" w:date="2022-02-08T19:30:00Z">
        <w:r w:rsidR="00D7451B" w:rsidDel="00103109">
          <w:rPr>
            <w:rFonts w:ascii="Times New Roman" w:hAnsi="Times New Roman" w:cs="Times New Roman"/>
            <w:sz w:val="24"/>
            <w:szCs w:val="24"/>
          </w:rPr>
          <w:delText>c</w:delText>
        </w:r>
      </w:del>
      <w:del w:id="587" w:author="Alex Cukierman" w:date="2022-02-08T19:31:00Z">
        <w:r w:rsidR="00D7451B" w:rsidDel="00103109">
          <w:rPr>
            <w:rFonts w:ascii="Times New Roman" w:hAnsi="Times New Roman" w:cs="Times New Roman"/>
            <w:sz w:val="24"/>
            <w:szCs w:val="24"/>
          </w:rPr>
          <w:delText>i</w:delText>
        </w:r>
      </w:del>
      <w:del w:id="588" w:author="Alex Cukierman" w:date="2022-02-08T19:30:00Z">
        <w:r w:rsidR="00D7451B" w:rsidDel="00103109">
          <w:rPr>
            <w:rFonts w:ascii="Times New Roman" w:hAnsi="Times New Roman" w:cs="Times New Roman"/>
            <w:sz w:val="24"/>
            <w:szCs w:val="24"/>
          </w:rPr>
          <w:delText>al</w:delText>
        </w:r>
      </w:del>
      <w:r w:rsidR="00D7451B">
        <w:rPr>
          <w:rFonts w:ascii="Times New Roman" w:hAnsi="Times New Roman" w:cs="Times New Roman"/>
          <w:sz w:val="24"/>
          <w:szCs w:val="24"/>
        </w:rPr>
        <w:t xml:space="preserve">) </w:t>
      </w:r>
      <w:r w:rsidR="008A55DE">
        <w:rPr>
          <w:rFonts w:ascii="Times New Roman" w:hAnsi="Times New Roman" w:cs="Times New Roman"/>
          <w:sz w:val="24"/>
          <w:szCs w:val="24"/>
        </w:rPr>
        <w:t>mortality and the excess mortality</w:t>
      </w:r>
      <w:r w:rsidRPr="00D7451B">
        <w:rPr>
          <w:rFonts w:ascii="Times New Roman" w:hAnsi="Times New Roman" w:cs="Times New Roman"/>
          <w:sz w:val="24"/>
          <w:szCs w:val="24"/>
        </w:rPr>
        <w:t xml:space="preserve">. Next, we describe the large </w:t>
      </w:r>
      <w:r w:rsidR="00B315D1" w:rsidRPr="00D7451B">
        <w:rPr>
          <w:rFonts w:ascii="Times New Roman" w:hAnsi="Times New Roman" w:cs="Times New Roman"/>
          <w:sz w:val="24"/>
          <w:szCs w:val="24"/>
        </w:rPr>
        <w:t>discrepancies</w:t>
      </w:r>
      <w:r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countries</w:t>
      </w:r>
      <w:r w:rsidRPr="00D7451B">
        <w:rPr>
          <w:rFonts w:ascii="Times New Roman" w:hAnsi="Times New Roman" w:cs="Times New Roman"/>
          <w:sz w:val="24"/>
          <w:szCs w:val="24"/>
        </w:rPr>
        <w:t xml:space="preserve">’ </w:t>
      </w:r>
      <w:r w:rsidRPr="00D7451B">
        <w:rPr>
          <w:rFonts w:ascii="Times New Roman" w:hAnsi="Times New Roman" w:cs="Times New Roman"/>
          <w:sz w:val="24"/>
          <w:szCs w:val="24"/>
        </w:rPr>
        <w:lastRenderedPageBreak/>
        <w:t xml:space="preserve">ranking between the two </w:t>
      </w:r>
      <w:r w:rsidR="00F556B1">
        <w:rPr>
          <w:rFonts w:ascii="Times New Roman" w:hAnsi="Times New Roman" w:cs="Times New Roman"/>
          <w:sz w:val="24"/>
          <w:szCs w:val="24"/>
        </w:rPr>
        <w:t>mortality</w:t>
      </w:r>
      <w:r w:rsidR="008A55DE">
        <w:rPr>
          <w:rFonts w:ascii="Times New Roman" w:hAnsi="Times New Roman" w:cs="Times New Roman"/>
          <w:sz w:val="24"/>
          <w:szCs w:val="24"/>
        </w:rPr>
        <w:t xml:space="preserve"> </w:t>
      </w:r>
      <w:r w:rsidR="00F556B1">
        <w:rPr>
          <w:rFonts w:ascii="Times New Roman" w:hAnsi="Times New Roman" w:cs="Times New Roman"/>
          <w:sz w:val="24"/>
          <w:szCs w:val="24"/>
        </w:rPr>
        <w:t>measures</w:t>
      </w:r>
      <w:r w:rsidRPr="00D7451B">
        <w:rPr>
          <w:rFonts w:ascii="Times New Roman" w:hAnsi="Times New Roman" w:cs="Times New Roman"/>
          <w:sz w:val="24"/>
          <w:szCs w:val="24"/>
        </w:rPr>
        <w:t xml:space="preserve">. To gain further insight, we </w:t>
      </w:r>
      <w:ins w:id="589" w:author="Alex Cukierman" w:date="2022-02-08T19:31:00Z">
        <w:r w:rsidR="00103109">
          <w:rPr>
            <w:rFonts w:ascii="Times New Roman" w:hAnsi="Times New Roman" w:cs="Times New Roman"/>
            <w:sz w:val="24"/>
            <w:szCs w:val="24"/>
          </w:rPr>
          <w:t>present regressions</w:t>
        </w:r>
      </w:ins>
      <w:del w:id="590" w:author="Alex Cukierman" w:date="2022-02-08T19:31:00Z">
        <w:r w:rsidRPr="00D7451B" w:rsidDel="00103109">
          <w:rPr>
            <w:rFonts w:ascii="Times New Roman" w:hAnsi="Times New Roman" w:cs="Times New Roman"/>
            <w:sz w:val="24"/>
            <w:szCs w:val="24"/>
          </w:rPr>
          <w:delText>apply statistical analysis</w:delText>
        </w:r>
      </w:del>
      <w:r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accounting</w:t>
      </w:r>
      <w:r w:rsidR="003E03B4">
        <w:rPr>
          <w:rFonts w:ascii="Times New Roman" w:hAnsi="Times New Roman" w:cs="Times New Roman"/>
          <w:sz w:val="24"/>
          <w:szCs w:val="24"/>
        </w:rPr>
        <w:t xml:space="preserve"> for</w:t>
      </w:r>
      <w:r w:rsidRPr="00D7451B">
        <w:rPr>
          <w:rFonts w:ascii="Times New Roman" w:hAnsi="Times New Roman" w:cs="Times New Roman"/>
          <w:sz w:val="24"/>
          <w:szCs w:val="24"/>
        </w:rPr>
        <w:t xml:space="preserve"> </w:t>
      </w:r>
      <w:r w:rsidR="004E7F18" w:rsidRPr="00D7451B">
        <w:rPr>
          <w:rFonts w:ascii="Times New Roman" w:hAnsi="Times New Roman" w:cs="Times New Roman"/>
          <w:sz w:val="24"/>
          <w:szCs w:val="24"/>
        </w:rPr>
        <w:t>these differences</w:t>
      </w:r>
      <w:r w:rsidRPr="00D7451B">
        <w:rPr>
          <w:rFonts w:ascii="Times New Roman" w:hAnsi="Times New Roman" w:cs="Times New Roman"/>
          <w:sz w:val="24"/>
          <w:szCs w:val="24"/>
        </w:rPr>
        <w:t xml:space="preserve">, and close with discussion </w:t>
      </w:r>
      <w:r w:rsidR="007550A8" w:rsidRPr="00D7451B">
        <w:rPr>
          <w:rFonts w:ascii="Times New Roman" w:hAnsi="Times New Roman" w:cs="Times New Roman"/>
          <w:sz w:val="24"/>
          <w:szCs w:val="24"/>
        </w:rPr>
        <w:t xml:space="preserve">and </w:t>
      </w:r>
      <w:r w:rsidR="00F96761" w:rsidRPr="00D7451B">
        <w:rPr>
          <w:rFonts w:ascii="Times New Roman" w:hAnsi="Times New Roman" w:cs="Times New Roman"/>
          <w:sz w:val="24"/>
          <w:szCs w:val="24"/>
        </w:rPr>
        <w:t>interpretations</w:t>
      </w:r>
      <w:r w:rsidRPr="00D7451B">
        <w:rPr>
          <w:rFonts w:ascii="Times New Roman" w:hAnsi="Times New Roman" w:cs="Times New Roman"/>
          <w:sz w:val="24"/>
          <w:szCs w:val="24"/>
        </w:rPr>
        <w:t xml:space="preserve">.  </w:t>
      </w:r>
    </w:p>
    <w:p w14:paraId="6410B15D" w14:textId="57655B26" w:rsidR="00B8672B" w:rsidDel="00B81B13" w:rsidRDefault="000F2211" w:rsidP="000736DB">
      <w:pPr>
        <w:spacing w:line="360" w:lineRule="auto"/>
        <w:ind w:firstLine="360"/>
        <w:rPr>
          <w:del w:id="591" w:author="Alex Cukierman" w:date="2022-02-08T19:53:00Z"/>
          <w:rFonts w:ascii="Times New Roman" w:hAnsi="Times New Roman" w:cs="Times New Roman"/>
          <w:sz w:val="24"/>
          <w:szCs w:val="24"/>
        </w:rPr>
      </w:pPr>
      <w:r w:rsidRPr="00D7451B">
        <w:rPr>
          <w:rFonts w:ascii="Times New Roman" w:hAnsi="Times New Roman" w:cs="Times New Roman"/>
          <w:sz w:val="24"/>
          <w:szCs w:val="24"/>
        </w:rPr>
        <w:t xml:space="preserve">Table 1 reports the </w:t>
      </w:r>
      <w:r w:rsidR="00424F2B" w:rsidRPr="00D7451B">
        <w:rPr>
          <w:rFonts w:ascii="Times New Roman" w:hAnsi="Times New Roman" w:cs="Times New Roman"/>
          <w:sz w:val="24"/>
          <w:szCs w:val="24"/>
        </w:rPr>
        <w:t>a</w:t>
      </w:r>
      <w:r w:rsidRPr="00D7451B">
        <w:rPr>
          <w:rFonts w:ascii="Times New Roman" w:hAnsi="Times New Roman" w:cs="Times New Roman"/>
          <w:sz w:val="24"/>
          <w:szCs w:val="24"/>
        </w:rPr>
        <w:t>verage statistics of countries in quartile</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 xml:space="preserve">of </w:t>
      </w:r>
      <w:del w:id="592" w:author="Alex Cukierman" w:date="2022-02-08T19:41:00Z">
        <w:r w:rsidR="00424F2B" w:rsidRPr="00D7451B" w:rsidDel="00830563">
          <w:rPr>
            <w:rFonts w:ascii="Times New Roman" w:hAnsi="Times New Roman" w:cs="Times New Roman"/>
            <w:sz w:val="24"/>
            <w:szCs w:val="24"/>
          </w:rPr>
          <w:delText>the</w:delText>
        </w:r>
        <w:r w:rsidRPr="00D7451B" w:rsidDel="00830563">
          <w:rPr>
            <w:rFonts w:ascii="Times New Roman" w:hAnsi="Times New Roman" w:cs="Times New Roman"/>
            <w:sz w:val="24"/>
            <w:szCs w:val="24"/>
          </w:rPr>
          <w:delText xml:space="preserve"> </w:delText>
        </w:r>
      </w:del>
      <w:r w:rsidRPr="00D7451B">
        <w:rPr>
          <w:rFonts w:ascii="Times New Roman" w:hAnsi="Times New Roman" w:cs="Times New Roman"/>
          <w:sz w:val="24"/>
          <w:szCs w:val="24"/>
        </w:rPr>
        <w:t xml:space="preserve">cumulative </w:t>
      </w:r>
      <w:r w:rsidR="00520DBA">
        <w:rPr>
          <w:rFonts w:ascii="Times New Roman" w:hAnsi="Times New Roman" w:cs="Times New Roman"/>
          <w:color w:val="000000" w:themeColor="text1"/>
          <w:sz w:val="24"/>
          <w:szCs w:val="24"/>
        </w:rPr>
        <w:t>official</w:t>
      </w:r>
      <w:r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ins w:id="593" w:author="Alex Cukierman" w:date="2022-02-09T20:21:00Z">
        <w:r w:rsidR="002E5803">
          <w:rPr>
            <w:rFonts w:ascii="Times New Roman" w:hAnsi="Times New Roman" w:cs="Times New Roman"/>
            <w:color w:val="000000" w:themeColor="text1"/>
            <w:sz w:val="24"/>
            <w:szCs w:val="24"/>
          </w:rPr>
          <w:t>-19</w:t>
        </w:r>
      </w:ins>
      <w:r w:rsidRPr="00D7451B">
        <w:rPr>
          <w:rFonts w:ascii="Times New Roman" w:hAnsi="Times New Roman" w:cs="Times New Roman"/>
          <w:color w:val="000000" w:themeColor="text1"/>
          <w:sz w:val="24"/>
          <w:szCs w:val="24"/>
        </w:rPr>
        <w:t xml:space="preserve"> mortality </w:t>
      </w:r>
      <w:r w:rsidRPr="00D7451B">
        <w:rPr>
          <w:rFonts w:ascii="Times New Roman" w:hAnsi="Times New Roman" w:cs="Times New Roman"/>
          <w:sz w:val="24"/>
          <w:szCs w:val="24"/>
        </w:rPr>
        <w:t>per million up to December 31, 2021</w:t>
      </w:r>
      <w:r w:rsidR="009B7FF6" w:rsidRPr="00D7451B">
        <w:rPr>
          <w:rFonts w:ascii="Times New Roman" w:hAnsi="Times New Roman" w:cs="Times New Roman"/>
          <w:sz w:val="24"/>
          <w:szCs w:val="24"/>
        </w:rPr>
        <w:t xml:space="preserve">. </w:t>
      </w:r>
      <w:del w:id="594" w:author="Nair-Desai, Sameer" w:date="2022-02-12T20:51:00Z">
        <w:r w:rsidR="00B315D1" w:rsidRPr="00D7451B" w:rsidDel="00AE6CC2">
          <w:rPr>
            <w:rFonts w:ascii="Times New Roman" w:hAnsi="Times New Roman" w:cs="Times New Roman"/>
            <w:sz w:val="24"/>
            <w:szCs w:val="24"/>
          </w:rPr>
          <w:delText>Table</w:delText>
        </w:r>
        <w:r w:rsidR="009B7FF6" w:rsidRPr="00D7451B" w:rsidDel="00AE6CC2">
          <w:rPr>
            <w:rFonts w:ascii="Times New Roman" w:hAnsi="Times New Roman" w:cs="Times New Roman"/>
            <w:sz w:val="24"/>
            <w:szCs w:val="24"/>
          </w:rPr>
          <w:delText xml:space="preserve"> 2</w:delText>
        </w:r>
      </w:del>
      <w:ins w:id="595" w:author="Joshua Aizenman" w:date="2022-02-09T23:52:00Z">
        <w:del w:id="596" w:author="Nair-Desai, Sameer" w:date="2022-02-12T20:51:00Z">
          <w:r w:rsidR="006454F0" w:rsidDel="00AE6CC2">
            <w:rPr>
              <w:rFonts w:ascii="Times New Roman" w:hAnsi="Times New Roman" w:cs="Times New Roman"/>
              <w:sz w:val="24"/>
              <w:szCs w:val="24"/>
            </w:rPr>
            <w:delText>1</w:delText>
          </w:r>
        </w:del>
      </w:ins>
      <w:ins w:id="597" w:author="Joshua Aizenman" w:date="2022-02-09T23:53:00Z">
        <w:del w:id="598" w:author="Nair-Desai, Sameer" w:date="2022-02-12T20:51:00Z">
          <w:r w:rsidR="006454F0" w:rsidDel="00AE6CC2">
            <w:rPr>
              <w:rFonts w:ascii="Times New Roman" w:hAnsi="Times New Roman" w:cs="Times New Roman"/>
              <w:sz w:val="24"/>
              <w:szCs w:val="24"/>
            </w:rPr>
            <w:delText>A</w:delText>
          </w:r>
        </w:del>
      </w:ins>
      <w:ins w:id="599" w:author="Alex Cukierman" w:date="2022-02-08T19:33:00Z">
        <w:del w:id="600" w:author="Nair-Desai, Sameer" w:date="2022-02-12T20:51:00Z">
          <w:r w:rsidR="00103109" w:rsidDel="00AE6CC2">
            <w:rPr>
              <w:rFonts w:ascii="Times New Roman" w:hAnsi="Times New Roman" w:cs="Times New Roman"/>
              <w:sz w:val="24"/>
              <w:szCs w:val="24"/>
            </w:rPr>
            <w:delText xml:space="preserve">, relegated to the appendix, </w:delText>
          </w:r>
        </w:del>
      </w:ins>
      <w:del w:id="601" w:author="Nair-Desai, Sameer" w:date="2022-02-12T20:51:00Z">
        <w:r w:rsidR="009B7FF6" w:rsidRPr="00D7451B" w:rsidDel="00AE6CC2">
          <w:rPr>
            <w:rFonts w:ascii="Times New Roman" w:hAnsi="Times New Roman" w:cs="Times New Roman"/>
            <w:sz w:val="24"/>
            <w:szCs w:val="24"/>
          </w:rPr>
          <w:delText xml:space="preserve"> reports the country list </w:delText>
        </w:r>
      </w:del>
      <w:ins w:id="602" w:author="Alex Cukierman" w:date="2022-02-08T19:42:00Z">
        <w:del w:id="603" w:author="Nair-Desai, Sameer" w:date="2022-02-12T20:51:00Z">
          <w:r w:rsidR="00830563" w:rsidDel="00AE6CC2">
            <w:rPr>
              <w:rFonts w:ascii="Times New Roman" w:hAnsi="Times New Roman" w:cs="Times New Roman"/>
              <w:sz w:val="24"/>
              <w:szCs w:val="24"/>
            </w:rPr>
            <w:delText>with</w:delText>
          </w:r>
        </w:del>
      </w:ins>
      <w:del w:id="604" w:author="Nair-Desai, Sameer" w:date="2022-02-12T20:51:00Z">
        <w:r w:rsidR="009B7FF6" w:rsidRPr="00D7451B" w:rsidDel="00AE6CC2">
          <w:rPr>
            <w:rFonts w:ascii="Times New Roman" w:hAnsi="Times New Roman" w:cs="Times New Roman"/>
            <w:sz w:val="24"/>
            <w:szCs w:val="24"/>
          </w:rPr>
          <w:delText xml:space="preserve">in each quartile. </w:delText>
        </w:r>
      </w:del>
      <w:r w:rsidR="00DE604E" w:rsidRPr="00D7451B">
        <w:rPr>
          <w:rFonts w:ascii="Times New Roman" w:hAnsi="Times New Roman" w:cs="Times New Roman"/>
          <w:sz w:val="24"/>
          <w:szCs w:val="24"/>
        </w:rPr>
        <w:t xml:space="preserve">Table </w:t>
      </w:r>
      <w:del w:id="605" w:author="Joshua Aizenman" w:date="2022-02-09T23:53:00Z">
        <w:r w:rsidR="00DE604E" w:rsidRPr="00D7451B" w:rsidDel="006454F0">
          <w:rPr>
            <w:rFonts w:ascii="Times New Roman" w:hAnsi="Times New Roman" w:cs="Times New Roman"/>
            <w:sz w:val="24"/>
            <w:szCs w:val="24"/>
          </w:rPr>
          <w:delText xml:space="preserve">3 </w:delText>
        </w:r>
      </w:del>
      <w:ins w:id="606" w:author="Joshua Aizenman" w:date="2022-02-09T23:53:00Z">
        <w:r w:rsidR="006454F0">
          <w:rPr>
            <w:rFonts w:ascii="Times New Roman" w:hAnsi="Times New Roman" w:cs="Times New Roman"/>
            <w:sz w:val="24"/>
            <w:szCs w:val="24"/>
          </w:rPr>
          <w:t>2</w:t>
        </w:r>
        <w:r w:rsidR="006454F0" w:rsidRPr="00D7451B">
          <w:rPr>
            <w:rFonts w:ascii="Times New Roman" w:hAnsi="Times New Roman" w:cs="Times New Roman"/>
            <w:sz w:val="24"/>
            <w:szCs w:val="24"/>
          </w:rPr>
          <w:t xml:space="preserve"> </w:t>
        </w:r>
      </w:ins>
      <w:del w:id="607" w:author="Alex Cukierman" w:date="2022-02-08T19:38:00Z">
        <w:r w:rsidR="00DE604E" w:rsidRPr="00D7451B" w:rsidDel="00103109">
          <w:rPr>
            <w:rFonts w:ascii="Times New Roman" w:hAnsi="Times New Roman" w:cs="Times New Roman"/>
            <w:sz w:val="24"/>
            <w:szCs w:val="24"/>
          </w:rPr>
          <w:delText>and Table 4</w:delText>
        </w:r>
      </w:del>
      <w:del w:id="608" w:author="Alex Cukierman" w:date="2022-02-08T19:34:00Z">
        <w:r w:rsidR="00DE604E" w:rsidRPr="00D7451B" w:rsidDel="00103109">
          <w:rPr>
            <w:rFonts w:ascii="Times New Roman" w:hAnsi="Times New Roman" w:cs="Times New Roman"/>
            <w:sz w:val="24"/>
            <w:szCs w:val="24"/>
          </w:rPr>
          <w:delText xml:space="preserve"> </w:delText>
        </w:r>
      </w:del>
      <w:r w:rsidR="00DE604E" w:rsidRPr="00D7451B">
        <w:rPr>
          <w:rFonts w:ascii="Times New Roman" w:hAnsi="Times New Roman" w:cs="Times New Roman"/>
          <w:sz w:val="24"/>
          <w:szCs w:val="24"/>
        </w:rPr>
        <w:t>r</w:t>
      </w:r>
      <w:ins w:id="609" w:author="Alex Cukierman" w:date="2022-02-08T19:39:00Z">
        <w:r w:rsidR="00103109">
          <w:rPr>
            <w:rFonts w:ascii="Times New Roman" w:hAnsi="Times New Roman" w:cs="Times New Roman"/>
            <w:sz w:val="24"/>
            <w:szCs w:val="24"/>
          </w:rPr>
          <w:t xml:space="preserve">eplicates </w:t>
        </w:r>
      </w:ins>
      <w:ins w:id="610" w:author="Nair-Desai, Sameer" w:date="2022-02-12T20:51:00Z">
        <w:r w:rsidR="00AE6CC2">
          <w:rPr>
            <w:rFonts w:ascii="Times New Roman" w:hAnsi="Times New Roman" w:cs="Times New Roman"/>
            <w:sz w:val="24"/>
            <w:szCs w:val="24"/>
          </w:rPr>
          <w:t>T</w:t>
        </w:r>
      </w:ins>
      <w:ins w:id="611" w:author="Alex Cukierman" w:date="2022-02-08T19:39:00Z">
        <w:del w:id="612" w:author="Nair-Desai, Sameer" w:date="2022-02-12T20:51:00Z">
          <w:r w:rsidR="00103109" w:rsidDel="00AE6CC2">
            <w:rPr>
              <w:rFonts w:ascii="Times New Roman" w:hAnsi="Times New Roman" w:cs="Times New Roman"/>
              <w:sz w:val="24"/>
              <w:szCs w:val="24"/>
            </w:rPr>
            <w:delText>t</w:delText>
          </w:r>
        </w:del>
        <w:r w:rsidR="00103109">
          <w:rPr>
            <w:rFonts w:ascii="Times New Roman" w:hAnsi="Times New Roman" w:cs="Times New Roman"/>
            <w:sz w:val="24"/>
            <w:szCs w:val="24"/>
          </w:rPr>
          <w:t>able 1</w:t>
        </w:r>
      </w:ins>
      <w:ins w:id="613" w:author="Joshua Aizenman" w:date="2022-02-10T00:35:00Z">
        <w:r w:rsidR="001A4F7D">
          <w:rPr>
            <w:rFonts w:ascii="Times New Roman" w:hAnsi="Times New Roman" w:cs="Times New Roman"/>
            <w:sz w:val="24"/>
            <w:szCs w:val="24"/>
          </w:rPr>
          <w:t>,</w:t>
        </w:r>
      </w:ins>
      <w:ins w:id="614" w:author="Alex Cukierman" w:date="2022-02-08T19:39:00Z">
        <w:r w:rsidR="00103109">
          <w:rPr>
            <w:rFonts w:ascii="Times New Roman" w:hAnsi="Times New Roman" w:cs="Times New Roman"/>
            <w:sz w:val="24"/>
            <w:szCs w:val="24"/>
          </w:rPr>
          <w:t xml:space="preserve"> </w:t>
        </w:r>
      </w:ins>
      <w:ins w:id="615" w:author="Nair-Desai, Sameer" w:date="2022-02-12T20:51:00Z">
        <w:r w:rsidR="00AE6CC2">
          <w:rPr>
            <w:rFonts w:ascii="Times New Roman" w:hAnsi="Times New Roman" w:cs="Times New Roman"/>
            <w:sz w:val="24"/>
            <w:szCs w:val="24"/>
          </w:rPr>
          <w:t xml:space="preserve">but for excess Covid-19 mortalities. </w:t>
        </w:r>
      </w:ins>
      <w:ins w:id="616" w:author="Nair-Desai, Sameer" w:date="2022-02-12T20:52:00Z">
        <w:r w:rsidR="00AE6CC2" w:rsidRPr="00D7451B">
          <w:rPr>
            <w:rFonts w:ascii="Times New Roman" w:hAnsi="Times New Roman" w:cs="Times New Roman"/>
            <w:sz w:val="24"/>
            <w:szCs w:val="24"/>
          </w:rPr>
          <w:t xml:space="preserve">Table </w:t>
        </w:r>
        <w:r w:rsidR="00AE6CC2">
          <w:rPr>
            <w:rFonts w:ascii="Times New Roman" w:hAnsi="Times New Roman" w:cs="Times New Roman"/>
            <w:sz w:val="24"/>
            <w:szCs w:val="24"/>
          </w:rPr>
          <w:t xml:space="preserve">1A, relegated to the appendix, </w:t>
        </w:r>
        <w:r w:rsidR="00AE6CC2" w:rsidRPr="00D7451B">
          <w:rPr>
            <w:rFonts w:ascii="Times New Roman" w:hAnsi="Times New Roman" w:cs="Times New Roman"/>
            <w:sz w:val="24"/>
            <w:szCs w:val="24"/>
          </w:rPr>
          <w:t xml:space="preserve">reports the country list </w:t>
        </w:r>
        <w:r w:rsidR="00AE6CC2">
          <w:rPr>
            <w:rFonts w:ascii="Times New Roman" w:hAnsi="Times New Roman" w:cs="Times New Roman"/>
            <w:sz w:val="24"/>
            <w:szCs w:val="24"/>
          </w:rPr>
          <w:t>with</w:t>
        </w:r>
        <w:r w:rsidR="00AE6CC2" w:rsidRPr="00D7451B">
          <w:rPr>
            <w:rFonts w:ascii="Times New Roman" w:hAnsi="Times New Roman" w:cs="Times New Roman"/>
            <w:sz w:val="24"/>
            <w:szCs w:val="24"/>
          </w:rPr>
          <w:t>in each quartile</w:t>
        </w:r>
        <w:r w:rsidR="00AE6CC2">
          <w:rPr>
            <w:rFonts w:ascii="Times New Roman" w:hAnsi="Times New Roman" w:cs="Times New Roman"/>
            <w:sz w:val="24"/>
            <w:szCs w:val="24"/>
          </w:rPr>
          <w:t xml:space="preserve"> of official mortality</w:t>
        </w:r>
        <w:r w:rsidR="00AE6CC2" w:rsidRPr="00D7451B">
          <w:rPr>
            <w:rFonts w:ascii="Times New Roman" w:hAnsi="Times New Roman" w:cs="Times New Roman"/>
            <w:sz w:val="24"/>
            <w:szCs w:val="24"/>
          </w:rPr>
          <w:t xml:space="preserve">. </w:t>
        </w:r>
      </w:ins>
      <w:ins w:id="617" w:author="Alex Cukierman" w:date="2022-02-08T19:39:00Z">
        <w:del w:id="618" w:author="Nair-Desai, Sameer" w:date="2022-02-12T20:52:00Z">
          <w:r w:rsidR="00103109" w:rsidDel="00AE6CC2">
            <w:rPr>
              <w:rFonts w:ascii="Times New Roman" w:hAnsi="Times New Roman" w:cs="Times New Roman"/>
              <w:sz w:val="24"/>
              <w:szCs w:val="24"/>
            </w:rPr>
            <w:delText xml:space="preserve">and </w:delText>
          </w:r>
        </w:del>
        <w:r w:rsidR="00103109">
          <w:rPr>
            <w:rFonts w:ascii="Times New Roman" w:hAnsi="Times New Roman" w:cs="Times New Roman"/>
            <w:sz w:val="24"/>
            <w:szCs w:val="24"/>
          </w:rPr>
          <w:t xml:space="preserve">Table </w:t>
        </w:r>
      </w:ins>
      <w:ins w:id="619" w:author="Joshua Aizenman" w:date="2022-02-09T23:54:00Z">
        <w:r w:rsidR="006454F0">
          <w:rPr>
            <w:rFonts w:ascii="Times New Roman" w:hAnsi="Times New Roman" w:cs="Times New Roman"/>
            <w:sz w:val="24"/>
            <w:szCs w:val="24"/>
          </w:rPr>
          <w:t>2A</w:t>
        </w:r>
      </w:ins>
      <w:ins w:id="620" w:author="Alex Cukierman" w:date="2022-02-08T19:40:00Z">
        <w:r w:rsidR="00103109">
          <w:rPr>
            <w:rFonts w:ascii="Times New Roman" w:hAnsi="Times New Roman" w:cs="Times New Roman"/>
            <w:sz w:val="24"/>
            <w:szCs w:val="24"/>
          </w:rPr>
          <w:t xml:space="preserve"> </w:t>
        </w:r>
      </w:ins>
      <w:ins w:id="621" w:author="Alex Cukierman" w:date="2022-02-08T19:41:00Z">
        <w:r w:rsidR="00830563">
          <w:rPr>
            <w:rFonts w:ascii="Times New Roman" w:hAnsi="Times New Roman" w:cs="Times New Roman"/>
            <w:sz w:val="24"/>
            <w:szCs w:val="24"/>
          </w:rPr>
          <w:t>(</w:t>
        </w:r>
      </w:ins>
      <w:ins w:id="622" w:author="Nair-Desai, Sameer" w:date="2022-02-12T20:52:00Z">
        <w:r w:rsidR="00AE6CC2">
          <w:rPr>
            <w:rFonts w:ascii="Times New Roman" w:hAnsi="Times New Roman" w:cs="Times New Roman"/>
            <w:sz w:val="24"/>
            <w:szCs w:val="24"/>
          </w:rPr>
          <w:t xml:space="preserve">also </w:t>
        </w:r>
      </w:ins>
      <w:ins w:id="623" w:author="Alex Cukierman" w:date="2022-02-08T19:40:00Z">
        <w:r w:rsidR="00103109">
          <w:rPr>
            <w:rFonts w:ascii="Times New Roman" w:hAnsi="Times New Roman" w:cs="Times New Roman"/>
            <w:sz w:val="24"/>
            <w:szCs w:val="24"/>
          </w:rPr>
          <w:t xml:space="preserve">in </w:t>
        </w:r>
      </w:ins>
      <w:ins w:id="624" w:author="Nair-Desai, Sameer" w:date="2022-02-12T20:51:00Z">
        <w:r w:rsidR="00AE6CC2">
          <w:rPr>
            <w:rFonts w:ascii="Times New Roman" w:hAnsi="Times New Roman" w:cs="Times New Roman"/>
            <w:sz w:val="24"/>
            <w:szCs w:val="24"/>
          </w:rPr>
          <w:t xml:space="preserve">the </w:t>
        </w:r>
      </w:ins>
      <w:ins w:id="625" w:author="Alex Cukierman" w:date="2022-02-08T19:40:00Z">
        <w:r w:rsidR="00103109">
          <w:rPr>
            <w:rFonts w:ascii="Times New Roman" w:hAnsi="Times New Roman" w:cs="Times New Roman"/>
            <w:sz w:val="24"/>
            <w:szCs w:val="24"/>
          </w:rPr>
          <w:t xml:space="preserve">Appendix) </w:t>
        </w:r>
      </w:ins>
      <w:ins w:id="626" w:author="Alex Cukierman" w:date="2022-02-08T19:39:00Z">
        <w:r w:rsidR="00103109">
          <w:rPr>
            <w:rFonts w:ascii="Times New Roman" w:hAnsi="Times New Roman" w:cs="Times New Roman"/>
            <w:sz w:val="24"/>
            <w:szCs w:val="24"/>
          </w:rPr>
          <w:t>replicates</w:t>
        </w:r>
      </w:ins>
      <w:ins w:id="627" w:author="Alex Cukierman" w:date="2022-02-08T19:42:00Z">
        <w:r w:rsidR="00830563">
          <w:rPr>
            <w:rFonts w:ascii="Times New Roman" w:hAnsi="Times New Roman" w:cs="Times New Roman"/>
            <w:sz w:val="24"/>
            <w:szCs w:val="24"/>
          </w:rPr>
          <w:t xml:space="preserve"> Table </w:t>
        </w:r>
        <w:del w:id="628" w:author="Joshua Aizenman" w:date="2022-02-10T00:23:00Z">
          <w:r w:rsidR="00830563" w:rsidDel="005E0742">
            <w:rPr>
              <w:rFonts w:ascii="Times New Roman" w:hAnsi="Times New Roman" w:cs="Times New Roman"/>
              <w:sz w:val="24"/>
              <w:szCs w:val="24"/>
            </w:rPr>
            <w:delText>2</w:delText>
          </w:r>
        </w:del>
      </w:ins>
      <w:ins w:id="629" w:author="Joshua Aizenman" w:date="2022-02-10T00:23:00Z">
        <w:r w:rsidR="005E0742">
          <w:rPr>
            <w:rFonts w:ascii="Times New Roman" w:hAnsi="Times New Roman" w:cs="Times New Roman"/>
            <w:sz w:val="24"/>
            <w:szCs w:val="24"/>
          </w:rPr>
          <w:t>1A</w:t>
        </w:r>
      </w:ins>
      <w:ins w:id="630" w:author="Alex Cukierman" w:date="2022-02-08T19:42:00Z">
        <w:del w:id="631" w:author="Nair-Desai, Sameer" w:date="2022-02-12T20:52:00Z">
          <w:r w:rsidR="00830563" w:rsidDel="00AE6CC2">
            <w:rPr>
              <w:rFonts w:ascii="Times New Roman" w:hAnsi="Times New Roman" w:cs="Times New Roman"/>
              <w:sz w:val="24"/>
              <w:szCs w:val="24"/>
            </w:rPr>
            <w:delText xml:space="preserve"> </w:delText>
          </w:r>
        </w:del>
      </w:ins>
      <w:ins w:id="632" w:author="Nair-Desai, Sameer" w:date="2022-02-12T20:52:00Z">
        <w:r w:rsidR="00AE6CC2">
          <w:rPr>
            <w:rFonts w:ascii="Times New Roman" w:hAnsi="Times New Roman" w:cs="Times New Roman"/>
            <w:sz w:val="24"/>
            <w:szCs w:val="24"/>
          </w:rPr>
          <w:t>, but for</w:t>
        </w:r>
      </w:ins>
      <w:del w:id="633" w:author="Alex Cukierman" w:date="2022-02-08T19:39:00Z">
        <w:r w:rsidR="00DE604E" w:rsidRPr="00D7451B" w:rsidDel="00103109">
          <w:rPr>
            <w:rFonts w:ascii="Times New Roman" w:hAnsi="Times New Roman" w:cs="Times New Roman"/>
            <w:sz w:val="24"/>
            <w:szCs w:val="24"/>
          </w:rPr>
          <w:delText>eports th</w:delText>
        </w:r>
      </w:del>
      <w:del w:id="634" w:author="Alex Cukierman" w:date="2022-02-08T19:38:00Z">
        <w:r w:rsidR="00DE604E" w:rsidRPr="00D7451B" w:rsidDel="00103109">
          <w:rPr>
            <w:rFonts w:ascii="Times New Roman" w:hAnsi="Times New Roman" w:cs="Times New Roman"/>
            <w:sz w:val="24"/>
            <w:szCs w:val="24"/>
          </w:rPr>
          <w:delText>e same information</w:delText>
        </w:r>
      </w:del>
      <w:r w:rsidR="00DE604E" w:rsidRPr="00D7451B">
        <w:rPr>
          <w:rFonts w:ascii="Times New Roman" w:hAnsi="Times New Roman" w:cs="Times New Roman"/>
          <w:sz w:val="24"/>
          <w:szCs w:val="24"/>
        </w:rPr>
        <w:t xml:space="preserve"> </w:t>
      </w:r>
      <w:ins w:id="635" w:author="Alex Cukierman" w:date="2022-02-08T19:42:00Z">
        <w:del w:id="636" w:author="Nair-Desai, Sameer" w:date="2022-02-12T20:52:00Z">
          <w:r w:rsidR="00830563" w:rsidDel="00AE6CC2">
            <w:rPr>
              <w:rFonts w:ascii="Times New Roman" w:hAnsi="Times New Roman" w:cs="Times New Roman"/>
              <w:sz w:val="24"/>
              <w:szCs w:val="24"/>
            </w:rPr>
            <w:delText xml:space="preserve">with </w:delText>
          </w:r>
        </w:del>
      </w:ins>
      <w:ins w:id="637" w:author="Alex Cukierman" w:date="2022-02-08T19:43:00Z">
        <w:del w:id="638" w:author="Nair-Desai, Sameer" w:date="2022-02-12T20:52:00Z">
          <w:r w:rsidR="00830563" w:rsidDel="00AE6CC2">
            <w:rPr>
              <w:rFonts w:ascii="Times New Roman" w:hAnsi="Times New Roman" w:cs="Times New Roman"/>
              <w:sz w:val="24"/>
              <w:szCs w:val="24"/>
            </w:rPr>
            <w:delText xml:space="preserve">official data </w:delText>
          </w:r>
        </w:del>
      </w:ins>
      <w:ins w:id="639" w:author="Alex Cukierman" w:date="2022-02-08T19:44:00Z">
        <w:del w:id="640" w:author="Nair-Desai, Sameer" w:date="2022-02-12T20:52:00Z">
          <w:r w:rsidR="00830563" w:rsidDel="00AE6CC2">
            <w:rPr>
              <w:rFonts w:ascii="Times New Roman" w:hAnsi="Times New Roman" w:cs="Times New Roman"/>
              <w:sz w:val="24"/>
              <w:szCs w:val="24"/>
            </w:rPr>
            <w:delText xml:space="preserve">replaced by </w:delText>
          </w:r>
        </w:del>
      </w:ins>
      <w:del w:id="641" w:author="Alex Cukierman" w:date="2022-02-08T19:42:00Z">
        <w:r w:rsidR="00DE604E" w:rsidRPr="00D7451B" w:rsidDel="00830563">
          <w:rPr>
            <w:rFonts w:ascii="Times New Roman" w:hAnsi="Times New Roman" w:cs="Times New Roman"/>
            <w:sz w:val="24"/>
            <w:szCs w:val="24"/>
          </w:rPr>
          <w:delText xml:space="preserve">using the </w:delText>
        </w:r>
      </w:del>
      <w:r w:rsidR="00DE604E" w:rsidRPr="00D7451B">
        <w:rPr>
          <w:rFonts w:ascii="Times New Roman" w:hAnsi="Times New Roman" w:cs="Times New Roman"/>
          <w:sz w:val="24"/>
          <w:szCs w:val="24"/>
        </w:rPr>
        <w:t xml:space="preserve">excess </w:t>
      </w:r>
      <w:r w:rsidR="00B315D1" w:rsidRPr="00D7451B">
        <w:rPr>
          <w:rFonts w:ascii="Times New Roman" w:hAnsi="Times New Roman" w:cs="Times New Roman"/>
          <w:sz w:val="24"/>
          <w:szCs w:val="24"/>
        </w:rPr>
        <w:t>mortality</w:t>
      </w:r>
      <w:r w:rsidR="00DE604E" w:rsidRPr="00D7451B">
        <w:rPr>
          <w:rFonts w:ascii="Times New Roman" w:hAnsi="Times New Roman" w:cs="Times New Roman"/>
          <w:sz w:val="24"/>
          <w:szCs w:val="24"/>
        </w:rPr>
        <w:t xml:space="preserve"> data</w:t>
      </w:r>
      <w:r w:rsidR="00424F2B" w:rsidRPr="00D7451B">
        <w:rPr>
          <w:rFonts w:ascii="Times New Roman" w:hAnsi="Times New Roman" w:cs="Times New Roman"/>
          <w:sz w:val="24"/>
          <w:szCs w:val="24"/>
        </w:rPr>
        <w:t>.</w:t>
      </w:r>
      <w:r w:rsidR="00A81A68">
        <w:rPr>
          <w:rFonts w:ascii="Times New Roman" w:hAnsi="Times New Roman" w:cs="Times New Roman"/>
          <w:sz w:val="24"/>
          <w:szCs w:val="24"/>
        </w:rPr>
        <w:t xml:space="preserve"> We order the rank</w:t>
      </w:r>
      <w:ins w:id="642" w:author="Nair-Desai, Sameer" w:date="2022-02-12T20:52:00Z">
        <w:r w:rsidR="00AE6CC2">
          <w:rPr>
            <w:rFonts w:ascii="Times New Roman" w:hAnsi="Times New Roman" w:cs="Times New Roman"/>
            <w:sz w:val="24"/>
            <w:szCs w:val="24"/>
          </w:rPr>
          <w:t>s</w:t>
        </w:r>
      </w:ins>
      <w:r w:rsidR="00A81A68">
        <w:rPr>
          <w:rFonts w:ascii="Times New Roman" w:hAnsi="Times New Roman" w:cs="Times New Roman"/>
          <w:sz w:val="24"/>
          <w:szCs w:val="24"/>
        </w:rPr>
        <w:t xml:space="preserve"> of the quartile</w:t>
      </w:r>
      <w:ins w:id="643" w:author="Nair-Desai, Sameer" w:date="2022-02-12T20:52:00Z">
        <w:r w:rsidR="00AE6CC2">
          <w:rPr>
            <w:rFonts w:ascii="Times New Roman" w:hAnsi="Times New Roman" w:cs="Times New Roman"/>
            <w:sz w:val="24"/>
            <w:szCs w:val="24"/>
          </w:rPr>
          <w:t>s</w:t>
        </w:r>
      </w:ins>
      <w:r w:rsidR="00A81A68">
        <w:rPr>
          <w:rFonts w:ascii="Times New Roman" w:hAnsi="Times New Roman" w:cs="Times New Roman"/>
          <w:sz w:val="24"/>
          <w:szCs w:val="24"/>
        </w:rPr>
        <w:t xml:space="preserve"> so that a lower quartile consists of countries with lower cumulative mortalit</w:t>
      </w:r>
      <w:ins w:id="644" w:author="Nair-Desai, Sameer" w:date="2022-02-12T20:52:00Z">
        <w:r w:rsidR="00AE6CC2">
          <w:rPr>
            <w:rFonts w:ascii="Times New Roman" w:hAnsi="Times New Roman" w:cs="Times New Roman"/>
            <w:sz w:val="24"/>
            <w:szCs w:val="24"/>
          </w:rPr>
          <w:t>ies</w:t>
        </w:r>
      </w:ins>
      <w:del w:id="645" w:author="Nair-Desai, Sameer" w:date="2022-02-12T20:52:00Z">
        <w:r w:rsidR="00A81A68" w:rsidDel="00AE6CC2">
          <w:rPr>
            <w:rFonts w:ascii="Times New Roman" w:hAnsi="Times New Roman" w:cs="Times New Roman"/>
            <w:sz w:val="24"/>
            <w:szCs w:val="24"/>
          </w:rPr>
          <w:delText>y</w:delText>
        </w:r>
      </w:del>
      <w:r w:rsidR="00A81A68">
        <w:rPr>
          <w:rFonts w:ascii="Times New Roman" w:hAnsi="Times New Roman" w:cs="Times New Roman"/>
          <w:sz w:val="24"/>
          <w:szCs w:val="24"/>
        </w:rPr>
        <w:t xml:space="preserve">. </w:t>
      </w:r>
    </w:p>
    <w:p w14:paraId="15C928CF" w14:textId="612F4E29" w:rsidR="00E54721" w:rsidDel="00B81B13" w:rsidRDefault="00E54721" w:rsidP="00B8672B">
      <w:pPr>
        <w:spacing w:line="360" w:lineRule="auto"/>
        <w:ind w:firstLine="360"/>
        <w:rPr>
          <w:del w:id="646" w:author="Alex Cukierman" w:date="2022-02-08T19:53:00Z"/>
          <w:rFonts w:ascii="Times New Roman" w:hAnsi="Times New Roman" w:cs="Times New Roman"/>
          <w:sz w:val="24"/>
          <w:szCs w:val="24"/>
        </w:rPr>
      </w:pPr>
    </w:p>
    <w:p w14:paraId="6ED6673D" w14:textId="77777777" w:rsidR="00E54721" w:rsidRPr="00D7451B" w:rsidRDefault="00E54721" w:rsidP="000736DB">
      <w:pPr>
        <w:spacing w:line="360" w:lineRule="auto"/>
        <w:ind w:firstLine="360"/>
        <w:rPr>
          <w:rFonts w:ascii="Times New Roman" w:hAnsi="Times New Roman" w:cs="Times New Roman"/>
          <w:sz w:val="24"/>
          <w:szCs w:val="24"/>
        </w:rPr>
      </w:pPr>
    </w:p>
    <w:p w14:paraId="513A1C0C" w14:textId="270016D1" w:rsidR="000F2211" w:rsidRPr="00D7451B" w:rsidRDefault="000F2211" w:rsidP="00B8672B">
      <w:pPr>
        <w:spacing w:line="360" w:lineRule="auto"/>
        <w:jc w:val="both"/>
        <w:rPr>
          <w:rFonts w:ascii="Times New Roman" w:hAnsi="Times New Roman" w:cs="Times New Roman"/>
          <w:sz w:val="24"/>
          <w:szCs w:val="24"/>
        </w:rPr>
      </w:pPr>
      <w:r w:rsidRPr="00D7451B">
        <w:rPr>
          <w:rFonts w:ascii="Times New Roman" w:hAnsi="Times New Roman" w:cs="Times New Roman"/>
          <w:b/>
          <w:sz w:val="24"/>
          <w:szCs w:val="24"/>
        </w:rPr>
        <w:t>Table 1:</w:t>
      </w:r>
      <w:r w:rsidRPr="00D7451B">
        <w:rPr>
          <w:rFonts w:ascii="Times New Roman" w:hAnsi="Times New Roman" w:cs="Times New Roman"/>
          <w:sz w:val="24"/>
          <w:szCs w:val="24"/>
        </w:rPr>
        <w:t xml:space="preserve"> Average </w:t>
      </w:r>
      <w:r w:rsidR="009B7FF6" w:rsidRPr="00D7451B">
        <w:rPr>
          <w:rFonts w:ascii="Times New Roman" w:hAnsi="Times New Roman" w:cs="Times New Roman"/>
          <w:sz w:val="24"/>
          <w:szCs w:val="24"/>
        </w:rPr>
        <w:t>Quartile</w:t>
      </w:r>
      <w:r w:rsidR="00FC0E81" w:rsidRPr="00D7451B">
        <w:rPr>
          <w:rFonts w:ascii="Times New Roman" w:hAnsi="Times New Roman" w:cs="Times New Roman"/>
          <w:sz w:val="24"/>
          <w:szCs w:val="24"/>
        </w:rPr>
        <w:t>s</w:t>
      </w:r>
      <w:r w:rsidR="009B7FF6"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tatistics</w:t>
      </w:r>
      <w:r w:rsidR="00DE604E"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DE604E" w:rsidRPr="00D7451B">
        <w:rPr>
          <w:rFonts w:ascii="Times New Roman" w:hAnsi="Times New Roman" w:cs="Times New Roman"/>
          <w:sz w:val="24"/>
          <w:szCs w:val="24"/>
        </w:rPr>
        <w:t xml:space="preserve">umulative </w:t>
      </w:r>
      <w:r w:rsidR="00520DBA">
        <w:rPr>
          <w:rFonts w:ascii="Times New Roman" w:hAnsi="Times New Roman" w:cs="Times New Roman"/>
          <w:color w:val="000000" w:themeColor="text1"/>
          <w:sz w:val="24"/>
          <w:szCs w:val="24"/>
        </w:rPr>
        <w:t>Official</w:t>
      </w:r>
      <w:r w:rsidR="00DE604E"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ins w:id="647" w:author="Alex Cukierman" w:date="2022-02-09T20:21:00Z">
        <w:r w:rsidR="002E5803">
          <w:rPr>
            <w:rFonts w:ascii="Times New Roman" w:hAnsi="Times New Roman" w:cs="Times New Roman"/>
            <w:color w:val="000000" w:themeColor="text1"/>
            <w:sz w:val="24"/>
            <w:szCs w:val="24"/>
          </w:rPr>
          <w:t>-19</w:t>
        </w:r>
      </w:ins>
      <w:r w:rsidR="00DE604E"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DE604E" w:rsidRPr="00D7451B">
        <w:rPr>
          <w:rFonts w:ascii="Times New Roman" w:hAnsi="Times New Roman" w:cs="Times New Roman"/>
          <w:color w:val="000000" w:themeColor="text1"/>
          <w:sz w:val="24"/>
          <w:szCs w:val="24"/>
        </w:rPr>
        <w:t>ortality</w:t>
      </w:r>
      <w:r w:rsidR="00FC0E81" w:rsidRPr="00D7451B">
        <w:rPr>
          <w:rFonts w:ascii="Times New Roman" w:hAnsi="Times New Roman" w:cs="Times New Roman"/>
          <w:color w:val="000000" w:themeColor="text1"/>
          <w:sz w:val="24"/>
          <w:szCs w:val="24"/>
        </w:rPr>
        <w:t>, December 31</w:t>
      </w:r>
      <w:r w:rsidR="003E03B4">
        <w:rPr>
          <w:rFonts w:ascii="Times New Roman" w:hAnsi="Times New Roman" w:cs="Times New Roman"/>
          <w:color w:val="000000" w:themeColor="text1"/>
          <w:sz w:val="24"/>
          <w:szCs w:val="24"/>
        </w:rPr>
        <w:t>,</w:t>
      </w:r>
      <w:r w:rsidR="00FC0E81" w:rsidRPr="00D7451B">
        <w:rPr>
          <w:rFonts w:ascii="Times New Roman" w:hAnsi="Times New Roman" w:cs="Times New Roman"/>
          <w:color w:val="000000" w:themeColor="text1"/>
          <w:sz w:val="24"/>
          <w:szCs w:val="24"/>
        </w:rPr>
        <w:t xml:space="preserve"> 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0F2211" w:rsidRPr="00D7451B" w14:paraId="744E81D6" w14:textId="77777777" w:rsidTr="006C10A9">
        <w:tc>
          <w:tcPr>
            <w:tcW w:w="1872" w:type="dxa"/>
            <w:vAlign w:val="center"/>
          </w:tcPr>
          <w:p w14:paraId="480AD735" w14:textId="44E1ABF0" w:rsidR="000F2211" w:rsidRPr="00D7451B" w:rsidRDefault="008A55DE" w:rsidP="008A55DE">
            <w:pPr>
              <w:spacing w:line="360" w:lineRule="auto"/>
              <w:jc w:val="center"/>
              <w:rPr>
                <w:rFonts w:ascii="Times New Roman" w:hAnsi="Times New Roman" w:cs="Times New Roman"/>
                <w:sz w:val="24"/>
                <w:szCs w:val="24"/>
              </w:rPr>
            </w:pPr>
            <w:r w:rsidRPr="008A55DE">
              <w:rPr>
                <w:rFonts w:ascii="Times New Roman" w:hAnsi="Times New Roman" w:cs="Times New Roman"/>
                <w:b/>
                <w:bCs/>
                <w:sz w:val="24"/>
                <w:szCs w:val="24"/>
              </w:rPr>
              <w:t>Variable</w:t>
            </w:r>
          </w:p>
        </w:tc>
        <w:tc>
          <w:tcPr>
            <w:tcW w:w="1872" w:type="dxa"/>
            <w:vAlign w:val="center"/>
          </w:tcPr>
          <w:p w14:paraId="62EEE8A4"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1</w:t>
            </w:r>
            <w:r w:rsidRPr="008A55DE">
              <w:rPr>
                <w:rFonts w:ascii="Times New Roman" w:eastAsia="Times New Roman" w:hAnsi="Times New Roman" w:cs="Times New Roman"/>
                <w:b/>
                <w:bCs/>
                <w:sz w:val="24"/>
                <w:szCs w:val="36"/>
                <w:vertAlign w:val="superscript"/>
              </w:rPr>
              <w:t>st</w:t>
            </w:r>
            <w:r w:rsidRPr="008A55DE">
              <w:rPr>
                <w:rFonts w:ascii="Times New Roman" w:eastAsia="Times New Roman" w:hAnsi="Times New Roman" w:cs="Times New Roman"/>
                <w:b/>
                <w:bCs/>
                <w:sz w:val="24"/>
                <w:szCs w:val="36"/>
              </w:rPr>
              <w:t xml:space="preserve"> Quartile (Lowest Cum. Mortality)</w:t>
            </w:r>
          </w:p>
        </w:tc>
        <w:tc>
          <w:tcPr>
            <w:tcW w:w="1872" w:type="dxa"/>
            <w:vAlign w:val="center"/>
          </w:tcPr>
          <w:p w14:paraId="025FB3FF"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2</w:t>
            </w:r>
            <w:r w:rsidRPr="008A55DE">
              <w:rPr>
                <w:rFonts w:ascii="Times New Roman" w:eastAsia="Times New Roman" w:hAnsi="Times New Roman" w:cs="Times New Roman"/>
                <w:b/>
                <w:bCs/>
                <w:sz w:val="24"/>
                <w:szCs w:val="36"/>
                <w:vertAlign w:val="superscript"/>
              </w:rPr>
              <w:t>nd</w:t>
            </w:r>
            <w:r w:rsidRPr="008A55DE">
              <w:rPr>
                <w:rFonts w:ascii="Times New Roman" w:eastAsia="Times New Roman" w:hAnsi="Times New Roman" w:cs="Times New Roman"/>
                <w:b/>
                <w:bCs/>
                <w:sz w:val="24"/>
                <w:szCs w:val="36"/>
              </w:rPr>
              <w:t xml:space="preserve"> Quartile</w:t>
            </w:r>
          </w:p>
        </w:tc>
        <w:tc>
          <w:tcPr>
            <w:tcW w:w="1872" w:type="dxa"/>
            <w:vAlign w:val="center"/>
          </w:tcPr>
          <w:p w14:paraId="2C88FE00"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3</w:t>
            </w:r>
            <w:r w:rsidRPr="008A55DE">
              <w:rPr>
                <w:rFonts w:ascii="Times New Roman" w:eastAsia="Times New Roman" w:hAnsi="Times New Roman" w:cs="Times New Roman"/>
                <w:b/>
                <w:bCs/>
                <w:sz w:val="24"/>
                <w:szCs w:val="36"/>
                <w:vertAlign w:val="superscript"/>
              </w:rPr>
              <w:t>rd</w:t>
            </w:r>
            <w:r w:rsidRPr="008A55DE">
              <w:rPr>
                <w:rFonts w:ascii="Times New Roman" w:eastAsia="Times New Roman" w:hAnsi="Times New Roman" w:cs="Times New Roman"/>
                <w:b/>
                <w:bCs/>
                <w:sz w:val="24"/>
                <w:szCs w:val="36"/>
              </w:rPr>
              <w:t xml:space="preserve"> Quartile</w:t>
            </w:r>
          </w:p>
        </w:tc>
        <w:tc>
          <w:tcPr>
            <w:tcW w:w="1872" w:type="dxa"/>
            <w:vAlign w:val="center"/>
          </w:tcPr>
          <w:p w14:paraId="1E8520F8"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4</w:t>
            </w:r>
            <w:r w:rsidRPr="008A55DE">
              <w:rPr>
                <w:rFonts w:ascii="Times New Roman" w:eastAsia="Times New Roman" w:hAnsi="Times New Roman" w:cs="Times New Roman"/>
                <w:b/>
                <w:bCs/>
                <w:sz w:val="24"/>
                <w:szCs w:val="36"/>
                <w:vertAlign w:val="superscript"/>
              </w:rPr>
              <w:t>th</w:t>
            </w:r>
            <w:r w:rsidRPr="008A55DE">
              <w:rPr>
                <w:rFonts w:ascii="Times New Roman" w:eastAsia="Times New Roman" w:hAnsi="Times New Roman" w:cs="Times New Roman"/>
                <w:b/>
                <w:bCs/>
                <w:sz w:val="24"/>
                <w:szCs w:val="36"/>
              </w:rPr>
              <w:t xml:space="preserve"> Quartile (Highest Cum. Mortality)</w:t>
            </w:r>
          </w:p>
        </w:tc>
      </w:tr>
      <w:tr w:rsidR="000F2211" w:rsidRPr="00D7451B" w14:paraId="0F0E9394" w14:textId="77777777" w:rsidTr="006C10A9">
        <w:tc>
          <w:tcPr>
            <w:tcW w:w="1872" w:type="dxa"/>
            <w:vAlign w:val="center"/>
          </w:tcPr>
          <w:p w14:paraId="02D7F45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31C5825A" w14:textId="6DF3DFE8"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66,246,385.5</w:t>
            </w:r>
          </w:p>
        </w:tc>
        <w:tc>
          <w:tcPr>
            <w:tcW w:w="1872" w:type="dxa"/>
            <w:vAlign w:val="center"/>
          </w:tcPr>
          <w:p w14:paraId="01267AE3" w14:textId="505BD813"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72,137,531.6</w:t>
            </w:r>
          </w:p>
        </w:tc>
        <w:tc>
          <w:tcPr>
            <w:tcW w:w="1872" w:type="dxa"/>
            <w:vAlign w:val="center"/>
          </w:tcPr>
          <w:p w14:paraId="3C4505D2" w14:textId="52ACAEE5"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27,555,946.7</w:t>
            </w:r>
          </w:p>
        </w:tc>
        <w:tc>
          <w:tcPr>
            <w:tcW w:w="1872" w:type="dxa"/>
            <w:vAlign w:val="center"/>
          </w:tcPr>
          <w:p w14:paraId="3EFD1B56" w14:textId="328F0DBC"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37,762,631.6</w:t>
            </w:r>
          </w:p>
        </w:tc>
      </w:tr>
      <w:tr w:rsidR="000F2211" w:rsidRPr="00D7451B" w14:paraId="0D13D5BF" w14:textId="77777777" w:rsidTr="006C10A9">
        <w:tc>
          <w:tcPr>
            <w:tcW w:w="1872" w:type="dxa"/>
            <w:vAlign w:val="center"/>
          </w:tcPr>
          <w:p w14:paraId="3D40465E"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65D8676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278.6</w:t>
            </w:r>
          </w:p>
        </w:tc>
        <w:tc>
          <w:tcPr>
            <w:tcW w:w="1872" w:type="dxa"/>
            <w:vAlign w:val="center"/>
          </w:tcPr>
          <w:p w14:paraId="3A04B44A"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390.4</w:t>
            </w:r>
          </w:p>
        </w:tc>
        <w:tc>
          <w:tcPr>
            <w:tcW w:w="1872" w:type="dxa"/>
            <w:vAlign w:val="center"/>
          </w:tcPr>
          <w:p w14:paraId="61853FB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185.7</w:t>
            </w:r>
          </w:p>
        </w:tc>
        <w:tc>
          <w:tcPr>
            <w:tcW w:w="1872" w:type="dxa"/>
            <w:vAlign w:val="center"/>
          </w:tcPr>
          <w:p w14:paraId="4FEB331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89.9</w:t>
            </w:r>
          </w:p>
        </w:tc>
      </w:tr>
      <w:tr w:rsidR="000F2211" w:rsidRPr="00D7451B" w14:paraId="54A68108" w14:textId="77777777" w:rsidTr="006C10A9">
        <w:tc>
          <w:tcPr>
            <w:tcW w:w="1872" w:type="dxa"/>
            <w:vAlign w:val="center"/>
          </w:tcPr>
          <w:p w14:paraId="4CFBB27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6EF9596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42.9</w:t>
            </w:r>
          </w:p>
        </w:tc>
        <w:tc>
          <w:tcPr>
            <w:tcW w:w="1872" w:type="dxa"/>
            <w:vAlign w:val="center"/>
          </w:tcPr>
          <w:p w14:paraId="6EE8127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55.5</w:t>
            </w:r>
          </w:p>
        </w:tc>
        <w:tc>
          <w:tcPr>
            <w:tcW w:w="1872" w:type="dxa"/>
            <w:vAlign w:val="center"/>
          </w:tcPr>
          <w:p w14:paraId="5819733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68.6</w:t>
            </w:r>
          </w:p>
        </w:tc>
        <w:tc>
          <w:tcPr>
            <w:tcW w:w="1872" w:type="dxa"/>
            <w:vAlign w:val="center"/>
          </w:tcPr>
          <w:p w14:paraId="6365D4E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69.6</w:t>
            </w:r>
          </w:p>
        </w:tc>
      </w:tr>
      <w:tr w:rsidR="000F2211" w:rsidRPr="00D7451B" w14:paraId="47F918C8" w14:textId="77777777" w:rsidTr="006C10A9">
        <w:tc>
          <w:tcPr>
            <w:tcW w:w="1872" w:type="dxa"/>
            <w:vAlign w:val="center"/>
          </w:tcPr>
          <w:p w14:paraId="12B0F03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28FB4AF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4.1</w:t>
            </w:r>
          </w:p>
        </w:tc>
        <w:tc>
          <w:tcPr>
            <w:tcW w:w="1872" w:type="dxa"/>
            <w:vAlign w:val="center"/>
          </w:tcPr>
          <w:p w14:paraId="4B76A96F"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6.7</w:t>
            </w:r>
          </w:p>
        </w:tc>
        <w:tc>
          <w:tcPr>
            <w:tcW w:w="1872" w:type="dxa"/>
            <w:vAlign w:val="center"/>
          </w:tcPr>
          <w:p w14:paraId="224EF5C5"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A37565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14.6</w:t>
            </w:r>
          </w:p>
        </w:tc>
      </w:tr>
      <w:tr w:rsidR="000F2211" w:rsidRPr="00D7451B" w14:paraId="2DBFD8F9" w14:textId="77777777" w:rsidTr="006C10A9">
        <w:tc>
          <w:tcPr>
            <w:tcW w:w="1872" w:type="dxa"/>
            <w:vAlign w:val="center"/>
          </w:tcPr>
          <w:p w14:paraId="5A7AEF82"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394341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5310.4</w:t>
            </w:r>
          </w:p>
        </w:tc>
        <w:tc>
          <w:tcPr>
            <w:tcW w:w="1872" w:type="dxa"/>
            <w:vAlign w:val="center"/>
          </w:tcPr>
          <w:p w14:paraId="6424FAA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20590.6</w:t>
            </w:r>
          </w:p>
        </w:tc>
        <w:tc>
          <w:tcPr>
            <w:tcW w:w="1872" w:type="dxa"/>
            <w:vAlign w:val="center"/>
          </w:tcPr>
          <w:p w14:paraId="79B0B6B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24297.7</w:t>
            </w:r>
          </w:p>
        </w:tc>
        <w:tc>
          <w:tcPr>
            <w:tcW w:w="1872" w:type="dxa"/>
            <w:vAlign w:val="center"/>
          </w:tcPr>
          <w:p w14:paraId="0B5DEFA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22234.7</w:t>
            </w:r>
          </w:p>
        </w:tc>
      </w:tr>
      <w:tr w:rsidR="000F2211" w:rsidRPr="00D7451B" w14:paraId="54275496" w14:textId="77777777" w:rsidTr="006C10A9">
        <w:tc>
          <w:tcPr>
            <w:tcW w:w="1872" w:type="dxa"/>
            <w:vAlign w:val="center"/>
          </w:tcPr>
          <w:p w14:paraId="057497B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64ECD8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-0.7</w:t>
            </w:r>
          </w:p>
        </w:tc>
        <w:tc>
          <w:tcPr>
            <w:tcW w:w="1872" w:type="dxa"/>
            <w:vAlign w:val="center"/>
          </w:tcPr>
          <w:p w14:paraId="6D3FD5E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44FE065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60450D9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r w:rsidR="000F2211" w:rsidRPr="00D7451B" w14:paraId="03DF1FAF" w14:textId="77777777" w:rsidTr="006C10A9">
        <w:tc>
          <w:tcPr>
            <w:tcW w:w="1872" w:type="dxa"/>
            <w:vAlign w:val="center"/>
          </w:tcPr>
          <w:p w14:paraId="03E4EC9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005423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36E7D7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7733740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p>
        </w:tc>
        <w:tc>
          <w:tcPr>
            <w:tcW w:w="1872" w:type="dxa"/>
            <w:vAlign w:val="center"/>
          </w:tcPr>
          <w:p w14:paraId="0BF6531C"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r>
      <w:tr w:rsidR="000F2211" w:rsidRPr="00D7451B" w14:paraId="3FB6CBB0" w14:textId="77777777" w:rsidTr="006C10A9">
        <w:tc>
          <w:tcPr>
            <w:tcW w:w="1872" w:type="dxa"/>
            <w:vAlign w:val="center"/>
          </w:tcPr>
          <w:p w14:paraId="21CF2D2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2403197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25F3BE5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12DA1BF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546EF4EB"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bl>
    <w:p w14:paraId="20842210" w14:textId="5A4EC32B" w:rsidR="00226A3D" w:rsidDel="00B81B13" w:rsidRDefault="00226A3D">
      <w:pPr>
        <w:bidi/>
        <w:spacing w:line="360" w:lineRule="auto"/>
        <w:rPr>
          <w:del w:id="648" w:author="Alex Cukierman" w:date="2022-02-08T19:54:00Z"/>
          <w:rFonts w:ascii="Times New Roman" w:hAnsi="Times New Roman" w:cs="Times New Roman"/>
          <w:b/>
          <w:sz w:val="24"/>
          <w:szCs w:val="24"/>
        </w:rPr>
        <w:pPrChange w:id="649" w:author="Alex Cukierman" w:date="2022-02-08T19:56:00Z">
          <w:pPr>
            <w:spacing w:line="360" w:lineRule="auto"/>
          </w:pPr>
        </w:pPrChange>
      </w:pPr>
    </w:p>
    <w:p w14:paraId="1AA22995" w14:textId="77777777" w:rsidR="00BF38B3" w:rsidRPr="00D7451B" w:rsidDel="00B81B13" w:rsidRDefault="00BF38B3">
      <w:pPr>
        <w:bidi/>
        <w:spacing w:line="360" w:lineRule="auto"/>
        <w:rPr>
          <w:del w:id="650" w:author="Alex Cukierman" w:date="2022-02-08T19:54:00Z"/>
          <w:rFonts w:ascii="Times New Roman" w:hAnsi="Times New Roman" w:cs="Times New Roman"/>
          <w:b/>
          <w:sz w:val="24"/>
          <w:szCs w:val="24"/>
        </w:rPr>
        <w:pPrChange w:id="651" w:author="Alex Cukierman" w:date="2022-02-08T19:56:00Z">
          <w:pPr>
            <w:spacing w:line="360" w:lineRule="auto"/>
          </w:pPr>
        </w:pPrChange>
      </w:pPr>
    </w:p>
    <w:p w14:paraId="075152A3" w14:textId="29948F76" w:rsidR="000F2211" w:rsidRPr="00D7451B" w:rsidDel="00C61EB1" w:rsidRDefault="000F2211" w:rsidP="009B7FF6">
      <w:pPr>
        <w:spacing w:line="360" w:lineRule="auto"/>
        <w:rPr>
          <w:del w:id="652" w:author="Alex Cukierman" w:date="2022-02-08T20:51:00Z"/>
          <w:moveFrom w:id="653" w:author="Alex Cukierman" w:date="2022-02-08T19:51:00Z"/>
          <w:rFonts w:ascii="Times New Roman" w:hAnsi="Times New Roman" w:cs="Times New Roman"/>
          <w:sz w:val="24"/>
          <w:szCs w:val="24"/>
        </w:rPr>
      </w:pPr>
      <w:moveFromRangeStart w:id="654" w:author="Alex Cukierman" w:date="2022-02-08T19:51:00Z" w:name="move95242298"/>
      <w:moveFrom w:id="655" w:author="Alex Cukierman" w:date="2022-02-08T19:51:00Z">
        <w:del w:id="656" w:author="Alex Cukierman" w:date="2022-02-08T20:51:00Z">
          <w:r w:rsidRPr="00D7451B" w:rsidDel="00C61EB1">
            <w:rPr>
              <w:rFonts w:ascii="Times New Roman" w:hAnsi="Times New Roman" w:cs="Times New Roman"/>
              <w:b/>
              <w:sz w:val="24"/>
              <w:szCs w:val="24"/>
            </w:rPr>
            <w:delText>Table 2:</w:delText>
          </w:r>
          <w:r w:rsidRPr="00D7451B" w:rsidDel="00C61EB1">
            <w:rPr>
              <w:rFonts w:ascii="Times New Roman" w:hAnsi="Times New Roman" w:cs="Times New Roman"/>
              <w:sz w:val="24"/>
              <w:szCs w:val="24"/>
            </w:rPr>
            <w:delText xml:space="preserve"> </w:delText>
          </w:r>
          <w:r w:rsidR="00B315D1" w:rsidRPr="00D7451B" w:rsidDel="00C61EB1">
            <w:rPr>
              <w:rFonts w:ascii="Times New Roman" w:hAnsi="Times New Roman" w:cs="Times New Roman"/>
              <w:sz w:val="24"/>
              <w:szCs w:val="24"/>
            </w:rPr>
            <w:delText>Country</w:delText>
          </w:r>
          <w:r w:rsidRPr="00D7451B" w:rsidDel="00C61EB1">
            <w:rPr>
              <w:rFonts w:ascii="Times New Roman" w:hAnsi="Times New Roman" w:cs="Times New Roman"/>
              <w:sz w:val="24"/>
              <w:szCs w:val="24"/>
            </w:rPr>
            <w:delText xml:space="preserve"> </w:delText>
          </w:r>
          <w:r w:rsidR="00FC0E81" w:rsidRPr="00D7451B" w:rsidDel="00C61EB1">
            <w:rPr>
              <w:rFonts w:ascii="Times New Roman" w:hAnsi="Times New Roman" w:cs="Times New Roman"/>
              <w:sz w:val="24"/>
              <w:szCs w:val="24"/>
            </w:rPr>
            <w:delText>L</w:delText>
          </w:r>
          <w:r w:rsidRPr="00D7451B" w:rsidDel="00C61EB1">
            <w:rPr>
              <w:rFonts w:ascii="Times New Roman" w:hAnsi="Times New Roman" w:cs="Times New Roman"/>
              <w:sz w:val="24"/>
              <w:szCs w:val="24"/>
            </w:rPr>
            <w:delText>ist</w:delText>
          </w:r>
          <w:r w:rsidR="00FC0E81" w:rsidRPr="00D7451B" w:rsidDel="00C61EB1">
            <w:rPr>
              <w:rFonts w:ascii="Times New Roman" w:hAnsi="Times New Roman" w:cs="Times New Roman"/>
              <w:sz w:val="24"/>
              <w:szCs w:val="24"/>
            </w:rPr>
            <w:delText xml:space="preserve"> of </w:delText>
          </w:r>
          <w:r w:rsidR="00B315D1" w:rsidRPr="00D7451B" w:rsidDel="00C61EB1">
            <w:rPr>
              <w:rFonts w:ascii="Times New Roman" w:hAnsi="Times New Roman" w:cs="Times New Roman"/>
              <w:sz w:val="24"/>
              <w:szCs w:val="24"/>
            </w:rPr>
            <w:delText>Quartiles</w:delText>
          </w:r>
          <w:r w:rsidR="00FC0E81" w:rsidRPr="00D7451B" w:rsidDel="00C61EB1">
            <w:rPr>
              <w:rFonts w:ascii="Times New Roman" w:hAnsi="Times New Roman" w:cs="Times New Roman"/>
              <w:sz w:val="24"/>
              <w:szCs w:val="24"/>
            </w:rPr>
            <w:delText xml:space="preserve"> of </w:delText>
          </w:r>
          <w:r w:rsidR="00424F2B" w:rsidRPr="00D7451B" w:rsidDel="00C61EB1">
            <w:rPr>
              <w:rFonts w:ascii="Times New Roman" w:hAnsi="Times New Roman" w:cs="Times New Roman"/>
              <w:sz w:val="24"/>
              <w:szCs w:val="24"/>
            </w:rPr>
            <w:delText>C</w:delText>
          </w:r>
          <w:r w:rsidR="00FC0E81" w:rsidRPr="00D7451B" w:rsidDel="00C61EB1">
            <w:rPr>
              <w:rFonts w:ascii="Times New Roman" w:hAnsi="Times New Roman" w:cs="Times New Roman"/>
              <w:sz w:val="24"/>
              <w:szCs w:val="24"/>
            </w:rPr>
            <w:delText xml:space="preserve">umulative </w:delText>
          </w:r>
          <w:r w:rsidR="00520DBA" w:rsidDel="00C61EB1">
            <w:rPr>
              <w:rFonts w:ascii="Times New Roman" w:hAnsi="Times New Roman" w:cs="Times New Roman"/>
              <w:color w:val="000000" w:themeColor="text1"/>
              <w:sz w:val="24"/>
              <w:szCs w:val="24"/>
            </w:rPr>
            <w:delText>Official</w:delText>
          </w:r>
          <w:r w:rsidR="00FC0E81" w:rsidRPr="00D7451B" w:rsidDel="00C61EB1">
            <w:rPr>
              <w:rFonts w:ascii="Times New Roman" w:hAnsi="Times New Roman" w:cs="Times New Roman"/>
              <w:color w:val="000000" w:themeColor="text1"/>
              <w:sz w:val="24"/>
              <w:szCs w:val="24"/>
            </w:rPr>
            <w:delText xml:space="preserve"> </w:delText>
          </w:r>
          <w:r w:rsidR="00525E77" w:rsidDel="00C61EB1">
            <w:rPr>
              <w:rFonts w:ascii="Times New Roman" w:hAnsi="Times New Roman" w:cs="Times New Roman"/>
              <w:color w:val="000000" w:themeColor="text1"/>
              <w:sz w:val="24"/>
              <w:szCs w:val="24"/>
            </w:rPr>
            <w:delText>Covid</w:delText>
          </w:r>
          <w:r w:rsidR="00FC0E81" w:rsidRPr="00D7451B" w:rsidDel="00C61EB1">
            <w:rPr>
              <w:rFonts w:ascii="Times New Roman" w:hAnsi="Times New Roman" w:cs="Times New Roman"/>
              <w:color w:val="000000" w:themeColor="text1"/>
              <w:sz w:val="24"/>
              <w:szCs w:val="24"/>
            </w:rPr>
            <w:delText xml:space="preserve"> </w:delText>
          </w:r>
          <w:r w:rsidR="00424F2B" w:rsidRPr="00D7451B" w:rsidDel="00C61EB1">
            <w:rPr>
              <w:rFonts w:ascii="Times New Roman" w:hAnsi="Times New Roman" w:cs="Times New Roman"/>
              <w:color w:val="000000" w:themeColor="text1"/>
              <w:sz w:val="24"/>
              <w:szCs w:val="24"/>
            </w:rPr>
            <w:delText>M</w:delText>
          </w:r>
          <w:r w:rsidR="00FC0E81" w:rsidRPr="00D7451B" w:rsidDel="00C61EB1">
            <w:rPr>
              <w:rFonts w:ascii="Times New Roman" w:hAnsi="Times New Roman" w:cs="Times New Roman"/>
              <w:color w:val="000000" w:themeColor="text1"/>
              <w:sz w:val="24"/>
              <w:szCs w:val="24"/>
            </w:rPr>
            <w:delText>ortality, December 31</w:delText>
          </w:r>
          <w:r w:rsidR="003E03B4" w:rsidDel="00C61EB1">
            <w:rPr>
              <w:rFonts w:ascii="Times New Roman" w:hAnsi="Times New Roman" w:cs="Times New Roman"/>
              <w:color w:val="000000" w:themeColor="text1"/>
              <w:sz w:val="24"/>
              <w:szCs w:val="24"/>
            </w:rPr>
            <w:delText>,</w:delText>
          </w:r>
          <w:r w:rsidR="00FC0E81" w:rsidRPr="00D7451B" w:rsidDel="00C61EB1">
            <w:rPr>
              <w:rFonts w:ascii="Times New Roman" w:hAnsi="Times New Roman" w:cs="Times New Roman"/>
              <w:color w:val="000000" w:themeColor="text1"/>
              <w:sz w:val="24"/>
              <w:szCs w:val="24"/>
            </w:rPr>
            <w:delText xml:space="preserve"> 2021 </w:delText>
          </w:r>
        </w:del>
      </w:moveFrom>
    </w:p>
    <w:tbl>
      <w:tblPr>
        <w:tblStyle w:val="TableGrid"/>
        <w:tblW w:w="9360" w:type="dxa"/>
        <w:tblInd w:w="-5" w:type="dxa"/>
        <w:tblLayout w:type="fixed"/>
        <w:tblLook w:val="06A0" w:firstRow="1" w:lastRow="0" w:firstColumn="1" w:lastColumn="0" w:noHBand="1" w:noVBand="1"/>
        <w:tblPrChange w:id="657" w:author="Alex Cukierman" w:date="2022-02-08T19:55:00Z">
          <w:tblPr>
            <w:tblStyle w:val="TableGrid"/>
            <w:tblW w:w="9720" w:type="dxa"/>
            <w:tblInd w:w="-113" w:type="dxa"/>
            <w:tblLayout w:type="fixed"/>
            <w:tblLook w:val="06A0" w:firstRow="1" w:lastRow="0" w:firstColumn="1" w:lastColumn="0" w:noHBand="1" w:noVBand="1"/>
          </w:tblPr>
        </w:tblPrChange>
      </w:tblPr>
      <w:tblGrid>
        <w:gridCol w:w="3042"/>
        <w:gridCol w:w="2340"/>
        <w:gridCol w:w="2340"/>
        <w:gridCol w:w="1638"/>
        <w:tblGridChange w:id="658">
          <w:tblGrid>
            <w:gridCol w:w="3150"/>
            <w:gridCol w:w="2340"/>
            <w:gridCol w:w="2340"/>
            <w:gridCol w:w="1890"/>
          </w:tblGrid>
        </w:tblGridChange>
      </w:tblGrid>
      <w:tr w:rsidR="000F2211" w:rsidRPr="008A55DE" w:rsidDel="00C61EB1" w14:paraId="457779B8" w14:textId="4F42AB31" w:rsidTr="00B81B13">
        <w:trPr>
          <w:del w:id="659" w:author="Alex Cukierman" w:date="2022-02-08T20:51:00Z"/>
        </w:trPr>
        <w:tc>
          <w:tcPr>
            <w:tcW w:w="3042" w:type="dxa"/>
            <w:vAlign w:val="center"/>
            <w:tcPrChange w:id="660" w:author="Alex Cukierman" w:date="2022-02-08T19:55:00Z">
              <w:tcPr>
                <w:tcW w:w="3150" w:type="dxa"/>
                <w:vAlign w:val="center"/>
              </w:tcPr>
            </w:tcPrChange>
          </w:tcPr>
          <w:p w14:paraId="55DBE5BF" w14:textId="56180C8D" w:rsidR="000F2211" w:rsidRPr="008A55DE" w:rsidDel="00C61EB1" w:rsidRDefault="000F2211" w:rsidP="008A55DE">
            <w:pPr>
              <w:jc w:val="center"/>
              <w:rPr>
                <w:del w:id="661" w:author="Alex Cukierman" w:date="2022-02-08T20:51:00Z"/>
                <w:moveFrom w:id="662" w:author="Alex Cukierman" w:date="2022-02-08T19:51:00Z"/>
                <w:rFonts w:ascii="Times New Roman" w:hAnsi="Times New Roman" w:cs="Times New Roman"/>
                <w:sz w:val="24"/>
                <w:szCs w:val="24"/>
              </w:rPr>
            </w:pPr>
            <w:moveFrom w:id="663" w:author="Alex Cukierman" w:date="2022-02-08T19:51:00Z">
              <w:del w:id="664" w:author="Alex Cukierman" w:date="2022-02-08T20:51:00Z">
                <w:r w:rsidRPr="008A55DE" w:rsidDel="00C61EB1">
                  <w:rPr>
                    <w:rFonts w:ascii="Times New Roman" w:eastAsia="Times New Roman" w:hAnsi="Times New Roman" w:cs="Times New Roman"/>
                    <w:b/>
                    <w:bCs/>
                    <w:sz w:val="24"/>
                    <w:szCs w:val="24"/>
                  </w:rPr>
                  <w:delText>1</w:delText>
                </w:r>
                <w:r w:rsidRPr="008A55DE" w:rsidDel="00C61EB1">
                  <w:rPr>
                    <w:rFonts w:ascii="Times New Roman" w:eastAsia="Times New Roman" w:hAnsi="Times New Roman" w:cs="Times New Roman"/>
                    <w:b/>
                    <w:bCs/>
                    <w:sz w:val="24"/>
                    <w:szCs w:val="24"/>
                    <w:vertAlign w:val="superscript"/>
                  </w:rPr>
                  <w:delText>st</w:delText>
                </w:r>
                <w:r w:rsidRPr="008A55DE" w:rsidDel="00C61EB1">
                  <w:rPr>
                    <w:rFonts w:ascii="Times New Roman" w:eastAsia="Times New Roman" w:hAnsi="Times New Roman" w:cs="Times New Roman"/>
                    <w:b/>
                    <w:bCs/>
                    <w:sz w:val="24"/>
                    <w:szCs w:val="24"/>
                  </w:rPr>
                  <w:delText xml:space="preserve"> Quartile (Lowest Cum. Mortality)</w:delText>
                </w:r>
              </w:del>
            </w:moveFrom>
          </w:p>
        </w:tc>
        <w:tc>
          <w:tcPr>
            <w:tcW w:w="2340" w:type="dxa"/>
            <w:vAlign w:val="center"/>
            <w:tcPrChange w:id="665" w:author="Alex Cukierman" w:date="2022-02-08T19:55:00Z">
              <w:tcPr>
                <w:tcW w:w="2340" w:type="dxa"/>
                <w:vAlign w:val="center"/>
              </w:tcPr>
            </w:tcPrChange>
          </w:tcPr>
          <w:p w14:paraId="7009A281" w14:textId="6AFFF454" w:rsidR="000F2211" w:rsidRPr="008A55DE" w:rsidDel="00C61EB1" w:rsidRDefault="000F2211" w:rsidP="008A55DE">
            <w:pPr>
              <w:jc w:val="center"/>
              <w:rPr>
                <w:del w:id="666" w:author="Alex Cukierman" w:date="2022-02-08T20:51:00Z"/>
                <w:moveFrom w:id="667" w:author="Alex Cukierman" w:date="2022-02-08T19:51:00Z"/>
                <w:rFonts w:ascii="Times New Roman" w:hAnsi="Times New Roman" w:cs="Times New Roman"/>
                <w:sz w:val="24"/>
                <w:szCs w:val="24"/>
              </w:rPr>
            </w:pPr>
            <w:moveFrom w:id="668" w:author="Alex Cukierman" w:date="2022-02-08T19:51:00Z">
              <w:del w:id="669" w:author="Alex Cukierman" w:date="2022-02-08T20:51:00Z">
                <w:r w:rsidRPr="008A55DE" w:rsidDel="00C61EB1">
                  <w:rPr>
                    <w:rFonts w:ascii="Times New Roman" w:eastAsia="Times New Roman" w:hAnsi="Times New Roman" w:cs="Times New Roman"/>
                    <w:b/>
                    <w:bCs/>
                    <w:sz w:val="24"/>
                    <w:szCs w:val="24"/>
                  </w:rPr>
                  <w:delText>2</w:delText>
                </w:r>
                <w:r w:rsidRPr="008A55DE" w:rsidDel="00C61EB1">
                  <w:rPr>
                    <w:rFonts w:ascii="Times New Roman" w:eastAsia="Times New Roman" w:hAnsi="Times New Roman" w:cs="Times New Roman"/>
                    <w:b/>
                    <w:bCs/>
                    <w:sz w:val="24"/>
                    <w:szCs w:val="24"/>
                    <w:vertAlign w:val="superscript"/>
                  </w:rPr>
                  <w:delText>nd</w:delText>
                </w:r>
                <w:r w:rsidRPr="008A55DE" w:rsidDel="00C61EB1">
                  <w:rPr>
                    <w:rFonts w:ascii="Times New Roman" w:eastAsia="Times New Roman" w:hAnsi="Times New Roman" w:cs="Times New Roman"/>
                    <w:b/>
                    <w:bCs/>
                    <w:sz w:val="24"/>
                    <w:szCs w:val="24"/>
                  </w:rPr>
                  <w:delText xml:space="preserve"> Quartile</w:delText>
                </w:r>
              </w:del>
            </w:moveFrom>
          </w:p>
        </w:tc>
        <w:tc>
          <w:tcPr>
            <w:tcW w:w="2340" w:type="dxa"/>
            <w:vAlign w:val="center"/>
            <w:tcPrChange w:id="670" w:author="Alex Cukierman" w:date="2022-02-08T19:55:00Z">
              <w:tcPr>
                <w:tcW w:w="2340" w:type="dxa"/>
                <w:vAlign w:val="center"/>
              </w:tcPr>
            </w:tcPrChange>
          </w:tcPr>
          <w:p w14:paraId="3CAC3210" w14:textId="783FFB23" w:rsidR="000F2211" w:rsidRPr="008A55DE" w:rsidDel="00C61EB1" w:rsidRDefault="000F2211" w:rsidP="008A55DE">
            <w:pPr>
              <w:jc w:val="center"/>
              <w:rPr>
                <w:del w:id="671" w:author="Alex Cukierman" w:date="2022-02-08T20:51:00Z"/>
                <w:moveFrom w:id="672" w:author="Alex Cukierman" w:date="2022-02-08T19:51:00Z"/>
                <w:rFonts w:ascii="Times New Roman" w:hAnsi="Times New Roman" w:cs="Times New Roman"/>
                <w:sz w:val="24"/>
                <w:szCs w:val="24"/>
              </w:rPr>
            </w:pPr>
            <w:moveFrom w:id="673" w:author="Alex Cukierman" w:date="2022-02-08T19:51:00Z">
              <w:del w:id="674" w:author="Alex Cukierman" w:date="2022-02-08T20:51:00Z">
                <w:r w:rsidRPr="008A55DE" w:rsidDel="00C61EB1">
                  <w:rPr>
                    <w:rFonts w:ascii="Times New Roman" w:eastAsia="Times New Roman" w:hAnsi="Times New Roman" w:cs="Times New Roman"/>
                    <w:b/>
                    <w:bCs/>
                    <w:sz w:val="24"/>
                    <w:szCs w:val="24"/>
                  </w:rPr>
                  <w:delText>3</w:delText>
                </w:r>
                <w:r w:rsidRPr="008A55DE" w:rsidDel="00C61EB1">
                  <w:rPr>
                    <w:rFonts w:ascii="Times New Roman" w:eastAsia="Times New Roman" w:hAnsi="Times New Roman" w:cs="Times New Roman"/>
                    <w:b/>
                    <w:bCs/>
                    <w:sz w:val="24"/>
                    <w:szCs w:val="24"/>
                    <w:vertAlign w:val="superscript"/>
                  </w:rPr>
                  <w:delText>rd</w:delText>
                </w:r>
                <w:r w:rsidRPr="008A55DE" w:rsidDel="00C61EB1">
                  <w:rPr>
                    <w:rFonts w:ascii="Times New Roman" w:eastAsia="Times New Roman" w:hAnsi="Times New Roman" w:cs="Times New Roman"/>
                    <w:b/>
                    <w:bCs/>
                    <w:sz w:val="24"/>
                    <w:szCs w:val="24"/>
                  </w:rPr>
                  <w:delText xml:space="preserve"> Quartile</w:delText>
                </w:r>
              </w:del>
            </w:moveFrom>
          </w:p>
        </w:tc>
        <w:tc>
          <w:tcPr>
            <w:tcW w:w="1638" w:type="dxa"/>
            <w:vAlign w:val="center"/>
            <w:tcPrChange w:id="675" w:author="Alex Cukierman" w:date="2022-02-08T19:55:00Z">
              <w:tcPr>
                <w:tcW w:w="1890" w:type="dxa"/>
                <w:vAlign w:val="center"/>
              </w:tcPr>
            </w:tcPrChange>
          </w:tcPr>
          <w:p w14:paraId="35096BC0" w14:textId="345F8373" w:rsidR="000F2211" w:rsidRPr="008A55DE" w:rsidDel="00C61EB1" w:rsidRDefault="000F2211" w:rsidP="008A55DE">
            <w:pPr>
              <w:jc w:val="center"/>
              <w:rPr>
                <w:del w:id="676" w:author="Alex Cukierman" w:date="2022-02-08T20:51:00Z"/>
                <w:moveFrom w:id="677" w:author="Alex Cukierman" w:date="2022-02-08T19:51:00Z"/>
                <w:rFonts w:ascii="Times New Roman" w:hAnsi="Times New Roman" w:cs="Times New Roman"/>
                <w:sz w:val="24"/>
                <w:szCs w:val="24"/>
              </w:rPr>
            </w:pPr>
            <w:moveFrom w:id="678" w:author="Alex Cukierman" w:date="2022-02-08T19:51:00Z">
              <w:del w:id="679" w:author="Alex Cukierman" w:date="2022-02-08T20:51:00Z">
                <w:r w:rsidRPr="008A55DE" w:rsidDel="00C61EB1">
                  <w:rPr>
                    <w:rFonts w:ascii="Times New Roman" w:eastAsia="Times New Roman" w:hAnsi="Times New Roman" w:cs="Times New Roman"/>
                    <w:b/>
                    <w:bCs/>
                    <w:sz w:val="24"/>
                    <w:szCs w:val="24"/>
                  </w:rPr>
                  <w:delText>4</w:delText>
                </w:r>
                <w:r w:rsidRPr="008A55DE" w:rsidDel="00C61EB1">
                  <w:rPr>
                    <w:rFonts w:ascii="Times New Roman" w:eastAsia="Times New Roman" w:hAnsi="Times New Roman" w:cs="Times New Roman"/>
                    <w:b/>
                    <w:bCs/>
                    <w:sz w:val="24"/>
                    <w:szCs w:val="24"/>
                    <w:vertAlign w:val="superscript"/>
                  </w:rPr>
                  <w:delText>th</w:delText>
                </w:r>
                <w:r w:rsidRPr="008A55DE" w:rsidDel="00C61EB1">
                  <w:rPr>
                    <w:rFonts w:ascii="Times New Roman" w:eastAsia="Times New Roman" w:hAnsi="Times New Roman" w:cs="Times New Roman"/>
                    <w:b/>
                    <w:bCs/>
                    <w:sz w:val="24"/>
                    <w:szCs w:val="24"/>
                  </w:rPr>
                  <w:delText xml:space="preserve"> Quartile (Highest Cum. Mortality)</w:delText>
                </w:r>
              </w:del>
            </w:moveFrom>
          </w:p>
        </w:tc>
      </w:tr>
      <w:tr w:rsidR="000F2211" w:rsidRPr="008A55DE" w:rsidDel="00C61EB1" w14:paraId="6DA0EDBF" w14:textId="077AEA56" w:rsidTr="00B81B13">
        <w:trPr>
          <w:del w:id="680" w:author="Alex Cukierman" w:date="2022-02-08T20:51:00Z"/>
        </w:trPr>
        <w:tc>
          <w:tcPr>
            <w:tcW w:w="3042" w:type="dxa"/>
            <w:vAlign w:val="center"/>
            <w:tcPrChange w:id="681" w:author="Alex Cukierman" w:date="2022-02-08T19:55:00Z">
              <w:tcPr>
                <w:tcW w:w="3150" w:type="dxa"/>
                <w:vAlign w:val="center"/>
              </w:tcPr>
            </w:tcPrChange>
          </w:tcPr>
          <w:p w14:paraId="138560F0" w14:textId="7B46DF01" w:rsidR="000F2211" w:rsidRPr="008A55DE" w:rsidDel="00C61EB1" w:rsidRDefault="000F2211" w:rsidP="006C10A9">
            <w:pPr>
              <w:spacing w:line="360" w:lineRule="auto"/>
              <w:rPr>
                <w:del w:id="682" w:author="Alex Cukierman" w:date="2022-02-08T20:51:00Z"/>
                <w:moveFrom w:id="683" w:author="Alex Cukierman" w:date="2022-02-08T19:51:00Z"/>
                <w:rFonts w:ascii="Times New Roman" w:hAnsi="Times New Roman" w:cs="Times New Roman"/>
                <w:sz w:val="20"/>
                <w:szCs w:val="20"/>
              </w:rPr>
            </w:pPr>
            <w:moveFrom w:id="684" w:author="Alex Cukierman" w:date="2022-02-08T19:51:00Z">
              <w:del w:id="685" w:author="Alex Cukierman" w:date="2022-02-08T20:51:00Z">
                <w:r w:rsidRPr="008A55DE" w:rsidDel="00C61EB1">
                  <w:rPr>
                    <w:rFonts w:ascii="Times New Roman" w:eastAsia="Times New Roman" w:hAnsi="Times New Roman" w:cs="Times New Roman"/>
                    <w:sz w:val="20"/>
                    <w:szCs w:val="20"/>
                  </w:rPr>
                  <w:delText>Burundi</w:delText>
                </w:r>
              </w:del>
            </w:moveFrom>
          </w:p>
        </w:tc>
        <w:tc>
          <w:tcPr>
            <w:tcW w:w="2340" w:type="dxa"/>
            <w:vAlign w:val="center"/>
            <w:tcPrChange w:id="686" w:author="Alex Cukierman" w:date="2022-02-08T19:55:00Z">
              <w:tcPr>
                <w:tcW w:w="2340" w:type="dxa"/>
                <w:vAlign w:val="center"/>
              </w:tcPr>
            </w:tcPrChange>
          </w:tcPr>
          <w:p w14:paraId="7EE48989" w14:textId="46A9B3ED" w:rsidR="000F2211" w:rsidRPr="008A55DE" w:rsidDel="00C61EB1" w:rsidRDefault="000F2211" w:rsidP="006C10A9">
            <w:pPr>
              <w:spacing w:line="360" w:lineRule="auto"/>
              <w:rPr>
                <w:del w:id="687" w:author="Alex Cukierman" w:date="2022-02-08T20:51:00Z"/>
                <w:moveFrom w:id="688" w:author="Alex Cukierman" w:date="2022-02-08T19:51:00Z"/>
                <w:rFonts w:ascii="Times New Roman" w:hAnsi="Times New Roman" w:cs="Times New Roman"/>
                <w:sz w:val="20"/>
                <w:szCs w:val="20"/>
              </w:rPr>
            </w:pPr>
            <w:moveFrom w:id="689" w:author="Alex Cukierman" w:date="2022-02-08T19:51:00Z">
              <w:del w:id="690" w:author="Alex Cukierman" w:date="2022-02-08T20:51:00Z">
                <w:r w:rsidRPr="008A55DE" w:rsidDel="00C61EB1">
                  <w:rPr>
                    <w:rFonts w:ascii="Times New Roman" w:eastAsia="Times New Roman" w:hAnsi="Times New Roman" w:cs="Times New Roman"/>
                    <w:sz w:val="20"/>
                    <w:szCs w:val="20"/>
                  </w:rPr>
                  <w:delText>Somalia</w:delText>
                </w:r>
              </w:del>
            </w:moveFrom>
          </w:p>
        </w:tc>
        <w:tc>
          <w:tcPr>
            <w:tcW w:w="2340" w:type="dxa"/>
            <w:vAlign w:val="center"/>
            <w:tcPrChange w:id="691" w:author="Alex Cukierman" w:date="2022-02-08T19:55:00Z">
              <w:tcPr>
                <w:tcW w:w="2340" w:type="dxa"/>
                <w:vAlign w:val="center"/>
              </w:tcPr>
            </w:tcPrChange>
          </w:tcPr>
          <w:p w14:paraId="207D4F5F" w14:textId="7BCF9307" w:rsidR="000F2211" w:rsidRPr="008A55DE" w:rsidDel="00C61EB1" w:rsidRDefault="000F2211" w:rsidP="006C10A9">
            <w:pPr>
              <w:spacing w:line="360" w:lineRule="auto"/>
              <w:rPr>
                <w:del w:id="692" w:author="Alex Cukierman" w:date="2022-02-08T20:51:00Z"/>
                <w:moveFrom w:id="693" w:author="Alex Cukierman" w:date="2022-02-08T19:51:00Z"/>
                <w:rFonts w:ascii="Times New Roman" w:hAnsi="Times New Roman" w:cs="Times New Roman"/>
                <w:sz w:val="20"/>
                <w:szCs w:val="20"/>
              </w:rPr>
            </w:pPr>
            <w:moveFrom w:id="694" w:author="Alex Cukierman" w:date="2022-02-08T19:51:00Z">
              <w:del w:id="695" w:author="Alex Cukierman" w:date="2022-02-08T20:51:00Z">
                <w:r w:rsidRPr="008A55DE" w:rsidDel="00C61EB1">
                  <w:rPr>
                    <w:rFonts w:ascii="Times New Roman" w:eastAsia="Times New Roman" w:hAnsi="Times New Roman" w:cs="Times New Roman"/>
                    <w:sz w:val="20"/>
                    <w:szCs w:val="20"/>
                  </w:rPr>
                  <w:delText>Morocco</w:delText>
                </w:r>
              </w:del>
            </w:moveFrom>
          </w:p>
        </w:tc>
        <w:tc>
          <w:tcPr>
            <w:tcW w:w="1638" w:type="dxa"/>
            <w:vAlign w:val="center"/>
            <w:tcPrChange w:id="696" w:author="Alex Cukierman" w:date="2022-02-08T19:55:00Z">
              <w:tcPr>
                <w:tcW w:w="1890" w:type="dxa"/>
                <w:vAlign w:val="center"/>
              </w:tcPr>
            </w:tcPrChange>
          </w:tcPr>
          <w:p w14:paraId="025ABA12" w14:textId="26904384" w:rsidR="000F2211" w:rsidRPr="008A55DE" w:rsidDel="00C61EB1" w:rsidRDefault="000F2211" w:rsidP="006C10A9">
            <w:pPr>
              <w:spacing w:line="360" w:lineRule="auto"/>
              <w:rPr>
                <w:del w:id="697" w:author="Alex Cukierman" w:date="2022-02-08T20:51:00Z"/>
                <w:moveFrom w:id="698" w:author="Alex Cukierman" w:date="2022-02-08T19:51:00Z"/>
                <w:rFonts w:ascii="Times New Roman" w:hAnsi="Times New Roman" w:cs="Times New Roman"/>
                <w:sz w:val="20"/>
                <w:szCs w:val="20"/>
              </w:rPr>
            </w:pPr>
            <w:moveFrom w:id="699" w:author="Alex Cukierman" w:date="2022-02-08T19:51:00Z">
              <w:del w:id="700" w:author="Alex Cukierman" w:date="2022-02-08T20:51:00Z">
                <w:r w:rsidRPr="008A55DE" w:rsidDel="00C61EB1">
                  <w:rPr>
                    <w:rFonts w:ascii="Times New Roman" w:eastAsia="Times New Roman" w:hAnsi="Times New Roman" w:cs="Times New Roman"/>
                    <w:sz w:val="20"/>
                    <w:szCs w:val="20"/>
                  </w:rPr>
                  <w:delText>Bolivia</w:delText>
                </w:r>
              </w:del>
            </w:moveFrom>
          </w:p>
        </w:tc>
      </w:tr>
      <w:tr w:rsidR="000F2211" w:rsidRPr="008A55DE" w:rsidDel="00C61EB1" w14:paraId="5E06E0C6" w14:textId="148C72F4" w:rsidTr="00B81B13">
        <w:trPr>
          <w:del w:id="701" w:author="Alex Cukierman" w:date="2022-02-08T20:51:00Z"/>
        </w:trPr>
        <w:tc>
          <w:tcPr>
            <w:tcW w:w="3042" w:type="dxa"/>
            <w:vAlign w:val="center"/>
            <w:tcPrChange w:id="702" w:author="Alex Cukierman" w:date="2022-02-08T19:55:00Z">
              <w:tcPr>
                <w:tcW w:w="3150" w:type="dxa"/>
                <w:vAlign w:val="center"/>
              </w:tcPr>
            </w:tcPrChange>
          </w:tcPr>
          <w:p w14:paraId="51CDB4D8" w14:textId="726EEE5C" w:rsidR="000F2211" w:rsidRPr="008A55DE" w:rsidDel="00C61EB1" w:rsidRDefault="000F2211" w:rsidP="006C10A9">
            <w:pPr>
              <w:spacing w:line="360" w:lineRule="auto"/>
              <w:rPr>
                <w:del w:id="703" w:author="Alex Cukierman" w:date="2022-02-08T20:51:00Z"/>
                <w:moveFrom w:id="704" w:author="Alex Cukierman" w:date="2022-02-08T19:51:00Z"/>
                <w:rFonts w:ascii="Times New Roman" w:hAnsi="Times New Roman" w:cs="Times New Roman"/>
                <w:sz w:val="20"/>
                <w:szCs w:val="20"/>
              </w:rPr>
            </w:pPr>
            <w:moveFrom w:id="705" w:author="Alex Cukierman" w:date="2022-02-08T19:51:00Z">
              <w:del w:id="706" w:author="Alex Cukierman" w:date="2022-02-08T20:51:00Z">
                <w:r w:rsidRPr="008A55DE" w:rsidDel="00C61EB1">
                  <w:rPr>
                    <w:rFonts w:ascii="Times New Roman" w:eastAsia="Times New Roman" w:hAnsi="Times New Roman" w:cs="Times New Roman"/>
                    <w:sz w:val="20"/>
                    <w:szCs w:val="20"/>
                  </w:rPr>
                  <w:delText>China</w:delText>
                </w:r>
              </w:del>
            </w:moveFrom>
          </w:p>
        </w:tc>
        <w:tc>
          <w:tcPr>
            <w:tcW w:w="2340" w:type="dxa"/>
            <w:vAlign w:val="center"/>
            <w:tcPrChange w:id="707" w:author="Alex Cukierman" w:date="2022-02-08T19:55:00Z">
              <w:tcPr>
                <w:tcW w:w="2340" w:type="dxa"/>
                <w:vAlign w:val="center"/>
              </w:tcPr>
            </w:tcPrChange>
          </w:tcPr>
          <w:p w14:paraId="5B9FA7FF" w14:textId="3D70BB4A" w:rsidR="000F2211" w:rsidRPr="008A55DE" w:rsidDel="00C61EB1" w:rsidRDefault="000F2211" w:rsidP="006C10A9">
            <w:pPr>
              <w:spacing w:line="360" w:lineRule="auto"/>
              <w:rPr>
                <w:del w:id="708" w:author="Alex Cukierman" w:date="2022-02-08T20:51:00Z"/>
                <w:moveFrom w:id="709" w:author="Alex Cukierman" w:date="2022-02-08T19:51:00Z"/>
                <w:rFonts w:ascii="Times New Roman" w:hAnsi="Times New Roman" w:cs="Times New Roman"/>
                <w:sz w:val="20"/>
                <w:szCs w:val="20"/>
              </w:rPr>
            </w:pPr>
            <w:moveFrom w:id="710" w:author="Alex Cukierman" w:date="2022-02-08T19:51:00Z">
              <w:del w:id="711" w:author="Alex Cukierman" w:date="2022-02-08T20:51:00Z">
                <w:r w:rsidRPr="008A55DE" w:rsidDel="00C61EB1">
                  <w:rPr>
                    <w:rFonts w:ascii="Times New Roman" w:eastAsia="Times New Roman" w:hAnsi="Times New Roman" w:cs="Times New Roman"/>
                    <w:sz w:val="20"/>
                    <w:szCs w:val="20"/>
                  </w:rPr>
                  <w:delText>Australia</w:delText>
                </w:r>
              </w:del>
            </w:moveFrom>
          </w:p>
        </w:tc>
        <w:tc>
          <w:tcPr>
            <w:tcW w:w="2340" w:type="dxa"/>
            <w:vAlign w:val="center"/>
            <w:tcPrChange w:id="712" w:author="Alex Cukierman" w:date="2022-02-08T19:55:00Z">
              <w:tcPr>
                <w:tcW w:w="2340" w:type="dxa"/>
                <w:vAlign w:val="center"/>
              </w:tcPr>
            </w:tcPrChange>
          </w:tcPr>
          <w:p w14:paraId="16FCC033" w14:textId="7A12D026" w:rsidR="000F2211" w:rsidRPr="008A55DE" w:rsidDel="00C61EB1" w:rsidRDefault="000F2211" w:rsidP="006C10A9">
            <w:pPr>
              <w:spacing w:line="360" w:lineRule="auto"/>
              <w:rPr>
                <w:del w:id="713" w:author="Alex Cukierman" w:date="2022-02-08T20:51:00Z"/>
                <w:moveFrom w:id="714" w:author="Alex Cukierman" w:date="2022-02-08T19:51:00Z"/>
                <w:rFonts w:ascii="Times New Roman" w:hAnsi="Times New Roman" w:cs="Times New Roman"/>
                <w:sz w:val="20"/>
                <w:szCs w:val="20"/>
              </w:rPr>
            </w:pPr>
            <w:moveFrom w:id="715" w:author="Alex Cukierman" w:date="2022-02-08T19:51:00Z">
              <w:del w:id="716" w:author="Alex Cukierman" w:date="2022-02-08T20:51:00Z">
                <w:r w:rsidRPr="008A55DE" w:rsidDel="00C61EB1">
                  <w:rPr>
                    <w:rFonts w:ascii="Times New Roman" w:eastAsia="Times New Roman" w:hAnsi="Times New Roman" w:cs="Times New Roman"/>
                    <w:sz w:val="20"/>
                    <w:szCs w:val="20"/>
                  </w:rPr>
                  <w:delText>Kyrgyz Republic</w:delText>
                </w:r>
              </w:del>
            </w:moveFrom>
          </w:p>
        </w:tc>
        <w:tc>
          <w:tcPr>
            <w:tcW w:w="1638" w:type="dxa"/>
            <w:vAlign w:val="center"/>
            <w:tcPrChange w:id="717" w:author="Alex Cukierman" w:date="2022-02-08T19:55:00Z">
              <w:tcPr>
                <w:tcW w:w="1890" w:type="dxa"/>
                <w:vAlign w:val="center"/>
              </w:tcPr>
            </w:tcPrChange>
          </w:tcPr>
          <w:p w14:paraId="796620D7" w14:textId="20771C7C" w:rsidR="000F2211" w:rsidRPr="008A55DE" w:rsidDel="00C61EB1" w:rsidRDefault="000F2211" w:rsidP="006C10A9">
            <w:pPr>
              <w:spacing w:line="360" w:lineRule="auto"/>
              <w:rPr>
                <w:del w:id="718" w:author="Alex Cukierman" w:date="2022-02-08T20:51:00Z"/>
                <w:moveFrom w:id="719" w:author="Alex Cukierman" w:date="2022-02-08T19:51:00Z"/>
                <w:rFonts w:ascii="Times New Roman" w:hAnsi="Times New Roman" w:cs="Times New Roman"/>
                <w:sz w:val="20"/>
                <w:szCs w:val="20"/>
              </w:rPr>
            </w:pPr>
            <w:moveFrom w:id="720" w:author="Alex Cukierman" w:date="2022-02-08T19:51:00Z">
              <w:del w:id="721" w:author="Alex Cukierman" w:date="2022-02-08T20:51:00Z">
                <w:r w:rsidRPr="008A55DE" w:rsidDel="00C61EB1">
                  <w:rPr>
                    <w:rFonts w:ascii="Times New Roman" w:eastAsia="Times New Roman" w:hAnsi="Times New Roman" w:cs="Times New Roman"/>
                    <w:sz w:val="20"/>
                    <w:szCs w:val="20"/>
                  </w:rPr>
                  <w:delText>Panama</w:delText>
                </w:r>
              </w:del>
            </w:moveFrom>
          </w:p>
        </w:tc>
      </w:tr>
      <w:tr w:rsidR="000F2211" w:rsidRPr="008A55DE" w:rsidDel="00C61EB1" w14:paraId="7A61C291" w14:textId="671D0445" w:rsidTr="00B81B13">
        <w:trPr>
          <w:del w:id="722" w:author="Alex Cukierman" w:date="2022-02-08T20:51:00Z"/>
        </w:trPr>
        <w:tc>
          <w:tcPr>
            <w:tcW w:w="3042" w:type="dxa"/>
            <w:vAlign w:val="center"/>
            <w:tcPrChange w:id="723" w:author="Alex Cukierman" w:date="2022-02-08T19:55:00Z">
              <w:tcPr>
                <w:tcW w:w="3150" w:type="dxa"/>
                <w:vAlign w:val="center"/>
              </w:tcPr>
            </w:tcPrChange>
          </w:tcPr>
          <w:p w14:paraId="48E9F1C2" w14:textId="2C564862" w:rsidR="000F2211" w:rsidRPr="008A55DE" w:rsidDel="00C61EB1" w:rsidRDefault="000F2211" w:rsidP="006C10A9">
            <w:pPr>
              <w:spacing w:line="360" w:lineRule="auto"/>
              <w:rPr>
                <w:del w:id="724" w:author="Alex Cukierman" w:date="2022-02-08T20:51:00Z"/>
                <w:moveFrom w:id="725" w:author="Alex Cukierman" w:date="2022-02-08T19:51:00Z"/>
                <w:rFonts w:ascii="Times New Roman" w:hAnsi="Times New Roman" w:cs="Times New Roman"/>
                <w:sz w:val="20"/>
                <w:szCs w:val="20"/>
              </w:rPr>
            </w:pPr>
            <w:moveFrom w:id="726" w:author="Alex Cukierman" w:date="2022-02-08T19:51:00Z">
              <w:del w:id="727" w:author="Alex Cukierman" w:date="2022-02-08T20:51:00Z">
                <w:r w:rsidRPr="008A55DE" w:rsidDel="00C61EB1">
                  <w:rPr>
                    <w:rFonts w:ascii="Times New Roman" w:eastAsia="Times New Roman" w:hAnsi="Times New Roman" w:cs="Times New Roman"/>
                    <w:sz w:val="20"/>
                    <w:szCs w:val="20"/>
                  </w:rPr>
                  <w:delText>New Zealand</w:delText>
                </w:r>
              </w:del>
            </w:moveFrom>
          </w:p>
        </w:tc>
        <w:tc>
          <w:tcPr>
            <w:tcW w:w="2340" w:type="dxa"/>
            <w:vAlign w:val="center"/>
            <w:tcPrChange w:id="728" w:author="Alex Cukierman" w:date="2022-02-08T19:55:00Z">
              <w:tcPr>
                <w:tcW w:w="2340" w:type="dxa"/>
                <w:vAlign w:val="center"/>
              </w:tcPr>
            </w:tcPrChange>
          </w:tcPr>
          <w:p w14:paraId="51EC738C" w14:textId="426FAF59" w:rsidR="000F2211" w:rsidRPr="008A55DE" w:rsidDel="00C61EB1" w:rsidRDefault="000F2211" w:rsidP="006C10A9">
            <w:pPr>
              <w:spacing w:line="360" w:lineRule="auto"/>
              <w:rPr>
                <w:del w:id="729" w:author="Alex Cukierman" w:date="2022-02-08T20:51:00Z"/>
                <w:moveFrom w:id="730" w:author="Alex Cukierman" w:date="2022-02-08T19:51:00Z"/>
                <w:rFonts w:ascii="Times New Roman" w:hAnsi="Times New Roman" w:cs="Times New Roman"/>
                <w:sz w:val="20"/>
                <w:szCs w:val="20"/>
              </w:rPr>
            </w:pPr>
            <w:moveFrom w:id="731" w:author="Alex Cukierman" w:date="2022-02-08T19:51:00Z">
              <w:del w:id="732" w:author="Alex Cukierman" w:date="2022-02-08T20:51:00Z">
                <w:r w:rsidRPr="008A55DE" w:rsidDel="00C61EB1">
                  <w:rPr>
                    <w:rFonts w:ascii="Times New Roman" w:eastAsia="Times New Roman" w:hAnsi="Times New Roman" w:cs="Times New Roman"/>
                    <w:sz w:val="20"/>
                    <w:szCs w:val="20"/>
                  </w:rPr>
                  <w:delText>Timor-Leste</w:delText>
                </w:r>
              </w:del>
            </w:moveFrom>
          </w:p>
        </w:tc>
        <w:tc>
          <w:tcPr>
            <w:tcW w:w="2340" w:type="dxa"/>
            <w:vAlign w:val="center"/>
            <w:tcPrChange w:id="733" w:author="Alex Cukierman" w:date="2022-02-08T19:55:00Z">
              <w:tcPr>
                <w:tcW w:w="2340" w:type="dxa"/>
                <w:vAlign w:val="center"/>
              </w:tcPr>
            </w:tcPrChange>
          </w:tcPr>
          <w:p w14:paraId="7719940D" w14:textId="05218618" w:rsidR="000F2211" w:rsidRPr="008A55DE" w:rsidDel="00C61EB1" w:rsidRDefault="000F2211" w:rsidP="006C10A9">
            <w:pPr>
              <w:spacing w:line="360" w:lineRule="auto"/>
              <w:rPr>
                <w:del w:id="734" w:author="Alex Cukierman" w:date="2022-02-08T20:51:00Z"/>
                <w:moveFrom w:id="735" w:author="Alex Cukierman" w:date="2022-02-08T19:51:00Z"/>
                <w:rFonts w:ascii="Times New Roman" w:hAnsi="Times New Roman" w:cs="Times New Roman"/>
                <w:sz w:val="20"/>
                <w:szCs w:val="20"/>
              </w:rPr>
            </w:pPr>
            <w:moveFrom w:id="736" w:author="Alex Cukierman" w:date="2022-02-08T19:51:00Z">
              <w:del w:id="737" w:author="Alex Cukierman" w:date="2022-02-08T20:51:00Z">
                <w:r w:rsidRPr="008A55DE" w:rsidDel="00C61EB1">
                  <w:rPr>
                    <w:rFonts w:ascii="Times New Roman" w:eastAsia="Times New Roman" w:hAnsi="Times New Roman" w:cs="Times New Roman"/>
                    <w:sz w:val="20"/>
                    <w:szCs w:val="20"/>
                  </w:rPr>
                  <w:delText>Philippines</w:delText>
                </w:r>
              </w:del>
            </w:moveFrom>
          </w:p>
        </w:tc>
        <w:tc>
          <w:tcPr>
            <w:tcW w:w="1638" w:type="dxa"/>
            <w:vAlign w:val="center"/>
            <w:tcPrChange w:id="738" w:author="Alex Cukierman" w:date="2022-02-08T19:55:00Z">
              <w:tcPr>
                <w:tcW w:w="1890" w:type="dxa"/>
                <w:vAlign w:val="center"/>
              </w:tcPr>
            </w:tcPrChange>
          </w:tcPr>
          <w:p w14:paraId="2B51C0E4" w14:textId="19A842F2" w:rsidR="000F2211" w:rsidRPr="008A55DE" w:rsidDel="00C61EB1" w:rsidRDefault="000F2211" w:rsidP="006C10A9">
            <w:pPr>
              <w:spacing w:line="360" w:lineRule="auto"/>
              <w:rPr>
                <w:del w:id="739" w:author="Alex Cukierman" w:date="2022-02-08T20:51:00Z"/>
                <w:moveFrom w:id="740" w:author="Alex Cukierman" w:date="2022-02-08T19:51:00Z"/>
                <w:rFonts w:ascii="Times New Roman" w:hAnsi="Times New Roman" w:cs="Times New Roman"/>
                <w:sz w:val="20"/>
                <w:szCs w:val="20"/>
              </w:rPr>
            </w:pPr>
            <w:moveFrom w:id="741" w:author="Alex Cukierman" w:date="2022-02-08T19:51:00Z">
              <w:del w:id="742" w:author="Alex Cukierman" w:date="2022-02-08T20:51:00Z">
                <w:r w:rsidRPr="008A55DE" w:rsidDel="00C61EB1">
                  <w:rPr>
                    <w:rFonts w:ascii="Times New Roman" w:eastAsia="Times New Roman" w:hAnsi="Times New Roman" w:cs="Times New Roman"/>
                    <w:sz w:val="20"/>
                    <w:szCs w:val="20"/>
                  </w:rPr>
                  <w:delText>Uruguay</w:delText>
                </w:r>
              </w:del>
            </w:moveFrom>
          </w:p>
        </w:tc>
      </w:tr>
      <w:tr w:rsidR="000F2211" w:rsidRPr="008A55DE" w:rsidDel="00C61EB1" w14:paraId="28EFEA57" w14:textId="313CF150" w:rsidTr="00B81B13">
        <w:trPr>
          <w:del w:id="743" w:author="Alex Cukierman" w:date="2022-02-08T20:51:00Z"/>
        </w:trPr>
        <w:tc>
          <w:tcPr>
            <w:tcW w:w="3042" w:type="dxa"/>
            <w:vAlign w:val="center"/>
            <w:tcPrChange w:id="744" w:author="Alex Cukierman" w:date="2022-02-08T19:55:00Z">
              <w:tcPr>
                <w:tcW w:w="3150" w:type="dxa"/>
                <w:vAlign w:val="center"/>
              </w:tcPr>
            </w:tcPrChange>
          </w:tcPr>
          <w:p w14:paraId="1372296B" w14:textId="44B124D6" w:rsidR="000F2211" w:rsidRPr="008A55DE" w:rsidDel="00C61EB1" w:rsidRDefault="000F2211" w:rsidP="006C10A9">
            <w:pPr>
              <w:spacing w:line="360" w:lineRule="auto"/>
              <w:rPr>
                <w:del w:id="745" w:author="Alex Cukierman" w:date="2022-02-08T20:51:00Z"/>
                <w:moveFrom w:id="746" w:author="Alex Cukierman" w:date="2022-02-08T19:51:00Z"/>
                <w:rFonts w:ascii="Times New Roman" w:hAnsi="Times New Roman" w:cs="Times New Roman"/>
                <w:sz w:val="20"/>
                <w:szCs w:val="20"/>
              </w:rPr>
            </w:pPr>
            <w:moveFrom w:id="747" w:author="Alex Cukierman" w:date="2022-02-08T19:51:00Z">
              <w:del w:id="748" w:author="Alex Cukierman" w:date="2022-02-08T20:51:00Z">
                <w:r w:rsidRPr="008A55DE" w:rsidDel="00C61EB1">
                  <w:rPr>
                    <w:rFonts w:ascii="Times New Roman" w:eastAsia="Times New Roman" w:hAnsi="Times New Roman" w:cs="Times New Roman"/>
                    <w:sz w:val="20"/>
                    <w:szCs w:val="20"/>
                  </w:rPr>
                  <w:delText>Chad</w:delText>
                </w:r>
              </w:del>
            </w:moveFrom>
          </w:p>
        </w:tc>
        <w:tc>
          <w:tcPr>
            <w:tcW w:w="2340" w:type="dxa"/>
            <w:vAlign w:val="center"/>
            <w:tcPrChange w:id="749" w:author="Alex Cukierman" w:date="2022-02-08T19:55:00Z">
              <w:tcPr>
                <w:tcW w:w="2340" w:type="dxa"/>
                <w:vAlign w:val="center"/>
              </w:tcPr>
            </w:tcPrChange>
          </w:tcPr>
          <w:p w14:paraId="1DABA159" w14:textId="38E89E53" w:rsidR="000F2211" w:rsidRPr="008A55DE" w:rsidDel="00C61EB1" w:rsidRDefault="000F2211" w:rsidP="006C10A9">
            <w:pPr>
              <w:spacing w:line="360" w:lineRule="auto"/>
              <w:rPr>
                <w:del w:id="750" w:author="Alex Cukierman" w:date="2022-02-08T20:51:00Z"/>
                <w:moveFrom w:id="751" w:author="Alex Cukierman" w:date="2022-02-08T19:51:00Z"/>
                <w:rFonts w:ascii="Times New Roman" w:hAnsi="Times New Roman" w:cs="Times New Roman"/>
                <w:sz w:val="20"/>
                <w:szCs w:val="20"/>
              </w:rPr>
            </w:pPr>
            <w:moveFrom w:id="752" w:author="Alex Cukierman" w:date="2022-02-08T19:51:00Z">
              <w:del w:id="753" w:author="Alex Cukierman" w:date="2022-02-08T20:51:00Z">
                <w:r w:rsidRPr="008A55DE" w:rsidDel="00C61EB1">
                  <w:rPr>
                    <w:rFonts w:ascii="Times New Roman" w:eastAsia="Times New Roman" w:hAnsi="Times New Roman" w:cs="Times New Roman"/>
                    <w:sz w:val="20"/>
                    <w:szCs w:val="20"/>
                  </w:rPr>
                  <w:delText>Kenya</w:delText>
                </w:r>
              </w:del>
            </w:moveFrom>
          </w:p>
        </w:tc>
        <w:tc>
          <w:tcPr>
            <w:tcW w:w="2340" w:type="dxa"/>
            <w:vAlign w:val="center"/>
            <w:tcPrChange w:id="754" w:author="Alex Cukierman" w:date="2022-02-08T19:55:00Z">
              <w:tcPr>
                <w:tcW w:w="2340" w:type="dxa"/>
                <w:vAlign w:val="center"/>
              </w:tcPr>
            </w:tcPrChange>
          </w:tcPr>
          <w:p w14:paraId="5C59A501" w14:textId="032901F0" w:rsidR="000F2211" w:rsidRPr="008A55DE" w:rsidDel="00C61EB1" w:rsidRDefault="000F2211" w:rsidP="006C10A9">
            <w:pPr>
              <w:spacing w:line="360" w:lineRule="auto"/>
              <w:rPr>
                <w:del w:id="755" w:author="Alex Cukierman" w:date="2022-02-08T20:51:00Z"/>
                <w:moveFrom w:id="756" w:author="Alex Cukierman" w:date="2022-02-08T19:51:00Z"/>
                <w:rFonts w:ascii="Times New Roman" w:hAnsi="Times New Roman" w:cs="Times New Roman"/>
                <w:sz w:val="20"/>
                <w:szCs w:val="20"/>
              </w:rPr>
            </w:pPr>
            <w:moveFrom w:id="757" w:author="Alex Cukierman" w:date="2022-02-08T19:51:00Z">
              <w:del w:id="758" w:author="Alex Cukierman" w:date="2022-02-08T20:51:00Z">
                <w:r w:rsidRPr="008A55DE" w:rsidDel="00C61EB1">
                  <w:rPr>
                    <w:rFonts w:ascii="Times New Roman" w:eastAsia="Times New Roman" w:hAnsi="Times New Roman" w:cs="Times New Roman"/>
                    <w:sz w:val="20"/>
                    <w:szCs w:val="20"/>
                  </w:rPr>
                  <w:delText>Indonesia</w:delText>
                </w:r>
              </w:del>
            </w:moveFrom>
          </w:p>
        </w:tc>
        <w:tc>
          <w:tcPr>
            <w:tcW w:w="1638" w:type="dxa"/>
            <w:vAlign w:val="center"/>
            <w:tcPrChange w:id="759" w:author="Alex Cukierman" w:date="2022-02-08T19:55:00Z">
              <w:tcPr>
                <w:tcW w:w="1890" w:type="dxa"/>
                <w:vAlign w:val="center"/>
              </w:tcPr>
            </w:tcPrChange>
          </w:tcPr>
          <w:p w14:paraId="761BF0C0" w14:textId="3621295F" w:rsidR="000F2211" w:rsidRPr="008A55DE" w:rsidDel="00C61EB1" w:rsidRDefault="000F2211" w:rsidP="006C10A9">
            <w:pPr>
              <w:spacing w:line="360" w:lineRule="auto"/>
              <w:rPr>
                <w:del w:id="760" w:author="Alex Cukierman" w:date="2022-02-08T20:51:00Z"/>
                <w:moveFrom w:id="761" w:author="Alex Cukierman" w:date="2022-02-08T19:51:00Z"/>
                <w:rFonts w:ascii="Times New Roman" w:hAnsi="Times New Roman" w:cs="Times New Roman"/>
                <w:sz w:val="20"/>
                <w:szCs w:val="20"/>
              </w:rPr>
            </w:pPr>
            <w:moveFrom w:id="762" w:author="Alex Cukierman" w:date="2022-02-08T19:51:00Z">
              <w:del w:id="763" w:author="Alex Cukierman" w:date="2022-02-08T20:51:00Z">
                <w:r w:rsidRPr="008A55DE" w:rsidDel="00C61EB1">
                  <w:rPr>
                    <w:rFonts w:ascii="Times New Roman" w:eastAsia="Times New Roman" w:hAnsi="Times New Roman" w:cs="Times New Roman"/>
                    <w:sz w:val="20"/>
                    <w:szCs w:val="20"/>
                  </w:rPr>
                  <w:delText>France</w:delText>
                </w:r>
              </w:del>
            </w:moveFrom>
          </w:p>
        </w:tc>
      </w:tr>
      <w:tr w:rsidR="000F2211" w:rsidRPr="008A55DE" w:rsidDel="00C61EB1" w14:paraId="460F5566" w14:textId="037377EC" w:rsidTr="00B81B13">
        <w:trPr>
          <w:del w:id="764" w:author="Alex Cukierman" w:date="2022-02-08T20:51:00Z"/>
        </w:trPr>
        <w:tc>
          <w:tcPr>
            <w:tcW w:w="3042" w:type="dxa"/>
            <w:vAlign w:val="center"/>
            <w:tcPrChange w:id="765" w:author="Alex Cukierman" w:date="2022-02-08T19:55:00Z">
              <w:tcPr>
                <w:tcW w:w="3150" w:type="dxa"/>
                <w:vAlign w:val="center"/>
              </w:tcPr>
            </w:tcPrChange>
          </w:tcPr>
          <w:p w14:paraId="16FDD75C" w14:textId="1591EB31" w:rsidR="000F2211" w:rsidRPr="008A55DE" w:rsidDel="00C61EB1" w:rsidRDefault="000F2211" w:rsidP="006C10A9">
            <w:pPr>
              <w:spacing w:line="360" w:lineRule="auto"/>
              <w:rPr>
                <w:del w:id="766" w:author="Alex Cukierman" w:date="2022-02-08T20:51:00Z"/>
                <w:moveFrom w:id="767" w:author="Alex Cukierman" w:date="2022-02-08T19:51:00Z"/>
                <w:rFonts w:ascii="Times New Roman" w:hAnsi="Times New Roman" w:cs="Times New Roman"/>
                <w:sz w:val="20"/>
                <w:szCs w:val="20"/>
              </w:rPr>
            </w:pPr>
            <w:moveFrom w:id="768" w:author="Alex Cukierman" w:date="2022-02-08T19:51:00Z">
              <w:del w:id="769" w:author="Alex Cukierman" w:date="2022-02-08T20:51:00Z">
                <w:r w:rsidRPr="008A55DE" w:rsidDel="00C61EB1">
                  <w:rPr>
                    <w:rFonts w:ascii="Times New Roman" w:eastAsia="Times New Roman" w:hAnsi="Times New Roman" w:cs="Times New Roman"/>
                    <w:sz w:val="20"/>
                    <w:szCs w:val="20"/>
                  </w:rPr>
                  <w:delText>Niger</w:delText>
                </w:r>
              </w:del>
            </w:moveFrom>
          </w:p>
        </w:tc>
        <w:tc>
          <w:tcPr>
            <w:tcW w:w="2340" w:type="dxa"/>
            <w:vAlign w:val="center"/>
            <w:tcPrChange w:id="770" w:author="Alex Cukierman" w:date="2022-02-08T19:55:00Z">
              <w:tcPr>
                <w:tcW w:w="2340" w:type="dxa"/>
                <w:vAlign w:val="center"/>
              </w:tcPr>
            </w:tcPrChange>
          </w:tcPr>
          <w:p w14:paraId="233BB067" w14:textId="6C4DFDBA" w:rsidR="000F2211" w:rsidRPr="008A55DE" w:rsidDel="00C61EB1" w:rsidRDefault="000F2211" w:rsidP="006C10A9">
            <w:pPr>
              <w:spacing w:line="360" w:lineRule="auto"/>
              <w:rPr>
                <w:del w:id="771" w:author="Alex Cukierman" w:date="2022-02-08T20:51:00Z"/>
                <w:moveFrom w:id="772" w:author="Alex Cukierman" w:date="2022-02-08T19:51:00Z"/>
                <w:rFonts w:ascii="Times New Roman" w:hAnsi="Times New Roman" w:cs="Times New Roman"/>
                <w:sz w:val="20"/>
                <w:szCs w:val="20"/>
              </w:rPr>
            </w:pPr>
            <w:moveFrom w:id="773" w:author="Alex Cukierman" w:date="2022-02-08T19:51:00Z">
              <w:del w:id="774" w:author="Alex Cukierman" w:date="2022-02-08T20:51:00Z">
                <w:r w:rsidRPr="008A55DE" w:rsidDel="00C61EB1">
                  <w:rPr>
                    <w:rFonts w:ascii="Times New Roman" w:eastAsia="Times New Roman" w:hAnsi="Times New Roman" w:cs="Times New Roman"/>
                    <w:sz w:val="20"/>
                    <w:szCs w:val="20"/>
                  </w:rPr>
                  <w:delText>Rwanda</w:delText>
                </w:r>
              </w:del>
            </w:moveFrom>
          </w:p>
        </w:tc>
        <w:tc>
          <w:tcPr>
            <w:tcW w:w="2340" w:type="dxa"/>
            <w:vAlign w:val="center"/>
            <w:tcPrChange w:id="775" w:author="Alex Cukierman" w:date="2022-02-08T19:55:00Z">
              <w:tcPr>
                <w:tcW w:w="2340" w:type="dxa"/>
                <w:vAlign w:val="center"/>
              </w:tcPr>
            </w:tcPrChange>
          </w:tcPr>
          <w:p w14:paraId="43EB19F0" w14:textId="67E61F56" w:rsidR="000F2211" w:rsidRPr="008A55DE" w:rsidDel="00C61EB1" w:rsidRDefault="000F2211" w:rsidP="006C10A9">
            <w:pPr>
              <w:spacing w:line="360" w:lineRule="auto"/>
              <w:rPr>
                <w:del w:id="776" w:author="Alex Cukierman" w:date="2022-02-08T20:51:00Z"/>
                <w:moveFrom w:id="777" w:author="Alex Cukierman" w:date="2022-02-08T19:51:00Z"/>
                <w:rFonts w:ascii="Times New Roman" w:hAnsi="Times New Roman" w:cs="Times New Roman"/>
                <w:sz w:val="20"/>
                <w:szCs w:val="20"/>
              </w:rPr>
            </w:pPr>
            <w:moveFrom w:id="778" w:author="Alex Cukierman" w:date="2022-02-08T19:51:00Z">
              <w:del w:id="779" w:author="Alex Cukierman" w:date="2022-02-08T20:51:00Z">
                <w:r w:rsidRPr="008A55DE" w:rsidDel="00C61EB1">
                  <w:rPr>
                    <w:rFonts w:ascii="Times New Roman" w:eastAsia="Times New Roman" w:hAnsi="Times New Roman" w:cs="Times New Roman"/>
                    <w:sz w:val="20"/>
                    <w:szCs w:val="20"/>
                  </w:rPr>
                  <w:delText>Denmark</w:delText>
                </w:r>
              </w:del>
            </w:moveFrom>
          </w:p>
        </w:tc>
        <w:tc>
          <w:tcPr>
            <w:tcW w:w="1638" w:type="dxa"/>
            <w:vAlign w:val="center"/>
            <w:tcPrChange w:id="780" w:author="Alex Cukierman" w:date="2022-02-08T19:55:00Z">
              <w:tcPr>
                <w:tcW w:w="1890" w:type="dxa"/>
                <w:vAlign w:val="center"/>
              </w:tcPr>
            </w:tcPrChange>
          </w:tcPr>
          <w:p w14:paraId="2D4EE0B5" w14:textId="61227F1D" w:rsidR="000F2211" w:rsidRPr="008A55DE" w:rsidDel="00C61EB1" w:rsidRDefault="000F2211" w:rsidP="006C10A9">
            <w:pPr>
              <w:spacing w:line="360" w:lineRule="auto"/>
              <w:rPr>
                <w:del w:id="781" w:author="Alex Cukierman" w:date="2022-02-08T20:51:00Z"/>
                <w:moveFrom w:id="782" w:author="Alex Cukierman" w:date="2022-02-08T19:51:00Z"/>
                <w:rFonts w:ascii="Times New Roman" w:hAnsi="Times New Roman" w:cs="Times New Roman"/>
                <w:sz w:val="20"/>
                <w:szCs w:val="20"/>
              </w:rPr>
            </w:pPr>
            <w:moveFrom w:id="783" w:author="Alex Cukierman" w:date="2022-02-08T19:51:00Z">
              <w:del w:id="784" w:author="Alex Cukierman" w:date="2022-02-08T20:51:00Z">
                <w:r w:rsidRPr="008A55DE" w:rsidDel="00C61EB1">
                  <w:rPr>
                    <w:rFonts w:ascii="Times New Roman" w:eastAsia="Times New Roman" w:hAnsi="Times New Roman" w:cs="Times New Roman"/>
                    <w:sz w:val="20"/>
                    <w:szCs w:val="20"/>
                  </w:rPr>
                  <w:delText>Serbia</w:delText>
                </w:r>
              </w:del>
            </w:moveFrom>
          </w:p>
        </w:tc>
      </w:tr>
      <w:tr w:rsidR="000F2211" w:rsidRPr="008A55DE" w:rsidDel="00C61EB1" w14:paraId="264EE40A" w14:textId="308B8FCE" w:rsidTr="00B81B13">
        <w:trPr>
          <w:del w:id="785" w:author="Alex Cukierman" w:date="2022-02-08T20:51:00Z"/>
        </w:trPr>
        <w:tc>
          <w:tcPr>
            <w:tcW w:w="3042" w:type="dxa"/>
            <w:vAlign w:val="center"/>
            <w:tcPrChange w:id="786" w:author="Alex Cukierman" w:date="2022-02-08T19:55:00Z">
              <w:tcPr>
                <w:tcW w:w="3150" w:type="dxa"/>
                <w:vAlign w:val="center"/>
              </w:tcPr>
            </w:tcPrChange>
          </w:tcPr>
          <w:p w14:paraId="554BF522" w14:textId="5C499D24" w:rsidR="000F2211" w:rsidRPr="008A55DE" w:rsidDel="00C61EB1" w:rsidRDefault="000F2211" w:rsidP="006C10A9">
            <w:pPr>
              <w:spacing w:line="360" w:lineRule="auto"/>
              <w:rPr>
                <w:del w:id="787" w:author="Alex Cukierman" w:date="2022-02-08T20:51:00Z"/>
                <w:moveFrom w:id="788" w:author="Alex Cukierman" w:date="2022-02-08T19:51:00Z"/>
                <w:rFonts w:ascii="Times New Roman" w:hAnsi="Times New Roman" w:cs="Times New Roman"/>
                <w:sz w:val="20"/>
                <w:szCs w:val="20"/>
              </w:rPr>
            </w:pPr>
            <w:moveFrom w:id="789" w:author="Alex Cukierman" w:date="2022-02-08T19:51:00Z">
              <w:del w:id="790" w:author="Alex Cukierman" w:date="2022-02-08T20:51:00Z">
                <w:r w:rsidRPr="008A55DE" w:rsidDel="00C61EB1">
                  <w:rPr>
                    <w:rFonts w:ascii="Times New Roman" w:eastAsia="Times New Roman" w:hAnsi="Times New Roman" w:cs="Times New Roman"/>
                    <w:sz w:val="20"/>
                    <w:szCs w:val="20"/>
                  </w:rPr>
                  <w:delText>South Sudan</w:delText>
                </w:r>
              </w:del>
            </w:moveFrom>
          </w:p>
        </w:tc>
        <w:tc>
          <w:tcPr>
            <w:tcW w:w="2340" w:type="dxa"/>
            <w:vAlign w:val="center"/>
            <w:tcPrChange w:id="791" w:author="Alex Cukierman" w:date="2022-02-08T19:55:00Z">
              <w:tcPr>
                <w:tcW w:w="2340" w:type="dxa"/>
                <w:vAlign w:val="center"/>
              </w:tcPr>
            </w:tcPrChange>
          </w:tcPr>
          <w:p w14:paraId="5E07F357" w14:textId="1901854D" w:rsidR="000F2211" w:rsidRPr="008A55DE" w:rsidDel="00C61EB1" w:rsidRDefault="000F2211" w:rsidP="006C10A9">
            <w:pPr>
              <w:spacing w:line="360" w:lineRule="auto"/>
              <w:rPr>
                <w:del w:id="792" w:author="Alex Cukierman" w:date="2022-02-08T20:51:00Z"/>
                <w:moveFrom w:id="793" w:author="Alex Cukierman" w:date="2022-02-08T19:51:00Z"/>
                <w:rFonts w:ascii="Times New Roman" w:hAnsi="Times New Roman" w:cs="Times New Roman"/>
                <w:sz w:val="20"/>
                <w:szCs w:val="20"/>
              </w:rPr>
            </w:pPr>
            <w:moveFrom w:id="794" w:author="Alex Cukierman" w:date="2022-02-08T19:51:00Z">
              <w:del w:id="795" w:author="Alex Cukierman" w:date="2022-02-08T20:51:00Z">
                <w:r w:rsidRPr="008A55DE" w:rsidDel="00C61EB1">
                  <w:rPr>
                    <w:rFonts w:ascii="Times New Roman" w:eastAsia="Times New Roman" w:hAnsi="Times New Roman" w:cs="Times New Roman"/>
                    <w:sz w:val="20"/>
                    <w:szCs w:val="20"/>
                  </w:rPr>
                  <w:delText>Korea</w:delText>
                </w:r>
              </w:del>
            </w:moveFrom>
          </w:p>
        </w:tc>
        <w:tc>
          <w:tcPr>
            <w:tcW w:w="2340" w:type="dxa"/>
            <w:vAlign w:val="center"/>
            <w:tcPrChange w:id="796" w:author="Alex Cukierman" w:date="2022-02-08T19:55:00Z">
              <w:tcPr>
                <w:tcW w:w="2340" w:type="dxa"/>
                <w:vAlign w:val="center"/>
              </w:tcPr>
            </w:tcPrChange>
          </w:tcPr>
          <w:p w14:paraId="720F3036" w14:textId="0CA0F24F" w:rsidR="000F2211" w:rsidRPr="008A55DE" w:rsidDel="00C61EB1" w:rsidRDefault="000F2211" w:rsidP="006C10A9">
            <w:pPr>
              <w:spacing w:line="360" w:lineRule="auto"/>
              <w:rPr>
                <w:del w:id="797" w:author="Alex Cukierman" w:date="2022-02-08T20:51:00Z"/>
                <w:moveFrom w:id="798" w:author="Alex Cukierman" w:date="2022-02-08T19:51:00Z"/>
                <w:rFonts w:ascii="Times New Roman" w:hAnsi="Times New Roman" w:cs="Times New Roman"/>
                <w:sz w:val="20"/>
                <w:szCs w:val="20"/>
              </w:rPr>
            </w:pPr>
            <w:moveFrom w:id="799" w:author="Alex Cukierman" w:date="2022-02-08T19:51:00Z">
              <w:del w:id="800" w:author="Alex Cukierman" w:date="2022-02-08T20:51:00Z">
                <w:r w:rsidRPr="008A55DE" w:rsidDel="00C61EB1">
                  <w:rPr>
                    <w:rFonts w:ascii="Times New Roman" w:eastAsia="Times New Roman" w:hAnsi="Times New Roman" w:cs="Times New Roman"/>
                    <w:sz w:val="20"/>
                    <w:szCs w:val="20"/>
                  </w:rPr>
                  <w:delText>Kuwait</w:delText>
                </w:r>
              </w:del>
            </w:moveFrom>
          </w:p>
        </w:tc>
        <w:tc>
          <w:tcPr>
            <w:tcW w:w="1638" w:type="dxa"/>
            <w:vAlign w:val="center"/>
            <w:tcPrChange w:id="801" w:author="Alex Cukierman" w:date="2022-02-08T19:55:00Z">
              <w:tcPr>
                <w:tcW w:w="1890" w:type="dxa"/>
                <w:vAlign w:val="center"/>
              </w:tcPr>
            </w:tcPrChange>
          </w:tcPr>
          <w:p w14:paraId="4BB97F21" w14:textId="6378E8E5" w:rsidR="000F2211" w:rsidRPr="008A55DE" w:rsidDel="00C61EB1" w:rsidRDefault="000F2211" w:rsidP="006C10A9">
            <w:pPr>
              <w:spacing w:line="360" w:lineRule="auto"/>
              <w:rPr>
                <w:del w:id="802" w:author="Alex Cukierman" w:date="2022-02-08T20:51:00Z"/>
                <w:moveFrom w:id="803" w:author="Alex Cukierman" w:date="2022-02-08T19:51:00Z"/>
                <w:rFonts w:ascii="Times New Roman" w:hAnsi="Times New Roman" w:cs="Times New Roman"/>
                <w:sz w:val="20"/>
                <w:szCs w:val="20"/>
              </w:rPr>
            </w:pPr>
            <w:moveFrom w:id="804" w:author="Alex Cukierman" w:date="2022-02-08T19:51:00Z">
              <w:del w:id="805" w:author="Alex Cukierman" w:date="2022-02-08T20:51:00Z">
                <w:r w:rsidRPr="008A55DE" w:rsidDel="00C61EB1">
                  <w:rPr>
                    <w:rFonts w:ascii="Times New Roman" w:eastAsia="Times New Roman" w:hAnsi="Times New Roman" w:cs="Times New Roman"/>
                    <w:sz w:val="20"/>
                    <w:szCs w:val="20"/>
                  </w:rPr>
                  <w:delText>Portugal</w:delText>
                </w:r>
              </w:del>
            </w:moveFrom>
          </w:p>
        </w:tc>
      </w:tr>
      <w:tr w:rsidR="000F2211" w:rsidRPr="008A55DE" w:rsidDel="00C61EB1" w14:paraId="3A651CBE" w14:textId="64375042" w:rsidTr="00B81B13">
        <w:trPr>
          <w:del w:id="806" w:author="Alex Cukierman" w:date="2022-02-08T20:51:00Z"/>
        </w:trPr>
        <w:tc>
          <w:tcPr>
            <w:tcW w:w="3042" w:type="dxa"/>
            <w:vAlign w:val="center"/>
            <w:tcPrChange w:id="807" w:author="Alex Cukierman" w:date="2022-02-08T19:55:00Z">
              <w:tcPr>
                <w:tcW w:w="3150" w:type="dxa"/>
                <w:vAlign w:val="center"/>
              </w:tcPr>
            </w:tcPrChange>
          </w:tcPr>
          <w:p w14:paraId="3B8F1F50" w14:textId="4BD59C2B" w:rsidR="000F2211" w:rsidRPr="008A55DE" w:rsidDel="00C61EB1" w:rsidRDefault="000F2211" w:rsidP="006C10A9">
            <w:pPr>
              <w:spacing w:line="360" w:lineRule="auto"/>
              <w:rPr>
                <w:del w:id="808" w:author="Alex Cukierman" w:date="2022-02-08T20:51:00Z"/>
                <w:moveFrom w:id="809" w:author="Alex Cukierman" w:date="2022-02-08T19:51:00Z"/>
                <w:rFonts w:ascii="Times New Roman" w:hAnsi="Times New Roman" w:cs="Times New Roman"/>
                <w:sz w:val="20"/>
                <w:szCs w:val="20"/>
              </w:rPr>
            </w:pPr>
            <w:moveFrom w:id="810" w:author="Alex Cukierman" w:date="2022-02-08T19:51:00Z">
              <w:del w:id="811" w:author="Alex Cukierman" w:date="2022-02-08T20:51:00Z">
                <w:r w:rsidRPr="008A55DE" w:rsidDel="00C61EB1">
                  <w:rPr>
                    <w:rFonts w:ascii="Times New Roman" w:eastAsia="Times New Roman" w:hAnsi="Times New Roman" w:cs="Times New Roman"/>
                    <w:sz w:val="20"/>
                    <w:szCs w:val="20"/>
                  </w:rPr>
                  <w:delText>Tanzania</w:delText>
                </w:r>
              </w:del>
            </w:moveFrom>
          </w:p>
        </w:tc>
        <w:tc>
          <w:tcPr>
            <w:tcW w:w="2340" w:type="dxa"/>
            <w:vAlign w:val="center"/>
            <w:tcPrChange w:id="812" w:author="Alex Cukierman" w:date="2022-02-08T19:55:00Z">
              <w:tcPr>
                <w:tcW w:w="2340" w:type="dxa"/>
                <w:vAlign w:val="center"/>
              </w:tcPr>
            </w:tcPrChange>
          </w:tcPr>
          <w:p w14:paraId="7CB10511" w14:textId="73BB5DCB" w:rsidR="000F2211" w:rsidRPr="008A55DE" w:rsidDel="00C61EB1" w:rsidRDefault="000F2211" w:rsidP="006C10A9">
            <w:pPr>
              <w:spacing w:line="360" w:lineRule="auto"/>
              <w:rPr>
                <w:del w:id="813" w:author="Alex Cukierman" w:date="2022-02-08T20:51:00Z"/>
                <w:moveFrom w:id="814" w:author="Alex Cukierman" w:date="2022-02-08T19:51:00Z"/>
                <w:rFonts w:ascii="Times New Roman" w:hAnsi="Times New Roman" w:cs="Times New Roman"/>
                <w:sz w:val="20"/>
                <w:szCs w:val="20"/>
              </w:rPr>
            </w:pPr>
            <w:moveFrom w:id="815" w:author="Alex Cukierman" w:date="2022-02-08T19:51:00Z">
              <w:del w:id="816" w:author="Alex Cukierman" w:date="2022-02-08T20:51:00Z">
                <w:r w:rsidRPr="008A55DE" w:rsidDel="00C61EB1">
                  <w:rPr>
                    <w:rFonts w:ascii="Times New Roman" w:eastAsia="Times New Roman" w:hAnsi="Times New Roman" w:cs="Times New Roman"/>
                    <w:sz w:val="20"/>
                    <w:szCs w:val="20"/>
                  </w:rPr>
                  <w:delText>Senegal</w:delText>
                </w:r>
              </w:del>
            </w:moveFrom>
          </w:p>
        </w:tc>
        <w:tc>
          <w:tcPr>
            <w:tcW w:w="2340" w:type="dxa"/>
            <w:vAlign w:val="center"/>
            <w:tcPrChange w:id="817" w:author="Alex Cukierman" w:date="2022-02-08T19:55:00Z">
              <w:tcPr>
                <w:tcW w:w="2340" w:type="dxa"/>
                <w:vAlign w:val="center"/>
              </w:tcPr>
            </w:tcPrChange>
          </w:tcPr>
          <w:p w14:paraId="2E1C688B" w14:textId="7C7C4F9D" w:rsidR="000F2211" w:rsidRPr="008A55DE" w:rsidDel="00C61EB1" w:rsidRDefault="000F2211" w:rsidP="006C10A9">
            <w:pPr>
              <w:spacing w:line="360" w:lineRule="auto"/>
              <w:rPr>
                <w:del w:id="818" w:author="Alex Cukierman" w:date="2022-02-08T20:51:00Z"/>
                <w:moveFrom w:id="819" w:author="Alex Cukierman" w:date="2022-02-08T19:51:00Z"/>
                <w:rFonts w:ascii="Times New Roman" w:hAnsi="Times New Roman" w:cs="Times New Roman"/>
                <w:sz w:val="20"/>
                <w:szCs w:val="20"/>
              </w:rPr>
            </w:pPr>
            <w:moveFrom w:id="820" w:author="Alex Cukierman" w:date="2022-02-08T19:51:00Z">
              <w:del w:id="821" w:author="Alex Cukierman" w:date="2022-02-08T20:51:00Z">
                <w:r w:rsidRPr="008A55DE" w:rsidDel="00C61EB1">
                  <w:rPr>
                    <w:rFonts w:ascii="Times New Roman" w:eastAsia="Times New Roman" w:hAnsi="Times New Roman" w:cs="Times New Roman"/>
                    <w:sz w:val="20"/>
                    <w:szCs w:val="20"/>
                  </w:rPr>
                  <w:delText>Belarus</w:delText>
                </w:r>
              </w:del>
            </w:moveFrom>
          </w:p>
        </w:tc>
        <w:tc>
          <w:tcPr>
            <w:tcW w:w="1638" w:type="dxa"/>
            <w:vAlign w:val="center"/>
            <w:tcPrChange w:id="822" w:author="Alex Cukierman" w:date="2022-02-08T19:55:00Z">
              <w:tcPr>
                <w:tcW w:w="1890" w:type="dxa"/>
                <w:vAlign w:val="center"/>
              </w:tcPr>
            </w:tcPrChange>
          </w:tcPr>
          <w:p w14:paraId="12E370A5" w14:textId="569D1B90" w:rsidR="000F2211" w:rsidRPr="008A55DE" w:rsidDel="00C61EB1" w:rsidRDefault="000F2211" w:rsidP="006C10A9">
            <w:pPr>
              <w:spacing w:line="360" w:lineRule="auto"/>
              <w:rPr>
                <w:del w:id="823" w:author="Alex Cukierman" w:date="2022-02-08T20:51:00Z"/>
                <w:moveFrom w:id="824" w:author="Alex Cukierman" w:date="2022-02-08T19:51:00Z"/>
                <w:rFonts w:ascii="Times New Roman" w:hAnsi="Times New Roman" w:cs="Times New Roman"/>
                <w:sz w:val="20"/>
                <w:szCs w:val="20"/>
              </w:rPr>
            </w:pPr>
            <w:moveFrom w:id="825" w:author="Alex Cukierman" w:date="2022-02-08T19:51:00Z">
              <w:del w:id="826" w:author="Alex Cukierman" w:date="2022-02-08T20:51:00Z">
                <w:r w:rsidRPr="008A55DE" w:rsidDel="00C61EB1">
                  <w:rPr>
                    <w:rFonts w:ascii="Times New Roman" w:eastAsia="Times New Roman" w:hAnsi="Times New Roman" w:cs="Times New Roman"/>
                    <w:sz w:val="20"/>
                    <w:szCs w:val="20"/>
                  </w:rPr>
                  <w:delText>Ecuador</w:delText>
                </w:r>
              </w:del>
            </w:moveFrom>
          </w:p>
        </w:tc>
      </w:tr>
      <w:tr w:rsidR="000F2211" w:rsidRPr="008A55DE" w:rsidDel="00C61EB1" w14:paraId="4CB74AC7" w14:textId="33719336" w:rsidTr="00B81B13">
        <w:trPr>
          <w:del w:id="827" w:author="Alex Cukierman" w:date="2022-02-08T20:51:00Z"/>
        </w:trPr>
        <w:tc>
          <w:tcPr>
            <w:tcW w:w="3042" w:type="dxa"/>
            <w:vAlign w:val="center"/>
            <w:tcPrChange w:id="828" w:author="Alex Cukierman" w:date="2022-02-08T19:55:00Z">
              <w:tcPr>
                <w:tcW w:w="3150" w:type="dxa"/>
                <w:vAlign w:val="center"/>
              </w:tcPr>
            </w:tcPrChange>
          </w:tcPr>
          <w:p w14:paraId="540C84B5" w14:textId="0895D59E" w:rsidR="000F2211" w:rsidRPr="008A55DE" w:rsidDel="00C61EB1" w:rsidRDefault="000F2211" w:rsidP="006C10A9">
            <w:pPr>
              <w:spacing w:line="360" w:lineRule="auto"/>
              <w:rPr>
                <w:del w:id="829" w:author="Alex Cukierman" w:date="2022-02-08T20:51:00Z"/>
                <w:moveFrom w:id="830" w:author="Alex Cukierman" w:date="2022-02-08T19:51:00Z"/>
                <w:rFonts w:ascii="Times New Roman" w:hAnsi="Times New Roman" w:cs="Times New Roman"/>
                <w:sz w:val="20"/>
                <w:szCs w:val="20"/>
              </w:rPr>
            </w:pPr>
            <w:moveFrom w:id="831" w:author="Alex Cukierman" w:date="2022-02-08T19:51:00Z">
              <w:del w:id="832" w:author="Alex Cukierman" w:date="2022-02-08T20:51:00Z">
                <w:r w:rsidRPr="008A55DE" w:rsidDel="00C61EB1">
                  <w:rPr>
                    <w:rFonts w:ascii="Times New Roman" w:eastAsia="Times New Roman" w:hAnsi="Times New Roman" w:cs="Times New Roman"/>
                    <w:sz w:val="20"/>
                    <w:szCs w:val="20"/>
                  </w:rPr>
                  <w:delText>Tajikistan</w:delText>
                </w:r>
              </w:del>
            </w:moveFrom>
          </w:p>
        </w:tc>
        <w:tc>
          <w:tcPr>
            <w:tcW w:w="2340" w:type="dxa"/>
            <w:vAlign w:val="center"/>
            <w:tcPrChange w:id="833" w:author="Alex Cukierman" w:date="2022-02-08T19:55:00Z">
              <w:tcPr>
                <w:tcW w:w="2340" w:type="dxa"/>
                <w:vAlign w:val="center"/>
              </w:tcPr>
            </w:tcPrChange>
          </w:tcPr>
          <w:p w14:paraId="7F4BEBDE" w14:textId="259E73A2" w:rsidR="000F2211" w:rsidRPr="008A55DE" w:rsidDel="00C61EB1" w:rsidRDefault="000F2211" w:rsidP="006C10A9">
            <w:pPr>
              <w:spacing w:line="360" w:lineRule="auto"/>
              <w:rPr>
                <w:del w:id="834" w:author="Alex Cukierman" w:date="2022-02-08T20:51:00Z"/>
                <w:moveFrom w:id="835" w:author="Alex Cukierman" w:date="2022-02-08T19:51:00Z"/>
                <w:rFonts w:ascii="Times New Roman" w:hAnsi="Times New Roman" w:cs="Times New Roman"/>
                <w:sz w:val="20"/>
                <w:szCs w:val="20"/>
              </w:rPr>
            </w:pPr>
            <w:moveFrom w:id="836" w:author="Alex Cukierman" w:date="2022-02-08T19:51:00Z">
              <w:del w:id="837" w:author="Alex Cukierman" w:date="2022-02-08T20:51:00Z">
                <w:r w:rsidRPr="008A55DE" w:rsidDel="00C61EB1">
                  <w:rPr>
                    <w:rFonts w:ascii="Times New Roman" w:eastAsia="Times New Roman" w:hAnsi="Times New Roman" w:cs="Times New Roman"/>
                    <w:sz w:val="20"/>
                    <w:szCs w:val="20"/>
                  </w:rPr>
                  <w:delText>Malawi</w:delText>
                </w:r>
              </w:del>
            </w:moveFrom>
          </w:p>
        </w:tc>
        <w:tc>
          <w:tcPr>
            <w:tcW w:w="2340" w:type="dxa"/>
            <w:vAlign w:val="center"/>
            <w:tcPrChange w:id="838" w:author="Alex Cukierman" w:date="2022-02-08T19:55:00Z">
              <w:tcPr>
                <w:tcW w:w="2340" w:type="dxa"/>
                <w:vAlign w:val="center"/>
              </w:tcPr>
            </w:tcPrChange>
          </w:tcPr>
          <w:p w14:paraId="1EA494DE" w14:textId="12014DC8" w:rsidR="000F2211" w:rsidRPr="008A55DE" w:rsidDel="00C61EB1" w:rsidRDefault="000F2211" w:rsidP="006C10A9">
            <w:pPr>
              <w:spacing w:line="360" w:lineRule="auto"/>
              <w:rPr>
                <w:del w:id="839" w:author="Alex Cukierman" w:date="2022-02-08T20:51:00Z"/>
                <w:moveFrom w:id="840" w:author="Alex Cukierman" w:date="2022-02-08T19:51:00Z"/>
                <w:rFonts w:ascii="Times New Roman" w:hAnsi="Times New Roman" w:cs="Times New Roman"/>
                <w:sz w:val="20"/>
                <w:szCs w:val="20"/>
              </w:rPr>
            </w:pPr>
            <w:moveFrom w:id="841" w:author="Alex Cukierman" w:date="2022-02-08T19:51:00Z">
              <w:del w:id="842" w:author="Alex Cukierman" w:date="2022-02-08T20:51:00Z">
                <w:r w:rsidRPr="008A55DE" w:rsidDel="00C61EB1">
                  <w:rPr>
                    <w:rFonts w:ascii="Times New Roman" w:eastAsia="Times New Roman" w:hAnsi="Times New Roman" w:cs="Times New Roman"/>
                    <w:sz w:val="20"/>
                    <w:szCs w:val="20"/>
                  </w:rPr>
                  <w:delText>El Salvador</w:delText>
                </w:r>
              </w:del>
            </w:moveFrom>
          </w:p>
        </w:tc>
        <w:tc>
          <w:tcPr>
            <w:tcW w:w="1638" w:type="dxa"/>
            <w:vAlign w:val="center"/>
            <w:tcPrChange w:id="843" w:author="Alex Cukierman" w:date="2022-02-08T19:55:00Z">
              <w:tcPr>
                <w:tcW w:w="1890" w:type="dxa"/>
                <w:vAlign w:val="center"/>
              </w:tcPr>
            </w:tcPrChange>
          </w:tcPr>
          <w:p w14:paraId="2AEFCDCF" w14:textId="5B85B4AF" w:rsidR="000F2211" w:rsidRPr="008A55DE" w:rsidDel="00C61EB1" w:rsidRDefault="000F2211" w:rsidP="006C10A9">
            <w:pPr>
              <w:spacing w:line="360" w:lineRule="auto"/>
              <w:rPr>
                <w:del w:id="844" w:author="Alex Cukierman" w:date="2022-02-08T20:51:00Z"/>
                <w:moveFrom w:id="845" w:author="Alex Cukierman" w:date="2022-02-08T19:51:00Z"/>
                <w:rFonts w:ascii="Times New Roman" w:hAnsi="Times New Roman" w:cs="Times New Roman"/>
                <w:sz w:val="20"/>
                <w:szCs w:val="20"/>
              </w:rPr>
            </w:pPr>
            <w:moveFrom w:id="846" w:author="Alex Cukierman" w:date="2022-02-08T19:51:00Z">
              <w:del w:id="847" w:author="Alex Cukierman" w:date="2022-02-08T20:51:00Z">
                <w:r w:rsidRPr="008A55DE" w:rsidDel="00C61EB1">
                  <w:rPr>
                    <w:rFonts w:ascii="Times New Roman" w:eastAsia="Times New Roman" w:hAnsi="Times New Roman" w:cs="Times New Roman"/>
                    <w:sz w:val="20"/>
                    <w:szCs w:val="20"/>
                  </w:rPr>
                  <w:delText>Spain</w:delText>
                </w:r>
              </w:del>
            </w:moveFrom>
          </w:p>
        </w:tc>
      </w:tr>
      <w:tr w:rsidR="000F2211" w:rsidRPr="008A55DE" w:rsidDel="00C61EB1" w14:paraId="59D78BD2" w14:textId="3D02CB20" w:rsidTr="00B81B13">
        <w:trPr>
          <w:del w:id="848" w:author="Alex Cukierman" w:date="2022-02-08T20:51:00Z"/>
        </w:trPr>
        <w:tc>
          <w:tcPr>
            <w:tcW w:w="3042" w:type="dxa"/>
            <w:vAlign w:val="center"/>
            <w:tcPrChange w:id="849" w:author="Alex Cukierman" w:date="2022-02-08T19:55:00Z">
              <w:tcPr>
                <w:tcW w:w="3150" w:type="dxa"/>
                <w:vAlign w:val="center"/>
              </w:tcPr>
            </w:tcPrChange>
          </w:tcPr>
          <w:p w14:paraId="2EBC8032" w14:textId="79360689" w:rsidR="000F2211" w:rsidRPr="008A55DE" w:rsidDel="00C61EB1" w:rsidRDefault="000F2211" w:rsidP="006C10A9">
            <w:pPr>
              <w:spacing w:line="360" w:lineRule="auto"/>
              <w:rPr>
                <w:del w:id="850" w:author="Alex Cukierman" w:date="2022-02-08T20:51:00Z"/>
                <w:moveFrom w:id="851" w:author="Alex Cukierman" w:date="2022-02-08T19:51:00Z"/>
                <w:rFonts w:ascii="Times New Roman" w:hAnsi="Times New Roman" w:cs="Times New Roman"/>
                <w:sz w:val="20"/>
                <w:szCs w:val="20"/>
              </w:rPr>
            </w:pPr>
            <w:moveFrom w:id="852" w:author="Alex Cukierman" w:date="2022-02-08T19:51:00Z">
              <w:del w:id="853" w:author="Alex Cukierman" w:date="2022-02-08T20:51:00Z">
                <w:r w:rsidRPr="008A55DE" w:rsidDel="00C61EB1">
                  <w:rPr>
                    <w:rFonts w:ascii="Times New Roman" w:eastAsia="Times New Roman" w:hAnsi="Times New Roman" w:cs="Times New Roman"/>
                    <w:sz w:val="20"/>
                    <w:szCs w:val="20"/>
                  </w:rPr>
                  <w:delText>Benin</w:delText>
                </w:r>
              </w:del>
            </w:moveFrom>
          </w:p>
        </w:tc>
        <w:tc>
          <w:tcPr>
            <w:tcW w:w="2340" w:type="dxa"/>
            <w:vAlign w:val="center"/>
            <w:tcPrChange w:id="854" w:author="Alex Cukierman" w:date="2022-02-08T19:55:00Z">
              <w:tcPr>
                <w:tcW w:w="2340" w:type="dxa"/>
                <w:vAlign w:val="center"/>
              </w:tcPr>
            </w:tcPrChange>
          </w:tcPr>
          <w:p w14:paraId="108ED815" w14:textId="745A9035" w:rsidR="000F2211" w:rsidRPr="008A55DE" w:rsidDel="00C61EB1" w:rsidRDefault="000F2211" w:rsidP="006C10A9">
            <w:pPr>
              <w:spacing w:line="360" w:lineRule="auto"/>
              <w:rPr>
                <w:del w:id="855" w:author="Alex Cukierman" w:date="2022-02-08T20:51:00Z"/>
                <w:moveFrom w:id="856" w:author="Alex Cukierman" w:date="2022-02-08T19:51:00Z"/>
                <w:rFonts w:ascii="Times New Roman" w:hAnsi="Times New Roman" w:cs="Times New Roman"/>
                <w:sz w:val="20"/>
                <w:szCs w:val="20"/>
              </w:rPr>
            </w:pPr>
            <w:moveFrom w:id="857" w:author="Alex Cukierman" w:date="2022-02-08T19:51:00Z">
              <w:del w:id="858" w:author="Alex Cukierman" w:date="2022-02-08T20:51:00Z">
                <w:r w:rsidRPr="008A55DE" w:rsidDel="00C61EB1">
                  <w:rPr>
                    <w:rFonts w:ascii="Times New Roman" w:eastAsia="Times New Roman" w:hAnsi="Times New Roman" w:cs="Times New Roman"/>
                    <w:sz w:val="20"/>
                    <w:szCs w:val="20"/>
                  </w:rPr>
                  <w:delText>Equatorial Guinea</w:delText>
                </w:r>
              </w:del>
            </w:moveFrom>
          </w:p>
        </w:tc>
        <w:tc>
          <w:tcPr>
            <w:tcW w:w="2340" w:type="dxa"/>
            <w:vAlign w:val="center"/>
            <w:tcPrChange w:id="859" w:author="Alex Cukierman" w:date="2022-02-08T19:55:00Z">
              <w:tcPr>
                <w:tcW w:w="2340" w:type="dxa"/>
                <w:vAlign w:val="center"/>
              </w:tcPr>
            </w:tcPrChange>
          </w:tcPr>
          <w:p w14:paraId="53044FE8" w14:textId="3258B4F1" w:rsidR="000F2211" w:rsidRPr="008A55DE" w:rsidDel="00C61EB1" w:rsidRDefault="000F2211" w:rsidP="006C10A9">
            <w:pPr>
              <w:spacing w:line="360" w:lineRule="auto"/>
              <w:rPr>
                <w:del w:id="860" w:author="Alex Cukierman" w:date="2022-02-08T20:51:00Z"/>
                <w:moveFrom w:id="861" w:author="Alex Cukierman" w:date="2022-02-08T19:51:00Z"/>
                <w:rFonts w:ascii="Times New Roman" w:hAnsi="Times New Roman" w:cs="Times New Roman"/>
                <w:sz w:val="20"/>
                <w:szCs w:val="20"/>
              </w:rPr>
            </w:pPr>
            <w:moveFrom w:id="862" w:author="Alex Cukierman" w:date="2022-02-08T19:51:00Z">
              <w:del w:id="863" w:author="Alex Cukierman" w:date="2022-02-08T20:51:00Z">
                <w:r w:rsidRPr="008A55DE" w:rsidDel="00C61EB1">
                  <w:rPr>
                    <w:rFonts w:ascii="Times New Roman" w:eastAsia="Times New Roman" w:hAnsi="Times New Roman" w:cs="Times New Roman"/>
                    <w:sz w:val="20"/>
                    <w:szCs w:val="20"/>
                  </w:rPr>
                  <w:delText>Iraq</w:delText>
                </w:r>
              </w:del>
            </w:moveFrom>
          </w:p>
        </w:tc>
        <w:tc>
          <w:tcPr>
            <w:tcW w:w="1638" w:type="dxa"/>
            <w:vAlign w:val="center"/>
            <w:tcPrChange w:id="864" w:author="Alex Cukierman" w:date="2022-02-08T19:55:00Z">
              <w:tcPr>
                <w:tcW w:w="1890" w:type="dxa"/>
                <w:vAlign w:val="center"/>
              </w:tcPr>
            </w:tcPrChange>
          </w:tcPr>
          <w:p w14:paraId="677A4C8C" w14:textId="10D1003C" w:rsidR="000F2211" w:rsidRPr="008A55DE" w:rsidDel="00C61EB1" w:rsidRDefault="000F2211" w:rsidP="006C10A9">
            <w:pPr>
              <w:spacing w:line="360" w:lineRule="auto"/>
              <w:rPr>
                <w:del w:id="865" w:author="Alex Cukierman" w:date="2022-02-08T20:51:00Z"/>
                <w:moveFrom w:id="866" w:author="Alex Cukierman" w:date="2022-02-08T19:51:00Z"/>
                <w:rFonts w:ascii="Times New Roman" w:hAnsi="Times New Roman" w:cs="Times New Roman"/>
                <w:sz w:val="20"/>
                <w:szCs w:val="20"/>
              </w:rPr>
            </w:pPr>
            <w:moveFrom w:id="867" w:author="Alex Cukierman" w:date="2022-02-08T19:51:00Z">
              <w:del w:id="868" w:author="Alex Cukierman" w:date="2022-02-08T20:51:00Z">
                <w:r w:rsidRPr="008A55DE" w:rsidDel="00C61EB1">
                  <w:rPr>
                    <w:rFonts w:ascii="Times New Roman" w:eastAsia="Times New Roman" w:hAnsi="Times New Roman" w:cs="Times New Roman"/>
                    <w:sz w:val="20"/>
                    <w:szCs w:val="20"/>
                  </w:rPr>
                  <w:delText>Greece</w:delText>
                </w:r>
              </w:del>
            </w:moveFrom>
          </w:p>
        </w:tc>
      </w:tr>
      <w:tr w:rsidR="000F2211" w:rsidRPr="008A55DE" w:rsidDel="00C61EB1" w14:paraId="2DDD1A98" w14:textId="5C72FE04" w:rsidTr="00B81B13">
        <w:trPr>
          <w:del w:id="869" w:author="Alex Cukierman" w:date="2022-02-08T20:51:00Z"/>
        </w:trPr>
        <w:tc>
          <w:tcPr>
            <w:tcW w:w="3042" w:type="dxa"/>
            <w:vAlign w:val="center"/>
            <w:tcPrChange w:id="870" w:author="Alex Cukierman" w:date="2022-02-08T19:55:00Z">
              <w:tcPr>
                <w:tcW w:w="3150" w:type="dxa"/>
                <w:vAlign w:val="center"/>
              </w:tcPr>
            </w:tcPrChange>
          </w:tcPr>
          <w:p w14:paraId="3D1BE5E2" w14:textId="77F11F1C" w:rsidR="000F2211" w:rsidRPr="008A55DE" w:rsidDel="00C61EB1" w:rsidRDefault="000F2211" w:rsidP="006C10A9">
            <w:pPr>
              <w:spacing w:line="360" w:lineRule="auto"/>
              <w:rPr>
                <w:del w:id="871" w:author="Alex Cukierman" w:date="2022-02-08T20:51:00Z"/>
                <w:moveFrom w:id="872" w:author="Alex Cukierman" w:date="2022-02-08T19:51:00Z"/>
                <w:rFonts w:ascii="Times New Roman" w:hAnsi="Times New Roman" w:cs="Times New Roman"/>
                <w:sz w:val="20"/>
                <w:szCs w:val="20"/>
              </w:rPr>
            </w:pPr>
            <w:moveFrom w:id="873" w:author="Alex Cukierman" w:date="2022-02-08T19:51:00Z">
              <w:del w:id="874" w:author="Alex Cukierman" w:date="2022-02-08T20:51:00Z">
                <w:r w:rsidRPr="008A55DE" w:rsidDel="00C61EB1">
                  <w:rPr>
                    <w:rFonts w:ascii="Times New Roman" w:eastAsia="Times New Roman" w:hAnsi="Times New Roman" w:cs="Times New Roman"/>
                    <w:sz w:val="20"/>
                    <w:szCs w:val="20"/>
                  </w:rPr>
                  <w:delText>Congo, Democratic Republic of the</w:delText>
                </w:r>
              </w:del>
            </w:moveFrom>
          </w:p>
        </w:tc>
        <w:tc>
          <w:tcPr>
            <w:tcW w:w="2340" w:type="dxa"/>
            <w:vAlign w:val="center"/>
            <w:tcPrChange w:id="875" w:author="Alex Cukierman" w:date="2022-02-08T19:55:00Z">
              <w:tcPr>
                <w:tcW w:w="2340" w:type="dxa"/>
                <w:vAlign w:val="center"/>
              </w:tcPr>
            </w:tcPrChange>
          </w:tcPr>
          <w:p w14:paraId="724EECD6" w14:textId="4F5C7139" w:rsidR="000F2211" w:rsidRPr="008A55DE" w:rsidDel="00C61EB1" w:rsidRDefault="000F2211" w:rsidP="006C10A9">
            <w:pPr>
              <w:spacing w:line="360" w:lineRule="auto"/>
              <w:rPr>
                <w:del w:id="876" w:author="Alex Cukierman" w:date="2022-02-08T20:51:00Z"/>
                <w:moveFrom w:id="877" w:author="Alex Cukierman" w:date="2022-02-08T19:51:00Z"/>
                <w:rFonts w:ascii="Times New Roman" w:hAnsi="Times New Roman" w:cs="Times New Roman"/>
                <w:sz w:val="20"/>
                <w:szCs w:val="20"/>
              </w:rPr>
            </w:pPr>
            <w:moveFrom w:id="878" w:author="Alex Cukierman" w:date="2022-02-08T19:51:00Z">
              <w:del w:id="879" w:author="Alex Cukierman" w:date="2022-02-08T20:51:00Z">
                <w:r w:rsidRPr="008A55DE" w:rsidDel="00C61EB1">
                  <w:rPr>
                    <w:rFonts w:ascii="Times New Roman" w:eastAsia="Times New Roman" w:hAnsi="Times New Roman" w:cs="Times New Roman"/>
                    <w:sz w:val="20"/>
                    <w:szCs w:val="20"/>
                  </w:rPr>
                  <w:delText>Gabon</w:delText>
                </w:r>
              </w:del>
            </w:moveFrom>
          </w:p>
        </w:tc>
        <w:tc>
          <w:tcPr>
            <w:tcW w:w="2340" w:type="dxa"/>
            <w:vAlign w:val="center"/>
            <w:tcPrChange w:id="880" w:author="Alex Cukierman" w:date="2022-02-08T19:55:00Z">
              <w:tcPr>
                <w:tcW w:w="2340" w:type="dxa"/>
                <w:vAlign w:val="center"/>
              </w:tcPr>
            </w:tcPrChange>
          </w:tcPr>
          <w:p w14:paraId="58E0B07F" w14:textId="7FBD7721" w:rsidR="000F2211" w:rsidRPr="008A55DE" w:rsidDel="00C61EB1" w:rsidRDefault="000F2211" w:rsidP="006C10A9">
            <w:pPr>
              <w:spacing w:line="360" w:lineRule="auto"/>
              <w:rPr>
                <w:del w:id="881" w:author="Alex Cukierman" w:date="2022-02-08T20:51:00Z"/>
                <w:moveFrom w:id="882" w:author="Alex Cukierman" w:date="2022-02-08T19:51:00Z"/>
                <w:rFonts w:ascii="Times New Roman" w:hAnsi="Times New Roman" w:cs="Times New Roman"/>
                <w:sz w:val="20"/>
                <w:szCs w:val="20"/>
              </w:rPr>
            </w:pPr>
            <w:moveFrom w:id="883" w:author="Alex Cukierman" w:date="2022-02-08T19:51:00Z">
              <w:del w:id="884" w:author="Alex Cukierman" w:date="2022-02-08T20:51:00Z">
                <w:r w:rsidRPr="008A55DE" w:rsidDel="00C61EB1">
                  <w:rPr>
                    <w:rFonts w:ascii="Times New Roman" w:eastAsia="Times New Roman" w:hAnsi="Times New Roman" w:cs="Times New Roman"/>
                    <w:sz w:val="20"/>
                    <w:szCs w:val="20"/>
                  </w:rPr>
                  <w:delText>Mongolia</w:delText>
                </w:r>
              </w:del>
            </w:moveFrom>
          </w:p>
        </w:tc>
        <w:tc>
          <w:tcPr>
            <w:tcW w:w="1638" w:type="dxa"/>
            <w:vAlign w:val="center"/>
            <w:tcPrChange w:id="885" w:author="Alex Cukierman" w:date="2022-02-08T19:55:00Z">
              <w:tcPr>
                <w:tcW w:w="1890" w:type="dxa"/>
                <w:vAlign w:val="center"/>
              </w:tcPr>
            </w:tcPrChange>
          </w:tcPr>
          <w:p w14:paraId="3EDFE190" w14:textId="0CC42959" w:rsidR="000F2211" w:rsidRPr="008A55DE" w:rsidDel="00C61EB1" w:rsidRDefault="000F2211" w:rsidP="006C10A9">
            <w:pPr>
              <w:spacing w:line="360" w:lineRule="auto"/>
              <w:rPr>
                <w:del w:id="886" w:author="Alex Cukierman" w:date="2022-02-08T20:51:00Z"/>
                <w:moveFrom w:id="887" w:author="Alex Cukierman" w:date="2022-02-08T19:51:00Z"/>
                <w:rFonts w:ascii="Times New Roman" w:hAnsi="Times New Roman" w:cs="Times New Roman"/>
                <w:sz w:val="20"/>
                <w:szCs w:val="20"/>
              </w:rPr>
            </w:pPr>
            <w:moveFrom w:id="888" w:author="Alex Cukierman" w:date="2022-02-08T19:51:00Z">
              <w:del w:id="889" w:author="Alex Cukierman" w:date="2022-02-08T20:51:00Z">
                <w:r w:rsidRPr="008A55DE" w:rsidDel="00C61EB1">
                  <w:rPr>
                    <w:rFonts w:ascii="Times New Roman" w:eastAsia="Times New Roman" w:hAnsi="Times New Roman" w:cs="Times New Roman"/>
                    <w:sz w:val="20"/>
                    <w:szCs w:val="20"/>
                  </w:rPr>
                  <w:delText>Trinidad and Tobago</w:delText>
                </w:r>
              </w:del>
            </w:moveFrom>
          </w:p>
        </w:tc>
      </w:tr>
      <w:tr w:rsidR="000F2211" w:rsidRPr="008A55DE" w:rsidDel="00C61EB1" w14:paraId="7A07C9C9" w14:textId="3CDE3F3E" w:rsidTr="00B81B13">
        <w:trPr>
          <w:del w:id="890" w:author="Alex Cukierman" w:date="2022-02-08T20:51:00Z"/>
        </w:trPr>
        <w:tc>
          <w:tcPr>
            <w:tcW w:w="3042" w:type="dxa"/>
            <w:vAlign w:val="center"/>
            <w:tcPrChange w:id="891" w:author="Alex Cukierman" w:date="2022-02-08T19:55:00Z">
              <w:tcPr>
                <w:tcW w:w="3150" w:type="dxa"/>
                <w:vAlign w:val="center"/>
              </w:tcPr>
            </w:tcPrChange>
          </w:tcPr>
          <w:p w14:paraId="1652056C" w14:textId="6FA7D834" w:rsidR="000F2211" w:rsidRPr="008A55DE" w:rsidDel="00C61EB1" w:rsidRDefault="000F2211" w:rsidP="006C10A9">
            <w:pPr>
              <w:spacing w:line="360" w:lineRule="auto"/>
              <w:rPr>
                <w:del w:id="892" w:author="Alex Cukierman" w:date="2022-02-08T20:51:00Z"/>
                <w:moveFrom w:id="893" w:author="Alex Cukierman" w:date="2022-02-08T19:51:00Z"/>
                <w:rFonts w:ascii="Times New Roman" w:hAnsi="Times New Roman" w:cs="Times New Roman"/>
                <w:sz w:val="20"/>
                <w:szCs w:val="20"/>
              </w:rPr>
            </w:pPr>
            <w:moveFrom w:id="894" w:author="Alex Cukierman" w:date="2022-02-08T19:51:00Z">
              <w:del w:id="895" w:author="Alex Cukierman" w:date="2022-02-08T20:51:00Z">
                <w:r w:rsidRPr="008A55DE" w:rsidDel="00C61EB1">
                  <w:rPr>
                    <w:rFonts w:ascii="Times New Roman" w:eastAsia="Times New Roman" w:hAnsi="Times New Roman" w:cs="Times New Roman"/>
                    <w:sz w:val="20"/>
                    <w:szCs w:val="20"/>
                  </w:rPr>
                  <w:delText>Nigeria</w:delText>
                </w:r>
              </w:del>
            </w:moveFrom>
          </w:p>
        </w:tc>
        <w:tc>
          <w:tcPr>
            <w:tcW w:w="2340" w:type="dxa"/>
            <w:vAlign w:val="center"/>
            <w:tcPrChange w:id="896" w:author="Alex Cukierman" w:date="2022-02-08T19:55:00Z">
              <w:tcPr>
                <w:tcW w:w="2340" w:type="dxa"/>
                <w:vAlign w:val="center"/>
              </w:tcPr>
            </w:tcPrChange>
          </w:tcPr>
          <w:p w14:paraId="63A6CFA8" w14:textId="432956AD" w:rsidR="000F2211" w:rsidRPr="008A55DE" w:rsidDel="00C61EB1" w:rsidRDefault="000F2211" w:rsidP="006C10A9">
            <w:pPr>
              <w:spacing w:line="360" w:lineRule="auto"/>
              <w:rPr>
                <w:del w:id="897" w:author="Alex Cukierman" w:date="2022-02-08T20:51:00Z"/>
                <w:moveFrom w:id="898" w:author="Alex Cukierman" w:date="2022-02-08T19:51:00Z"/>
                <w:rFonts w:ascii="Times New Roman" w:hAnsi="Times New Roman" w:cs="Times New Roman"/>
                <w:sz w:val="20"/>
                <w:szCs w:val="20"/>
              </w:rPr>
            </w:pPr>
            <w:moveFrom w:id="899" w:author="Alex Cukierman" w:date="2022-02-08T19:51:00Z">
              <w:del w:id="900" w:author="Alex Cukierman" w:date="2022-02-08T20:51:00Z">
                <w:r w:rsidRPr="008A55DE" w:rsidDel="00C61EB1">
                  <w:rPr>
                    <w:rFonts w:ascii="Times New Roman" w:eastAsia="Times New Roman" w:hAnsi="Times New Roman" w:cs="Times New Roman"/>
                    <w:sz w:val="20"/>
                    <w:szCs w:val="20"/>
                  </w:rPr>
                  <w:delText>Pakistan</w:delText>
                </w:r>
              </w:del>
            </w:moveFrom>
          </w:p>
        </w:tc>
        <w:tc>
          <w:tcPr>
            <w:tcW w:w="2340" w:type="dxa"/>
            <w:vAlign w:val="center"/>
            <w:tcPrChange w:id="901" w:author="Alex Cukierman" w:date="2022-02-08T19:55:00Z">
              <w:tcPr>
                <w:tcW w:w="2340" w:type="dxa"/>
                <w:vAlign w:val="center"/>
              </w:tcPr>
            </w:tcPrChange>
          </w:tcPr>
          <w:p w14:paraId="11794E8E" w14:textId="225A53B5" w:rsidR="000F2211" w:rsidRPr="008A55DE" w:rsidDel="00C61EB1" w:rsidRDefault="000F2211" w:rsidP="006C10A9">
            <w:pPr>
              <w:spacing w:line="360" w:lineRule="auto"/>
              <w:rPr>
                <w:del w:id="902" w:author="Alex Cukierman" w:date="2022-02-08T20:51:00Z"/>
                <w:moveFrom w:id="903" w:author="Alex Cukierman" w:date="2022-02-08T19:51:00Z"/>
                <w:rFonts w:ascii="Times New Roman" w:hAnsi="Times New Roman" w:cs="Times New Roman"/>
                <w:sz w:val="20"/>
                <w:szCs w:val="20"/>
              </w:rPr>
            </w:pPr>
            <w:moveFrom w:id="904" w:author="Alex Cukierman" w:date="2022-02-08T19:51:00Z">
              <w:del w:id="905" w:author="Alex Cukierman" w:date="2022-02-08T20:51:00Z">
                <w:r w:rsidRPr="008A55DE" w:rsidDel="00C61EB1">
                  <w:rPr>
                    <w:rFonts w:ascii="Times New Roman" w:eastAsia="Times New Roman" w:hAnsi="Times New Roman" w:cs="Times New Roman"/>
                    <w:sz w:val="20"/>
                    <w:szCs w:val="20"/>
                  </w:rPr>
                  <w:delText>Sri Lanka</w:delText>
                </w:r>
              </w:del>
            </w:moveFrom>
          </w:p>
        </w:tc>
        <w:tc>
          <w:tcPr>
            <w:tcW w:w="1638" w:type="dxa"/>
            <w:vAlign w:val="center"/>
            <w:tcPrChange w:id="906" w:author="Alex Cukierman" w:date="2022-02-08T19:55:00Z">
              <w:tcPr>
                <w:tcW w:w="1890" w:type="dxa"/>
                <w:vAlign w:val="center"/>
              </w:tcPr>
            </w:tcPrChange>
          </w:tcPr>
          <w:p w14:paraId="75C74DFD" w14:textId="7B13ACEF" w:rsidR="000F2211" w:rsidRPr="008A55DE" w:rsidDel="00C61EB1" w:rsidRDefault="000F2211" w:rsidP="006C10A9">
            <w:pPr>
              <w:spacing w:line="360" w:lineRule="auto"/>
              <w:rPr>
                <w:del w:id="907" w:author="Alex Cukierman" w:date="2022-02-08T20:51:00Z"/>
                <w:moveFrom w:id="908" w:author="Alex Cukierman" w:date="2022-02-08T19:51:00Z"/>
                <w:rFonts w:ascii="Times New Roman" w:hAnsi="Times New Roman" w:cs="Times New Roman"/>
                <w:sz w:val="20"/>
                <w:szCs w:val="20"/>
              </w:rPr>
            </w:pPr>
            <w:moveFrom w:id="909" w:author="Alex Cukierman" w:date="2022-02-08T19:51:00Z">
              <w:del w:id="910" w:author="Alex Cukierman" w:date="2022-02-08T20:51:00Z">
                <w:r w:rsidRPr="008A55DE" w:rsidDel="00C61EB1">
                  <w:rPr>
                    <w:rFonts w:ascii="Times New Roman" w:eastAsia="Times New Roman" w:hAnsi="Times New Roman" w:cs="Times New Roman"/>
                    <w:sz w:val="20"/>
                    <w:szCs w:val="20"/>
                  </w:rPr>
                  <w:delText>Chile</w:delText>
                </w:r>
              </w:del>
            </w:moveFrom>
          </w:p>
        </w:tc>
      </w:tr>
      <w:tr w:rsidR="000F2211" w:rsidRPr="008A55DE" w:rsidDel="00C61EB1" w14:paraId="4F11540D" w14:textId="5A55076A" w:rsidTr="00B81B13">
        <w:trPr>
          <w:del w:id="911" w:author="Alex Cukierman" w:date="2022-02-08T20:51:00Z"/>
        </w:trPr>
        <w:tc>
          <w:tcPr>
            <w:tcW w:w="3042" w:type="dxa"/>
            <w:vAlign w:val="center"/>
            <w:tcPrChange w:id="912" w:author="Alex Cukierman" w:date="2022-02-08T19:55:00Z">
              <w:tcPr>
                <w:tcW w:w="3150" w:type="dxa"/>
                <w:vAlign w:val="center"/>
              </w:tcPr>
            </w:tcPrChange>
          </w:tcPr>
          <w:p w14:paraId="17D50CFF" w14:textId="17DCF65D" w:rsidR="000F2211" w:rsidRPr="008A55DE" w:rsidDel="00C61EB1" w:rsidRDefault="000F2211" w:rsidP="006C10A9">
            <w:pPr>
              <w:spacing w:line="360" w:lineRule="auto"/>
              <w:rPr>
                <w:del w:id="913" w:author="Alex Cukierman" w:date="2022-02-08T20:51:00Z"/>
                <w:moveFrom w:id="914" w:author="Alex Cukierman" w:date="2022-02-08T19:51:00Z"/>
                <w:rFonts w:ascii="Times New Roman" w:hAnsi="Times New Roman" w:cs="Times New Roman"/>
                <w:sz w:val="20"/>
                <w:szCs w:val="20"/>
              </w:rPr>
            </w:pPr>
            <w:moveFrom w:id="915" w:author="Alex Cukierman" w:date="2022-02-08T19:51:00Z">
              <w:del w:id="916" w:author="Alex Cukierman" w:date="2022-02-08T20:51:00Z">
                <w:r w:rsidRPr="008A55DE" w:rsidDel="00C61EB1">
                  <w:rPr>
                    <w:rFonts w:ascii="Times New Roman" w:eastAsia="Times New Roman" w:hAnsi="Times New Roman" w:cs="Times New Roman"/>
                    <w:sz w:val="20"/>
                    <w:szCs w:val="20"/>
                  </w:rPr>
                  <w:delText>Burkina Faso</w:delText>
                </w:r>
              </w:del>
            </w:moveFrom>
          </w:p>
        </w:tc>
        <w:tc>
          <w:tcPr>
            <w:tcW w:w="2340" w:type="dxa"/>
            <w:vAlign w:val="center"/>
            <w:tcPrChange w:id="917" w:author="Alex Cukierman" w:date="2022-02-08T19:55:00Z">
              <w:tcPr>
                <w:tcW w:w="2340" w:type="dxa"/>
                <w:vAlign w:val="center"/>
              </w:tcPr>
            </w:tcPrChange>
          </w:tcPr>
          <w:p w14:paraId="6360588B" w14:textId="4EE086B8" w:rsidR="000F2211" w:rsidRPr="008A55DE" w:rsidDel="00C61EB1" w:rsidRDefault="000F2211" w:rsidP="006C10A9">
            <w:pPr>
              <w:spacing w:line="360" w:lineRule="auto"/>
              <w:rPr>
                <w:del w:id="918" w:author="Alex Cukierman" w:date="2022-02-08T20:51:00Z"/>
                <w:moveFrom w:id="919" w:author="Alex Cukierman" w:date="2022-02-08T19:51:00Z"/>
                <w:rFonts w:ascii="Times New Roman" w:hAnsi="Times New Roman" w:cs="Times New Roman"/>
                <w:sz w:val="20"/>
                <w:szCs w:val="20"/>
              </w:rPr>
            </w:pPr>
            <w:moveFrom w:id="920" w:author="Alex Cukierman" w:date="2022-02-08T19:51:00Z">
              <w:del w:id="921" w:author="Alex Cukierman" w:date="2022-02-08T20:51:00Z">
                <w:r w:rsidRPr="008A55DE" w:rsidDel="00C61EB1">
                  <w:rPr>
                    <w:rFonts w:ascii="Times New Roman" w:eastAsia="Times New Roman" w:hAnsi="Times New Roman" w:cs="Times New Roman"/>
                    <w:sz w:val="20"/>
                    <w:szCs w:val="20"/>
                  </w:rPr>
                  <w:delText>Gambia, The</w:delText>
                </w:r>
              </w:del>
            </w:moveFrom>
          </w:p>
        </w:tc>
        <w:tc>
          <w:tcPr>
            <w:tcW w:w="2340" w:type="dxa"/>
            <w:vAlign w:val="center"/>
            <w:tcPrChange w:id="922" w:author="Alex Cukierman" w:date="2022-02-08T19:55:00Z">
              <w:tcPr>
                <w:tcW w:w="2340" w:type="dxa"/>
                <w:vAlign w:val="center"/>
              </w:tcPr>
            </w:tcPrChange>
          </w:tcPr>
          <w:p w14:paraId="0231B866" w14:textId="263D646B" w:rsidR="000F2211" w:rsidRPr="008A55DE" w:rsidDel="00C61EB1" w:rsidRDefault="000F2211" w:rsidP="006C10A9">
            <w:pPr>
              <w:spacing w:line="360" w:lineRule="auto"/>
              <w:rPr>
                <w:del w:id="923" w:author="Alex Cukierman" w:date="2022-02-08T20:51:00Z"/>
                <w:moveFrom w:id="924" w:author="Alex Cukierman" w:date="2022-02-08T19:51:00Z"/>
                <w:rFonts w:ascii="Times New Roman" w:hAnsi="Times New Roman" w:cs="Times New Roman"/>
                <w:sz w:val="20"/>
                <w:szCs w:val="20"/>
              </w:rPr>
            </w:pPr>
            <w:moveFrom w:id="925" w:author="Alex Cukierman" w:date="2022-02-08T19:51:00Z">
              <w:del w:id="926" w:author="Alex Cukierman" w:date="2022-02-08T20:51:00Z">
                <w:r w:rsidRPr="008A55DE" w:rsidDel="00C61EB1">
                  <w:rPr>
                    <w:rFonts w:ascii="Times New Roman" w:eastAsia="Times New Roman" w:hAnsi="Times New Roman" w:cs="Times New Roman"/>
                    <w:sz w:val="20"/>
                    <w:szCs w:val="20"/>
                  </w:rPr>
                  <w:delText>Oman</w:delText>
                </w:r>
              </w:del>
            </w:moveFrom>
          </w:p>
        </w:tc>
        <w:tc>
          <w:tcPr>
            <w:tcW w:w="1638" w:type="dxa"/>
            <w:vAlign w:val="center"/>
            <w:tcPrChange w:id="927" w:author="Alex Cukierman" w:date="2022-02-08T19:55:00Z">
              <w:tcPr>
                <w:tcW w:w="1890" w:type="dxa"/>
                <w:vAlign w:val="center"/>
              </w:tcPr>
            </w:tcPrChange>
          </w:tcPr>
          <w:p w14:paraId="487BC3BF" w14:textId="2F909FF3" w:rsidR="000F2211" w:rsidRPr="008A55DE" w:rsidDel="00C61EB1" w:rsidRDefault="000F2211" w:rsidP="006C10A9">
            <w:pPr>
              <w:spacing w:line="360" w:lineRule="auto"/>
              <w:rPr>
                <w:del w:id="928" w:author="Alex Cukierman" w:date="2022-02-08T20:51:00Z"/>
                <w:moveFrom w:id="929" w:author="Alex Cukierman" w:date="2022-02-08T19:51:00Z"/>
                <w:rFonts w:ascii="Times New Roman" w:hAnsi="Times New Roman" w:cs="Times New Roman"/>
                <w:sz w:val="20"/>
                <w:szCs w:val="20"/>
              </w:rPr>
            </w:pPr>
            <w:moveFrom w:id="930" w:author="Alex Cukierman" w:date="2022-02-08T19:51:00Z">
              <w:del w:id="931" w:author="Alex Cukierman" w:date="2022-02-08T20:51:00Z">
                <w:r w:rsidRPr="008A55DE" w:rsidDel="00C61EB1">
                  <w:rPr>
                    <w:rFonts w:ascii="Times New Roman" w:eastAsia="Times New Roman" w:hAnsi="Times New Roman" w:cs="Times New Roman"/>
                    <w:sz w:val="20"/>
                    <w:szCs w:val="20"/>
                  </w:rPr>
                  <w:delText>Russia</w:delText>
                </w:r>
              </w:del>
            </w:moveFrom>
          </w:p>
        </w:tc>
      </w:tr>
      <w:tr w:rsidR="000F2211" w:rsidRPr="008A55DE" w:rsidDel="00C61EB1" w14:paraId="67FB6D35" w14:textId="2EAE70A2" w:rsidTr="00B81B13">
        <w:trPr>
          <w:del w:id="932" w:author="Alex Cukierman" w:date="2022-02-08T20:51:00Z"/>
        </w:trPr>
        <w:tc>
          <w:tcPr>
            <w:tcW w:w="3042" w:type="dxa"/>
            <w:vAlign w:val="center"/>
            <w:tcPrChange w:id="933" w:author="Alex Cukierman" w:date="2022-02-08T19:55:00Z">
              <w:tcPr>
                <w:tcW w:w="3150" w:type="dxa"/>
                <w:vAlign w:val="center"/>
              </w:tcPr>
            </w:tcPrChange>
          </w:tcPr>
          <w:p w14:paraId="66D24326" w14:textId="2753F0FE" w:rsidR="000F2211" w:rsidRPr="008A55DE" w:rsidDel="00C61EB1" w:rsidRDefault="000F2211" w:rsidP="006C10A9">
            <w:pPr>
              <w:spacing w:line="360" w:lineRule="auto"/>
              <w:rPr>
                <w:del w:id="934" w:author="Alex Cukierman" w:date="2022-02-08T20:51:00Z"/>
                <w:moveFrom w:id="935" w:author="Alex Cukierman" w:date="2022-02-08T19:51:00Z"/>
                <w:rFonts w:ascii="Times New Roman" w:hAnsi="Times New Roman" w:cs="Times New Roman"/>
                <w:sz w:val="20"/>
                <w:szCs w:val="20"/>
              </w:rPr>
            </w:pPr>
            <w:moveFrom w:id="936" w:author="Alex Cukierman" w:date="2022-02-08T19:51:00Z">
              <w:del w:id="937" w:author="Alex Cukierman" w:date="2022-02-08T20:51:00Z">
                <w:r w:rsidRPr="008A55DE" w:rsidDel="00C61EB1">
                  <w:rPr>
                    <w:rFonts w:ascii="Times New Roman" w:eastAsia="Times New Roman" w:hAnsi="Times New Roman" w:cs="Times New Roman"/>
                    <w:sz w:val="20"/>
                    <w:szCs w:val="20"/>
                  </w:rPr>
                  <w:delText>Sierra Leone</w:delText>
                </w:r>
              </w:del>
            </w:moveFrom>
          </w:p>
        </w:tc>
        <w:tc>
          <w:tcPr>
            <w:tcW w:w="2340" w:type="dxa"/>
            <w:vAlign w:val="center"/>
            <w:tcPrChange w:id="938" w:author="Alex Cukierman" w:date="2022-02-08T19:55:00Z">
              <w:tcPr>
                <w:tcW w:w="2340" w:type="dxa"/>
                <w:vAlign w:val="center"/>
              </w:tcPr>
            </w:tcPrChange>
          </w:tcPr>
          <w:p w14:paraId="2B66ED23" w14:textId="72DF8DAA" w:rsidR="000F2211" w:rsidRPr="008A55DE" w:rsidDel="00C61EB1" w:rsidRDefault="000F2211" w:rsidP="006C10A9">
            <w:pPr>
              <w:spacing w:line="360" w:lineRule="auto"/>
              <w:rPr>
                <w:del w:id="939" w:author="Alex Cukierman" w:date="2022-02-08T20:51:00Z"/>
                <w:moveFrom w:id="940" w:author="Alex Cukierman" w:date="2022-02-08T19:51:00Z"/>
                <w:rFonts w:ascii="Times New Roman" w:hAnsi="Times New Roman" w:cs="Times New Roman"/>
                <w:sz w:val="20"/>
                <w:szCs w:val="20"/>
              </w:rPr>
            </w:pPr>
            <w:moveFrom w:id="941" w:author="Alex Cukierman" w:date="2022-02-08T19:51:00Z">
              <w:del w:id="942" w:author="Alex Cukierman" w:date="2022-02-08T20:51:00Z">
                <w:r w:rsidRPr="008A55DE" w:rsidDel="00C61EB1">
                  <w:rPr>
                    <w:rFonts w:ascii="Times New Roman" w:eastAsia="Times New Roman" w:hAnsi="Times New Roman" w:cs="Times New Roman"/>
                    <w:sz w:val="20"/>
                    <w:szCs w:val="20"/>
                  </w:rPr>
                  <w:delText>Algeria</w:delText>
                </w:r>
              </w:del>
            </w:moveFrom>
          </w:p>
        </w:tc>
        <w:tc>
          <w:tcPr>
            <w:tcW w:w="2340" w:type="dxa"/>
            <w:vAlign w:val="center"/>
            <w:tcPrChange w:id="943" w:author="Alex Cukierman" w:date="2022-02-08T19:55:00Z">
              <w:tcPr>
                <w:tcW w:w="2340" w:type="dxa"/>
                <w:vAlign w:val="center"/>
              </w:tcPr>
            </w:tcPrChange>
          </w:tcPr>
          <w:p w14:paraId="26A41382" w14:textId="1AD21AF2" w:rsidR="000F2211" w:rsidRPr="008A55DE" w:rsidDel="00C61EB1" w:rsidRDefault="000F2211" w:rsidP="006C10A9">
            <w:pPr>
              <w:spacing w:line="360" w:lineRule="auto"/>
              <w:rPr>
                <w:del w:id="944" w:author="Alex Cukierman" w:date="2022-02-08T20:51:00Z"/>
                <w:moveFrom w:id="945" w:author="Alex Cukierman" w:date="2022-02-08T19:51:00Z"/>
                <w:rFonts w:ascii="Times New Roman" w:hAnsi="Times New Roman" w:cs="Times New Roman"/>
                <w:sz w:val="20"/>
                <w:szCs w:val="20"/>
              </w:rPr>
            </w:pPr>
            <w:moveFrom w:id="946" w:author="Alex Cukierman" w:date="2022-02-08T19:51:00Z">
              <w:del w:id="947" w:author="Alex Cukierman" w:date="2022-02-08T20:51:00Z">
                <w:r w:rsidRPr="008A55DE" w:rsidDel="00C61EB1">
                  <w:rPr>
                    <w:rFonts w:ascii="Times New Roman" w:eastAsia="Times New Roman" w:hAnsi="Times New Roman" w:cs="Times New Roman"/>
                    <w:sz w:val="20"/>
                    <w:szCs w:val="20"/>
                  </w:rPr>
                  <w:delText>Canada</w:delText>
                </w:r>
              </w:del>
            </w:moveFrom>
          </w:p>
        </w:tc>
        <w:tc>
          <w:tcPr>
            <w:tcW w:w="1638" w:type="dxa"/>
            <w:vAlign w:val="center"/>
            <w:tcPrChange w:id="948" w:author="Alex Cukierman" w:date="2022-02-08T19:55:00Z">
              <w:tcPr>
                <w:tcW w:w="1890" w:type="dxa"/>
                <w:vAlign w:val="center"/>
              </w:tcPr>
            </w:tcPrChange>
          </w:tcPr>
          <w:p w14:paraId="7F8D3A1D" w14:textId="54F3F943" w:rsidR="000F2211" w:rsidRPr="008A55DE" w:rsidDel="00C61EB1" w:rsidRDefault="000F2211" w:rsidP="006C10A9">
            <w:pPr>
              <w:spacing w:line="360" w:lineRule="auto"/>
              <w:rPr>
                <w:del w:id="949" w:author="Alex Cukierman" w:date="2022-02-08T20:51:00Z"/>
                <w:moveFrom w:id="950" w:author="Alex Cukierman" w:date="2022-02-08T19:51:00Z"/>
                <w:rFonts w:ascii="Times New Roman" w:hAnsi="Times New Roman" w:cs="Times New Roman"/>
                <w:sz w:val="20"/>
                <w:szCs w:val="20"/>
              </w:rPr>
            </w:pPr>
            <w:moveFrom w:id="951" w:author="Alex Cukierman" w:date="2022-02-08T19:51:00Z">
              <w:del w:id="952" w:author="Alex Cukierman" w:date="2022-02-08T20:51:00Z">
                <w:r w:rsidRPr="008A55DE" w:rsidDel="00C61EB1">
                  <w:rPr>
                    <w:rFonts w:ascii="Times New Roman" w:eastAsia="Times New Roman" w:hAnsi="Times New Roman" w:cs="Times New Roman"/>
                    <w:sz w:val="20"/>
                    <w:szCs w:val="20"/>
                  </w:rPr>
                  <w:delText>Tunisia</w:delText>
                </w:r>
              </w:del>
            </w:moveFrom>
          </w:p>
        </w:tc>
      </w:tr>
      <w:tr w:rsidR="000F2211" w:rsidRPr="008A55DE" w:rsidDel="00C61EB1" w14:paraId="222531E4" w14:textId="551875A0" w:rsidTr="00B81B13">
        <w:trPr>
          <w:del w:id="953" w:author="Alex Cukierman" w:date="2022-02-08T20:51:00Z"/>
        </w:trPr>
        <w:tc>
          <w:tcPr>
            <w:tcW w:w="3042" w:type="dxa"/>
            <w:vAlign w:val="center"/>
            <w:tcPrChange w:id="954" w:author="Alex Cukierman" w:date="2022-02-08T19:55:00Z">
              <w:tcPr>
                <w:tcW w:w="3150" w:type="dxa"/>
                <w:vAlign w:val="center"/>
              </w:tcPr>
            </w:tcPrChange>
          </w:tcPr>
          <w:p w14:paraId="33998211" w14:textId="77F8FFC4" w:rsidR="000F2211" w:rsidRPr="008A55DE" w:rsidDel="00C61EB1" w:rsidRDefault="000F2211" w:rsidP="006C10A9">
            <w:pPr>
              <w:spacing w:line="360" w:lineRule="auto"/>
              <w:rPr>
                <w:del w:id="955" w:author="Alex Cukierman" w:date="2022-02-08T20:51:00Z"/>
                <w:moveFrom w:id="956" w:author="Alex Cukierman" w:date="2022-02-08T19:51:00Z"/>
                <w:rFonts w:ascii="Times New Roman" w:hAnsi="Times New Roman" w:cs="Times New Roman"/>
                <w:sz w:val="20"/>
                <w:szCs w:val="20"/>
              </w:rPr>
            </w:pPr>
            <w:moveFrom w:id="957" w:author="Alex Cukierman" w:date="2022-02-08T19:51:00Z">
              <w:del w:id="958" w:author="Alex Cukierman" w:date="2022-02-08T20:51:00Z">
                <w:r w:rsidRPr="008A55DE" w:rsidDel="00C61EB1">
                  <w:rPr>
                    <w:rFonts w:ascii="Times New Roman" w:eastAsia="Times New Roman" w:hAnsi="Times New Roman" w:cs="Times New Roman"/>
                    <w:sz w:val="20"/>
                    <w:szCs w:val="20"/>
                  </w:rPr>
                  <w:delText>Eritrea</w:delText>
                </w:r>
              </w:del>
            </w:moveFrom>
          </w:p>
        </w:tc>
        <w:tc>
          <w:tcPr>
            <w:tcW w:w="2340" w:type="dxa"/>
            <w:vAlign w:val="center"/>
            <w:tcPrChange w:id="959" w:author="Alex Cukierman" w:date="2022-02-08T19:55:00Z">
              <w:tcPr>
                <w:tcW w:w="2340" w:type="dxa"/>
                <w:vAlign w:val="center"/>
              </w:tcPr>
            </w:tcPrChange>
          </w:tcPr>
          <w:p w14:paraId="231F8AAA" w14:textId="09F9B191" w:rsidR="000F2211" w:rsidRPr="008A55DE" w:rsidDel="00C61EB1" w:rsidRDefault="000F2211" w:rsidP="006C10A9">
            <w:pPr>
              <w:spacing w:line="360" w:lineRule="auto"/>
              <w:rPr>
                <w:del w:id="960" w:author="Alex Cukierman" w:date="2022-02-08T20:51:00Z"/>
                <w:moveFrom w:id="961" w:author="Alex Cukierman" w:date="2022-02-08T19:51:00Z"/>
                <w:rFonts w:ascii="Times New Roman" w:hAnsi="Times New Roman" w:cs="Times New Roman"/>
                <w:sz w:val="20"/>
                <w:szCs w:val="20"/>
              </w:rPr>
            </w:pPr>
            <w:moveFrom w:id="962" w:author="Alex Cukierman" w:date="2022-02-08T19:51:00Z">
              <w:del w:id="963" w:author="Alex Cukierman" w:date="2022-02-08T20:51:00Z">
                <w:r w:rsidRPr="008A55DE" w:rsidDel="00C61EB1">
                  <w:rPr>
                    <w:rFonts w:ascii="Times New Roman" w:eastAsia="Times New Roman" w:hAnsi="Times New Roman" w:cs="Times New Roman"/>
                    <w:sz w:val="20"/>
                    <w:szCs w:val="20"/>
                  </w:rPr>
                  <w:delText>Japan</w:delText>
                </w:r>
              </w:del>
            </w:moveFrom>
          </w:p>
        </w:tc>
        <w:tc>
          <w:tcPr>
            <w:tcW w:w="2340" w:type="dxa"/>
            <w:vAlign w:val="center"/>
            <w:tcPrChange w:id="964" w:author="Alex Cukierman" w:date="2022-02-08T19:55:00Z">
              <w:tcPr>
                <w:tcW w:w="2340" w:type="dxa"/>
                <w:vAlign w:val="center"/>
              </w:tcPr>
            </w:tcPrChange>
          </w:tcPr>
          <w:p w14:paraId="0C174FFD" w14:textId="51731861" w:rsidR="000F2211" w:rsidRPr="008A55DE" w:rsidDel="00C61EB1" w:rsidRDefault="000F2211" w:rsidP="006C10A9">
            <w:pPr>
              <w:spacing w:line="360" w:lineRule="auto"/>
              <w:rPr>
                <w:del w:id="965" w:author="Alex Cukierman" w:date="2022-02-08T20:51:00Z"/>
                <w:moveFrom w:id="966" w:author="Alex Cukierman" w:date="2022-02-08T19:51:00Z"/>
                <w:rFonts w:ascii="Times New Roman" w:hAnsi="Times New Roman" w:cs="Times New Roman"/>
                <w:sz w:val="20"/>
                <w:szCs w:val="20"/>
              </w:rPr>
            </w:pPr>
            <w:moveFrom w:id="967" w:author="Alex Cukierman" w:date="2022-02-08T19:51:00Z">
              <w:del w:id="968" w:author="Alex Cukierman" w:date="2022-02-08T20:51:00Z">
                <w:r w:rsidRPr="008A55DE" w:rsidDel="00C61EB1">
                  <w:rPr>
                    <w:rFonts w:ascii="Times New Roman" w:eastAsia="Times New Roman" w:hAnsi="Times New Roman" w:cs="Times New Roman"/>
                    <w:sz w:val="20"/>
                    <w:szCs w:val="20"/>
                  </w:rPr>
                  <w:delText>Bahrain</w:delText>
                </w:r>
              </w:del>
            </w:moveFrom>
          </w:p>
        </w:tc>
        <w:tc>
          <w:tcPr>
            <w:tcW w:w="1638" w:type="dxa"/>
            <w:vAlign w:val="center"/>
            <w:tcPrChange w:id="969" w:author="Alex Cukierman" w:date="2022-02-08T19:55:00Z">
              <w:tcPr>
                <w:tcW w:w="1890" w:type="dxa"/>
                <w:vAlign w:val="center"/>
              </w:tcPr>
            </w:tcPrChange>
          </w:tcPr>
          <w:p w14:paraId="7564412C" w14:textId="09F9F429" w:rsidR="000F2211" w:rsidRPr="008A55DE" w:rsidDel="00C61EB1" w:rsidRDefault="000F2211" w:rsidP="006C10A9">
            <w:pPr>
              <w:spacing w:line="360" w:lineRule="auto"/>
              <w:rPr>
                <w:del w:id="970" w:author="Alex Cukierman" w:date="2022-02-08T20:51:00Z"/>
                <w:moveFrom w:id="971" w:author="Alex Cukierman" w:date="2022-02-08T19:51:00Z"/>
                <w:rFonts w:ascii="Times New Roman" w:hAnsi="Times New Roman" w:cs="Times New Roman"/>
                <w:sz w:val="20"/>
                <w:szCs w:val="20"/>
              </w:rPr>
            </w:pPr>
            <w:moveFrom w:id="972" w:author="Alex Cukierman" w:date="2022-02-08T19:51:00Z">
              <w:del w:id="973" w:author="Alex Cukierman" w:date="2022-02-08T20:51:00Z">
                <w:r w:rsidRPr="008A55DE" w:rsidDel="00C61EB1">
                  <w:rPr>
                    <w:rFonts w:ascii="Times New Roman" w:eastAsia="Times New Roman" w:hAnsi="Times New Roman" w:cs="Times New Roman"/>
                    <w:sz w:val="20"/>
                    <w:szCs w:val="20"/>
                  </w:rPr>
                  <w:delText>United Kingdom</w:delText>
                </w:r>
              </w:del>
            </w:moveFrom>
          </w:p>
        </w:tc>
      </w:tr>
      <w:tr w:rsidR="000F2211" w:rsidRPr="008A55DE" w:rsidDel="00C61EB1" w14:paraId="388AC9EE" w14:textId="769E4B83" w:rsidTr="00B81B13">
        <w:trPr>
          <w:del w:id="974" w:author="Alex Cukierman" w:date="2022-02-08T20:51:00Z"/>
        </w:trPr>
        <w:tc>
          <w:tcPr>
            <w:tcW w:w="3042" w:type="dxa"/>
            <w:vAlign w:val="center"/>
            <w:tcPrChange w:id="975" w:author="Alex Cukierman" w:date="2022-02-08T19:55:00Z">
              <w:tcPr>
                <w:tcW w:w="3150" w:type="dxa"/>
                <w:vAlign w:val="center"/>
              </w:tcPr>
            </w:tcPrChange>
          </w:tcPr>
          <w:p w14:paraId="07F7C9E1" w14:textId="1B001C4E" w:rsidR="000F2211" w:rsidRPr="008A55DE" w:rsidDel="00C61EB1" w:rsidRDefault="000F2211" w:rsidP="006C10A9">
            <w:pPr>
              <w:spacing w:line="360" w:lineRule="auto"/>
              <w:rPr>
                <w:del w:id="976" w:author="Alex Cukierman" w:date="2022-02-08T20:51:00Z"/>
                <w:moveFrom w:id="977" w:author="Alex Cukierman" w:date="2022-02-08T19:51:00Z"/>
                <w:rFonts w:ascii="Times New Roman" w:hAnsi="Times New Roman" w:cs="Times New Roman"/>
                <w:sz w:val="20"/>
                <w:szCs w:val="20"/>
              </w:rPr>
            </w:pPr>
            <w:moveFrom w:id="978" w:author="Alex Cukierman" w:date="2022-02-08T19:51:00Z">
              <w:del w:id="979" w:author="Alex Cukierman" w:date="2022-02-08T20:51:00Z">
                <w:r w:rsidRPr="008A55DE" w:rsidDel="00C61EB1">
                  <w:rPr>
                    <w:rFonts w:ascii="Times New Roman" w:eastAsia="Times New Roman" w:hAnsi="Times New Roman" w:cs="Times New Roman"/>
                    <w:sz w:val="20"/>
                    <w:szCs w:val="20"/>
                  </w:rPr>
                  <w:delText>Central African Republic</w:delText>
                </w:r>
              </w:del>
            </w:moveFrom>
          </w:p>
        </w:tc>
        <w:tc>
          <w:tcPr>
            <w:tcW w:w="2340" w:type="dxa"/>
            <w:vAlign w:val="center"/>
            <w:tcPrChange w:id="980" w:author="Alex Cukierman" w:date="2022-02-08T19:55:00Z">
              <w:tcPr>
                <w:tcW w:w="2340" w:type="dxa"/>
                <w:vAlign w:val="center"/>
              </w:tcPr>
            </w:tcPrChange>
          </w:tcPr>
          <w:p w14:paraId="48086C3E" w14:textId="42305A0C" w:rsidR="000F2211" w:rsidRPr="008A55DE" w:rsidDel="00C61EB1" w:rsidRDefault="000F2211" w:rsidP="006C10A9">
            <w:pPr>
              <w:spacing w:line="360" w:lineRule="auto"/>
              <w:rPr>
                <w:del w:id="981" w:author="Alex Cukierman" w:date="2022-02-08T20:51:00Z"/>
                <w:moveFrom w:id="982" w:author="Alex Cukierman" w:date="2022-02-08T19:51:00Z"/>
                <w:rFonts w:ascii="Times New Roman" w:hAnsi="Times New Roman" w:cs="Times New Roman"/>
                <w:sz w:val="20"/>
                <w:szCs w:val="20"/>
              </w:rPr>
            </w:pPr>
            <w:moveFrom w:id="983" w:author="Alex Cukierman" w:date="2022-02-08T19:51:00Z">
              <w:del w:id="984" w:author="Alex Cukierman" w:date="2022-02-08T20:51:00Z">
                <w:r w:rsidRPr="008A55DE" w:rsidDel="00C61EB1">
                  <w:rPr>
                    <w:rFonts w:ascii="Times New Roman" w:eastAsia="Times New Roman" w:hAnsi="Times New Roman" w:cs="Times New Roman"/>
                    <w:sz w:val="20"/>
                    <w:szCs w:val="20"/>
                  </w:rPr>
                  <w:delText>Singapore</w:delText>
                </w:r>
              </w:del>
            </w:moveFrom>
          </w:p>
        </w:tc>
        <w:tc>
          <w:tcPr>
            <w:tcW w:w="2340" w:type="dxa"/>
            <w:vAlign w:val="center"/>
            <w:tcPrChange w:id="985" w:author="Alex Cukierman" w:date="2022-02-08T19:55:00Z">
              <w:tcPr>
                <w:tcW w:w="2340" w:type="dxa"/>
                <w:vAlign w:val="center"/>
              </w:tcPr>
            </w:tcPrChange>
          </w:tcPr>
          <w:p w14:paraId="062D6683" w14:textId="6C56AF7D" w:rsidR="000F2211" w:rsidRPr="008A55DE" w:rsidDel="00C61EB1" w:rsidRDefault="000F2211" w:rsidP="006C10A9">
            <w:pPr>
              <w:spacing w:line="360" w:lineRule="auto"/>
              <w:rPr>
                <w:del w:id="986" w:author="Alex Cukierman" w:date="2022-02-08T20:51:00Z"/>
                <w:moveFrom w:id="987" w:author="Alex Cukierman" w:date="2022-02-08T19:51:00Z"/>
                <w:rFonts w:ascii="Times New Roman" w:hAnsi="Times New Roman" w:cs="Times New Roman"/>
                <w:sz w:val="20"/>
                <w:szCs w:val="20"/>
              </w:rPr>
            </w:pPr>
            <w:moveFrom w:id="988" w:author="Alex Cukierman" w:date="2022-02-08T19:51:00Z">
              <w:del w:id="989" w:author="Alex Cukierman" w:date="2022-02-08T20:51:00Z">
                <w:r w:rsidRPr="008A55DE" w:rsidDel="00C61EB1">
                  <w:rPr>
                    <w:rFonts w:ascii="Times New Roman" w:eastAsia="Times New Roman" w:hAnsi="Times New Roman" w:cs="Times New Roman"/>
                    <w:sz w:val="20"/>
                    <w:szCs w:val="20"/>
                  </w:rPr>
                  <w:delText>Azerbaijan</w:delText>
                </w:r>
              </w:del>
            </w:moveFrom>
          </w:p>
        </w:tc>
        <w:tc>
          <w:tcPr>
            <w:tcW w:w="1638" w:type="dxa"/>
            <w:vAlign w:val="center"/>
            <w:tcPrChange w:id="990" w:author="Alex Cukierman" w:date="2022-02-08T19:55:00Z">
              <w:tcPr>
                <w:tcW w:w="1890" w:type="dxa"/>
                <w:vAlign w:val="center"/>
              </w:tcPr>
            </w:tcPrChange>
          </w:tcPr>
          <w:p w14:paraId="16C256DB" w14:textId="4C0BAAA5" w:rsidR="000F2211" w:rsidRPr="008A55DE" w:rsidDel="00C61EB1" w:rsidRDefault="000F2211" w:rsidP="006C10A9">
            <w:pPr>
              <w:spacing w:line="360" w:lineRule="auto"/>
              <w:rPr>
                <w:del w:id="991" w:author="Alex Cukierman" w:date="2022-02-08T20:51:00Z"/>
                <w:moveFrom w:id="992" w:author="Alex Cukierman" w:date="2022-02-08T19:51:00Z"/>
                <w:rFonts w:ascii="Times New Roman" w:hAnsi="Times New Roman" w:cs="Times New Roman"/>
                <w:sz w:val="20"/>
                <w:szCs w:val="20"/>
              </w:rPr>
            </w:pPr>
            <w:moveFrom w:id="993" w:author="Alex Cukierman" w:date="2022-02-08T19:51:00Z">
              <w:del w:id="994" w:author="Alex Cukierman" w:date="2022-02-08T20:51:00Z">
                <w:r w:rsidRPr="008A55DE" w:rsidDel="00C61EB1">
                  <w:rPr>
                    <w:rFonts w:ascii="Times New Roman" w:eastAsia="Times New Roman" w:hAnsi="Times New Roman" w:cs="Times New Roman"/>
                    <w:sz w:val="20"/>
                    <w:szCs w:val="20"/>
                  </w:rPr>
                  <w:delText>Italy</w:delText>
                </w:r>
              </w:del>
            </w:moveFrom>
          </w:p>
        </w:tc>
      </w:tr>
      <w:tr w:rsidR="000F2211" w:rsidRPr="008A55DE" w:rsidDel="00C61EB1" w14:paraId="7AEB2BBA" w14:textId="4AFCE5FE" w:rsidTr="00B81B13">
        <w:trPr>
          <w:del w:id="995" w:author="Alex Cukierman" w:date="2022-02-08T20:51:00Z"/>
        </w:trPr>
        <w:tc>
          <w:tcPr>
            <w:tcW w:w="3042" w:type="dxa"/>
            <w:vAlign w:val="center"/>
            <w:tcPrChange w:id="996" w:author="Alex Cukierman" w:date="2022-02-08T19:55:00Z">
              <w:tcPr>
                <w:tcW w:w="3150" w:type="dxa"/>
                <w:vAlign w:val="center"/>
              </w:tcPr>
            </w:tcPrChange>
          </w:tcPr>
          <w:p w14:paraId="3F71760B" w14:textId="4203E3F6" w:rsidR="000F2211" w:rsidRPr="008A55DE" w:rsidDel="00C61EB1" w:rsidRDefault="000F2211" w:rsidP="006C10A9">
            <w:pPr>
              <w:spacing w:line="360" w:lineRule="auto"/>
              <w:rPr>
                <w:del w:id="997" w:author="Alex Cukierman" w:date="2022-02-08T20:51:00Z"/>
                <w:moveFrom w:id="998" w:author="Alex Cukierman" w:date="2022-02-08T19:51:00Z"/>
                <w:rFonts w:ascii="Times New Roman" w:hAnsi="Times New Roman" w:cs="Times New Roman"/>
                <w:sz w:val="20"/>
                <w:szCs w:val="20"/>
              </w:rPr>
            </w:pPr>
            <w:moveFrom w:id="999" w:author="Alex Cukierman" w:date="2022-02-08T19:51:00Z">
              <w:del w:id="1000" w:author="Alex Cukierman" w:date="2022-02-08T20:51:00Z">
                <w:r w:rsidRPr="008A55DE" w:rsidDel="00C61EB1">
                  <w:rPr>
                    <w:rFonts w:ascii="Times New Roman" w:eastAsia="Times New Roman" w:hAnsi="Times New Roman" w:cs="Times New Roman"/>
                    <w:sz w:val="20"/>
                    <w:szCs w:val="20"/>
                  </w:rPr>
                  <w:delText>Côte d'Ivoire</w:delText>
                </w:r>
              </w:del>
            </w:moveFrom>
          </w:p>
        </w:tc>
        <w:tc>
          <w:tcPr>
            <w:tcW w:w="2340" w:type="dxa"/>
            <w:vAlign w:val="center"/>
            <w:tcPrChange w:id="1001" w:author="Alex Cukierman" w:date="2022-02-08T19:55:00Z">
              <w:tcPr>
                <w:tcW w:w="2340" w:type="dxa"/>
                <w:vAlign w:val="center"/>
              </w:tcPr>
            </w:tcPrChange>
          </w:tcPr>
          <w:p w14:paraId="7ECA61E1" w14:textId="6B4EF751" w:rsidR="000F2211" w:rsidRPr="008A55DE" w:rsidDel="00C61EB1" w:rsidRDefault="000F2211" w:rsidP="006C10A9">
            <w:pPr>
              <w:spacing w:line="360" w:lineRule="auto"/>
              <w:rPr>
                <w:del w:id="1002" w:author="Alex Cukierman" w:date="2022-02-08T20:51:00Z"/>
                <w:moveFrom w:id="1003" w:author="Alex Cukierman" w:date="2022-02-08T19:51:00Z"/>
                <w:rFonts w:ascii="Times New Roman" w:hAnsi="Times New Roman" w:cs="Times New Roman"/>
                <w:sz w:val="20"/>
                <w:szCs w:val="20"/>
              </w:rPr>
            </w:pPr>
            <w:moveFrom w:id="1004" w:author="Alex Cukierman" w:date="2022-02-08T19:51:00Z">
              <w:del w:id="1005" w:author="Alex Cukierman" w:date="2022-02-08T20:51:00Z">
                <w:r w:rsidRPr="008A55DE" w:rsidDel="00C61EB1">
                  <w:rPr>
                    <w:rFonts w:ascii="Times New Roman" w:eastAsia="Times New Roman" w:hAnsi="Times New Roman" w:cs="Times New Roman"/>
                    <w:sz w:val="20"/>
                    <w:szCs w:val="20"/>
                  </w:rPr>
                  <w:delText>Syria</w:delText>
                </w:r>
              </w:del>
            </w:moveFrom>
          </w:p>
        </w:tc>
        <w:tc>
          <w:tcPr>
            <w:tcW w:w="2340" w:type="dxa"/>
            <w:vAlign w:val="center"/>
            <w:tcPrChange w:id="1006" w:author="Alex Cukierman" w:date="2022-02-08T19:55:00Z">
              <w:tcPr>
                <w:tcW w:w="2340" w:type="dxa"/>
                <w:vAlign w:val="center"/>
              </w:tcPr>
            </w:tcPrChange>
          </w:tcPr>
          <w:p w14:paraId="3519E56E" w14:textId="0069EB24" w:rsidR="000F2211" w:rsidRPr="008A55DE" w:rsidDel="00C61EB1" w:rsidRDefault="000F2211" w:rsidP="006C10A9">
            <w:pPr>
              <w:spacing w:line="360" w:lineRule="auto"/>
              <w:rPr>
                <w:del w:id="1007" w:author="Alex Cukierman" w:date="2022-02-08T20:51:00Z"/>
                <w:moveFrom w:id="1008" w:author="Alex Cukierman" w:date="2022-02-08T19:51:00Z"/>
                <w:rFonts w:ascii="Times New Roman" w:hAnsi="Times New Roman" w:cs="Times New Roman"/>
                <w:sz w:val="20"/>
                <w:szCs w:val="20"/>
              </w:rPr>
            </w:pPr>
            <w:moveFrom w:id="1009" w:author="Alex Cukierman" w:date="2022-02-08T19:51:00Z">
              <w:del w:id="1010" w:author="Alex Cukierman" w:date="2022-02-08T20:51:00Z">
                <w:r w:rsidRPr="008A55DE" w:rsidDel="00C61EB1">
                  <w:rPr>
                    <w:rFonts w:ascii="Times New Roman" w:eastAsia="Times New Roman" w:hAnsi="Times New Roman" w:cs="Times New Roman"/>
                    <w:sz w:val="20"/>
                    <w:szCs w:val="20"/>
                  </w:rPr>
                  <w:delText>Libya</w:delText>
                </w:r>
              </w:del>
            </w:moveFrom>
          </w:p>
        </w:tc>
        <w:tc>
          <w:tcPr>
            <w:tcW w:w="1638" w:type="dxa"/>
            <w:vAlign w:val="center"/>
            <w:tcPrChange w:id="1011" w:author="Alex Cukierman" w:date="2022-02-08T19:55:00Z">
              <w:tcPr>
                <w:tcW w:w="1890" w:type="dxa"/>
                <w:vAlign w:val="center"/>
              </w:tcPr>
            </w:tcPrChange>
          </w:tcPr>
          <w:p w14:paraId="3D838DFE" w14:textId="787210D6" w:rsidR="000F2211" w:rsidRPr="008A55DE" w:rsidDel="00C61EB1" w:rsidRDefault="000F2211" w:rsidP="006C10A9">
            <w:pPr>
              <w:spacing w:line="360" w:lineRule="auto"/>
              <w:rPr>
                <w:del w:id="1012" w:author="Alex Cukierman" w:date="2022-02-08T20:51:00Z"/>
                <w:moveFrom w:id="1013" w:author="Alex Cukierman" w:date="2022-02-08T19:51:00Z"/>
                <w:rFonts w:ascii="Times New Roman" w:hAnsi="Times New Roman" w:cs="Times New Roman"/>
                <w:sz w:val="20"/>
                <w:szCs w:val="20"/>
              </w:rPr>
            </w:pPr>
            <w:moveFrom w:id="1014" w:author="Alex Cukierman" w:date="2022-02-08T19:51:00Z">
              <w:del w:id="1015" w:author="Alex Cukierman" w:date="2022-02-08T20:51:00Z">
                <w:r w:rsidRPr="008A55DE" w:rsidDel="00C61EB1">
                  <w:rPr>
                    <w:rFonts w:ascii="Times New Roman" w:eastAsia="Times New Roman" w:hAnsi="Times New Roman" w:cs="Times New Roman"/>
                    <w:sz w:val="20"/>
                    <w:szCs w:val="20"/>
                  </w:rPr>
                  <w:delText>Mexico</w:delText>
                </w:r>
              </w:del>
            </w:moveFrom>
          </w:p>
        </w:tc>
      </w:tr>
      <w:tr w:rsidR="000F2211" w:rsidRPr="008A55DE" w:rsidDel="00C61EB1" w14:paraId="1AC7214C" w14:textId="6FC6A237" w:rsidTr="00B81B13">
        <w:trPr>
          <w:del w:id="1016" w:author="Alex Cukierman" w:date="2022-02-08T20:51:00Z"/>
        </w:trPr>
        <w:tc>
          <w:tcPr>
            <w:tcW w:w="3042" w:type="dxa"/>
            <w:vAlign w:val="center"/>
            <w:tcPrChange w:id="1017" w:author="Alex Cukierman" w:date="2022-02-08T19:55:00Z">
              <w:tcPr>
                <w:tcW w:w="3150" w:type="dxa"/>
                <w:vAlign w:val="center"/>
              </w:tcPr>
            </w:tcPrChange>
          </w:tcPr>
          <w:p w14:paraId="2AF97256" w14:textId="799CD3D8" w:rsidR="000F2211" w:rsidRPr="008A55DE" w:rsidDel="00C61EB1" w:rsidRDefault="000F2211" w:rsidP="006C10A9">
            <w:pPr>
              <w:spacing w:line="360" w:lineRule="auto"/>
              <w:rPr>
                <w:del w:id="1018" w:author="Alex Cukierman" w:date="2022-02-08T20:51:00Z"/>
                <w:moveFrom w:id="1019" w:author="Alex Cukierman" w:date="2022-02-08T19:51:00Z"/>
                <w:rFonts w:ascii="Times New Roman" w:hAnsi="Times New Roman" w:cs="Times New Roman"/>
                <w:sz w:val="20"/>
                <w:szCs w:val="20"/>
              </w:rPr>
            </w:pPr>
            <w:moveFrom w:id="1020" w:author="Alex Cukierman" w:date="2022-02-08T19:51:00Z">
              <w:del w:id="1021" w:author="Alex Cukierman" w:date="2022-02-08T20:51:00Z">
                <w:r w:rsidRPr="008A55DE" w:rsidDel="00C61EB1">
                  <w:rPr>
                    <w:rFonts w:ascii="Times New Roman" w:eastAsia="Times New Roman" w:hAnsi="Times New Roman" w:cs="Times New Roman"/>
                    <w:sz w:val="20"/>
                    <w:szCs w:val="20"/>
                  </w:rPr>
                  <w:delText>Hong Kong SAR</w:delText>
                </w:r>
              </w:del>
            </w:moveFrom>
          </w:p>
        </w:tc>
        <w:tc>
          <w:tcPr>
            <w:tcW w:w="2340" w:type="dxa"/>
            <w:vAlign w:val="center"/>
            <w:tcPrChange w:id="1022" w:author="Alex Cukierman" w:date="2022-02-08T19:55:00Z">
              <w:tcPr>
                <w:tcW w:w="2340" w:type="dxa"/>
                <w:vAlign w:val="center"/>
              </w:tcPr>
            </w:tcPrChange>
          </w:tcPr>
          <w:p w14:paraId="3EA41925" w14:textId="682AE178" w:rsidR="000F2211" w:rsidRPr="008A55DE" w:rsidDel="00C61EB1" w:rsidRDefault="000F2211" w:rsidP="006C10A9">
            <w:pPr>
              <w:spacing w:line="360" w:lineRule="auto"/>
              <w:rPr>
                <w:del w:id="1023" w:author="Alex Cukierman" w:date="2022-02-08T20:51:00Z"/>
                <w:moveFrom w:id="1024" w:author="Alex Cukierman" w:date="2022-02-08T19:51:00Z"/>
                <w:rFonts w:ascii="Times New Roman" w:hAnsi="Times New Roman" w:cs="Times New Roman"/>
                <w:sz w:val="20"/>
                <w:szCs w:val="20"/>
              </w:rPr>
            </w:pPr>
            <w:moveFrom w:id="1025" w:author="Alex Cukierman" w:date="2022-02-08T19:51:00Z">
              <w:del w:id="1026" w:author="Alex Cukierman" w:date="2022-02-08T20:51:00Z">
                <w:r w:rsidRPr="008A55DE" w:rsidDel="00C61EB1">
                  <w:rPr>
                    <w:rFonts w:ascii="Times New Roman" w:eastAsia="Times New Roman" w:hAnsi="Times New Roman" w:cs="Times New Roman"/>
                    <w:sz w:val="20"/>
                    <w:szCs w:val="20"/>
                  </w:rPr>
                  <w:delText>Bangladesh</w:delText>
                </w:r>
              </w:del>
            </w:moveFrom>
          </w:p>
        </w:tc>
        <w:tc>
          <w:tcPr>
            <w:tcW w:w="2340" w:type="dxa"/>
            <w:vAlign w:val="center"/>
            <w:tcPrChange w:id="1027" w:author="Alex Cukierman" w:date="2022-02-08T19:55:00Z">
              <w:tcPr>
                <w:tcW w:w="2340" w:type="dxa"/>
                <w:vAlign w:val="center"/>
              </w:tcPr>
            </w:tcPrChange>
          </w:tcPr>
          <w:p w14:paraId="38657A5B" w14:textId="5DE0EE04" w:rsidR="000F2211" w:rsidRPr="008A55DE" w:rsidDel="00C61EB1" w:rsidRDefault="000F2211" w:rsidP="006C10A9">
            <w:pPr>
              <w:spacing w:line="360" w:lineRule="auto"/>
              <w:rPr>
                <w:del w:id="1028" w:author="Alex Cukierman" w:date="2022-02-08T20:51:00Z"/>
                <w:moveFrom w:id="1029" w:author="Alex Cukierman" w:date="2022-02-08T19:51:00Z"/>
                <w:rFonts w:ascii="Times New Roman" w:hAnsi="Times New Roman" w:cs="Times New Roman"/>
                <w:sz w:val="20"/>
                <w:szCs w:val="20"/>
              </w:rPr>
            </w:pPr>
            <w:moveFrom w:id="1030" w:author="Alex Cukierman" w:date="2022-02-08T19:51:00Z">
              <w:del w:id="1031" w:author="Alex Cukierman" w:date="2022-02-08T20:51:00Z">
                <w:r w:rsidRPr="008A55DE" w:rsidDel="00C61EB1">
                  <w:rPr>
                    <w:rFonts w:ascii="Times New Roman" w:eastAsia="Times New Roman" w:hAnsi="Times New Roman" w:cs="Times New Roman"/>
                    <w:sz w:val="20"/>
                    <w:szCs w:val="20"/>
                  </w:rPr>
                  <w:delText>Jamaica</w:delText>
                </w:r>
              </w:del>
            </w:moveFrom>
          </w:p>
        </w:tc>
        <w:tc>
          <w:tcPr>
            <w:tcW w:w="1638" w:type="dxa"/>
            <w:vAlign w:val="center"/>
            <w:tcPrChange w:id="1032" w:author="Alex Cukierman" w:date="2022-02-08T19:55:00Z">
              <w:tcPr>
                <w:tcW w:w="1890" w:type="dxa"/>
                <w:vAlign w:val="center"/>
              </w:tcPr>
            </w:tcPrChange>
          </w:tcPr>
          <w:p w14:paraId="2813CDB3" w14:textId="46240AFF" w:rsidR="000F2211" w:rsidRPr="008A55DE" w:rsidDel="00C61EB1" w:rsidRDefault="000F2211" w:rsidP="006C10A9">
            <w:pPr>
              <w:spacing w:line="360" w:lineRule="auto"/>
              <w:rPr>
                <w:del w:id="1033" w:author="Alex Cukierman" w:date="2022-02-08T20:51:00Z"/>
                <w:moveFrom w:id="1034" w:author="Alex Cukierman" w:date="2022-02-08T19:51:00Z"/>
                <w:rFonts w:ascii="Times New Roman" w:hAnsi="Times New Roman" w:cs="Times New Roman"/>
                <w:sz w:val="20"/>
                <w:szCs w:val="20"/>
              </w:rPr>
            </w:pPr>
            <w:moveFrom w:id="1035" w:author="Alex Cukierman" w:date="2022-02-08T19:51:00Z">
              <w:del w:id="1036" w:author="Alex Cukierman" w:date="2022-02-08T20:51:00Z">
                <w:r w:rsidRPr="008A55DE" w:rsidDel="00C61EB1">
                  <w:rPr>
                    <w:rFonts w:ascii="Times New Roman" w:eastAsia="Times New Roman" w:hAnsi="Times New Roman" w:cs="Times New Roman"/>
                    <w:sz w:val="20"/>
                    <w:szCs w:val="20"/>
                  </w:rPr>
                  <w:delText>Paraguay</w:delText>
                </w:r>
              </w:del>
            </w:moveFrom>
          </w:p>
        </w:tc>
      </w:tr>
      <w:tr w:rsidR="000F2211" w:rsidRPr="008A55DE" w:rsidDel="00C61EB1" w14:paraId="420F1A3C" w14:textId="52994401" w:rsidTr="00B81B13">
        <w:trPr>
          <w:del w:id="1037" w:author="Alex Cukierman" w:date="2022-02-08T20:51:00Z"/>
        </w:trPr>
        <w:tc>
          <w:tcPr>
            <w:tcW w:w="3042" w:type="dxa"/>
            <w:vAlign w:val="center"/>
            <w:tcPrChange w:id="1038" w:author="Alex Cukierman" w:date="2022-02-08T19:55:00Z">
              <w:tcPr>
                <w:tcW w:w="3150" w:type="dxa"/>
                <w:vAlign w:val="center"/>
              </w:tcPr>
            </w:tcPrChange>
          </w:tcPr>
          <w:p w14:paraId="64552F35" w14:textId="5BF0FE76" w:rsidR="000F2211" w:rsidRPr="008A55DE" w:rsidDel="00C61EB1" w:rsidRDefault="000F2211" w:rsidP="006C10A9">
            <w:pPr>
              <w:spacing w:line="360" w:lineRule="auto"/>
              <w:rPr>
                <w:del w:id="1039" w:author="Alex Cukierman" w:date="2022-02-08T20:51:00Z"/>
                <w:moveFrom w:id="1040" w:author="Alex Cukierman" w:date="2022-02-08T19:51:00Z"/>
                <w:rFonts w:ascii="Times New Roman" w:hAnsi="Times New Roman" w:cs="Times New Roman"/>
                <w:sz w:val="20"/>
                <w:szCs w:val="20"/>
              </w:rPr>
            </w:pPr>
            <w:moveFrom w:id="1041" w:author="Alex Cukierman" w:date="2022-02-08T19:51:00Z">
              <w:del w:id="1042" w:author="Alex Cukierman" w:date="2022-02-08T20:51:00Z">
                <w:r w:rsidRPr="008A55DE" w:rsidDel="00C61EB1">
                  <w:rPr>
                    <w:rFonts w:ascii="Times New Roman" w:eastAsia="Times New Roman" w:hAnsi="Times New Roman" w:cs="Times New Roman"/>
                    <w:sz w:val="20"/>
                    <w:szCs w:val="20"/>
                  </w:rPr>
                  <w:delText>Guinea</w:delText>
                </w:r>
              </w:del>
            </w:moveFrom>
          </w:p>
        </w:tc>
        <w:tc>
          <w:tcPr>
            <w:tcW w:w="2340" w:type="dxa"/>
            <w:vAlign w:val="center"/>
            <w:tcPrChange w:id="1043" w:author="Alex Cukierman" w:date="2022-02-08T19:55:00Z">
              <w:tcPr>
                <w:tcW w:w="2340" w:type="dxa"/>
                <w:vAlign w:val="center"/>
              </w:tcPr>
            </w:tcPrChange>
          </w:tcPr>
          <w:p w14:paraId="3300F2D9" w14:textId="1F8AF51F" w:rsidR="000F2211" w:rsidRPr="008A55DE" w:rsidDel="00C61EB1" w:rsidRDefault="000F2211" w:rsidP="006C10A9">
            <w:pPr>
              <w:spacing w:line="360" w:lineRule="auto"/>
              <w:rPr>
                <w:del w:id="1044" w:author="Alex Cukierman" w:date="2022-02-08T20:51:00Z"/>
                <w:moveFrom w:id="1045" w:author="Alex Cukierman" w:date="2022-02-08T19:51:00Z"/>
                <w:rFonts w:ascii="Times New Roman" w:hAnsi="Times New Roman" w:cs="Times New Roman"/>
                <w:sz w:val="20"/>
                <w:szCs w:val="20"/>
              </w:rPr>
            </w:pPr>
            <w:moveFrom w:id="1046" w:author="Alex Cukierman" w:date="2022-02-08T19:51:00Z">
              <w:del w:id="1047" w:author="Alex Cukierman" w:date="2022-02-08T20:51:00Z">
                <w:r w:rsidRPr="008A55DE" w:rsidDel="00C61EB1">
                  <w:rPr>
                    <w:rFonts w:ascii="Times New Roman" w:eastAsia="Times New Roman" w:hAnsi="Times New Roman" w:cs="Times New Roman"/>
                    <w:sz w:val="20"/>
                    <w:szCs w:val="20"/>
                  </w:rPr>
                  <w:delText>Cambodia</w:delText>
                </w:r>
              </w:del>
            </w:moveFrom>
          </w:p>
        </w:tc>
        <w:tc>
          <w:tcPr>
            <w:tcW w:w="2340" w:type="dxa"/>
            <w:vAlign w:val="center"/>
            <w:tcPrChange w:id="1048" w:author="Alex Cukierman" w:date="2022-02-08T19:55:00Z">
              <w:tcPr>
                <w:tcW w:w="2340" w:type="dxa"/>
                <w:vAlign w:val="center"/>
              </w:tcPr>
            </w:tcPrChange>
          </w:tcPr>
          <w:p w14:paraId="46714C91" w14:textId="2AA98C03" w:rsidR="000F2211" w:rsidRPr="008A55DE" w:rsidDel="00C61EB1" w:rsidRDefault="000F2211" w:rsidP="006C10A9">
            <w:pPr>
              <w:spacing w:line="360" w:lineRule="auto"/>
              <w:rPr>
                <w:del w:id="1049" w:author="Alex Cukierman" w:date="2022-02-08T20:51:00Z"/>
                <w:moveFrom w:id="1050" w:author="Alex Cukierman" w:date="2022-02-08T19:51:00Z"/>
                <w:rFonts w:ascii="Times New Roman" w:hAnsi="Times New Roman" w:cs="Times New Roman"/>
                <w:sz w:val="20"/>
                <w:szCs w:val="20"/>
              </w:rPr>
            </w:pPr>
            <w:moveFrom w:id="1051" w:author="Alex Cukierman" w:date="2022-02-08T19:51:00Z">
              <w:del w:id="1052" w:author="Alex Cukierman" w:date="2022-02-08T20:51:00Z">
                <w:r w:rsidRPr="008A55DE" w:rsidDel="00C61EB1">
                  <w:rPr>
                    <w:rFonts w:ascii="Times New Roman" w:eastAsia="Times New Roman" w:hAnsi="Times New Roman" w:cs="Times New Roman"/>
                    <w:sz w:val="20"/>
                    <w:szCs w:val="20"/>
                  </w:rPr>
                  <w:delText>Guatemala</w:delText>
                </w:r>
              </w:del>
            </w:moveFrom>
          </w:p>
        </w:tc>
        <w:tc>
          <w:tcPr>
            <w:tcW w:w="1638" w:type="dxa"/>
            <w:vAlign w:val="center"/>
            <w:tcPrChange w:id="1053" w:author="Alex Cukierman" w:date="2022-02-08T19:55:00Z">
              <w:tcPr>
                <w:tcW w:w="1890" w:type="dxa"/>
                <w:vAlign w:val="center"/>
              </w:tcPr>
            </w:tcPrChange>
          </w:tcPr>
          <w:p w14:paraId="0393396F" w14:textId="0757E92E" w:rsidR="000F2211" w:rsidRPr="008A55DE" w:rsidDel="00C61EB1" w:rsidRDefault="000F2211" w:rsidP="006C10A9">
            <w:pPr>
              <w:spacing w:line="360" w:lineRule="auto"/>
              <w:rPr>
                <w:del w:id="1054" w:author="Alex Cukierman" w:date="2022-02-08T20:51:00Z"/>
                <w:moveFrom w:id="1055" w:author="Alex Cukierman" w:date="2022-02-08T19:51:00Z"/>
                <w:rFonts w:ascii="Times New Roman" w:hAnsi="Times New Roman" w:cs="Times New Roman"/>
                <w:sz w:val="20"/>
                <w:szCs w:val="20"/>
              </w:rPr>
            </w:pPr>
            <w:moveFrom w:id="1056" w:author="Alex Cukierman" w:date="2022-02-08T19:51:00Z">
              <w:del w:id="1057" w:author="Alex Cukierman" w:date="2022-02-08T20:51:00Z">
                <w:r w:rsidRPr="008A55DE" w:rsidDel="00C61EB1">
                  <w:rPr>
                    <w:rFonts w:ascii="Times New Roman" w:eastAsia="Times New Roman" w:hAnsi="Times New Roman" w:cs="Times New Roman"/>
                    <w:sz w:val="20"/>
                    <w:szCs w:val="20"/>
                  </w:rPr>
                  <w:delText>Ukraine</w:delText>
                </w:r>
              </w:del>
            </w:moveFrom>
          </w:p>
        </w:tc>
      </w:tr>
      <w:tr w:rsidR="000F2211" w:rsidRPr="008A55DE" w:rsidDel="00C61EB1" w14:paraId="37D75784" w14:textId="7377645F" w:rsidTr="00B81B13">
        <w:trPr>
          <w:del w:id="1058" w:author="Alex Cukierman" w:date="2022-02-08T20:51:00Z"/>
        </w:trPr>
        <w:tc>
          <w:tcPr>
            <w:tcW w:w="3042" w:type="dxa"/>
            <w:vAlign w:val="center"/>
            <w:tcPrChange w:id="1059" w:author="Alex Cukierman" w:date="2022-02-08T19:55:00Z">
              <w:tcPr>
                <w:tcW w:w="3150" w:type="dxa"/>
                <w:vAlign w:val="center"/>
              </w:tcPr>
            </w:tcPrChange>
          </w:tcPr>
          <w:p w14:paraId="586E5181" w14:textId="1C29AB9D" w:rsidR="000F2211" w:rsidRPr="008A55DE" w:rsidDel="00C61EB1" w:rsidRDefault="000F2211" w:rsidP="006C10A9">
            <w:pPr>
              <w:spacing w:line="360" w:lineRule="auto"/>
              <w:rPr>
                <w:del w:id="1060" w:author="Alex Cukierman" w:date="2022-02-08T20:51:00Z"/>
                <w:moveFrom w:id="1061" w:author="Alex Cukierman" w:date="2022-02-08T19:51:00Z"/>
                <w:rFonts w:ascii="Times New Roman" w:hAnsi="Times New Roman" w:cs="Times New Roman"/>
                <w:sz w:val="20"/>
                <w:szCs w:val="20"/>
              </w:rPr>
            </w:pPr>
            <w:moveFrom w:id="1062" w:author="Alex Cukierman" w:date="2022-02-08T19:51:00Z">
              <w:del w:id="1063" w:author="Alex Cukierman" w:date="2022-02-08T20:51:00Z">
                <w:r w:rsidRPr="008A55DE" w:rsidDel="00C61EB1">
                  <w:rPr>
                    <w:rFonts w:ascii="Times New Roman" w:eastAsia="Times New Roman" w:hAnsi="Times New Roman" w:cs="Times New Roman"/>
                    <w:sz w:val="20"/>
                    <w:szCs w:val="20"/>
                  </w:rPr>
                  <w:delText>Togo</w:delText>
                </w:r>
              </w:del>
            </w:moveFrom>
          </w:p>
        </w:tc>
        <w:tc>
          <w:tcPr>
            <w:tcW w:w="2340" w:type="dxa"/>
            <w:vAlign w:val="center"/>
            <w:tcPrChange w:id="1064" w:author="Alex Cukierman" w:date="2022-02-08T19:55:00Z">
              <w:tcPr>
                <w:tcW w:w="2340" w:type="dxa"/>
                <w:vAlign w:val="center"/>
              </w:tcPr>
            </w:tcPrChange>
          </w:tcPr>
          <w:p w14:paraId="1B39964F" w14:textId="503A2177" w:rsidR="000F2211" w:rsidRPr="008A55DE" w:rsidDel="00C61EB1" w:rsidRDefault="000F2211" w:rsidP="006C10A9">
            <w:pPr>
              <w:spacing w:line="360" w:lineRule="auto"/>
              <w:rPr>
                <w:del w:id="1065" w:author="Alex Cukierman" w:date="2022-02-08T20:51:00Z"/>
                <w:moveFrom w:id="1066" w:author="Alex Cukierman" w:date="2022-02-08T19:51:00Z"/>
                <w:rFonts w:ascii="Times New Roman" w:hAnsi="Times New Roman" w:cs="Times New Roman"/>
                <w:sz w:val="20"/>
                <w:szCs w:val="20"/>
              </w:rPr>
            </w:pPr>
            <w:moveFrom w:id="1067" w:author="Alex Cukierman" w:date="2022-02-08T19:51:00Z">
              <w:del w:id="1068" w:author="Alex Cukierman" w:date="2022-02-08T20:51:00Z">
                <w:r w:rsidRPr="008A55DE" w:rsidDel="00C61EB1">
                  <w:rPr>
                    <w:rFonts w:ascii="Times New Roman" w:eastAsia="Times New Roman" w:hAnsi="Times New Roman" w:cs="Times New Roman"/>
                    <w:sz w:val="20"/>
                    <w:szCs w:val="20"/>
                  </w:rPr>
                  <w:delText>Mauritania</w:delText>
                </w:r>
              </w:del>
            </w:moveFrom>
          </w:p>
        </w:tc>
        <w:tc>
          <w:tcPr>
            <w:tcW w:w="2340" w:type="dxa"/>
            <w:vAlign w:val="center"/>
            <w:tcPrChange w:id="1069" w:author="Alex Cukierman" w:date="2022-02-08T19:55:00Z">
              <w:tcPr>
                <w:tcW w:w="2340" w:type="dxa"/>
                <w:vAlign w:val="center"/>
              </w:tcPr>
            </w:tcPrChange>
          </w:tcPr>
          <w:p w14:paraId="0B482361" w14:textId="08D14FFE" w:rsidR="000F2211" w:rsidRPr="008A55DE" w:rsidDel="00C61EB1" w:rsidRDefault="000F2211" w:rsidP="006C10A9">
            <w:pPr>
              <w:spacing w:line="360" w:lineRule="auto"/>
              <w:rPr>
                <w:del w:id="1070" w:author="Alex Cukierman" w:date="2022-02-08T20:51:00Z"/>
                <w:moveFrom w:id="1071" w:author="Alex Cukierman" w:date="2022-02-08T19:51:00Z"/>
                <w:rFonts w:ascii="Times New Roman" w:hAnsi="Times New Roman" w:cs="Times New Roman"/>
                <w:sz w:val="20"/>
                <w:szCs w:val="20"/>
              </w:rPr>
            </w:pPr>
            <w:moveFrom w:id="1072" w:author="Alex Cukierman" w:date="2022-02-08T19:51:00Z">
              <w:del w:id="1073" w:author="Alex Cukierman" w:date="2022-02-08T20:51:00Z">
                <w:r w:rsidRPr="008A55DE" w:rsidDel="00C61EB1">
                  <w:rPr>
                    <w:rFonts w:ascii="Times New Roman" w:eastAsia="Times New Roman" w:hAnsi="Times New Roman" w:cs="Times New Roman"/>
                    <w:sz w:val="20"/>
                    <w:szCs w:val="20"/>
                  </w:rPr>
                  <w:delText>Israel</w:delText>
                </w:r>
              </w:del>
            </w:moveFrom>
          </w:p>
        </w:tc>
        <w:tc>
          <w:tcPr>
            <w:tcW w:w="1638" w:type="dxa"/>
            <w:vAlign w:val="center"/>
            <w:tcPrChange w:id="1074" w:author="Alex Cukierman" w:date="2022-02-08T19:55:00Z">
              <w:tcPr>
                <w:tcW w:w="1890" w:type="dxa"/>
                <w:vAlign w:val="center"/>
              </w:tcPr>
            </w:tcPrChange>
          </w:tcPr>
          <w:p w14:paraId="6981E912" w14:textId="6AC06F36" w:rsidR="000F2211" w:rsidRPr="008A55DE" w:rsidDel="00C61EB1" w:rsidRDefault="000F2211" w:rsidP="006C10A9">
            <w:pPr>
              <w:spacing w:line="360" w:lineRule="auto"/>
              <w:rPr>
                <w:del w:id="1075" w:author="Alex Cukierman" w:date="2022-02-08T20:51:00Z"/>
                <w:moveFrom w:id="1076" w:author="Alex Cukierman" w:date="2022-02-08T19:51:00Z"/>
                <w:rFonts w:ascii="Times New Roman" w:hAnsi="Times New Roman" w:cs="Times New Roman"/>
                <w:sz w:val="20"/>
                <w:szCs w:val="20"/>
              </w:rPr>
            </w:pPr>
            <w:moveFrom w:id="1077" w:author="Alex Cukierman" w:date="2022-02-08T19:51:00Z">
              <w:del w:id="1078" w:author="Alex Cukierman" w:date="2022-02-08T20:51:00Z">
                <w:r w:rsidRPr="008A55DE" w:rsidDel="00C61EB1">
                  <w:rPr>
                    <w:rFonts w:ascii="Times New Roman" w:eastAsia="Times New Roman" w:hAnsi="Times New Roman" w:cs="Times New Roman"/>
                    <w:sz w:val="20"/>
                    <w:szCs w:val="20"/>
                  </w:rPr>
                  <w:delText>Moldova</w:delText>
                </w:r>
              </w:del>
            </w:moveFrom>
          </w:p>
        </w:tc>
      </w:tr>
      <w:tr w:rsidR="000F2211" w:rsidRPr="008A55DE" w:rsidDel="00C61EB1" w14:paraId="3C18EF2F" w14:textId="618F3C12" w:rsidTr="00B81B13">
        <w:trPr>
          <w:del w:id="1079" w:author="Alex Cukierman" w:date="2022-02-08T20:51:00Z"/>
        </w:trPr>
        <w:tc>
          <w:tcPr>
            <w:tcW w:w="3042" w:type="dxa"/>
            <w:vAlign w:val="center"/>
            <w:tcPrChange w:id="1080" w:author="Alex Cukierman" w:date="2022-02-08T19:55:00Z">
              <w:tcPr>
                <w:tcW w:w="3150" w:type="dxa"/>
                <w:vAlign w:val="center"/>
              </w:tcPr>
            </w:tcPrChange>
          </w:tcPr>
          <w:p w14:paraId="5B454615" w14:textId="697AE328" w:rsidR="000F2211" w:rsidRPr="008A55DE" w:rsidDel="00C61EB1" w:rsidRDefault="000F2211" w:rsidP="006C10A9">
            <w:pPr>
              <w:spacing w:line="360" w:lineRule="auto"/>
              <w:rPr>
                <w:del w:id="1081" w:author="Alex Cukierman" w:date="2022-02-08T20:51:00Z"/>
                <w:moveFrom w:id="1082" w:author="Alex Cukierman" w:date="2022-02-08T19:51:00Z"/>
                <w:rFonts w:ascii="Times New Roman" w:hAnsi="Times New Roman" w:cs="Times New Roman"/>
                <w:sz w:val="20"/>
                <w:szCs w:val="20"/>
              </w:rPr>
            </w:pPr>
            <w:moveFrom w:id="1083" w:author="Alex Cukierman" w:date="2022-02-08T19:51:00Z">
              <w:del w:id="1084" w:author="Alex Cukierman" w:date="2022-02-08T20:51:00Z">
                <w:r w:rsidRPr="008A55DE" w:rsidDel="00C61EB1">
                  <w:rPr>
                    <w:rFonts w:ascii="Times New Roman" w:eastAsia="Times New Roman" w:hAnsi="Times New Roman" w:cs="Times New Roman"/>
                    <w:sz w:val="20"/>
                    <w:szCs w:val="20"/>
                  </w:rPr>
                  <w:delText>Mali</w:delText>
                </w:r>
              </w:del>
            </w:moveFrom>
          </w:p>
        </w:tc>
        <w:tc>
          <w:tcPr>
            <w:tcW w:w="2340" w:type="dxa"/>
            <w:vAlign w:val="center"/>
            <w:tcPrChange w:id="1085" w:author="Alex Cukierman" w:date="2022-02-08T19:55:00Z">
              <w:tcPr>
                <w:tcW w:w="2340" w:type="dxa"/>
                <w:vAlign w:val="center"/>
              </w:tcPr>
            </w:tcPrChange>
          </w:tcPr>
          <w:p w14:paraId="0B9E7963" w14:textId="2A04A869" w:rsidR="000F2211" w:rsidRPr="008A55DE" w:rsidDel="00C61EB1" w:rsidRDefault="000F2211" w:rsidP="006C10A9">
            <w:pPr>
              <w:spacing w:line="360" w:lineRule="auto"/>
              <w:rPr>
                <w:del w:id="1086" w:author="Alex Cukierman" w:date="2022-02-08T20:51:00Z"/>
                <w:moveFrom w:id="1087" w:author="Alex Cukierman" w:date="2022-02-08T19:51:00Z"/>
                <w:rFonts w:ascii="Times New Roman" w:hAnsi="Times New Roman" w:cs="Times New Roman"/>
                <w:sz w:val="20"/>
                <w:szCs w:val="20"/>
              </w:rPr>
            </w:pPr>
            <w:moveFrom w:id="1088" w:author="Alex Cukierman" w:date="2022-02-08T19:51:00Z">
              <w:del w:id="1089" w:author="Alex Cukierman" w:date="2022-02-08T20:51:00Z">
                <w:r w:rsidRPr="008A55DE" w:rsidDel="00C61EB1">
                  <w:rPr>
                    <w:rFonts w:ascii="Times New Roman" w:eastAsia="Times New Roman" w:hAnsi="Times New Roman" w:cs="Times New Roman"/>
                    <w:sz w:val="20"/>
                    <w:szCs w:val="20"/>
                  </w:rPr>
                  <w:delText>Afghanistan</w:delText>
                </w:r>
              </w:del>
            </w:moveFrom>
          </w:p>
        </w:tc>
        <w:tc>
          <w:tcPr>
            <w:tcW w:w="2340" w:type="dxa"/>
            <w:vAlign w:val="center"/>
            <w:tcPrChange w:id="1090" w:author="Alex Cukierman" w:date="2022-02-08T19:55:00Z">
              <w:tcPr>
                <w:tcW w:w="2340" w:type="dxa"/>
                <w:vAlign w:val="center"/>
              </w:tcPr>
            </w:tcPrChange>
          </w:tcPr>
          <w:p w14:paraId="59A371B4" w14:textId="77688978" w:rsidR="000F2211" w:rsidRPr="008A55DE" w:rsidDel="00C61EB1" w:rsidRDefault="000F2211" w:rsidP="006C10A9">
            <w:pPr>
              <w:spacing w:line="360" w:lineRule="auto"/>
              <w:rPr>
                <w:del w:id="1091" w:author="Alex Cukierman" w:date="2022-02-08T20:51:00Z"/>
                <w:moveFrom w:id="1092" w:author="Alex Cukierman" w:date="2022-02-08T19:51:00Z"/>
                <w:rFonts w:ascii="Times New Roman" w:hAnsi="Times New Roman" w:cs="Times New Roman"/>
                <w:sz w:val="20"/>
                <w:szCs w:val="20"/>
              </w:rPr>
            </w:pPr>
            <w:moveFrom w:id="1093" w:author="Alex Cukierman" w:date="2022-02-08T19:51:00Z">
              <w:del w:id="1094" w:author="Alex Cukierman" w:date="2022-02-08T20:51:00Z">
                <w:r w:rsidRPr="008A55DE" w:rsidDel="00C61EB1">
                  <w:rPr>
                    <w:rFonts w:ascii="Times New Roman" w:eastAsia="Times New Roman" w:hAnsi="Times New Roman" w:cs="Times New Roman"/>
                    <w:sz w:val="20"/>
                    <w:szCs w:val="20"/>
                  </w:rPr>
                  <w:delText>Malaysia</w:delText>
                </w:r>
              </w:del>
            </w:moveFrom>
          </w:p>
        </w:tc>
        <w:tc>
          <w:tcPr>
            <w:tcW w:w="1638" w:type="dxa"/>
            <w:vAlign w:val="center"/>
            <w:tcPrChange w:id="1095" w:author="Alex Cukierman" w:date="2022-02-08T19:55:00Z">
              <w:tcPr>
                <w:tcW w:w="1890" w:type="dxa"/>
                <w:vAlign w:val="center"/>
              </w:tcPr>
            </w:tcPrChange>
          </w:tcPr>
          <w:p w14:paraId="6E4DDCB5" w14:textId="3012F008" w:rsidR="000F2211" w:rsidRPr="008A55DE" w:rsidDel="00C61EB1" w:rsidRDefault="000F2211" w:rsidP="006C10A9">
            <w:pPr>
              <w:spacing w:line="360" w:lineRule="auto"/>
              <w:rPr>
                <w:del w:id="1096" w:author="Alex Cukierman" w:date="2022-02-08T20:51:00Z"/>
                <w:moveFrom w:id="1097" w:author="Alex Cukierman" w:date="2022-02-08T19:51:00Z"/>
                <w:rFonts w:ascii="Times New Roman" w:hAnsi="Times New Roman" w:cs="Times New Roman"/>
                <w:sz w:val="20"/>
                <w:szCs w:val="20"/>
              </w:rPr>
            </w:pPr>
            <w:moveFrom w:id="1098" w:author="Alex Cukierman" w:date="2022-02-08T19:51:00Z">
              <w:del w:id="1099" w:author="Alex Cukierman" w:date="2022-02-08T20:51:00Z">
                <w:r w:rsidRPr="008A55DE" w:rsidDel="00C61EB1">
                  <w:rPr>
                    <w:rFonts w:ascii="Times New Roman" w:eastAsia="Times New Roman" w:hAnsi="Times New Roman" w:cs="Times New Roman"/>
                    <w:sz w:val="20"/>
                    <w:szCs w:val="20"/>
                  </w:rPr>
                  <w:delText>Latvia</w:delText>
                </w:r>
              </w:del>
            </w:moveFrom>
          </w:p>
        </w:tc>
      </w:tr>
      <w:tr w:rsidR="000F2211" w:rsidRPr="008A55DE" w:rsidDel="00C61EB1" w14:paraId="28166E1E" w14:textId="63C0C683" w:rsidTr="00B81B13">
        <w:trPr>
          <w:del w:id="1100" w:author="Alex Cukierman" w:date="2022-02-08T20:51:00Z"/>
        </w:trPr>
        <w:tc>
          <w:tcPr>
            <w:tcW w:w="3042" w:type="dxa"/>
            <w:vAlign w:val="center"/>
            <w:tcPrChange w:id="1101" w:author="Alex Cukierman" w:date="2022-02-08T19:55:00Z">
              <w:tcPr>
                <w:tcW w:w="3150" w:type="dxa"/>
                <w:vAlign w:val="center"/>
              </w:tcPr>
            </w:tcPrChange>
          </w:tcPr>
          <w:p w14:paraId="239CB96A" w14:textId="5DE4C502" w:rsidR="000F2211" w:rsidRPr="008A55DE" w:rsidDel="00C61EB1" w:rsidRDefault="000F2211" w:rsidP="006C10A9">
            <w:pPr>
              <w:spacing w:line="360" w:lineRule="auto"/>
              <w:rPr>
                <w:del w:id="1102" w:author="Alex Cukierman" w:date="2022-02-08T20:51:00Z"/>
                <w:moveFrom w:id="1103" w:author="Alex Cukierman" w:date="2022-02-08T19:51:00Z"/>
                <w:rFonts w:ascii="Times New Roman" w:hAnsi="Times New Roman" w:cs="Times New Roman"/>
                <w:sz w:val="20"/>
                <w:szCs w:val="20"/>
              </w:rPr>
            </w:pPr>
            <w:moveFrom w:id="1104" w:author="Alex Cukierman" w:date="2022-02-08T19:51:00Z">
              <w:del w:id="1105" w:author="Alex Cukierman" w:date="2022-02-08T20:51:00Z">
                <w:r w:rsidRPr="008A55DE" w:rsidDel="00C61EB1">
                  <w:rPr>
                    <w:rFonts w:ascii="Times New Roman" w:eastAsia="Times New Roman" w:hAnsi="Times New Roman" w:cs="Times New Roman"/>
                    <w:sz w:val="20"/>
                    <w:szCs w:val="20"/>
                  </w:rPr>
                  <w:delText>Nicaragua</w:delText>
                </w:r>
              </w:del>
            </w:moveFrom>
          </w:p>
        </w:tc>
        <w:tc>
          <w:tcPr>
            <w:tcW w:w="2340" w:type="dxa"/>
            <w:vAlign w:val="center"/>
            <w:tcPrChange w:id="1106" w:author="Alex Cukierman" w:date="2022-02-08T19:55:00Z">
              <w:tcPr>
                <w:tcW w:w="2340" w:type="dxa"/>
                <w:vAlign w:val="center"/>
              </w:tcPr>
            </w:tcPrChange>
          </w:tcPr>
          <w:p w14:paraId="4E81DB18" w14:textId="57E466E9" w:rsidR="000F2211" w:rsidRPr="008A55DE" w:rsidDel="00C61EB1" w:rsidRDefault="000F2211" w:rsidP="006C10A9">
            <w:pPr>
              <w:spacing w:line="360" w:lineRule="auto"/>
              <w:rPr>
                <w:del w:id="1107" w:author="Alex Cukierman" w:date="2022-02-08T20:51:00Z"/>
                <w:moveFrom w:id="1108" w:author="Alex Cukierman" w:date="2022-02-08T19:51:00Z"/>
                <w:rFonts w:ascii="Times New Roman" w:hAnsi="Times New Roman" w:cs="Times New Roman"/>
                <w:sz w:val="20"/>
                <w:szCs w:val="20"/>
              </w:rPr>
            </w:pPr>
            <w:moveFrom w:id="1109" w:author="Alex Cukierman" w:date="2022-02-08T19:51:00Z">
              <w:del w:id="1110" w:author="Alex Cukierman" w:date="2022-02-08T20:51:00Z">
                <w:r w:rsidRPr="008A55DE" w:rsidDel="00C61EB1">
                  <w:rPr>
                    <w:rFonts w:ascii="Times New Roman" w:eastAsia="Times New Roman" w:hAnsi="Times New Roman" w:cs="Times New Roman"/>
                    <w:sz w:val="20"/>
                    <w:szCs w:val="20"/>
                  </w:rPr>
                  <w:delText>Venezuela</w:delText>
                </w:r>
              </w:del>
            </w:moveFrom>
          </w:p>
        </w:tc>
        <w:tc>
          <w:tcPr>
            <w:tcW w:w="2340" w:type="dxa"/>
            <w:vAlign w:val="center"/>
            <w:tcPrChange w:id="1111" w:author="Alex Cukierman" w:date="2022-02-08T19:55:00Z">
              <w:tcPr>
                <w:tcW w:w="2340" w:type="dxa"/>
                <w:vAlign w:val="center"/>
              </w:tcPr>
            </w:tcPrChange>
          </w:tcPr>
          <w:p w14:paraId="66BEFB69" w14:textId="52893ECC" w:rsidR="000F2211" w:rsidRPr="008A55DE" w:rsidDel="00C61EB1" w:rsidRDefault="000F2211" w:rsidP="006C10A9">
            <w:pPr>
              <w:spacing w:line="360" w:lineRule="auto"/>
              <w:rPr>
                <w:del w:id="1112" w:author="Alex Cukierman" w:date="2022-02-08T20:51:00Z"/>
                <w:moveFrom w:id="1113" w:author="Alex Cukierman" w:date="2022-02-08T19:51:00Z"/>
                <w:rFonts w:ascii="Times New Roman" w:hAnsi="Times New Roman" w:cs="Times New Roman"/>
                <w:sz w:val="20"/>
                <w:szCs w:val="20"/>
              </w:rPr>
            </w:pPr>
            <w:moveFrom w:id="1114" w:author="Alex Cukierman" w:date="2022-02-08T19:51:00Z">
              <w:del w:id="1115" w:author="Alex Cukierman" w:date="2022-02-08T20:51:00Z">
                <w:r w:rsidRPr="008A55DE" w:rsidDel="00C61EB1">
                  <w:rPr>
                    <w:rFonts w:ascii="Times New Roman" w:eastAsia="Times New Roman" w:hAnsi="Times New Roman" w:cs="Times New Roman"/>
                    <w:sz w:val="20"/>
                    <w:szCs w:val="20"/>
                  </w:rPr>
                  <w:delText>Kazakhstan</w:delText>
                </w:r>
              </w:del>
            </w:moveFrom>
          </w:p>
        </w:tc>
        <w:tc>
          <w:tcPr>
            <w:tcW w:w="1638" w:type="dxa"/>
            <w:vAlign w:val="center"/>
            <w:tcPrChange w:id="1116" w:author="Alex Cukierman" w:date="2022-02-08T19:55:00Z">
              <w:tcPr>
                <w:tcW w:w="1890" w:type="dxa"/>
                <w:vAlign w:val="center"/>
              </w:tcPr>
            </w:tcPrChange>
          </w:tcPr>
          <w:p w14:paraId="47BFE73A" w14:textId="5163264A" w:rsidR="000F2211" w:rsidRPr="008A55DE" w:rsidDel="00C61EB1" w:rsidRDefault="000F2211" w:rsidP="006C10A9">
            <w:pPr>
              <w:spacing w:line="360" w:lineRule="auto"/>
              <w:rPr>
                <w:del w:id="1117" w:author="Alex Cukierman" w:date="2022-02-08T20:51:00Z"/>
                <w:moveFrom w:id="1118" w:author="Alex Cukierman" w:date="2022-02-08T19:51:00Z"/>
                <w:rFonts w:ascii="Times New Roman" w:hAnsi="Times New Roman" w:cs="Times New Roman"/>
                <w:sz w:val="20"/>
                <w:szCs w:val="20"/>
              </w:rPr>
            </w:pPr>
            <w:moveFrom w:id="1119" w:author="Alex Cukierman" w:date="2022-02-08T19:51:00Z">
              <w:del w:id="1120" w:author="Alex Cukierman" w:date="2022-02-08T20:51:00Z">
                <w:r w:rsidRPr="008A55DE" w:rsidDel="00C61EB1">
                  <w:rPr>
                    <w:rFonts w:ascii="Times New Roman" w:eastAsia="Times New Roman" w:hAnsi="Times New Roman" w:cs="Times New Roman"/>
                    <w:sz w:val="20"/>
                    <w:szCs w:val="20"/>
                  </w:rPr>
                  <w:delText>Belgium</w:delText>
                </w:r>
              </w:del>
            </w:moveFrom>
          </w:p>
        </w:tc>
      </w:tr>
      <w:tr w:rsidR="000F2211" w:rsidRPr="008A55DE" w:rsidDel="00C61EB1" w14:paraId="4AD77555" w14:textId="4E8C1E9B" w:rsidTr="00B81B13">
        <w:trPr>
          <w:del w:id="1121" w:author="Alex Cukierman" w:date="2022-02-08T20:51:00Z"/>
        </w:trPr>
        <w:tc>
          <w:tcPr>
            <w:tcW w:w="3042" w:type="dxa"/>
            <w:vAlign w:val="center"/>
            <w:tcPrChange w:id="1122" w:author="Alex Cukierman" w:date="2022-02-08T19:55:00Z">
              <w:tcPr>
                <w:tcW w:w="3150" w:type="dxa"/>
                <w:vAlign w:val="center"/>
              </w:tcPr>
            </w:tcPrChange>
          </w:tcPr>
          <w:p w14:paraId="7F8B4AC3" w14:textId="2A9AE5C2" w:rsidR="000F2211" w:rsidRPr="008A55DE" w:rsidDel="00C61EB1" w:rsidRDefault="000F2211" w:rsidP="006C10A9">
            <w:pPr>
              <w:spacing w:line="360" w:lineRule="auto"/>
              <w:rPr>
                <w:del w:id="1123" w:author="Alex Cukierman" w:date="2022-02-08T20:51:00Z"/>
                <w:moveFrom w:id="1124" w:author="Alex Cukierman" w:date="2022-02-08T19:51:00Z"/>
                <w:rFonts w:ascii="Times New Roman" w:hAnsi="Times New Roman" w:cs="Times New Roman"/>
                <w:sz w:val="20"/>
                <w:szCs w:val="20"/>
              </w:rPr>
            </w:pPr>
            <w:moveFrom w:id="1125" w:author="Alex Cukierman" w:date="2022-02-08T19:51:00Z">
              <w:del w:id="1126" w:author="Alex Cukierman" w:date="2022-02-08T20:51:00Z">
                <w:r w:rsidRPr="008A55DE" w:rsidDel="00C61EB1">
                  <w:rPr>
                    <w:rFonts w:ascii="Times New Roman" w:eastAsia="Times New Roman" w:hAnsi="Times New Roman" w:cs="Times New Roman"/>
                    <w:sz w:val="20"/>
                    <w:szCs w:val="20"/>
                  </w:rPr>
                  <w:delText>Taiwan Province of China</w:delText>
                </w:r>
              </w:del>
            </w:moveFrom>
          </w:p>
        </w:tc>
        <w:tc>
          <w:tcPr>
            <w:tcW w:w="2340" w:type="dxa"/>
            <w:vAlign w:val="center"/>
            <w:tcPrChange w:id="1127" w:author="Alex Cukierman" w:date="2022-02-08T19:55:00Z">
              <w:tcPr>
                <w:tcW w:w="2340" w:type="dxa"/>
                <w:vAlign w:val="center"/>
              </w:tcPr>
            </w:tcPrChange>
          </w:tcPr>
          <w:p w14:paraId="1DC02130" w14:textId="5A66D0FA" w:rsidR="000F2211" w:rsidRPr="008A55DE" w:rsidDel="00C61EB1" w:rsidRDefault="000F2211" w:rsidP="006C10A9">
            <w:pPr>
              <w:spacing w:line="360" w:lineRule="auto"/>
              <w:rPr>
                <w:del w:id="1128" w:author="Alex Cukierman" w:date="2022-02-08T20:51:00Z"/>
                <w:moveFrom w:id="1129" w:author="Alex Cukierman" w:date="2022-02-08T19:51:00Z"/>
                <w:rFonts w:ascii="Times New Roman" w:hAnsi="Times New Roman" w:cs="Times New Roman"/>
                <w:sz w:val="20"/>
                <w:szCs w:val="20"/>
              </w:rPr>
            </w:pPr>
            <w:moveFrom w:id="1130" w:author="Alex Cukierman" w:date="2022-02-08T19:51:00Z">
              <w:del w:id="1131" w:author="Alex Cukierman" w:date="2022-02-08T20:51:00Z">
                <w:r w:rsidRPr="008A55DE" w:rsidDel="00C61EB1">
                  <w:rPr>
                    <w:rFonts w:ascii="Times New Roman" w:eastAsia="Times New Roman" w:hAnsi="Times New Roman" w:cs="Times New Roman"/>
                    <w:sz w:val="20"/>
                    <w:szCs w:val="20"/>
                  </w:rPr>
                  <w:delText>Mauritius</w:delText>
                </w:r>
              </w:del>
            </w:moveFrom>
          </w:p>
        </w:tc>
        <w:tc>
          <w:tcPr>
            <w:tcW w:w="2340" w:type="dxa"/>
            <w:vAlign w:val="center"/>
            <w:tcPrChange w:id="1132" w:author="Alex Cukierman" w:date="2022-02-08T19:55:00Z">
              <w:tcPr>
                <w:tcW w:w="2340" w:type="dxa"/>
                <w:vAlign w:val="center"/>
              </w:tcPr>
            </w:tcPrChange>
          </w:tcPr>
          <w:p w14:paraId="6EC5FC23" w14:textId="0A735895" w:rsidR="000F2211" w:rsidRPr="008A55DE" w:rsidDel="00C61EB1" w:rsidRDefault="000F2211" w:rsidP="006C10A9">
            <w:pPr>
              <w:spacing w:line="360" w:lineRule="auto"/>
              <w:rPr>
                <w:del w:id="1133" w:author="Alex Cukierman" w:date="2022-02-08T20:51:00Z"/>
                <w:moveFrom w:id="1134" w:author="Alex Cukierman" w:date="2022-02-08T19:51:00Z"/>
                <w:rFonts w:ascii="Times New Roman" w:hAnsi="Times New Roman" w:cs="Times New Roman"/>
                <w:sz w:val="20"/>
                <w:szCs w:val="20"/>
              </w:rPr>
            </w:pPr>
            <w:moveFrom w:id="1135" w:author="Alex Cukierman" w:date="2022-02-08T19:51:00Z">
              <w:del w:id="1136" w:author="Alex Cukierman" w:date="2022-02-08T20:51:00Z">
                <w:r w:rsidRPr="008A55DE" w:rsidDel="00C61EB1">
                  <w:rPr>
                    <w:rFonts w:ascii="Times New Roman" w:eastAsia="Times New Roman" w:hAnsi="Times New Roman" w:cs="Times New Roman"/>
                    <w:sz w:val="20"/>
                    <w:szCs w:val="20"/>
                  </w:rPr>
                  <w:delText>Turkey</w:delText>
                </w:r>
              </w:del>
            </w:moveFrom>
          </w:p>
        </w:tc>
        <w:tc>
          <w:tcPr>
            <w:tcW w:w="1638" w:type="dxa"/>
            <w:vAlign w:val="center"/>
            <w:tcPrChange w:id="1137" w:author="Alex Cukierman" w:date="2022-02-08T19:55:00Z">
              <w:tcPr>
                <w:tcW w:w="1890" w:type="dxa"/>
                <w:vAlign w:val="center"/>
              </w:tcPr>
            </w:tcPrChange>
          </w:tcPr>
          <w:p w14:paraId="3C66B26B" w14:textId="2EA36CA7" w:rsidR="000F2211" w:rsidRPr="008A55DE" w:rsidDel="00C61EB1" w:rsidRDefault="000F2211" w:rsidP="006C10A9">
            <w:pPr>
              <w:spacing w:line="360" w:lineRule="auto"/>
              <w:rPr>
                <w:del w:id="1138" w:author="Alex Cukierman" w:date="2022-02-08T20:51:00Z"/>
                <w:moveFrom w:id="1139" w:author="Alex Cukierman" w:date="2022-02-08T19:51:00Z"/>
                <w:rFonts w:ascii="Times New Roman" w:hAnsi="Times New Roman" w:cs="Times New Roman"/>
                <w:sz w:val="20"/>
                <w:szCs w:val="20"/>
              </w:rPr>
            </w:pPr>
            <w:moveFrom w:id="1140" w:author="Alex Cukierman" w:date="2022-02-08T19:51:00Z">
              <w:del w:id="1141" w:author="Alex Cukierman" w:date="2022-02-08T20:51:00Z">
                <w:r w:rsidRPr="008A55DE" w:rsidDel="00C61EB1">
                  <w:rPr>
                    <w:rFonts w:ascii="Times New Roman" w:eastAsia="Times New Roman" w:hAnsi="Times New Roman" w:cs="Times New Roman"/>
                    <w:sz w:val="20"/>
                    <w:szCs w:val="20"/>
                  </w:rPr>
                  <w:delText>United States</w:delText>
                </w:r>
              </w:del>
            </w:moveFrom>
          </w:p>
        </w:tc>
      </w:tr>
      <w:tr w:rsidR="000F2211" w:rsidRPr="008A55DE" w:rsidDel="00C61EB1" w14:paraId="0F5156B1" w14:textId="2DAA8D9F" w:rsidTr="00B81B13">
        <w:trPr>
          <w:del w:id="1142" w:author="Alex Cukierman" w:date="2022-02-08T20:51:00Z"/>
        </w:trPr>
        <w:tc>
          <w:tcPr>
            <w:tcW w:w="3042" w:type="dxa"/>
            <w:vAlign w:val="center"/>
            <w:tcPrChange w:id="1143" w:author="Alex Cukierman" w:date="2022-02-08T19:55:00Z">
              <w:tcPr>
                <w:tcW w:w="3150" w:type="dxa"/>
                <w:vAlign w:val="center"/>
              </w:tcPr>
            </w:tcPrChange>
          </w:tcPr>
          <w:p w14:paraId="46BD1C23" w14:textId="51947DE2" w:rsidR="000F2211" w:rsidRPr="008A55DE" w:rsidDel="00C61EB1" w:rsidRDefault="000F2211" w:rsidP="006C10A9">
            <w:pPr>
              <w:spacing w:line="360" w:lineRule="auto"/>
              <w:rPr>
                <w:del w:id="1144" w:author="Alex Cukierman" w:date="2022-02-08T20:51:00Z"/>
                <w:moveFrom w:id="1145" w:author="Alex Cukierman" w:date="2022-02-08T19:51:00Z"/>
                <w:rFonts w:ascii="Times New Roman" w:hAnsi="Times New Roman" w:cs="Times New Roman"/>
                <w:sz w:val="20"/>
                <w:szCs w:val="20"/>
              </w:rPr>
            </w:pPr>
            <w:moveFrom w:id="1146" w:author="Alex Cukierman" w:date="2022-02-08T19:51:00Z">
              <w:del w:id="1147" w:author="Alex Cukierman" w:date="2022-02-08T20:51:00Z">
                <w:r w:rsidRPr="008A55DE" w:rsidDel="00C61EB1">
                  <w:rPr>
                    <w:rFonts w:ascii="Times New Roman" w:eastAsia="Times New Roman" w:hAnsi="Times New Roman" w:cs="Times New Roman"/>
                    <w:sz w:val="20"/>
                    <w:szCs w:val="20"/>
                  </w:rPr>
                  <w:delText>Madagascar</w:delText>
                </w:r>
              </w:del>
            </w:moveFrom>
          </w:p>
        </w:tc>
        <w:tc>
          <w:tcPr>
            <w:tcW w:w="2340" w:type="dxa"/>
            <w:vAlign w:val="center"/>
            <w:tcPrChange w:id="1148" w:author="Alex Cukierman" w:date="2022-02-08T19:55:00Z">
              <w:tcPr>
                <w:tcW w:w="2340" w:type="dxa"/>
                <w:vAlign w:val="center"/>
              </w:tcPr>
            </w:tcPrChange>
          </w:tcPr>
          <w:p w14:paraId="5FED57E2" w14:textId="5B0A5108" w:rsidR="000F2211" w:rsidRPr="008A55DE" w:rsidDel="00C61EB1" w:rsidRDefault="000F2211" w:rsidP="006C10A9">
            <w:pPr>
              <w:spacing w:line="360" w:lineRule="auto"/>
              <w:rPr>
                <w:del w:id="1149" w:author="Alex Cukierman" w:date="2022-02-08T20:51:00Z"/>
                <w:moveFrom w:id="1150" w:author="Alex Cukierman" w:date="2022-02-08T19:51:00Z"/>
                <w:rFonts w:ascii="Times New Roman" w:hAnsi="Times New Roman" w:cs="Times New Roman"/>
                <w:sz w:val="20"/>
                <w:szCs w:val="20"/>
              </w:rPr>
            </w:pPr>
            <w:moveFrom w:id="1151" w:author="Alex Cukierman" w:date="2022-02-08T19:51:00Z">
              <w:del w:id="1152" w:author="Alex Cukierman" w:date="2022-02-08T20:51:00Z">
                <w:r w:rsidRPr="008A55DE" w:rsidDel="00C61EB1">
                  <w:rPr>
                    <w:rFonts w:ascii="Times New Roman" w:eastAsia="Times New Roman" w:hAnsi="Times New Roman" w:cs="Times New Roman"/>
                    <w:sz w:val="20"/>
                    <w:szCs w:val="20"/>
                  </w:rPr>
                  <w:delText>Djibouti</w:delText>
                </w:r>
              </w:del>
            </w:moveFrom>
          </w:p>
        </w:tc>
        <w:tc>
          <w:tcPr>
            <w:tcW w:w="2340" w:type="dxa"/>
            <w:vAlign w:val="center"/>
            <w:tcPrChange w:id="1153" w:author="Alex Cukierman" w:date="2022-02-08T19:55:00Z">
              <w:tcPr>
                <w:tcW w:w="2340" w:type="dxa"/>
                <w:vAlign w:val="center"/>
              </w:tcPr>
            </w:tcPrChange>
          </w:tcPr>
          <w:p w14:paraId="2F516BE5" w14:textId="0FC6C579" w:rsidR="000F2211" w:rsidRPr="008A55DE" w:rsidDel="00C61EB1" w:rsidRDefault="000F2211" w:rsidP="006C10A9">
            <w:pPr>
              <w:spacing w:line="360" w:lineRule="auto"/>
              <w:rPr>
                <w:del w:id="1154" w:author="Alex Cukierman" w:date="2022-02-08T20:51:00Z"/>
                <w:moveFrom w:id="1155" w:author="Alex Cukierman" w:date="2022-02-08T19:51:00Z"/>
                <w:rFonts w:ascii="Times New Roman" w:hAnsi="Times New Roman" w:cs="Times New Roman"/>
                <w:sz w:val="20"/>
                <w:szCs w:val="20"/>
              </w:rPr>
            </w:pPr>
            <w:moveFrom w:id="1156" w:author="Alex Cukierman" w:date="2022-02-08T19:51:00Z">
              <w:del w:id="1157" w:author="Alex Cukierman" w:date="2022-02-08T20:51:00Z">
                <w:r w:rsidRPr="008A55DE" w:rsidDel="00C61EB1">
                  <w:rPr>
                    <w:rFonts w:ascii="Times New Roman" w:eastAsia="Times New Roman" w:hAnsi="Times New Roman" w:cs="Times New Roman"/>
                    <w:sz w:val="20"/>
                    <w:szCs w:val="20"/>
                  </w:rPr>
                  <w:delText>Botswana</w:delText>
                </w:r>
              </w:del>
            </w:moveFrom>
          </w:p>
        </w:tc>
        <w:tc>
          <w:tcPr>
            <w:tcW w:w="1638" w:type="dxa"/>
            <w:vAlign w:val="center"/>
            <w:tcPrChange w:id="1158" w:author="Alex Cukierman" w:date="2022-02-08T19:55:00Z">
              <w:tcPr>
                <w:tcW w:w="1890" w:type="dxa"/>
                <w:vAlign w:val="center"/>
              </w:tcPr>
            </w:tcPrChange>
          </w:tcPr>
          <w:p w14:paraId="61A4EE28" w14:textId="25F7C76E" w:rsidR="000F2211" w:rsidRPr="008A55DE" w:rsidDel="00C61EB1" w:rsidRDefault="000F2211" w:rsidP="006C10A9">
            <w:pPr>
              <w:spacing w:line="360" w:lineRule="auto"/>
              <w:rPr>
                <w:del w:id="1159" w:author="Alex Cukierman" w:date="2022-02-08T20:51:00Z"/>
                <w:moveFrom w:id="1160" w:author="Alex Cukierman" w:date="2022-02-08T19:51:00Z"/>
                <w:rFonts w:ascii="Times New Roman" w:hAnsi="Times New Roman" w:cs="Times New Roman"/>
                <w:sz w:val="20"/>
                <w:szCs w:val="20"/>
              </w:rPr>
            </w:pPr>
            <w:moveFrom w:id="1161" w:author="Alex Cukierman" w:date="2022-02-08T19:51:00Z">
              <w:del w:id="1162" w:author="Alex Cukierman" w:date="2022-02-08T20:51:00Z">
                <w:r w:rsidRPr="008A55DE" w:rsidDel="00C61EB1">
                  <w:rPr>
                    <w:rFonts w:ascii="Times New Roman" w:eastAsia="Times New Roman" w:hAnsi="Times New Roman" w:cs="Times New Roman"/>
                    <w:sz w:val="20"/>
                    <w:szCs w:val="20"/>
                  </w:rPr>
                  <w:delText>Poland</w:delText>
                </w:r>
              </w:del>
            </w:moveFrom>
          </w:p>
        </w:tc>
      </w:tr>
      <w:tr w:rsidR="000F2211" w:rsidRPr="008A55DE" w:rsidDel="00C61EB1" w14:paraId="09184993" w14:textId="684D5358" w:rsidTr="00B81B13">
        <w:trPr>
          <w:del w:id="1163" w:author="Alex Cukierman" w:date="2022-02-08T20:51:00Z"/>
        </w:trPr>
        <w:tc>
          <w:tcPr>
            <w:tcW w:w="3042" w:type="dxa"/>
            <w:vAlign w:val="center"/>
            <w:tcPrChange w:id="1164" w:author="Alex Cukierman" w:date="2022-02-08T19:55:00Z">
              <w:tcPr>
                <w:tcW w:w="3150" w:type="dxa"/>
                <w:vAlign w:val="center"/>
              </w:tcPr>
            </w:tcPrChange>
          </w:tcPr>
          <w:p w14:paraId="3E7775D4" w14:textId="5D0D42D2" w:rsidR="000F2211" w:rsidRPr="008A55DE" w:rsidDel="00C61EB1" w:rsidRDefault="000F2211" w:rsidP="006C10A9">
            <w:pPr>
              <w:spacing w:line="360" w:lineRule="auto"/>
              <w:rPr>
                <w:del w:id="1165" w:author="Alex Cukierman" w:date="2022-02-08T20:51:00Z"/>
                <w:moveFrom w:id="1166" w:author="Alex Cukierman" w:date="2022-02-08T19:51:00Z"/>
                <w:rFonts w:ascii="Times New Roman" w:hAnsi="Times New Roman" w:cs="Times New Roman"/>
                <w:sz w:val="20"/>
                <w:szCs w:val="20"/>
              </w:rPr>
            </w:pPr>
            <w:moveFrom w:id="1167" w:author="Alex Cukierman" w:date="2022-02-08T19:51:00Z">
              <w:del w:id="1168" w:author="Alex Cukierman" w:date="2022-02-08T20:51:00Z">
                <w:r w:rsidRPr="008A55DE" w:rsidDel="00C61EB1">
                  <w:rPr>
                    <w:rFonts w:ascii="Times New Roman" w:eastAsia="Times New Roman" w:hAnsi="Times New Roman" w:cs="Times New Roman"/>
                    <w:sz w:val="20"/>
                    <w:szCs w:val="20"/>
                  </w:rPr>
                  <w:delText>Ghana</w:delText>
                </w:r>
              </w:del>
            </w:moveFrom>
          </w:p>
        </w:tc>
        <w:tc>
          <w:tcPr>
            <w:tcW w:w="2340" w:type="dxa"/>
            <w:vAlign w:val="center"/>
            <w:tcPrChange w:id="1169" w:author="Alex Cukierman" w:date="2022-02-08T19:55:00Z">
              <w:tcPr>
                <w:tcW w:w="2340" w:type="dxa"/>
                <w:vAlign w:val="center"/>
              </w:tcPr>
            </w:tcPrChange>
          </w:tcPr>
          <w:p w14:paraId="07F02255" w14:textId="269CC99A" w:rsidR="000F2211" w:rsidRPr="008A55DE" w:rsidDel="00C61EB1" w:rsidRDefault="000F2211" w:rsidP="006C10A9">
            <w:pPr>
              <w:spacing w:line="360" w:lineRule="auto"/>
              <w:rPr>
                <w:del w:id="1170" w:author="Alex Cukierman" w:date="2022-02-08T20:51:00Z"/>
                <w:moveFrom w:id="1171" w:author="Alex Cukierman" w:date="2022-02-08T19:51:00Z"/>
                <w:rFonts w:ascii="Times New Roman" w:hAnsi="Times New Roman" w:cs="Times New Roman"/>
                <w:sz w:val="20"/>
                <w:szCs w:val="20"/>
              </w:rPr>
            </w:pPr>
            <w:moveFrom w:id="1172" w:author="Alex Cukierman" w:date="2022-02-08T19:51:00Z">
              <w:del w:id="1173" w:author="Alex Cukierman" w:date="2022-02-08T20:51:00Z">
                <w:r w:rsidRPr="008A55DE" w:rsidDel="00C61EB1">
                  <w:rPr>
                    <w:rFonts w:ascii="Times New Roman" w:eastAsia="Times New Roman" w:hAnsi="Times New Roman" w:cs="Times New Roman"/>
                    <w:sz w:val="20"/>
                    <w:szCs w:val="20"/>
                  </w:rPr>
                  <w:delText>Zambia</w:delText>
                </w:r>
              </w:del>
            </w:moveFrom>
          </w:p>
        </w:tc>
        <w:tc>
          <w:tcPr>
            <w:tcW w:w="2340" w:type="dxa"/>
            <w:vAlign w:val="center"/>
            <w:tcPrChange w:id="1174" w:author="Alex Cukierman" w:date="2022-02-08T19:55:00Z">
              <w:tcPr>
                <w:tcW w:w="2340" w:type="dxa"/>
                <w:vAlign w:val="center"/>
              </w:tcPr>
            </w:tcPrChange>
          </w:tcPr>
          <w:p w14:paraId="2261C1F7" w14:textId="54552128" w:rsidR="000F2211" w:rsidRPr="008A55DE" w:rsidDel="00C61EB1" w:rsidRDefault="000F2211" w:rsidP="006C10A9">
            <w:pPr>
              <w:spacing w:line="360" w:lineRule="auto"/>
              <w:rPr>
                <w:del w:id="1175" w:author="Alex Cukierman" w:date="2022-02-08T20:51:00Z"/>
                <w:moveFrom w:id="1176" w:author="Alex Cukierman" w:date="2022-02-08T19:51:00Z"/>
                <w:rFonts w:ascii="Times New Roman" w:hAnsi="Times New Roman" w:cs="Times New Roman"/>
                <w:sz w:val="20"/>
                <w:szCs w:val="20"/>
              </w:rPr>
            </w:pPr>
            <w:moveFrom w:id="1177" w:author="Alex Cukierman" w:date="2022-02-08T19:51:00Z">
              <w:del w:id="1178" w:author="Alex Cukierman" w:date="2022-02-08T20:51:00Z">
                <w:r w:rsidRPr="008A55DE" w:rsidDel="00C61EB1">
                  <w:rPr>
                    <w:rFonts w:ascii="Times New Roman" w:eastAsia="Times New Roman" w:hAnsi="Times New Roman" w:cs="Times New Roman"/>
                    <w:sz w:val="20"/>
                    <w:szCs w:val="20"/>
                  </w:rPr>
                  <w:delText>Honduras</w:delText>
                </w:r>
              </w:del>
            </w:moveFrom>
          </w:p>
        </w:tc>
        <w:tc>
          <w:tcPr>
            <w:tcW w:w="1638" w:type="dxa"/>
            <w:vAlign w:val="center"/>
            <w:tcPrChange w:id="1179" w:author="Alex Cukierman" w:date="2022-02-08T19:55:00Z">
              <w:tcPr>
                <w:tcW w:w="1890" w:type="dxa"/>
                <w:vAlign w:val="center"/>
              </w:tcPr>
            </w:tcPrChange>
          </w:tcPr>
          <w:p w14:paraId="1B5AE538" w14:textId="6E485763" w:rsidR="000F2211" w:rsidRPr="008A55DE" w:rsidDel="00C61EB1" w:rsidRDefault="000F2211" w:rsidP="006C10A9">
            <w:pPr>
              <w:spacing w:line="360" w:lineRule="auto"/>
              <w:rPr>
                <w:del w:id="1180" w:author="Alex Cukierman" w:date="2022-02-08T20:51:00Z"/>
                <w:moveFrom w:id="1181" w:author="Alex Cukierman" w:date="2022-02-08T19:51:00Z"/>
                <w:rFonts w:ascii="Times New Roman" w:hAnsi="Times New Roman" w:cs="Times New Roman"/>
                <w:sz w:val="20"/>
                <w:szCs w:val="20"/>
              </w:rPr>
            </w:pPr>
            <w:moveFrom w:id="1182" w:author="Alex Cukierman" w:date="2022-02-08T19:51:00Z">
              <w:del w:id="1183" w:author="Alex Cukierman" w:date="2022-02-08T20:51:00Z">
                <w:r w:rsidRPr="008A55DE" w:rsidDel="00C61EB1">
                  <w:rPr>
                    <w:rFonts w:ascii="Times New Roman" w:eastAsia="Times New Roman" w:hAnsi="Times New Roman" w:cs="Times New Roman"/>
                    <w:sz w:val="20"/>
                    <w:szCs w:val="20"/>
                  </w:rPr>
                  <w:delText>Colombia</w:delText>
                </w:r>
              </w:del>
            </w:moveFrom>
          </w:p>
        </w:tc>
      </w:tr>
      <w:tr w:rsidR="000F2211" w:rsidRPr="008A55DE" w:rsidDel="00C61EB1" w14:paraId="430C348F" w14:textId="4D1FCDFE" w:rsidTr="00B81B13">
        <w:trPr>
          <w:del w:id="1184" w:author="Alex Cukierman" w:date="2022-02-08T20:51:00Z"/>
        </w:trPr>
        <w:tc>
          <w:tcPr>
            <w:tcW w:w="3042" w:type="dxa"/>
            <w:vAlign w:val="center"/>
            <w:tcPrChange w:id="1185" w:author="Alex Cukierman" w:date="2022-02-08T19:55:00Z">
              <w:tcPr>
                <w:tcW w:w="3150" w:type="dxa"/>
                <w:vAlign w:val="center"/>
              </w:tcPr>
            </w:tcPrChange>
          </w:tcPr>
          <w:p w14:paraId="03CB30AC" w14:textId="3BCE6606" w:rsidR="000F2211" w:rsidRPr="008A55DE" w:rsidDel="00C61EB1" w:rsidRDefault="000F2211" w:rsidP="006C10A9">
            <w:pPr>
              <w:spacing w:line="360" w:lineRule="auto"/>
              <w:rPr>
                <w:del w:id="1186" w:author="Alex Cukierman" w:date="2022-02-08T20:51:00Z"/>
                <w:moveFrom w:id="1187" w:author="Alex Cukierman" w:date="2022-02-08T19:51:00Z"/>
                <w:rFonts w:ascii="Times New Roman" w:hAnsi="Times New Roman" w:cs="Times New Roman"/>
                <w:sz w:val="20"/>
                <w:szCs w:val="20"/>
              </w:rPr>
            </w:pPr>
            <w:moveFrom w:id="1188" w:author="Alex Cukierman" w:date="2022-02-08T19:51:00Z">
              <w:del w:id="1189" w:author="Alex Cukierman" w:date="2022-02-08T20:51:00Z">
                <w:r w:rsidRPr="008A55DE" w:rsidDel="00C61EB1">
                  <w:rPr>
                    <w:rFonts w:ascii="Times New Roman" w:eastAsia="Times New Roman" w:hAnsi="Times New Roman" w:cs="Times New Roman"/>
                    <w:sz w:val="20"/>
                    <w:szCs w:val="20"/>
                  </w:rPr>
                  <w:delText>Uzbekistan</w:delText>
                </w:r>
              </w:del>
            </w:moveFrom>
          </w:p>
        </w:tc>
        <w:tc>
          <w:tcPr>
            <w:tcW w:w="2340" w:type="dxa"/>
            <w:vAlign w:val="center"/>
            <w:tcPrChange w:id="1190" w:author="Alex Cukierman" w:date="2022-02-08T19:55:00Z">
              <w:tcPr>
                <w:tcW w:w="2340" w:type="dxa"/>
                <w:vAlign w:val="center"/>
              </w:tcPr>
            </w:tcPrChange>
          </w:tcPr>
          <w:p w14:paraId="2516E6AA" w14:textId="68337B25" w:rsidR="000F2211" w:rsidRPr="008A55DE" w:rsidDel="00C61EB1" w:rsidRDefault="000F2211" w:rsidP="006C10A9">
            <w:pPr>
              <w:spacing w:line="360" w:lineRule="auto"/>
              <w:rPr>
                <w:del w:id="1191" w:author="Alex Cukierman" w:date="2022-02-08T20:51:00Z"/>
                <w:moveFrom w:id="1192" w:author="Alex Cukierman" w:date="2022-02-08T19:51:00Z"/>
                <w:rFonts w:ascii="Times New Roman" w:hAnsi="Times New Roman" w:cs="Times New Roman"/>
                <w:sz w:val="20"/>
                <w:szCs w:val="20"/>
              </w:rPr>
            </w:pPr>
            <w:moveFrom w:id="1193" w:author="Alex Cukierman" w:date="2022-02-08T19:51:00Z">
              <w:del w:id="1194" w:author="Alex Cukierman" w:date="2022-02-08T20:51:00Z">
                <w:r w:rsidRPr="008A55DE" w:rsidDel="00C61EB1">
                  <w:rPr>
                    <w:rFonts w:ascii="Times New Roman" w:eastAsia="Times New Roman" w:hAnsi="Times New Roman" w:cs="Times New Roman"/>
                    <w:sz w:val="20"/>
                    <w:szCs w:val="20"/>
                  </w:rPr>
                  <w:delText>Egypt</w:delText>
                </w:r>
              </w:del>
            </w:moveFrom>
          </w:p>
        </w:tc>
        <w:tc>
          <w:tcPr>
            <w:tcW w:w="2340" w:type="dxa"/>
            <w:vAlign w:val="center"/>
            <w:tcPrChange w:id="1195" w:author="Alex Cukierman" w:date="2022-02-08T19:55:00Z">
              <w:tcPr>
                <w:tcW w:w="2340" w:type="dxa"/>
                <w:vAlign w:val="center"/>
              </w:tcPr>
            </w:tcPrChange>
          </w:tcPr>
          <w:p w14:paraId="7A9BD9BA" w14:textId="44D64A9E" w:rsidR="000F2211" w:rsidRPr="008A55DE" w:rsidDel="00C61EB1" w:rsidRDefault="000F2211" w:rsidP="006C10A9">
            <w:pPr>
              <w:spacing w:line="360" w:lineRule="auto"/>
              <w:rPr>
                <w:del w:id="1196" w:author="Alex Cukierman" w:date="2022-02-08T20:51:00Z"/>
                <w:moveFrom w:id="1197" w:author="Alex Cukierman" w:date="2022-02-08T19:51:00Z"/>
                <w:rFonts w:ascii="Times New Roman" w:hAnsi="Times New Roman" w:cs="Times New Roman"/>
                <w:sz w:val="20"/>
                <w:szCs w:val="20"/>
              </w:rPr>
            </w:pPr>
            <w:moveFrom w:id="1198" w:author="Alex Cukierman" w:date="2022-02-08T19:51:00Z">
              <w:del w:id="1199" w:author="Alex Cukierman" w:date="2022-02-08T20:51:00Z">
                <w:r w:rsidRPr="008A55DE" w:rsidDel="00C61EB1">
                  <w:rPr>
                    <w:rFonts w:ascii="Times New Roman" w:eastAsia="Times New Roman" w:hAnsi="Times New Roman" w:cs="Times New Roman"/>
                    <w:sz w:val="20"/>
                    <w:szCs w:val="20"/>
                  </w:rPr>
                  <w:delText>Swaziland</w:delText>
                </w:r>
              </w:del>
            </w:moveFrom>
          </w:p>
        </w:tc>
        <w:tc>
          <w:tcPr>
            <w:tcW w:w="1638" w:type="dxa"/>
            <w:vAlign w:val="center"/>
            <w:tcPrChange w:id="1200" w:author="Alex Cukierman" w:date="2022-02-08T19:55:00Z">
              <w:tcPr>
                <w:tcW w:w="1890" w:type="dxa"/>
                <w:vAlign w:val="center"/>
              </w:tcPr>
            </w:tcPrChange>
          </w:tcPr>
          <w:p w14:paraId="47FCA9D5" w14:textId="5C694242" w:rsidR="000F2211" w:rsidRPr="008A55DE" w:rsidDel="00C61EB1" w:rsidRDefault="000F2211" w:rsidP="006C10A9">
            <w:pPr>
              <w:spacing w:line="360" w:lineRule="auto"/>
              <w:rPr>
                <w:del w:id="1201" w:author="Alex Cukierman" w:date="2022-02-08T20:51:00Z"/>
                <w:moveFrom w:id="1202" w:author="Alex Cukierman" w:date="2022-02-08T19:51:00Z"/>
                <w:rFonts w:ascii="Times New Roman" w:hAnsi="Times New Roman" w:cs="Times New Roman"/>
                <w:sz w:val="20"/>
                <w:szCs w:val="20"/>
              </w:rPr>
            </w:pPr>
            <w:moveFrom w:id="1203" w:author="Alex Cukierman" w:date="2022-02-08T19:51:00Z">
              <w:del w:id="1204" w:author="Alex Cukierman" w:date="2022-02-08T20:51:00Z">
                <w:r w:rsidRPr="008A55DE" w:rsidDel="00C61EB1">
                  <w:rPr>
                    <w:rFonts w:ascii="Times New Roman" w:eastAsia="Times New Roman" w:hAnsi="Times New Roman" w:cs="Times New Roman"/>
                    <w:sz w:val="20"/>
                    <w:szCs w:val="20"/>
                  </w:rPr>
                  <w:delText>Argentina</w:delText>
                </w:r>
              </w:del>
            </w:moveFrom>
          </w:p>
        </w:tc>
      </w:tr>
      <w:tr w:rsidR="000F2211" w:rsidRPr="008A55DE" w:rsidDel="00C61EB1" w14:paraId="4FD5FBAE" w14:textId="74373ADA" w:rsidTr="00B81B13">
        <w:trPr>
          <w:del w:id="1205" w:author="Alex Cukierman" w:date="2022-02-08T20:51:00Z"/>
        </w:trPr>
        <w:tc>
          <w:tcPr>
            <w:tcW w:w="3042" w:type="dxa"/>
            <w:vAlign w:val="center"/>
            <w:tcPrChange w:id="1206" w:author="Alex Cukierman" w:date="2022-02-08T19:55:00Z">
              <w:tcPr>
                <w:tcW w:w="3150" w:type="dxa"/>
                <w:vAlign w:val="center"/>
              </w:tcPr>
            </w:tcPrChange>
          </w:tcPr>
          <w:p w14:paraId="4649262B" w14:textId="09CA9C9D" w:rsidR="000F2211" w:rsidRPr="008A55DE" w:rsidDel="00C61EB1" w:rsidRDefault="000F2211" w:rsidP="006C10A9">
            <w:pPr>
              <w:spacing w:line="360" w:lineRule="auto"/>
              <w:rPr>
                <w:del w:id="1207" w:author="Alex Cukierman" w:date="2022-02-08T20:51:00Z"/>
                <w:moveFrom w:id="1208" w:author="Alex Cukierman" w:date="2022-02-08T19:51:00Z"/>
                <w:rFonts w:ascii="Times New Roman" w:hAnsi="Times New Roman" w:cs="Times New Roman"/>
                <w:sz w:val="20"/>
                <w:szCs w:val="20"/>
              </w:rPr>
            </w:pPr>
            <w:moveFrom w:id="1209" w:author="Alex Cukierman" w:date="2022-02-08T19:51:00Z">
              <w:del w:id="1210" w:author="Alex Cukierman" w:date="2022-02-08T20:51:00Z">
                <w:r w:rsidRPr="008A55DE" w:rsidDel="00C61EB1">
                  <w:rPr>
                    <w:rFonts w:ascii="Times New Roman" w:eastAsia="Times New Roman" w:hAnsi="Times New Roman" w:cs="Times New Roman"/>
                    <w:sz w:val="20"/>
                    <w:szCs w:val="20"/>
                  </w:rPr>
                  <w:delText>Lao P.D.R.</w:delText>
                </w:r>
              </w:del>
            </w:moveFrom>
          </w:p>
        </w:tc>
        <w:tc>
          <w:tcPr>
            <w:tcW w:w="2340" w:type="dxa"/>
            <w:vAlign w:val="center"/>
            <w:tcPrChange w:id="1211" w:author="Alex Cukierman" w:date="2022-02-08T19:55:00Z">
              <w:tcPr>
                <w:tcW w:w="2340" w:type="dxa"/>
                <w:vAlign w:val="center"/>
              </w:tcPr>
            </w:tcPrChange>
          </w:tcPr>
          <w:p w14:paraId="7F4A1FC0" w14:textId="7EC77C8C" w:rsidR="000F2211" w:rsidRPr="008A55DE" w:rsidDel="00C61EB1" w:rsidRDefault="000F2211" w:rsidP="006C10A9">
            <w:pPr>
              <w:spacing w:line="360" w:lineRule="auto"/>
              <w:rPr>
                <w:del w:id="1212" w:author="Alex Cukierman" w:date="2022-02-08T20:51:00Z"/>
                <w:moveFrom w:id="1213" w:author="Alex Cukierman" w:date="2022-02-08T19:51:00Z"/>
                <w:rFonts w:ascii="Times New Roman" w:hAnsi="Times New Roman" w:cs="Times New Roman"/>
                <w:sz w:val="20"/>
                <w:szCs w:val="20"/>
              </w:rPr>
            </w:pPr>
            <w:moveFrom w:id="1214" w:author="Alex Cukierman" w:date="2022-02-08T19:51:00Z">
              <w:del w:id="1215" w:author="Alex Cukierman" w:date="2022-02-08T20:51:00Z">
                <w:r w:rsidRPr="008A55DE" w:rsidDel="00C61EB1">
                  <w:rPr>
                    <w:rFonts w:ascii="Times New Roman" w:eastAsia="Times New Roman" w:hAnsi="Times New Roman" w:cs="Times New Roman"/>
                    <w:sz w:val="20"/>
                    <w:szCs w:val="20"/>
                  </w:rPr>
                  <w:delText>Qatar</w:delText>
                </w:r>
              </w:del>
            </w:moveFrom>
          </w:p>
        </w:tc>
        <w:tc>
          <w:tcPr>
            <w:tcW w:w="2340" w:type="dxa"/>
            <w:vAlign w:val="center"/>
            <w:tcPrChange w:id="1216" w:author="Alex Cukierman" w:date="2022-02-08T19:55:00Z">
              <w:tcPr>
                <w:tcW w:w="2340" w:type="dxa"/>
                <w:vAlign w:val="center"/>
              </w:tcPr>
            </w:tcPrChange>
          </w:tcPr>
          <w:p w14:paraId="59B10AAD" w14:textId="54D8F986" w:rsidR="000F2211" w:rsidRPr="008A55DE" w:rsidDel="00C61EB1" w:rsidRDefault="000F2211" w:rsidP="006C10A9">
            <w:pPr>
              <w:spacing w:line="360" w:lineRule="auto"/>
              <w:rPr>
                <w:del w:id="1217" w:author="Alex Cukierman" w:date="2022-02-08T20:51:00Z"/>
                <w:moveFrom w:id="1218" w:author="Alex Cukierman" w:date="2022-02-08T19:51:00Z"/>
                <w:rFonts w:ascii="Times New Roman" w:hAnsi="Times New Roman" w:cs="Times New Roman"/>
                <w:sz w:val="20"/>
                <w:szCs w:val="20"/>
              </w:rPr>
            </w:pPr>
            <w:moveFrom w:id="1219" w:author="Alex Cukierman" w:date="2022-02-08T19:51:00Z">
              <w:del w:id="1220" w:author="Alex Cukierman" w:date="2022-02-08T20:51:00Z">
                <w:r w:rsidRPr="008A55DE" w:rsidDel="00C61EB1">
                  <w:rPr>
                    <w:rFonts w:ascii="Times New Roman" w:eastAsia="Times New Roman" w:hAnsi="Times New Roman" w:cs="Times New Roman"/>
                    <w:sz w:val="20"/>
                    <w:szCs w:val="20"/>
                  </w:rPr>
                  <w:delText>Albania</w:delText>
                </w:r>
              </w:del>
            </w:moveFrom>
          </w:p>
        </w:tc>
        <w:tc>
          <w:tcPr>
            <w:tcW w:w="1638" w:type="dxa"/>
            <w:vAlign w:val="center"/>
            <w:tcPrChange w:id="1221" w:author="Alex Cukierman" w:date="2022-02-08T19:55:00Z">
              <w:tcPr>
                <w:tcW w:w="1890" w:type="dxa"/>
                <w:vAlign w:val="center"/>
              </w:tcPr>
            </w:tcPrChange>
          </w:tcPr>
          <w:p w14:paraId="77F3677C" w14:textId="70B53ECD" w:rsidR="000F2211" w:rsidRPr="008A55DE" w:rsidDel="00C61EB1" w:rsidRDefault="000F2211" w:rsidP="006C10A9">
            <w:pPr>
              <w:spacing w:line="360" w:lineRule="auto"/>
              <w:rPr>
                <w:del w:id="1222" w:author="Alex Cukierman" w:date="2022-02-08T20:51:00Z"/>
                <w:moveFrom w:id="1223" w:author="Alex Cukierman" w:date="2022-02-08T19:51:00Z"/>
                <w:rFonts w:ascii="Times New Roman" w:hAnsi="Times New Roman" w:cs="Times New Roman"/>
                <w:sz w:val="20"/>
                <w:szCs w:val="20"/>
              </w:rPr>
            </w:pPr>
            <w:moveFrom w:id="1224" w:author="Alex Cukierman" w:date="2022-02-08T19:51:00Z">
              <w:del w:id="1225" w:author="Alex Cukierman" w:date="2022-02-08T20:51:00Z">
                <w:r w:rsidRPr="008A55DE" w:rsidDel="00C61EB1">
                  <w:rPr>
                    <w:rFonts w:ascii="Times New Roman" w:eastAsia="Times New Roman" w:hAnsi="Times New Roman" w:cs="Times New Roman"/>
                    <w:sz w:val="20"/>
                    <w:szCs w:val="20"/>
                  </w:rPr>
                  <w:delText>Slovenia</w:delText>
                </w:r>
              </w:del>
            </w:moveFrom>
          </w:p>
        </w:tc>
      </w:tr>
      <w:tr w:rsidR="000F2211" w:rsidRPr="008A55DE" w:rsidDel="00C61EB1" w14:paraId="270CEDB4" w14:textId="22A46148" w:rsidTr="00B81B13">
        <w:trPr>
          <w:del w:id="1226" w:author="Alex Cukierman" w:date="2022-02-08T20:51:00Z"/>
        </w:trPr>
        <w:tc>
          <w:tcPr>
            <w:tcW w:w="3042" w:type="dxa"/>
            <w:vAlign w:val="center"/>
            <w:tcPrChange w:id="1227" w:author="Alex Cukierman" w:date="2022-02-08T19:55:00Z">
              <w:tcPr>
                <w:tcW w:w="3150" w:type="dxa"/>
                <w:vAlign w:val="center"/>
              </w:tcPr>
            </w:tcPrChange>
          </w:tcPr>
          <w:p w14:paraId="5F2510F6" w14:textId="0A86635C" w:rsidR="000F2211" w:rsidRPr="008A55DE" w:rsidDel="00C61EB1" w:rsidRDefault="000F2211" w:rsidP="006C10A9">
            <w:pPr>
              <w:spacing w:line="360" w:lineRule="auto"/>
              <w:rPr>
                <w:del w:id="1228" w:author="Alex Cukierman" w:date="2022-02-08T20:51:00Z"/>
                <w:moveFrom w:id="1229" w:author="Alex Cukierman" w:date="2022-02-08T19:51:00Z"/>
                <w:rFonts w:ascii="Times New Roman" w:hAnsi="Times New Roman" w:cs="Times New Roman"/>
                <w:sz w:val="20"/>
                <w:szCs w:val="20"/>
              </w:rPr>
            </w:pPr>
            <w:moveFrom w:id="1230" w:author="Alex Cukierman" w:date="2022-02-08T19:51:00Z">
              <w:del w:id="1231" w:author="Alex Cukierman" w:date="2022-02-08T20:51:00Z">
                <w:r w:rsidRPr="008A55DE" w:rsidDel="00C61EB1">
                  <w:rPr>
                    <w:rFonts w:ascii="Times New Roman" w:eastAsia="Times New Roman" w:hAnsi="Times New Roman" w:cs="Times New Roman"/>
                    <w:sz w:val="20"/>
                    <w:szCs w:val="20"/>
                  </w:rPr>
                  <w:delText>Angola</w:delText>
                </w:r>
              </w:del>
            </w:moveFrom>
          </w:p>
        </w:tc>
        <w:tc>
          <w:tcPr>
            <w:tcW w:w="2340" w:type="dxa"/>
            <w:vAlign w:val="center"/>
            <w:tcPrChange w:id="1232" w:author="Alex Cukierman" w:date="2022-02-08T19:55:00Z">
              <w:tcPr>
                <w:tcW w:w="2340" w:type="dxa"/>
                <w:vAlign w:val="center"/>
              </w:tcPr>
            </w:tcPrChange>
          </w:tcPr>
          <w:p w14:paraId="2C088389" w14:textId="3C019702" w:rsidR="000F2211" w:rsidRPr="008A55DE" w:rsidDel="00C61EB1" w:rsidRDefault="000F2211" w:rsidP="006C10A9">
            <w:pPr>
              <w:spacing w:line="360" w:lineRule="auto"/>
              <w:rPr>
                <w:del w:id="1233" w:author="Alex Cukierman" w:date="2022-02-08T20:51:00Z"/>
                <w:moveFrom w:id="1234" w:author="Alex Cukierman" w:date="2022-02-08T19:51:00Z"/>
                <w:rFonts w:ascii="Times New Roman" w:hAnsi="Times New Roman" w:cs="Times New Roman"/>
                <w:sz w:val="20"/>
                <w:szCs w:val="20"/>
              </w:rPr>
            </w:pPr>
            <w:moveFrom w:id="1235" w:author="Alex Cukierman" w:date="2022-02-08T19:51:00Z">
              <w:del w:id="1236" w:author="Alex Cukierman" w:date="2022-02-08T20:51:00Z">
                <w:r w:rsidRPr="008A55DE" w:rsidDel="00C61EB1">
                  <w:rPr>
                    <w:rFonts w:ascii="Times New Roman" w:eastAsia="Times New Roman" w:hAnsi="Times New Roman" w:cs="Times New Roman"/>
                    <w:sz w:val="20"/>
                    <w:szCs w:val="20"/>
                  </w:rPr>
                  <w:delText>United Arab Emirates</w:delText>
                </w:r>
              </w:del>
            </w:moveFrom>
          </w:p>
        </w:tc>
        <w:tc>
          <w:tcPr>
            <w:tcW w:w="2340" w:type="dxa"/>
            <w:vAlign w:val="center"/>
            <w:tcPrChange w:id="1237" w:author="Alex Cukierman" w:date="2022-02-08T19:55:00Z">
              <w:tcPr>
                <w:tcW w:w="2340" w:type="dxa"/>
                <w:vAlign w:val="center"/>
              </w:tcPr>
            </w:tcPrChange>
          </w:tcPr>
          <w:p w14:paraId="5DAAF443" w14:textId="4E96846D" w:rsidR="000F2211" w:rsidRPr="008A55DE" w:rsidDel="00C61EB1" w:rsidRDefault="000F2211" w:rsidP="006C10A9">
            <w:pPr>
              <w:spacing w:line="360" w:lineRule="auto"/>
              <w:rPr>
                <w:del w:id="1238" w:author="Alex Cukierman" w:date="2022-02-08T20:51:00Z"/>
                <w:moveFrom w:id="1239" w:author="Alex Cukierman" w:date="2022-02-08T19:51:00Z"/>
                <w:rFonts w:ascii="Times New Roman" w:hAnsi="Times New Roman" w:cs="Times New Roman"/>
                <w:sz w:val="20"/>
                <w:szCs w:val="20"/>
              </w:rPr>
            </w:pPr>
            <w:moveFrom w:id="1240" w:author="Alex Cukierman" w:date="2022-02-08T19:51:00Z">
              <w:del w:id="1241" w:author="Alex Cukierman" w:date="2022-02-08T20:51:00Z">
                <w:r w:rsidRPr="008A55DE" w:rsidDel="00C61EB1">
                  <w:rPr>
                    <w:rFonts w:ascii="Times New Roman" w:eastAsia="Times New Roman" w:hAnsi="Times New Roman" w:cs="Times New Roman"/>
                    <w:sz w:val="20"/>
                    <w:szCs w:val="20"/>
                  </w:rPr>
                  <w:delText>Ireland</w:delText>
                </w:r>
              </w:del>
            </w:moveFrom>
          </w:p>
        </w:tc>
        <w:tc>
          <w:tcPr>
            <w:tcW w:w="1638" w:type="dxa"/>
            <w:vAlign w:val="center"/>
            <w:tcPrChange w:id="1242" w:author="Alex Cukierman" w:date="2022-02-08T19:55:00Z">
              <w:tcPr>
                <w:tcW w:w="1890" w:type="dxa"/>
                <w:vAlign w:val="center"/>
              </w:tcPr>
            </w:tcPrChange>
          </w:tcPr>
          <w:p w14:paraId="026991D9" w14:textId="18C397D4" w:rsidR="000F2211" w:rsidRPr="008A55DE" w:rsidDel="00C61EB1" w:rsidRDefault="000F2211" w:rsidP="006C10A9">
            <w:pPr>
              <w:spacing w:line="360" w:lineRule="auto"/>
              <w:rPr>
                <w:del w:id="1243" w:author="Alex Cukierman" w:date="2022-02-08T20:51:00Z"/>
                <w:moveFrom w:id="1244" w:author="Alex Cukierman" w:date="2022-02-08T19:51:00Z"/>
                <w:rFonts w:ascii="Times New Roman" w:hAnsi="Times New Roman" w:cs="Times New Roman"/>
                <w:sz w:val="20"/>
                <w:szCs w:val="20"/>
              </w:rPr>
            </w:pPr>
            <w:moveFrom w:id="1245" w:author="Alex Cukierman" w:date="2022-02-08T19:51:00Z">
              <w:del w:id="1246" w:author="Alex Cukierman" w:date="2022-02-08T20:51:00Z">
                <w:r w:rsidRPr="008A55DE" w:rsidDel="00C61EB1">
                  <w:rPr>
                    <w:rFonts w:ascii="Times New Roman" w:eastAsia="Times New Roman" w:hAnsi="Times New Roman" w:cs="Times New Roman"/>
                    <w:sz w:val="20"/>
                    <w:szCs w:val="20"/>
                  </w:rPr>
                  <w:delText>Armenia</w:delText>
                </w:r>
              </w:del>
            </w:moveFrom>
          </w:p>
        </w:tc>
      </w:tr>
      <w:tr w:rsidR="000F2211" w:rsidRPr="008A55DE" w:rsidDel="00C61EB1" w14:paraId="08A5B6EA" w14:textId="3973B80B" w:rsidTr="00B81B13">
        <w:trPr>
          <w:del w:id="1247" w:author="Alex Cukierman" w:date="2022-02-08T20:51:00Z"/>
        </w:trPr>
        <w:tc>
          <w:tcPr>
            <w:tcW w:w="3042" w:type="dxa"/>
            <w:vAlign w:val="center"/>
            <w:tcPrChange w:id="1248" w:author="Alex Cukierman" w:date="2022-02-08T19:55:00Z">
              <w:tcPr>
                <w:tcW w:w="3150" w:type="dxa"/>
                <w:vAlign w:val="center"/>
              </w:tcPr>
            </w:tcPrChange>
          </w:tcPr>
          <w:p w14:paraId="3607CAE4" w14:textId="5E1C3CAF" w:rsidR="000F2211" w:rsidRPr="008A55DE" w:rsidDel="00C61EB1" w:rsidRDefault="000F2211" w:rsidP="006C10A9">
            <w:pPr>
              <w:spacing w:line="360" w:lineRule="auto"/>
              <w:rPr>
                <w:del w:id="1249" w:author="Alex Cukierman" w:date="2022-02-08T20:51:00Z"/>
                <w:moveFrom w:id="1250" w:author="Alex Cukierman" w:date="2022-02-08T19:51:00Z"/>
                <w:rFonts w:ascii="Times New Roman" w:hAnsi="Times New Roman" w:cs="Times New Roman"/>
                <w:sz w:val="20"/>
                <w:szCs w:val="20"/>
              </w:rPr>
            </w:pPr>
            <w:moveFrom w:id="1251" w:author="Alex Cukierman" w:date="2022-02-08T19:51:00Z">
              <w:del w:id="1252" w:author="Alex Cukierman" w:date="2022-02-08T20:51:00Z">
                <w:r w:rsidRPr="008A55DE" w:rsidDel="00C61EB1">
                  <w:rPr>
                    <w:rFonts w:ascii="Times New Roman" w:eastAsia="Times New Roman" w:hAnsi="Times New Roman" w:cs="Times New Roman"/>
                    <w:sz w:val="20"/>
                    <w:szCs w:val="20"/>
                  </w:rPr>
                  <w:delText>Liberia</w:delText>
                </w:r>
              </w:del>
            </w:moveFrom>
          </w:p>
        </w:tc>
        <w:tc>
          <w:tcPr>
            <w:tcW w:w="2340" w:type="dxa"/>
            <w:vAlign w:val="center"/>
            <w:tcPrChange w:id="1253" w:author="Alex Cukierman" w:date="2022-02-08T19:55:00Z">
              <w:tcPr>
                <w:tcW w:w="2340" w:type="dxa"/>
                <w:vAlign w:val="center"/>
              </w:tcPr>
            </w:tcPrChange>
          </w:tcPr>
          <w:p w14:paraId="63FF55A8" w14:textId="486EF676" w:rsidR="000F2211" w:rsidRPr="008A55DE" w:rsidDel="00C61EB1" w:rsidRDefault="000F2211" w:rsidP="006C10A9">
            <w:pPr>
              <w:spacing w:line="360" w:lineRule="auto"/>
              <w:rPr>
                <w:del w:id="1254" w:author="Alex Cukierman" w:date="2022-02-08T20:51:00Z"/>
                <w:moveFrom w:id="1255" w:author="Alex Cukierman" w:date="2022-02-08T19:51:00Z"/>
                <w:rFonts w:ascii="Times New Roman" w:hAnsi="Times New Roman" w:cs="Times New Roman"/>
                <w:sz w:val="20"/>
                <w:szCs w:val="20"/>
              </w:rPr>
            </w:pPr>
            <w:moveFrom w:id="1256" w:author="Alex Cukierman" w:date="2022-02-08T19:51:00Z">
              <w:del w:id="1257" w:author="Alex Cukierman" w:date="2022-02-08T20:51:00Z">
                <w:r w:rsidRPr="008A55DE" w:rsidDel="00C61EB1">
                  <w:rPr>
                    <w:rFonts w:ascii="Times New Roman" w:eastAsia="Times New Roman" w:hAnsi="Times New Roman" w:cs="Times New Roman"/>
                    <w:sz w:val="20"/>
                    <w:szCs w:val="20"/>
                  </w:rPr>
                  <w:delText>Norway</w:delText>
                </w:r>
              </w:del>
            </w:moveFrom>
          </w:p>
        </w:tc>
        <w:tc>
          <w:tcPr>
            <w:tcW w:w="2340" w:type="dxa"/>
            <w:vAlign w:val="center"/>
            <w:tcPrChange w:id="1258" w:author="Alex Cukierman" w:date="2022-02-08T19:55:00Z">
              <w:tcPr>
                <w:tcW w:w="2340" w:type="dxa"/>
                <w:vAlign w:val="center"/>
              </w:tcPr>
            </w:tcPrChange>
          </w:tcPr>
          <w:p w14:paraId="5585FD26" w14:textId="51188BD7" w:rsidR="000F2211" w:rsidRPr="008A55DE" w:rsidDel="00C61EB1" w:rsidRDefault="000F2211" w:rsidP="006C10A9">
            <w:pPr>
              <w:spacing w:line="360" w:lineRule="auto"/>
              <w:rPr>
                <w:del w:id="1259" w:author="Alex Cukierman" w:date="2022-02-08T20:51:00Z"/>
                <w:moveFrom w:id="1260" w:author="Alex Cukierman" w:date="2022-02-08T19:51:00Z"/>
                <w:rFonts w:ascii="Times New Roman" w:hAnsi="Times New Roman" w:cs="Times New Roman"/>
                <w:sz w:val="20"/>
                <w:szCs w:val="20"/>
              </w:rPr>
            </w:pPr>
            <w:moveFrom w:id="1261" w:author="Alex Cukierman" w:date="2022-02-08T19:51:00Z">
              <w:del w:id="1262" w:author="Alex Cukierman" w:date="2022-02-08T20:51:00Z">
                <w:r w:rsidRPr="008A55DE" w:rsidDel="00C61EB1">
                  <w:rPr>
                    <w:rFonts w:ascii="Times New Roman" w:eastAsia="Times New Roman" w:hAnsi="Times New Roman" w:cs="Times New Roman"/>
                    <w:sz w:val="20"/>
                    <w:szCs w:val="20"/>
                  </w:rPr>
                  <w:delText>Jordan</w:delText>
                </w:r>
              </w:del>
            </w:moveFrom>
          </w:p>
        </w:tc>
        <w:tc>
          <w:tcPr>
            <w:tcW w:w="1638" w:type="dxa"/>
            <w:vAlign w:val="center"/>
            <w:tcPrChange w:id="1263" w:author="Alex Cukierman" w:date="2022-02-08T19:55:00Z">
              <w:tcPr>
                <w:tcW w:w="1890" w:type="dxa"/>
                <w:vAlign w:val="center"/>
              </w:tcPr>
            </w:tcPrChange>
          </w:tcPr>
          <w:p w14:paraId="104D82F5" w14:textId="2CB511AC" w:rsidR="000F2211" w:rsidRPr="008A55DE" w:rsidDel="00C61EB1" w:rsidRDefault="000F2211" w:rsidP="006C10A9">
            <w:pPr>
              <w:spacing w:line="360" w:lineRule="auto"/>
              <w:rPr>
                <w:del w:id="1264" w:author="Alex Cukierman" w:date="2022-02-08T20:51:00Z"/>
                <w:moveFrom w:id="1265" w:author="Alex Cukierman" w:date="2022-02-08T19:51:00Z"/>
                <w:rFonts w:ascii="Times New Roman" w:hAnsi="Times New Roman" w:cs="Times New Roman"/>
                <w:sz w:val="20"/>
                <w:szCs w:val="20"/>
              </w:rPr>
            </w:pPr>
            <w:moveFrom w:id="1266" w:author="Alex Cukierman" w:date="2022-02-08T19:51:00Z">
              <w:del w:id="1267" w:author="Alex Cukierman" w:date="2022-02-08T20:51:00Z">
                <w:r w:rsidRPr="008A55DE" w:rsidDel="00C61EB1">
                  <w:rPr>
                    <w:rFonts w:ascii="Times New Roman" w:eastAsia="Times New Roman" w:hAnsi="Times New Roman" w:cs="Times New Roman"/>
                    <w:sz w:val="20"/>
                    <w:szCs w:val="20"/>
                  </w:rPr>
                  <w:delText>Lithuania</w:delText>
                </w:r>
              </w:del>
            </w:moveFrom>
          </w:p>
        </w:tc>
      </w:tr>
      <w:tr w:rsidR="000F2211" w:rsidRPr="008A55DE" w:rsidDel="00C61EB1" w14:paraId="1C5DE554" w14:textId="018D0744" w:rsidTr="00B81B13">
        <w:trPr>
          <w:del w:id="1268" w:author="Alex Cukierman" w:date="2022-02-08T20:51:00Z"/>
        </w:trPr>
        <w:tc>
          <w:tcPr>
            <w:tcW w:w="3042" w:type="dxa"/>
            <w:vAlign w:val="center"/>
            <w:tcPrChange w:id="1269" w:author="Alex Cukierman" w:date="2022-02-08T19:55:00Z">
              <w:tcPr>
                <w:tcW w:w="3150" w:type="dxa"/>
                <w:vAlign w:val="center"/>
              </w:tcPr>
            </w:tcPrChange>
          </w:tcPr>
          <w:p w14:paraId="5866F48A" w14:textId="6A269117" w:rsidR="000F2211" w:rsidRPr="008A55DE" w:rsidDel="00C61EB1" w:rsidRDefault="000F2211" w:rsidP="006C10A9">
            <w:pPr>
              <w:spacing w:line="360" w:lineRule="auto"/>
              <w:rPr>
                <w:del w:id="1270" w:author="Alex Cukierman" w:date="2022-02-08T20:51:00Z"/>
                <w:moveFrom w:id="1271" w:author="Alex Cukierman" w:date="2022-02-08T19:51:00Z"/>
                <w:rFonts w:ascii="Times New Roman" w:hAnsi="Times New Roman" w:cs="Times New Roman"/>
                <w:sz w:val="20"/>
                <w:szCs w:val="20"/>
              </w:rPr>
            </w:pPr>
            <w:moveFrom w:id="1272" w:author="Alex Cukierman" w:date="2022-02-08T19:51:00Z">
              <w:del w:id="1273" w:author="Alex Cukierman" w:date="2022-02-08T20:51:00Z">
                <w:r w:rsidRPr="008A55DE" w:rsidDel="00C61EB1">
                  <w:rPr>
                    <w:rFonts w:ascii="Times New Roman" w:eastAsia="Times New Roman" w:hAnsi="Times New Roman" w:cs="Times New Roman"/>
                    <w:sz w:val="20"/>
                    <w:szCs w:val="20"/>
                  </w:rPr>
                  <w:delText>Ethiopia</w:delText>
                </w:r>
              </w:del>
            </w:moveFrom>
          </w:p>
        </w:tc>
        <w:tc>
          <w:tcPr>
            <w:tcW w:w="2340" w:type="dxa"/>
            <w:vAlign w:val="center"/>
            <w:tcPrChange w:id="1274" w:author="Alex Cukierman" w:date="2022-02-08T19:55:00Z">
              <w:tcPr>
                <w:tcW w:w="2340" w:type="dxa"/>
                <w:vAlign w:val="center"/>
              </w:tcPr>
            </w:tcPrChange>
          </w:tcPr>
          <w:p w14:paraId="00C0418E" w14:textId="60EC67AA" w:rsidR="000F2211" w:rsidRPr="008A55DE" w:rsidDel="00C61EB1" w:rsidRDefault="000F2211" w:rsidP="006C10A9">
            <w:pPr>
              <w:spacing w:line="360" w:lineRule="auto"/>
              <w:rPr>
                <w:del w:id="1275" w:author="Alex Cukierman" w:date="2022-02-08T20:51:00Z"/>
                <w:moveFrom w:id="1276" w:author="Alex Cukierman" w:date="2022-02-08T19:51:00Z"/>
                <w:rFonts w:ascii="Times New Roman" w:hAnsi="Times New Roman" w:cs="Times New Roman"/>
                <w:sz w:val="20"/>
                <w:szCs w:val="20"/>
              </w:rPr>
            </w:pPr>
            <w:moveFrom w:id="1277" w:author="Alex Cukierman" w:date="2022-02-08T19:51:00Z">
              <w:del w:id="1278" w:author="Alex Cukierman" w:date="2022-02-08T20:51:00Z">
                <w:r w:rsidRPr="008A55DE" w:rsidDel="00C61EB1">
                  <w:rPr>
                    <w:rFonts w:ascii="Times New Roman" w:eastAsia="Times New Roman" w:hAnsi="Times New Roman" w:cs="Times New Roman"/>
                    <w:sz w:val="20"/>
                    <w:szCs w:val="20"/>
                  </w:rPr>
                  <w:delText>Saudi Arabia</w:delText>
                </w:r>
              </w:del>
            </w:moveFrom>
          </w:p>
        </w:tc>
        <w:tc>
          <w:tcPr>
            <w:tcW w:w="2340" w:type="dxa"/>
            <w:vAlign w:val="center"/>
            <w:tcPrChange w:id="1279" w:author="Alex Cukierman" w:date="2022-02-08T19:55:00Z">
              <w:tcPr>
                <w:tcW w:w="2340" w:type="dxa"/>
                <w:vAlign w:val="center"/>
              </w:tcPr>
            </w:tcPrChange>
          </w:tcPr>
          <w:p w14:paraId="6A9F9BE1" w14:textId="240F597D" w:rsidR="000F2211" w:rsidRPr="008A55DE" w:rsidDel="00C61EB1" w:rsidRDefault="000F2211" w:rsidP="006C10A9">
            <w:pPr>
              <w:spacing w:line="360" w:lineRule="auto"/>
              <w:rPr>
                <w:del w:id="1280" w:author="Alex Cukierman" w:date="2022-02-08T20:51:00Z"/>
                <w:moveFrom w:id="1281" w:author="Alex Cukierman" w:date="2022-02-08T19:51:00Z"/>
                <w:rFonts w:ascii="Times New Roman" w:hAnsi="Times New Roman" w:cs="Times New Roman"/>
                <w:sz w:val="20"/>
                <w:szCs w:val="20"/>
              </w:rPr>
            </w:pPr>
            <w:moveFrom w:id="1282" w:author="Alex Cukierman" w:date="2022-02-08T19:51:00Z">
              <w:del w:id="1283" w:author="Alex Cukierman" w:date="2022-02-08T20:51:00Z">
                <w:r w:rsidRPr="008A55DE" w:rsidDel="00C61EB1">
                  <w:rPr>
                    <w:rFonts w:ascii="Times New Roman" w:eastAsia="Times New Roman" w:hAnsi="Times New Roman" w:cs="Times New Roman"/>
                    <w:sz w:val="20"/>
                    <w:szCs w:val="20"/>
                  </w:rPr>
                  <w:delText>Netherlands</w:delText>
                </w:r>
              </w:del>
            </w:moveFrom>
          </w:p>
        </w:tc>
        <w:tc>
          <w:tcPr>
            <w:tcW w:w="1638" w:type="dxa"/>
            <w:vAlign w:val="center"/>
            <w:tcPrChange w:id="1284" w:author="Alex Cukierman" w:date="2022-02-08T19:55:00Z">
              <w:tcPr>
                <w:tcW w:w="1890" w:type="dxa"/>
                <w:vAlign w:val="center"/>
              </w:tcPr>
            </w:tcPrChange>
          </w:tcPr>
          <w:p w14:paraId="082C08E5" w14:textId="2CE8FF0B" w:rsidR="000F2211" w:rsidRPr="008A55DE" w:rsidDel="00C61EB1" w:rsidRDefault="000F2211" w:rsidP="006C10A9">
            <w:pPr>
              <w:spacing w:line="360" w:lineRule="auto"/>
              <w:rPr>
                <w:del w:id="1285" w:author="Alex Cukierman" w:date="2022-02-08T20:51:00Z"/>
                <w:moveFrom w:id="1286" w:author="Alex Cukierman" w:date="2022-02-08T19:51:00Z"/>
                <w:rFonts w:ascii="Times New Roman" w:hAnsi="Times New Roman" w:cs="Times New Roman"/>
                <w:sz w:val="20"/>
                <w:szCs w:val="20"/>
              </w:rPr>
            </w:pPr>
            <w:moveFrom w:id="1287" w:author="Alex Cukierman" w:date="2022-02-08T19:51:00Z">
              <w:del w:id="1288" w:author="Alex Cukierman" w:date="2022-02-08T20:51:00Z">
                <w:r w:rsidRPr="008A55DE" w:rsidDel="00C61EB1">
                  <w:rPr>
                    <w:rFonts w:ascii="Times New Roman" w:eastAsia="Times New Roman" w:hAnsi="Times New Roman" w:cs="Times New Roman"/>
                    <w:sz w:val="20"/>
                    <w:szCs w:val="20"/>
                  </w:rPr>
                  <w:delText>Brazil</w:delText>
                </w:r>
              </w:del>
            </w:moveFrom>
          </w:p>
        </w:tc>
      </w:tr>
      <w:tr w:rsidR="000F2211" w:rsidRPr="008A55DE" w:rsidDel="00C61EB1" w14:paraId="2A32067C" w14:textId="25F056F9" w:rsidTr="00B81B13">
        <w:trPr>
          <w:del w:id="1289" w:author="Alex Cukierman" w:date="2022-02-08T20:51:00Z"/>
        </w:trPr>
        <w:tc>
          <w:tcPr>
            <w:tcW w:w="3042" w:type="dxa"/>
            <w:vAlign w:val="center"/>
            <w:tcPrChange w:id="1290" w:author="Alex Cukierman" w:date="2022-02-08T19:55:00Z">
              <w:tcPr>
                <w:tcW w:w="3150" w:type="dxa"/>
                <w:vAlign w:val="center"/>
              </w:tcPr>
            </w:tcPrChange>
          </w:tcPr>
          <w:p w14:paraId="59337A77" w14:textId="66CEAD22" w:rsidR="000F2211" w:rsidRPr="008A55DE" w:rsidDel="00C61EB1" w:rsidRDefault="000F2211" w:rsidP="006C10A9">
            <w:pPr>
              <w:spacing w:line="360" w:lineRule="auto"/>
              <w:rPr>
                <w:del w:id="1291" w:author="Alex Cukierman" w:date="2022-02-08T20:51:00Z"/>
                <w:moveFrom w:id="1292" w:author="Alex Cukierman" w:date="2022-02-08T19:51:00Z"/>
                <w:rFonts w:ascii="Times New Roman" w:hAnsi="Times New Roman" w:cs="Times New Roman"/>
                <w:sz w:val="20"/>
                <w:szCs w:val="20"/>
              </w:rPr>
            </w:pPr>
            <w:moveFrom w:id="1293" w:author="Alex Cukierman" w:date="2022-02-08T19:51:00Z">
              <w:del w:id="1294" w:author="Alex Cukierman" w:date="2022-02-08T20:51:00Z">
                <w:r w:rsidRPr="008A55DE" w:rsidDel="00C61EB1">
                  <w:rPr>
                    <w:rFonts w:ascii="Times New Roman" w:eastAsia="Times New Roman" w:hAnsi="Times New Roman" w:cs="Times New Roman"/>
                    <w:sz w:val="20"/>
                    <w:szCs w:val="20"/>
                  </w:rPr>
                  <w:delText>Mozambique</w:delText>
                </w:r>
              </w:del>
            </w:moveFrom>
          </w:p>
        </w:tc>
        <w:tc>
          <w:tcPr>
            <w:tcW w:w="2340" w:type="dxa"/>
            <w:vAlign w:val="center"/>
            <w:tcPrChange w:id="1295" w:author="Alex Cukierman" w:date="2022-02-08T19:55:00Z">
              <w:tcPr>
                <w:tcW w:w="2340" w:type="dxa"/>
                <w:vAlign w:val="center"/>
              </w:tcPr>
            </w:tcPrChange>
          </w:tcPr>
          <w:p w14:paraId="26EE14DA" w14:textId="7DD57DBA" w:rsidR="000F2211" w:rsidRPr="008A55DE" w:rsidDel="00C61EB1" w:rsidRDefault="000F2211" w:rsidP="006C10A9">
            <w:pPr>
              <w:spacing w:line="360" w:lineRule="auto"/>
              <w:rPr>
                <w:del w:id="1296" w:author="Alex Cukierman" w:date="2022-02-08T20:51:00Z"/>
                <w:moveFrom w:id="1297" w:author="Alex Cukierman" w:date="2022-02-08T19:51:00Z"/>
                <w:rFonts w:ascii="Times New Roman" w:hAnsi="Times New Roman" w:cs="Times New Roman"/>
                <w:sz w:val="20"/>
                <w:szCs w:val="20"/>
              </w:rPr>
            </w:pPr>
            <w:moveFrom w:id="1298" w:author="Alex Cukierman" w:date="2022-02-08T19:51:00Z">
              <w:del w:id="1299" w:author="Alex Cukierman" w:date="2022-02-08T20:51:00Z">
                <w:r w:rsidRPr="008A55DE" w:rsidDel="00C61EB1">
                  <w:rPr>
                    <w:rFonts w:ascii="Times New Roman" w:eastAsia="Times New Roman" w:hAnsi="Times New Roman" w:cs="Times New Roman"/>
                    <w:sz w:val="20"/>
                    <w:szCs w:val="20"/>
                  </w:rPr>
                  <w:delText>Finland</w:delText>
                </w:r>
              </w:del>
            </w:moveFrom>
          </w:p>
        </w:tc>
        <w:tc>
          <w:tcPr>
            <w:tcW w:w="2340" w:type="dxa"/>
            <w:vAlign w:val="center"/>
            <w:tcPrChange w:id="1300" w:author="Alex Cukierman" w:date="2022-02-08T19:55:00Z">
              <w:tcPr>
                <w:tcW w:w="2340" w:type="dxa"/>
                <w:vAlign w:val="center"/>
              </w:tcPr>
            </w:tcPrChange>
          </w:tcPr>
          <w:p w14:paraId="16A2BF12" w14:textId="3561F88F" w:rsidR="000F2211" w:rsidRPr="008A55DE" w:rsidDel="00C61EB1" w:rsidRDefault="000F2211" w:rsidP="006C10A9">
            <w:pPr>
              <w:spacing w:line="360" w:lineRule="auto"/>
              <w:rPr>
                <w:del w:id="1301" w:author="Alex Cukierman" w:date="2022-02-08T20:51:00Z"/>
                <w:moveFrom w:id="1302" w:author="Alex Cukierman" w:date="2022-02-08T19:51:00Z"/>
                <w:rFonts w:ascii="Times New Roman" w:hAnsi="Times New Roman" w:cs="Times New Roman"/>
                <w:sz w:val="20"/>
                <w:szCs w:val="20"/>
              </w:rPr>
            </w:pPr>
            <w:moveFrom w:id="1303" w:author="Alex Cukierman" w:date="2022-02-08T19:51:00Z">
              <w:del w:id="1304" w:author="Alex Cukierman" w:date="2022-02-08T20:51:00Z">
                <w:r w:rsidRPr="008A55DE" w:rsidDel="00C61EB1">
                  <w:rPr>
                    <w:rFonts w:ascii="Times New Roman" w:eastAsia="Times New Roman" w:hAnsi="Times New Roman" w:cs="Times New Roman"/>
                    <w:sz w:val="20"/>
                    <w:szCs w:val="20"/>
                  </w:rPr>
                  <w:delText>Germany</w:delText>
                </w:r>
              </w:del>
            </w:moveFrom>
          </w:p>
        </w:tc>
        <w:tc>
          <w:tcPr>
            <w:tcW w:w="1638" w:type="dxa"/>
            <w:vAlign w:val="center"/>
            <w:tcPrChange w:id="1305" w:author="Alex Cukierman" w:date="2022-02-08T19:55:00Z">
              <w:tcPr>
                <w:tcW w:w="1890" w:type="dxa"/>
                <w:vAlign w:val="center"/>
              </w:tcPr>
            </w:tcPrChange>
          </w:tcPr>
          <w:p w14:paraId="7C88E123" w14:textId="52551AC2" w:rsidR="000F2211" w:rsidRPr="008A55DE" w:rsidDel="00C61EB1" w:rsidRDefault="000F2211" w:rsidP="006C10A9">
            <w:pPr>
              <w:spacing w:line="360" w:lineRule="auto"/>
              <w:rPr>
                <w:del w:id="1306" w:author="Alex Cukierman" w:date="2022-02-08T20:51:00Z"/>
                <w:moveFrom w:id="1307" w:author="Alex Cukierman" w:date="2022-02-08T19:51:00Z"/>
                <w:rFonts w:ascii="Times New Roman" w:hAnsi="Times New Roman" w:cs="Times New Roman"/>
                <w:sz w:val="20"/>
                <w:szCs w:val="20"/>
              </w:rPr>
            </w:pPr>
            <w:moveFrom w:id="1308" w:author="Alex Cukierman" w:date="2022-02-08T19:51:00Z">
              <w:del w:id="1309" w:author="Alex Cukierman" w:date="2022-02-08T20:51:00Z">
                <w:r w:rsidRPr="008A55DE" w:rsidDel="00C61EB1">
                  <w:rPr>
                    <w:rFonts w:ascii="Times New Roman" w:eastAsia="Times New Roman" w:hAnsi="Times New Roman" w:cs="Times New Roman"/>
                    <w:sz w:val="20"/>
                    <w:szCs w:val="20"/>
                  </w:rPr>
                  <w:delText>Slovak Republic</w:delText>
                </w:r>
              </w:del>
            </w:moveFrom>
          </w:p>
        </w:tc>
      </w:tr>
      <w:tr w:rsidR="000F2211" w:rsidRPr="008A55DE" w:rsidDel="00C61EB1" w14:paraId="67AF9B5F" w14:textId="73D99D86" w:rsidTr="00B81B13">
        <w:trPr>
          <w:del w:id="1310" w:author="Alex Cukierman" w:date="2022-02-08T20:51:00Z"/>
        </w:trPr>
        <w:tc>
          <w:tcPr>
            <w:tcW w:w="3042" w:type="dxa"/>
            <w:vAlign w:val="center"/>
            <w:tcPrChange w:id="1311" w:author="Alex Cukierman" w:date="2022-02-08T19:55:00Z">
              <w:tcPr>
                <w:tcW w:w="3150" w:type="dxa"/>
                <w:vAlign w:val="center"/>
              </w:tcPr>
            </w:tcPrChange>
          </w:tcPr>
          <w:p w14:paraId="5C2F85CE" w14:textId="51AADE30" w:rsidR="000F2211" w:rsidRPr="008A55DE" w:rsidDel="00C61EB1" w:rsidRDefault="000F2211" w:rsidP="006C10A9">
            <w:pPr>
              <w:spacing w:line="360" w:lineRule="auto"/>
              <w:rPr>
                <w:del w:id="1312" w:author="Alex Cukierman" w:date="2022-02-08T20:51:00Z"/>
                <w:moveFrom w:id="1313" w:author="Alex Cukierman" w:date="2022-02-08T19:51:00Z"/>
                <w:rFonts w:ascii="Times New Roman" w:hAnsi="Times New Roman" w:cs="Times New Roman"/>
                <w:sz w:val="20"/>
                <w:szCs w:val="20"/>
              </w:rPr>
            </w:pPr>
            <w:moveFrom w:id="1314" w:author="Alex Cukierman" w:date="2022-02-08T19:51:00Z">
              <w:del w:id="1315" w:author="Alex Cukierman" w:date="2022-02-08T20:51:00Z">
                <w:r w:rsidRPr="008A55DE" w:rsidDel="00C61EB1">
                  <w:rPr>
                    <w:rFonts w:ascii="Times New Roman" w:eastAsia="Times New Roman" w:hAnsi="Times New Roman" w:cs="Times New Roman"/>
                    <w:sz w:val="20"/>
                    <w:szCs w:val="20"/>
                  </w:rPr>
                  <w:delText>Papua New Guinea</w:delText>
                </w:r>
              </w:del>
            </w:moveFrom>
          </w:p>
        </w:tc>
        <w:tc>
          <w:tcPr>
            <w:tcW w:w="2340" w:type="dxa"/>
            <w:vAlign w:val="center"/>
            <w:tcPrChange w:id="1316" w:author="Alex Cukierman" w:date="2022-02-08T19:55:00Z">
              <w:tcPr>
                <w:tcW w:w="2340" w:type="dxa"/>
                <w:vAlign w:val="center"/>
              </w:tcPr>
            </w:tcPrChange>
          </w:tcPr>
          <w:p w14:paraId="262D29F9" w14:textId="509173AA" w:rsidR="000F2211" w:rsidRPr="008A55DE" w:rsidDel="00C61EB1" w:rsidRDefault="000F2211" w:rsidP="006C10A9">
            <w:pPr>
              <w:spacing w:line="360" w:lineRule="auto"/>
              <w:rPr>
                <w:del w:id="1317" w:author="Alex Cukierman" w:date="2022-02-08T20:51:00Z"/>
                <w:moveFrom w:id="1318" w:author="Alex Cukierman" w:date="2022-02-08T19:51:00Z"/>
                <w:rFonts w:ascii="Times New Roman" w:hAnsi="Times New Roman" w:cs="Times New Roman"/>
                <w:sz w:val="20"/>
                <w:szCs w:val="20"/>
              </w:rPr>
            </w:pPr>
            <w:moveFrom w:id="1319" w:author="Alex Cukierman" w:date="2022-02-08T19:51:00Z">
              <w:del w:id="1320" w:author="Alex Cukierman" w:date="2022-02-08T20:51:00Z">
                <w:r w:rsidRPr="008A55DE" w:rsidDel="00C61EB1">
                  <w:rPr>
                    <w:rFonts w:ascii="Times New Roman" w:eastAsia="Times New Roman" w:hAnsi="Times New Roman" w:cs="Times New Roman"/>
                    <w:sz w:val="20"/>
                    <w:szCs w:val="20"/>
                  </w:rPr>
                  <w:delText>Lesotho</w:delText>
                </w:r>
              </w:del>
            </w:moveFrom>
          </w:p>
        </w:tc>
        <w:tc>
          <w:tcPr>
            <w:tcW w:w="2340" w:type="dxa"/>
            <w:vAlign w:val="center"/>
            <w:tcPrChange w:id="1321" w:author="Alex Cukierman" w:date="2022-02-08T19:55:00Z">
              <w:tcPr>
                <w:tcW w:w="2340" w:type="dxa"/>
                <w:vAlign w:val="center"/>
              </w:tcPr>
            </w:tcPrChange>
          </w:tcPr>
          <w:p w14:paraId="2DAFEBC8" w14:textId="1B117F06" w:rsidR="000F2211" w:rsidRPr="008A55DE" w:rsidDel="00C61EB1" w:rsidRDefault="000F2211" w:rsidP="006C10A9">
            <w:pPr>
              <w:spacing w:line="360" w:lineRule="auto"/>
              <w:rPr>
                <w:del w:id="1322" w:author="Alex Cukierman" w:date="2022-02-08T20:51:00Z"/>
                <w:moveFrom w:id="1323" w:author="Alex Cukierman" w:date="2022-02-08T19:51:00Z"/>
                <w:rFonts w:ascii="Times New Roman" w:hAnsi="Times New Roman" w:cs="Times New Roman"/>
                <w:sz w:val="20"/>
                <w:szCs w:val="20"/>
              </w:rPr>
            </w:pPr>
            <w:moveFrom w:id="1324" w:author="Alex Cukierman" w:date="2022-02-08T19:51:00Z">
              <w:del w:id="1325" w:author="Alex Cukierman" w:date="2022-02-08T20:51:00Z">
                <w:r w:rsidRPr="008A55DE" w:rsidDel="00C61EB1">
                  <w:rPr>
                    <w:rFonts w:ascii="Times New Roman" w:eastAsia="Times New Roman" w:hAnsi="Times New Roman" w:cs="Times New Roman"/>
                    <w:sz w:val="20"/>
                    <w:szCs w:val="20"/>
                  </w:rPr>
                  <w:delText>Lebanon</w:delText>
                </w:r>
              </w:del>
            </w:moveFrom>
          </w:p>
        </w:tc>
        <w:tc>
          <w:tcPr>
            <w:tcW w:w="1638" w:type="dxa"/>
            <w:vAlign w:val="center"/>
            <w:tcPrChange w:id="1326" w:author="Alex Cukierman" w:date="2022-02-08T19:55:00Z">
              <w:tcPr>
                <w:tcW w:w="1890" w:type="dxa"/>
                <w:vAlign w:val="center"/>
              </w:tcPr>
            </w:tcPrChange>
          </w:tcPr>
          <w:p w14:paraId="50F52595" w14:textId="5F66550C" w:rsidR="000F2211" w:rsidRPr="008A55DE" w:rsidDel="00C61EB1" w:rsidRDefault="000F2211" w:rsidP="006C10A9">
            <w:pPr>
              <w:spacing w:line="360" w:lineRule="auto"/>
              <w:rPr>
                <w:del w:id="1327" w:author="Alex Cukierman" w:date="2022-02-08T20:51:00Z"/>
                <w:moveFrom w:id="1328" w:author="Alex Cukierman" w:date="2022-02-08T19:51:00Z"/>
                <w:rFonts w:ascii="Times New Roman" w:hAnsi="Times New Roman" w:cs="Times New Roman"/>
                <w:sz w:val="20"/>
                <w:szCs w:val="20"/>
              </w:rPr>
            </w:pPr>
            <w:moveFrom w:id="1329" w:author="Alex Cukierman" w:date="2022-02-08T19:51:00Z">
              <w:del w:id="1330" w:author="Alex Cukierman" w:date="2022-02-08T20:51:00Z">
                <w:r w:rsidRPr="008A55DE" w:rsidDel="00C61EB1">
                  <w:rPr>
                    <w:rFonts w:ascii="Times New Roman" w:eastAsia="Times New Roman" w:hAnsi="Times New Roman" w:cs="Times New Roman"/>
                    <w:sz w:val="20"/>
                    <w:szCs w:val="20"/>
                  </w:rPr>
                  <w:delText>Croatia</w:delText>
                </w:r>
              </w:del>
            </w:moveFrom>
          </w:p>
        </w:tc>
      </w:tr>
      <w:moveFromRangeEnd w:id="654"/>
      <w:tr w:rsidR="000F2211" w:rsidRPr="008A55DE" w:rsidDel="00C61EB1" w14:paraId="4513B517" w14:textId="1CB22EDA" w:rsidTr="00B81B13">
        <w:trPr>
          <w:del w:id="1331" w:author="Alex Cukierman" w:date="2022-02-08T20:51:00Z"/>
        </w:trPr>
        <w:tc>
          <w:tcPr>
            <w:tcW w:w="3042" w:type="dxa"/>
            <w:vAlign w:val="center"/>
            <w:tcPrChange w:id="1332" w:author="Alex Cukierman" w:date="2022-02-08T19:55:00Z">
              <w:tcPr>
                <w:tcW w:w="3150" w:type="dxa"/>
                <w:vAlign w:val="center"/>
              </w:tcPr>
            </w:tcPrChange>
          </w:tcPr>
          <w:p w14:paraId="56E867F9" w14:textId="6A01DF3A" w:rsidR="000F2211" w:rsidRPr="008A55DE" w:rsidDel="00C61EB1" w:rsidRDefault="000F2211" w:rsidP="006C10A9">
            <w:pPr>
              <w:spacing w:line="360" w:lineRule="auto"/>
              <w:rPr>
                <w:del w:id="1333" w:author="Alex Cukierman" w:date="2022-02-08T20:51:00Z"/>
                <w:rFonts w:ascii="Times New Roman" w:hAnsi="Times New Roman" w:cs="Times New Roman"/>
                <w:sz w:val="20"/>
                <w:szCs w:val="20"/>
              </w:rPr>
            </w:pPr>
            <w:del w:id="1334" w:author="Alex Cukierman" w:date="2022-02-08T20:51:00Z">
              <w:r w:rsidRPr="008A55DE" w:rsidDel="00C61EB1">
                <w:rPr>
                  <w:rFonts w:ascii="Times New Roman" w:eastAsia="Times New Roman" w:hAnsi="Times New Roman" w:cs="Times New Roman"/>
                  <w:sz w:val="20"/>
                  <w:szCs w:val="20"/>
                </w:rPr>
                <w:delText>Congo, Republic of</w:delText>
              </w:r>
            </w:del>
          </w:p>
        </w:tc>
        <w:tc>
          <w:tcPr>
            <w:tcW w:w="2340" w:type="dxa"/>
            <w:vAlign w:val="center"/>
            <w:tcPrChange w:id="1335" w:author="Alex Cukierman" w:date="2022-02-08T19:55:00Z">
              <w:tcPr>
                <w:tcW w:w="2340" w:type="dxa"/>
                <w:vAlign w:val="center"/>
              </w:tcPr>
            </w:tcPrChange>
          </w:tcPr>
          <w:p w14:paraId="2CE99AD8" w14:textId="26E1240C" w:rsidR="000F2211" w:rsidRPr="008A55DE" w:rsidDel="00C61EB1" w:rsidRDefault="000F2211" w:rsidP="006C10A9">
            <w:pPr>
              <w:spacing w:line="360" w:lineRule="auto"/>
              <w:rPr>
                <w:del w:id="1336" w:author="Alex Cukierman" w:date="2022-02-08T20:51:00Z"/>
                <w:rFonts w:ascii="Times New Roman" w:hAnsi="Times New Roman" w:cs="Times New Roman"/>
                <w:sz w:val="20"/>
                <w:szCs w:val="20"/>
              </w:rPr>
            </w:pPr>
            <w:del w:id="1337" w:author="Alex Cukierman" w:date="2022-02-08T20:51:00Z">
              <w:r w:rsidRPr="008A55DE" w:rsidDel="00C61EB1">
                <w:rPr>
                  <w:rFonts w:ascii="Times New Roman" w:eastAsia="Times New Roman" w:hAnsi="Times New Roman" w:cs="Times New Roman"/>
                  <w:sz w:val="20"/>
                  <w:szCs w:val="20"/>
                </w:rPr>
                <w:delText>Thailand</w:delText>
              </w:r>
            </w:del>
          </w:p>
        </w:tc>
        <w:tc>
          <w:tcPr>
            <w:tcW w:w="2340" w:type="dxa"/>
            <w:vAlign w:val="center"/>
            <w:tcPrChange w:id="1338" w:author="Alex Cukierman" w:date="2022-02-08T19:55:00Z">
              <w:tcPr>
                <w:tcW w:w="2340" w:type="dxa"/>
                <w:vAlign w:val="center"/>
              </w:tcPr>
            </w:tcPrChange>
          </w:tcPr>
          <w:p w14:paraId="18E60CB7" w14:textId="30FD6668" w:rsidR="000F2211" w:rsidRPr="008A55DE" w:rsidDel="00C61EB1" w:rsidRDefault="000F2211" w:rsidP="006C10A9">
            <w:pPr>
              <w:spacing w:line="360" w:lineRule="auto"/>
              <w:rPr>
                <w:del w:id="1339" w:author="Alex Cukierman" w:date="2022-02-08T20:51:00Z"/>
                <w:rFonts w:ascii="Times New Roman" w:hAnsi="Times New Roman" w:cs="Times New Roman"/>
                <w:sz w:val="20"/>
                <w:szCs w:val="20"/>
              </w:rPr>
            </w:pPr>
            <w:del w:id="1340" w:author="Alex Cukierman" w:date="2022-02-08T20:51:00Z">
              <w:r w:rsidRPr="008A55DE" w:rsidDel="00C61EB1">
                <w:rPr>
                  <w:rFonts w:ascii="Times New Roman" w:eastAsia="Times New Roman" w:hAnsi="Times New Roman" w:cs="Times New Roman"/>
                  <w:sz w:val="20"/>
                  <w:szCs w:val="20"/>
                </w:rPr>
                <w:delText>Switzerland</w:delText>
              </w:r>
            </w:del>
          </w:p>
        </w:tc>
        <w:tc>
          <w:tcPr>
            <w:tcW w:w="1638" w:type="dxa"/>
            <w:vAlign w:val="center"/>
            <w:tcPrChange w:id="1341" w:author="Alex Cukierman" w:date="2022-02-08T19:55:00Z">
              <w:tcPr>
                <w:tcW w:w="1890" w:type="dxa"/>
                <w:vAlign w:val="center"/>
              </w:tcPr>
            </w:tcPrChange>
          </w:tcPr>
          <w:p w14:paraId="4C827D74" w14:textId="503F0511" w:rsidR="000F2211" w:rsidRPr="008A55DE" w:rsidDel="00C61EB1" w:rsidRDefault="000F2211" w:rsidP="006C10A9">
            <w:pPr>
              <w:spacing w:line="360" w:lineRule="auto"/>
              <w:rPr>
                <w:del w:id="1342" w:author="Alex Cukierman" w:date="2022-02-08T20:51:00Z"/>
                <w:rFonts w:ascii="Times New Roman" w:hAnsi="Times New Roman" w:cs="Times New Roman"/>
                <w:sz w:val="20"/>
                <w:szCs w:val="20"/>
              </w:rPr>
            </w:pPr>
            <w:del w:id="1343" w:author="Alex Cukierman" w:date="2022-02-08T20:51:00Z">
              <w:r w:rsidRPr="008A55DE" w:rsidDel="00C61EB1">
                <w:rPr>
                  <w:rFonts w:ascii="Times New Roman" w:eastAsia="Times New Roman" w:hAnsi="Times New Roman" w:cs="Times New Roman"/>
                  <w:sz w:val="20"/>
                  <w:szCs w:val="20"/>
                </w:rPr>
                <w:delText>Romania</w:delText>
              </w:r>
            </w:del>
          </w:p>
        </w:tc>
      </w:tr>
      <w:tr w:rsidR="000F2211" w:rsidRPr="008A55DE" w:rsidDel="00C61EB1" w14:paraId="69303642" w14:textId="2177C1CF" w:rsidTr="00B81B13">
        <w:trPr>
          <w:del w:id="1344" w:author="Alex Cukierman" w:date="2022-02-08T20:51:00Z"/>
        </w:trPr>
        <w:tc>
          <w:tcPr>
            <w:tcW w:w="3042" w:type="dxa"/>
            <w:vAlign w:val="center"/>
            <w:tcPrChange w:id="1345" w:author="Alex Cukierman" w:date="2022-02-08T19:55:00Z">
              <w:tcPr>
                <w:tcW w:w="3150" w:type="dxa"/>
                <w:vAlign w:val="center"/>
              </w:tcPr>
            </w:tcPrChange>
          </w:tcPr>
          <w:p w14:paraId="2017070D" w14:textId="1C609CEF" w:rsidR="000F2211" w:rsidRPr="008A55DE" w:rsidDel="00C61EB1" w:rsidRDefault="000F2211" w:rsidP="006C10A9">
            <w:pPr>
              <w:spacing w:line="360" w:lineRule="auto"/>
              <w:rPr>
                <w:del w:id="1346" w:author="Alex Cukierman" w:date="2022-02-08T20:51:00Z"/>
                <w:rFonts w:ascii="Times New Roman" w:hAnsi="Times New Roman" w:cs="Times New Roman"/>
                <w:sz w:val="20"/>
                <w:szCs w:val="20"/>
              </w:rPr>
            </w:pPr>
            <w:del w:id="1347" w:author="Alex Cukierman" w:date="2022-02-08T20:51:00Z">
              <w:r w:rsidRPr="008A55DE" w:rsidDel="00C61EB1">
                <w:rPr>
                  <w:rFonts w:ascii="Times New Roman" w:eastAsia="Times New Roman" w:hAnsi="Times New Roman" w:cs="Times New Roman"/>
                  <w:sz w:val="20"/>
                  <w:szCs w:val="20"/>
                </w:rPr>
                <w:delText>Yemen</w:delText>
              </w:r>
            </w:del>
          </w:p>
        </w:tc>
        <w:tc>
          <w:tcPr>
            <w:tcW w:w="2340" w:type="dxa"/>
            <w:vAlign w:val="center"/>
            <w:tcPrChange w:id="1348" w:author="Alex Cukierman" w:date="2022-02-08T19:55:00Z">
              <w:tcPr>
                <w:tcW w:w="2340" w:type="dxa"/>
                <w:vAlign w:val="center"/>
              </w:tcPr>
            </w:tcPrChange>
          </w:tcPr>
          <w:p w14:paraId="2E765371" w14:textId="31FA21BE" w:rsidR="000F2211" w:rsidRPr="008A55DE" w:rsidDel="00C61EB1" w:rsidRDefault="000F2211" w:rsidP="006C10A9">
            <w:pPr>
              <w:spacing w:line="360" w:lineRule="auto"/>
              <w:rPr>
                <w:del w:id="1349" w:author="Alex Cukierman" w:date="2022-02-08T20:51:00Z"/>
                <w:rFonts w:ascii="Times New Roman" w:hAnsi="Times New Roman" w:cs="Times New Roman"/>
                <w:sz w:val="20"/>
                <w:szCs w:val="20"/>
              </w:rPr>
            </w:pPr>
            <w:del w:id="1350" w:author="Alex Cukierman" w:date="2022-02-08T20:51:00Z">
              <w:r w:rsidRPr="008A55DE" w:rsidDel="00C61EB1">
                <w:rPr>
                  <w:rFonts w:ascii="Times New Roman" w:eastAsia="Times New Roman" w:hAnsi="Times New Roman" w:cs="Times New Roman"/>
                  <w:sz w:val="20"/>
                  <w:szCs w:val="20"/>
                </w:rPr>
                <w:delText>Vietnam</w:delText>
              </w:r>
            </w:del>
          </w:p>
        </w:tc>
        <w:tc>
          <w:tcPr>
            <w:tcW w:w="2340" w:type="dxa"/>
            <w:vAlign w:val="center"/>
            <w:tcPrChange w:id="1351" w:author="Alex Cukierman" w:date="2022-02-08T19:55:00Z">
              <w:tcPr>
                <w:tcW w:w="2340" w:type="dxa"/>
                <w:vAlign w:val="center"/>
              </w:tcPr>
            </w:tcPrChange>
          </w:tcPr>
          <w:p w14:paraId="0C6BE81A" w14:textId="232BD6CD" w:rsidR="000F2211" w:rsidRPr="008A55DE" w:rsidDel="00C61EB1" w:rsidRDefault="000F2211" w:rsidP="006C10A9">
            <w:pPr>
              <w:spacing w:line="360" w:lineRule="auto"/>
              <w:rPr>
                <w:del w:id="1352" w:author="Alex Cukierman" w:date="2022-02-08T20:51:00Z"/>
                <w:rFonts w:ascii="Times New Roman" w:hAnsi="Times New Roman" w:cs="Times New Roman"/>
                <w:sz w:val="20"/>
                <w:szCs w:val="20"/>
              </w:rPr>
            </w:pPr>
            <w:del w:id="1353" w:author="Alex Cukierman" w:date="2022-02-08T20:51:00Z">
              <w:r w:rsidRPr="008A55DE" w:rsidDel="00C61EB1">
                <w:rPr>
                  <w:rFonts w:ascii="Times New Roman" w:eastAsia="Times New Roman" w:hAnsi="Times New Roman" w:cs="Times New Roman"/>
                  <w:sz w:val="20"/>
                  <w:szCs w:val="20"/>
                </w:rPr>
                <w:delText>Namibia</w:delText>
              </w:r>
            </w:del>
          </w:p>
        </w:tc>
        <w:tc>
          <w:tcPr>
            <w:tcW w:w="1638" w:type="dxa"/>
            <w:vAlign w:val="center"/>
            <w:tcPrChange w:id="1354" w:author="Alex Cukierman" w:date="2022-02-08T19:55:00Z">
              <w:tcPr>
                <w:tcW w:w="1890" w:type="dxa"/>
                <w:vAlign w:val="center"/>
              </w:tcPr>
            </w:tcPrChange>
          </w:tcPr>
          <w:p w14:paraId="22B3DCF4" w14:textId="416381CF" w:rsidR="000F2211" w:rsidRPr="008A55DE" w:rsidDel="00C61EB1" w:rsidRDefault="000F2211" w:rsidP="006C10A9">
            <w:pPr>
              <w:spacing w:line="360" w:lineRule="auto"/>
              <w:rPr>
                <w:del w:id="1355" w:author="Alex Cukierman" w:date="2022-02-08T20:51:00Z"/>
                <w:rFonts w:ascii="Times New Roman" w:hAnsi="Times New Roman" w:cs="Times New Roman"/>
                <w:sz w:val="20"/>
                <w:szCs w:val="20"/>
              </w:rPr>
            </w:pPr>
            <w:del w:id="1356" w:author="Alex Cukierman" w:date="2022-02-08T20:51:00Z">
              <w:r w:rsidRPr="008A55DE" w:rsidDel="00C61EB1">
                <w:rPr>
                  <w:rFonts w:ascii="Times New Roman" w:eastAsia="Times New Roman" w:hAnsi="Times New Roman" w:cs="Times New Roman"/>
                  <w:sz w:val="20"/>
                  <w:szCs w:val="20"/>
                </w:rPr>
                <w:delText>Czech Republic</w:delText>
              </w:r>
            </w:del>
          </w:p>
        </w:tc>
      </w:tr>
      <w:tr w:rsidR="000F2211" w:rsidRPr="008A55DE" w:rsidDel="00C61EB1" w14:paraId="13BA6100" w14:textId="3C45962A" w:rsidTr="00B81B13">
        <w:trPr>
          <w:del w:id="1357" w:author="Alex Cukierman" w:date="2022-02-08T20:51:00Z"/>
        </w:trPr>
        <w:tc>
          <w:tcPr>
            <w:tcW w:w="3042" w:type="dxa"/>
            <w:vAlign w:val="center"/>
            <w:tcPrChange w:id="1358" w:author="Alex Cukierman" w:date="2022-02-08T19:55:00Z">
              <w:tcPr>
                <w:tcW w:w="3150" w:type="dxa"/>
                <w:vAlign w:val="center"/>
              </w:tcPr>
            </w:tcPrChange>
          </w:tcPr>
          <w:p w14:paraId="799E75F6" w14:textId="2B4E6C4F" w:rsidR="000F2211" w:rsidRPr="008A55DE" w:rsidDel="00C61EB1" w:rsidRDefault="000F2211" w:rsidP="006C10A9">
            <w:pPr>
              <w:spacing w:line="360" w:lineRule="auto"/>
              <w:rPr>
                <w:del w:id="1359" w:author="Alex Cukierman" w:date="2022-02-08T20:51:00Z"/>
                <w:rFonts w:ascii="Times New Roman" w:hAnsi="Times New Roman" w:cs="Times New Roman"/>
                <w:sz w:val="20"/>
                <w:szCs w:val="20"/>
              </w:rPr>
            </w:pPr>
            <w:del w:id="1360" w:author="Alex Cukierman" w:date="2022-02-08T20:51:00Z">
              <w:r w:rsidRPr="008A55DE" w:rsidDel="00C61EB1">
                <w:rPr>
                  <w:rFonts w:ascii="Times New Roman" w:eastAsia="Times New Roman" w:hAnsi="Times New Roman" w:cs="Times New Roman"/>
                  <w:sz w:val="20"/>
                  <w:szCs w:val="20"/>
                </w:rPr>
                <w:delText>Haiti</w:delText>
              </w:r>
            </w:del>
          </w:p>
        </w:tc>
        <w:tc>
          <w:tcPr>
            <w:tcW w:w="2340" w:type="dxa"/>
            <w:vAlign w:val="center"/>
            <w:tcPrChange w:id="1361" w:author="Alex Cukierman" w:date="2022-02-08T19:55:00Z">
              <w:tcPr>
                <w:tcW w:w="2340" w:type="dxa"/>
                <w:vAlign w:val="center"/>
              </w:tcPr>
            </w:tcPrChange>
          </w:tcPr>
          <w:p w14:paraId="4F206576" w14:textId="145DA047" w:rsidR="000F2211" w:rsidRPr="008A55DE" w:rsidDel="00C61EB1" w:rsidRDefault="000F2211" w:rsidP="006C10A9">
            <w:pPr>
              <w:spacing w:line="360" w:lineRule="auto"/>
              <w:rPr>
                <w:del w:id="1362" w:author="Alex Cukierman" w:date="2022-02-08T20:51:00Z"/>
                <w:rFonts w:ascii="Times New Roman" w:hAnsi="Times New Roman" w:cs="Times New Roman"/>
                <w:sz w:val="20"/>
                <w:szCs w:val="20"/>
              </w:rPr>
            </w:pPr>
            <w:del w:id="1363" w:author="Alex Cukierman" w:date="2022-02-08T20:51:00Z">
              <w:r w:rsidRPr="008A55DE" w:rsidDel="00C61EB1">
                <w:rPr>
                  <w:rFonts w:ascii="Times New Roman" w:eastAsia="Times New Roman" w:hAnsi="Times New Roman" w:cs="Times New Roman"/>
                  <w:sz w:val="20"/>
                  <w:szCs w:val="20"/>
                </w:rPr>
                <w:delText>Zimbabwe</w:delText>
              </w:r>
            </w:del>
          </w:p>
        </w:tc>
        <w:tc>
          <w:tcPr>
            <w:tcW w:w="2340" w:type="dxa"/>
            <w:vAlign w:val="center"/>
            <w:tcPrChange w:id="1364" w:author="Alex Cukierman" w:date="2022-02-08T19:55:00Z">
              <w:tcPr>
                <w:tcW w:w="2340" w:type="dxa"/>
                <w:vAlign w:val="center"/>
              </w:tcPr>
            </w:tcPrChange>
          </w:tcPr>
          <w:p w14:paraId="28E14CE4" w14:textId="67BC511D" w:rsidR="000F2211" w:rsidRPr="008A55DE" w:rsidDel="00C61EB1" w:rsidRDefault="000F2211" w:rsidP="006C10A9">
            <w:pPr>
              <w:spacing w:line="360" w:lineRule="auto"/>
              <w:rPr>
                <w:del w:id="1365" w:author="Alex Cukierman" w:date="2022-02-08T20:51:00Z"/>
                <w:rFonts w:ascii="Times New Roman" w:hAnsi="Times New Roman" w:cs="Times New Roman"/>
                <w:sz w:val="20"/>
                <w:szCs w:val="20"/>
              </w:rPr>
            </w:pPr>
            <w:del w:id="1366" w:author="Alex Cukierman" w:date="2022-02-08T20:51:00Z">
              <w:r w:rsidRPr="008A55DE" w:rsidDel="00C61EB1">
                <w:rPr>
                  <w:rFonts w:ascii="Times New Roman" w:eastAsia="Times New Roman" w:hAnsi="Times New Roman" w:cs="Times New Roman"/>
                  <w:sz w:val="20"/>
                  <w:szCs w:val="20"/>
                </w:rPr>
                <w:delText>Costa Rica</w:delText>
              </w:r>
            </w:del>
          </w:p>
        </w:tc>
        <w:tc>
          <w:tcPr>
            <w:tcW w:w="1638" w:type="dxa"/>
            <w:vAlign w:val="center"/>
            <w:tcPrChange w:id="1367" w:author="Alex Cukierman" w:date="2022-02-08T19:55:00Z">
              <w:tcPr>
                <w:tcW w:w="1890" w:type="dxa"/>
                <w:vAlign w:val="center"/>
              </w:tcPr>
            </w:tcPrChange>
          </w:tcPr>
          <w:p w14:paraId="664F8551" w14:textId="6A6B9525" w:rsidR="000F2211" w:rsidRPr="008A55DE" w:rsidDel="00C61EB1" w:rsidRDefault="000F2211" w:rsidP="006C10A9">
            <w:pPr>
              <w:spacing w:line="360" w:lineRule="auto"/>
              <w:rPr>
                <w:del w:id="1368" w:author="Alex Cukierman" w:date="2022-02-08T20:51:00Z"/>
                <w:rFonts w:ascii="Times New Roman" w:hAnsi="Times New Roman" w:cs="Times New Roman"/>
                <w:sz w:val="20"/>
                <w:szCs w:val="20"/>
              </w:rPr>
            </w:pPr>
            <w:del w:id="1369" w:author="Alex Cukierman" w:date="2022-02-08T20:51:00Z">
              <w:r w:rsidRPr="008A55DE" w:rsidDel="00C61EB1">
                <w:rPr>
                  <w:rFonts w:ascii="Times New Roman" w:eastAsia="Times New Roman" w:hAnsi="Times New Roman" w:cs="Times New Roman"/>
                  <w:sz w:val="20"/>
                  <w:szCs w:val="20"/>
                </w:rPr>
                <w:delText>Georgia</w:delText>
              </w:r>
            </w:del>
          </w:p>
        </w:tc>
      </w:tr>
      <w:tr w:rsidR="000F2211" w:rsidRPr="008A55DE" w:rsidDel="00C61EB1" w14:paraId="0AAC1A76" w14:textId="1F819B07" w:rsidTr="00B81B13">
        <w:trPr>
          <w:del w:id="1370" w:author="Alex Cukierman" w:date="2022-02-08T20:51:00Z"/>
        </w:trPr>
        <w:tc>
          <w:tcPr>
            <w:tcW w:w="3042" w:type="dxa"/>
            <w:vAlign w:val="center"/>
            <w:tcPrChange w:id="1371" w:author="Alex Cukierman" w:date="2022-02-08T19:55:00Z">
              <w:tcPr>
                <w:tcW w:w="3150" w:type="dxa"/>
                <w:vAlign w:val="center"/>
              </w:tcPr>
            </w:tcPrChange>
          </w:tcPr>
          <w:p w14:paraId="7027F80A" w14:textId="6695D439" w:rsidR="000F2211" w:rsidRPr="008A55DE" w:rsidDel="00C61EB1" w:rsidRDefault="000F2211" w:rsidP="006C10A9">
            <w:pPr>
              <w:spacing w:line="360" w:lineRule="auto"/>
              <w:rPr>
                <w:del w:id="1372" w:author="Alex Cukierman" w:date="2022-02-08T20:51:00Z"/>
                <w:rFonts w:ascii="Times New Roman" w:hAnsi="Times New Roman" w:cs="Times New Roman"/>
                <w:sz w:val="20"/>
                <w:szCs w:val="20"/>
              </w:rPr>
            </w:pPr>
            <w:del w:id="1373" w:author="Alex Cukierman" w:date="2022-02-08T20:51:00Z">
              <w:r w:rsidRPr="008A55DE" w:rsidDel="00C61EB1">
                <w:rPr>
                  <w:rFonts w:ascii="Times New Roman" w:eastAsia="Times New Roman" w:hAnsi="Times New Roman" w:cs="Times New Roman"/>
                  <w:sz w:val="20"/>
                  <w:szCs w:val="20"/>
                </w:rPr>
                <w:delText>Cameroon</w:delText>
              </w:r>
            </w:del>
          </w:p>
        </w:tc>
        <w:tc>
          <w:tcPr>
            <w:tcW w:w="2340" w:type="dxa"/>
            <w:vAlign w:val="center"/>
            <w:tcPrChange w:id="1374" w:author="Alex Cukierman" w:date="2022-02-08T19:55:00Z">
              <w:tcPr>
                <w:tcW w:w="2340" w:type="dxa"/>
                <w:vAlign w:val="center"/>
              </w:tcPr>
            </w:tcPrChange>
          </w:tcPr>
          <w:p w14:paraId="48639CEE" w14:textId="785041B4" w:rsidR="000F2211" w:rsidRPr="008A55DE" w:rsidDel="00C61EB1" w:rsidRDefault="000F2211" w:rsidP="006C10A9">
            <w:pPr>
              <w:spacing w:line="360" w:lineRule="auto"/>
              <w:rPr>
                <w:del w:id="1375" w:author="Alex Cukierman" w:date="2022-02-08T20:51:00Z"/>
                <w:rFonts w:ascii="Times New Roman" w:hAnsi="Times New Roman" w:cs="Times New Roman"/>
                <w:sz w:val="20"/>
                <w:szCs w:val="20"/>
              </w:rPr>
            </w:pPr>
            <w:del w:id="1376" w:author="Alex Cukierman" w:date="2022-02-08T20:51:00Z">
              <w:r w:rsidRPr="008A55DE" w:rsidDel="00C61EB1">
                <w:rPr>
                  <w:rFonts w:ascii="Times New Roman" w:eastAsia="Times New Roman" w:hAnsi="Times New Roman" w:cs="Times New Roman"/>
                  <w:sz w:val="20"/>
                  <w:szCs w:val="20"/>
                </w:rPr>
                <w:delText>India</w:delText>
              </w:r>
            </w:del>
          </w:p>
        </w:tc>
        <w:tc>
          <w:tcPr>
            <w:tcW w:w="2340" w:type="dxa"/>
            <w:vAlign w:val="center"/>
            <w:tcPrChange w:id="1377" w:author="Alex Cukierman" w:date="2022-02-08T19:55:00Z">
              <w:tcPr>
                <w:tcW w:w="2340" w:type="dxa"/>
                <w:vAlign w:val="center"/>
              </w:tcPr>
            </w:tcPrChange>
          </w:tcPr>
          <w:p w14:paraId="308835B2" w14:textId="1C4EC62D" w:rsidR="000F2211" w:rsidRPr="008A55DE" w:rsidDel="00C61EB1" w:rsidRDefault="000F2211" w:rsidP="006C10A9">
            <w:pPr>
              <w:spacing w:line="360" w:lineRule="auto"/>
              <w:rPr>
                <w:del w:id="1378" w:author="Alex Cukierman" w:date="2022-02-08T20:51:00Z"/>
                <w:rFonts w:ascii="Times New Roman" w:hAnsi="Times New Roman" w:cs="Times New Roman"/>
                <w:sz w:val="20"/>
                <w:szCs w:val="20"/>
              </w:rPr>
            </w:pPr>
            <w:del w:id="1379" w:author="Alex Cukierman" w:date="2022-02-08T20:51:00Z">
              <w:r w:rsidRPr="008A55DE" w:rsidDel="00C61EB1">
                <w:rPr>
                  <w:rFonts w:ascii="Times New Roman" w:eastAsia="Times New Roman" w:hAnsi="Times New Roman" w:cs="Times New Roman"/>
                  <w:sz w:val="20"/>
                  <w:szCs w:val="20"/>
                </w:rPr>
                <w:delText>Estonia</w:delText>
              </w:r>
            </w:del>
          </w:p>
        </w:tc>
        <w:tc>
          <w:tcPr>
            <w:tcW w:w="1638" w:type="dxa"/>
            <w:vAlign w:val="center"/>
            <w:tcPrChange w:id="1380" w:author="Alex Cukierman" w:date="2022-02-08T19:55:00Z">
              <w:tcPr>
                <w:tcW w:w="1890" w:type="dxa"/>
                <w:vAlign w:val="center"/>
              </w:tcPr>
            </w:tcPrChange>
          </w:tcPr>
          <w:p w14:paraId="7480C255" w14:textId="6F9418A0" w:rsidR="000F2211" w:rsidRPr="008A55DE" w:rsidDel="00C61EB1" w:rsidRDefault="000F2211" w:rsidP="006C10A9">
            <w:pPr>
              <w:spacing w:line="360" w:lineRule="auto"/>
              <w:rPr>
                <w:del w:id="1381" w:author="Alex Cukierman" w:date="2022-02-08T20:51:00Z"/>
                <w:rFonts w:ascii="Times New Roman" w:hAnsi="Times New Roman" w:cs="Times New Roman"/>
                <w:sz w:val="20"/>
                <w:szCs w:val="20"/>
              </w:rPr>
            </w:pPr>
            <w:del w:id="1382" w:author="Alex Cukierman" w:date="2022-02-08T20:51:00Z">
              <w:r w:rsidRPr="008A55DE" w:rsidDel="00C61EB1">
                <w:rPr>
                  <w:rFonts w:ascii="Times New Roman" w:eastAsia="Times New Roman" w:hAnsi="Times New Roman" w:cs="Times New Roman"/>
                  <w:sz w:val="20"/>
                  <w:szCs w:val="20"/>
                </w:rPr>
                <w:delText>Macedonia, FYR</w:delText>
              </w:r>
            </w:del>
          </w:p>
        </w:tc>
      </w:tr>
      <w:tr w:rsidR="000F2211" w:rsidRPr="008A55DE" w:rsidDel="00C61EB1" w14:paraId="7A8D60B4" w14:textId="1EEADFD7" w:rsidTr="00B81B13">
        <w:trPr>
          <w:del w:id="1383" w:author="Alex Cukierman" w:date="2022-02-08T20:51:00Z"/>
        </w:trPr>
        <w:tc>
          <w:tcPr>
            <w:tcW w:w="3042" w:type="dxa"/>
            <w:vAlign w:val="center"/>
            <w:tcPrChange w:id="1384" w:author="Alex Cukierman" w:date="2022-02-08T19:55:00Z">
              <w:tcPr>
                <w:tcW w:w="3150" w:type="dxa"/>
                <w:vAlign w:val="center"/>
              </w:tcPr>
            </w:tcPrChange>
          </w:tcPr>
          <w:p w14:paraId="077FE3C8" w14:textId="0C72F0D6" w:rsidR="000F2211" w:rsidRPr="008A55DE" w:rsidDel="00C61EB1" w:rsidRDefault="000F2211" w:rsidP="006C10A9">
            <w:pPr>
              <w:spacing w:line="360" w:lineRule="auto"/>
              <w:rPr>
                <w:del w:id="1385" w:author="Alex Cukierman" w:date="2022-02-08T20:51:00Z"/>
                <w:rFonts w:ascii="Times New Roman" w:hAnsi="Times New Roman" w:cs="Times New Roman"/>
                <w:sz w:val="20"/>
                <w:szCs w:val="20"/>
              </w:rPr>
            </w:pPr>
            <w:del w:id="1386" w:author="Alex Cukierman" w:date="2022-02-08T20:51:00Z">
              <w:r w:rsidRPr="008A55DE" w:rsidDel="00C61EB1">
                <w:rPr>
                  <w:rFonts w:ascii="Times New Roman" w:eastAsia="Times New Roman" w:hAnsi="Times New Roman" w:cs="Times New Roman"/>
                  <w:sz w:val="20"/>
                  <w:szCs w:val="20"/>
                </w:rPr>
                <w:delText>Uganda</w:delText>
              </w:r>
            </w:del>
          </w:p>
        </w:tc>
        <w:tc>
          <w:tcPr>
            <w:tcW w:w="2340" w:type="dxa"/>
            <w:vAlign w:val="center"/>
            <w:tcPrChange w:id="1387" w:author="Alex Cukierman" w:date="2022-02-08T19:55:00Z">
              <w:tcPr>
                <w:tcW w:w="2340" w:type="dxa"/>
                <w:vAlign w:val="center"/>
              </w:tcPr>
            </w:tcPrChange>
          </w:tcPr>
          <w:p w14:paraId="50522B00" w14:textId="4F110D85" w:rsidR="000F2211" w:rsidRPr="008A55DE" w:rsidDel="00C61EB1" w:rsidRDefault="000F2211" w:rsidP="006C10A9">
            <w:pPr>
              <w:spacing w:line="360" w:lineRule="auto"/>
              <w:rPr>
                <w:del w:id="1388" w:author="Alex Cukierman" w:date="2022-02-08T20:51:00Z"/>
                <w:rFonts w:ascii="Times New Roman" w:hAnsi="Times New Roman" w:cs="Times New Roman"/>
                <w:sz w:val="20"/>
                <w:szCs w:val="20"/>
              </w:rPr>
            </w:pPr>
            <w:del w:id="1389" w:author="Alex Cukierman" w:date="2022-02-08T20:51:00Z">
              <w:r w:rsidRPr="008A55DE" w:rsidDel="00C61EB1">
                <w:rPr>
                  <w:rFonts w:ascii="Times New Roman" w:eastAsia="Times New Roman" w:hAnsi="Times New Roman" w:cs="Times New Roman"/>
                  <w:sz w:val="20"/>
                  <w:szCs w:val="20"/>
                </w:rPr>
                <w:delText>Myanmar</w:delText>
              </w:r>
            </w:del>
          </w:p>
        </w:tc>
        <w:tc>
          <w:tcPr>
            <w:tcW w:w="2340" w:type="dxa"/>
            <w:vAlign w:val="center"/>
            <w:tcPrChange w:id="1390" w:author="Alex Cukierman" w:date="2022-02-08T19:55:00Z">
              <w:tcPr>
                <w:tcW w:w="2340" w:type="dxa"/>
                <w:vAlign w:val="center"/>
              </w:tcPr>
            </w:tcPrChange>
          </w:tcPr>
          <w:p w14:paraId="7B487371" w14:textId="2FD0426A" w:rsidR="000F2211" w:rsidRPr="008A55DE" w:rsidDel="00C61EB1" w:rsidRDefault="000F2211" w:rsidP="006C10A9">
            <w:pPr>
              <w:spacing w:line="360" w:lineRule="auto"/>
              <w:rPr>
                <w:del w:id="1391" w:author="Alex Cukierman" w:date="2022-02-08T20:51:00Z"/>
                <w:rFonts w:ascii="Times New Roman" w:hAnsi="Times New Roman" w:cs="Times New Roman"/>
                <w:sz w:val="20"/>
                <w:szCs w:val="20"/>
              </w:rPr>
            </w:pPr>
            <w:del w:id="1392" w:author="Alex Cukierman" w:date="2022-02-08T20:51:00Z">
              <w:r w:rsidRPr="008A55DE" w:rsidDel="00C61EB1">
                <w:rPr>
                  <w:rFonts w:ascii="Times New Roman" w:eastAsia="Times New Roman" w:hAnsi="Times New Roman" w:cs="Times New Roman"/>
                  <w:sz w:val="20"/>
                  <w:szCs w:val="20"/>
                </w:rPr>
                <w:delText>Sweden</w:delText>
              </w:r>
            </w:del>
          </w:p>
        </w:tc>
        <w:tc>
          <w:tcPr>
            <w:tcW w:w="1638" w:type="dxa"/>
            <w:vAlign w:val="center"/>
            <w:tcPrChange w:id="1393" w:author="Alex Cukierman" w:date="2022-02-08T19:55:00Z">
              <w:tcPr>
                <w:tcW w:w="1890" w:type="dxa"/>
                <w:vAlign w:val="center"/>
              </w:tcPr>
            </w:tcPrChange>
          </w:tcPr>
          <w:p w14:paraId="2581AB17" w14:textId="3F6BA021" w:rsidR="000F2211" w:rsidRPr="008A55DE" w:rsidDel="00C61EB1" w:rsidRDefault="000F2211" w:rsidP="006C10A9">
            <w:pPr>
              <w:spacing w:line="360" w:lineRule="auto"/>
              <w:rPr>
                <w:del w:id="1394" w:author="Alex Cukierman" w:date="2022-02-08T20:51:00Z"/>
                <w:rFonts w:ascii="Times New Roman" w:hAnsi="Times New Roman" w:cs="Times New Roman"/>
                <w:sz w:val="20"/>
                <w:szCs w:val="20"/>
              </w:rPr>
            </w:pPr>
            <w:del w:id="1395" w:author="Alex Cukierman" w:date="2022-02-08T20:51:00Z">
              <w:r w:rsidRPr="008A55DE" w:rsidDel="00C61EB1">
                <w:rPr>
                  <w:rFonts w:ascii="Times New Roman" w:eastAsia="Times New Roman" w:hAnsi="Times New Roman" w:cs="Times New Roman"/>
                  <w:sz w:val="20"/>
                  <w:szCs w:val="20"/>
                </w:rPr>
                <w:delText>Hungary</w:delText>
              </w:r>
            </w:del>
          </w:p>
        </w:tc>
      </w:tr>
      <w:tr w:rsidR="000F2211" w:rsidRPr="008A55DE" w:rsidDel="00C61EB1" w14:paraId="29A8F3CD" w14:textId="4D068B8F" w:rsidTr="00B81B13">
        <w:trPr>
          <w:del w:id="1396" w:author="Alex Cukierman" w:date="2022-02-08T20:51:00Z"/>
        </w:trPr>
        <w:tc>
          <w:tcPr>
            <w:tcW w:w="3042" w:type="dxa"/>
            <w:vAlign w:val="center"/>
            <w:tcPrChange w:id="1397" w:author="Alex Cukierman" w:date="2022-02-08T19:55:00Z">
              <w:tcPr>
                <w:tcW w:w="3150" w:type="dxa"/>
                <w:vAlign w:val="center"/>
              </w:tcPr>
            </w:tcPrChange>
          </w:tcPr>
          <w:p w14:paraId="1CC3C0F2" w14:textId="378D0BD2" w:rsidR="000F2211" w:rsidRPr="008A55DE" w:rsidDel="00C61EB1" w:rsidRDefault="000F2211" w:rsidP="006C10A9">
            <w:pPr>
              <w:spacing w:line="360" w:lineRule="auto"/>
              <w:rPr>
                <w:del w:id="1398" w:author="Alex Cukierman" w:date="2022-02-08T20:51:00Z"/>
                <w:rFonts w:ascii="Times New Roman" w:hAnsi="Times New Roman" w:cs="Times New Roman"/>
                <w:sz w:val="20"/>
                <w:szCs w:val="20"/>
              </w:rPr>
            </w:pPr>
            <w:del w:id="1399" w:author="Alex Cukierman" w:date="2022-02-08T20:51:00Z">
              <w:r w:rsidRPr="008A55DE" w:rsidDel="00C61EB1">
                <w:rPr>
                  <w:rFonts w:ascii="Times New Roman" w:eastAsia="Times New Roman" w:hAnsi="Times New Roman" w:cs="Times New Roman"/>
                  <w:sz w:val="20"/>
                  <w:szCs w:val="20"/>
                </w:rPr>
                <w:delText>Sudan</w:delText>
              </w:r>
            </w:del>
          </w:p>
        </w:tc>
        <w:tc>
          <w:tcPr>
            <w:tcW w:w="2340" w:type="dxa"/>
            <w:vAlign w:val="center"/>
            <w:tcPrChange w:id="1400" w:author="Alex Cukierman" w:date="2022-02-08T19:55:00Z">
              <w:tcPr>
                <w:tcW w:w="2340" w:type="dxa"/>
                <w:vAlign w:val="center"/>
              </w:tcPr>
            </w:tcPrChange>
          </w:tcPr>
          <w:p w14:paraId="1CCDB897" w14:textId="02FA87BE" w:rsidR="000F2211" w:rsidRPr="008A55DE" w:rsidDel="00C61EB1" w:rsidRDefault="000F2211" w:rsidP="006C10A9">
            <w:pPr>
              <w:spacing w:line="360" w:lineRule="auto"/>
              <w:rPr>
                <w:del w:id="1401" w:author="Alex Cukierman" w:date="2022-02-08T20:51:00Z"/>
                <w:rFonts w:ascii="Times New Roman" w:hAnsi="Times New Roman" w:cs="Times New Roman"/>
                <w:sz w:val="20"/>
                <w:szCs w:val="20"/>
              </w:rPr>
            </w:pPr>
            <w:del w:id="1402" w:author="Alex Cukierman" w:date="2022-02-08T20:51:00Z">
              <w:r w:rsidRPr="008A55DE" w:rsidDel="00C61EB1">
                <w:rPr>
                  <w:rFonts w:ascii="Times New Roman" w:eastAsia="Times New Roman" w:hAnsi="Times New Roman" w:cs="Times New Roman"/>
                  <w:sz w:val="20"/>
                  <w:szCs w:val="20"/>
                </w:rPr>
                <w:delText>Dominican Republic</w:delText>
              </w:r>
            </w:del>
          </w:p>
        </w:tc>
        <w:tc>
          <w:tcPr>
            <w:tcW w:w="2340" w:type="dxa"/>
            <w:vAlign w:val="center"/>
            <w:tcPrChange w:id="1403" w:author="Alex Cukierman" w:date="2022-02-08T19:55:00Z">
              <w:tcPr>
                <w:tcW w:w="2340" w:type="dxa"/>
                <w:vAlign w:val="center"/>
              </w:tcPr>
            </w:tcPrChange>
          </w:tcPr>
          <w:p w14:paraId="1B2F46EF" w14:textId="188C373E" w:rsidR="000F2211" w:rsidRPr="008A55DE" w:rsidDel="00C61EB1" w:rsidRDefault="000F2211" w:rsidP="006C10A9">
            <w:pPr>
              <w:spacing w:line="360" w:lineRule="auto"/>
              <w:rPr>
                <w:del w:id="1404" w:author="Alex Cukierman" w:date="2022-02-08T20:51:00Z"/>
                <w:rFonts w:ascii="Times New Roman" w:hAnsi="Times New Roman" w:cs="Times New Roman"/>
                <w:sz w:val="20"/>
                <w:szCs w:val="20"/>
              </w:rPr>
            </w:pPr>
            <w:del w:id="1405" w:author="Alex Cukierman" w:date="2022-02-08T20:51:00Z">
              <w:r w:rsidRPr="008A55DE" w:rsidDel="00C61EB1">
                <w:rPr>
                  <w:rFonts w:ascii="Times New Roman" w:eastAsia="Times New Roman" w:hAnsi="Times New Roman" w:cs="Times New Roman"/>
                  <w:sz w:val="20"/>
                  <w:szCs w:val="20"/>
                </w:rPr>
                <w:delText>Austria</w:delText>
              </w:r>
            </w:del>
          </w:p>
        </w:tc>
        <w:tc>
          <w:tcPr>
            <w:tcW w:w="1638" w:type="dxa"/>
            <w:vAlign w:val="center"/>
            <w:tcPrChange w:id="1406" w:author="Alex Cukierman" w:date="2022-02-08T19:55:00Z">
              <w:tcPr>
                <w:tcW w:w="1890" w:type="dxa"/>
                <w:vAlign w:val="center"/>
              </w:tcPr>
            </w:tcPrChange>
          </w:tcPr>
          <w:p w14:paraId="7FC0FCA3" w14:textId="08DACD67" w:rsidR="000F2211" w:rsidRPr="008A55DE" w:rsidDel="00C61EB1" w:rsidRDefault="000F2211" w:rsidP="006C10A9">
            <w:pPr>
              <w:spacing w:line="360" w:lineRule="auto"/>
              <w:rPr>
                <w:del w:id="1407" w:author="Alex Cukierman" w:date="2022-02-08T20:51:00Z"/>
                <w:rFonts w:ascii="Times New Roman" w:hAnsi="Times New Roman" w:cs="Times New Roman"/>
                <w:sz w:val="20"/>
                <w:szCs w:val="20"/>
              </w:rPr>
            </w:pPr>
            <w:del w:id="1408" w:author="Alex Cukierman" w:date="2022-02-08T20:51:00Z">
              <w:r w:rsidRPr="008A55DE" w:rsidDel="00C61EB1">
                <w:rPr>
                  <w:rFonts w:ascii="Times New Roman" w:eastAsia="Times New Roman" w:hAnsi="Times New Roman" w:cs="Times New Roman"/>
                  <w:sz w:val="20"/>
                  <w:szCs w:val="20"/>
                </w:rPr>
                <w:delText>Bosnia and Herzegovina</w:delText>
              </w:r>
            </w:del>
          </w:p>
        </w:tc>
      </w:tr>
      <w:tr w:rsidR="000F2211" w:rsidRPr="008A55DE" w:rsidDel="00C61EB1" w14:paraId="01B9D716" w14:textId="4186DD51" w:rsidTr="00B81B13">
        <w:trPr>
          <w:del w:id="1409" w:author="Alex Cukierman" w:date="2022-02-08T20:51:00Z"/>
        </w:trPr>
        <w:tc>
          <w:tcPr>
            <w:tcW w:w="3042" w:type="dxa"/>
            <w:vAlign w:val="center"/>
            <w:tcPrChange w:id="1410" w:author="Alex Cukierman" w:date="2022-02-08T19:55:00Z">
              <w:tcPr>
                <w:tcW w:w="3150" w:type="dxa"/>
                <w:vAlign w:val="center"/>
              </w:tcPr>
            </w:tcPrChange>
          </w:tcPr>
          <w:p w14:paraId="519DB93E" w14:textId="1201D883" w:rsidR="000F2211" w:rsidRPr="008A55DE" w:rsidDel="00C61EB1" w:rsidRDefault="000F2211" w:rsidP="006C10A9">
            <w:pPr>
              <w:spacing w:line="360" w:lineRule="auto"/>
              <w:rPr>
                <w:del w:id="1411" w:author="Alex Cukierman" w:date="2022-02-08T20:51:00Z"/>
                <w:rFonts w:ascii="Times New Roman" w:hAnsi="Times New Roman" w:cs="Times New Roman"/>
                <w:sz w:val="20"/>
                <w:szCs w:val="20"/>
              </w:rPr>
            </w:pPr>
            <w:del w:id="1412" w:author="Alex Cukierman" w:date="2022-02-08T20:51:00Z">
              <w:r w:rsidRPr="008A55DE" w:rsidDel="00C61EB1">
                <w:rPr>
                  <w:rFonts w:ascii="Times New Roman" w:eastAsia="Times New Roman" w:hAnsi="Times New Roman" w:cs="Times New Roman"/>
                  <w:sz w:val="20"/>
                  <w:szCs w:val="20"/>
                </w:rPr>
                <w:delText>Guinea-Bissau</w:delText>
              </w:r>
            </w:del>
          </w:p>
        </w:tc>
        <w:tc>
          <w:tcPr>
            <w:tcW w:w="2340" w:type="dxa"/>
            <w:vAlign w:val="center"/>
            <w:tcPrChange w:id="1413" w:author="Alex Cukierman" w:date="2022-02-08T19:55:00Z">
              <w:tcPr>
                <w:tcW w:w="2340" w:type="dxa"/>
                <w:vAlign w:val="center"/>
              </w:tcPr>
            </w:tcPrChange>
          </w:tcPr>
          <w:p w14:paraId="2AD85B16" w14:textId="6D9B5136" w:rsidR="000F2211" w:rsidRPr="008A55DE" w:rsidDel="00C61EB1" w:rsidRDefault="000F2211" w:rsidP="006C10A9">
            <w:pPr>
              <w:spacing w:line="360" w:lineRule="auto"/>
              <w:rPr>
                <w:del w:id="1414" w:author="Alex Cukierman" w:date="2022-02-08T20:51:00Z"/>
                <w:rFonts w:ascii="Times New Roman" w:hAnsi="Times New Roman" w:cs="Times New Roman"/>
                <w:sz w:val="20"/>
                <w:szCs w:val="20"/>
              </w:rPr>
            </w:pPr>
            <w:del w:id="1415" w:author="Alex Cukierman" w:date="2022-02-08T20:51:00Z">
              <w:r w:rsidRPr="008A55DE" w:rsidDel="00C61EB1">
                <w:rPr>
                  <w:rFonts w:ascii="Times New Roman" w:eastAsia="Times New Roman" w:hAnsi="Times New Roman" w:cs="Times New Roman"/>
                  <w:sz w:val="20"/>
                  <w:szCs w:val="20"/>
                </w:rPr>
                <w:delText>Nepal</w:delText>
              </w:r>
            </w:del>
          </w:p>
        </w:tc>
        <w:tc>
          <w:tcPr>
            <w:tcW w:w="2340" w:type="dxa"/>
            <w:vAlign w:val="center"/>
            <w:tcPrChange w:id="1416" w:author="Alex Cukierman" w:date="2022-02-08T19:55:00Z">
              <w:tcPr>
                <w:tcW w:w="2340" w:type="dxa"/>
                <w:vAlign w:val="center"/>
              </w:tcPr>
            </w:tcPrChange>
          </w:tcPr>
          <w:p w14:paraId="492B337B" w14:textId="3A728FE2" w:rsidR="000F2211" w:rsidRPr="008A55DE" w:rsidDel="00C61EB1" w:rsidRDefault="000F2211" w:rsidP="006C10A9">
            <w:pPr>
              <w:spacing w:line="360" w:lineRule="auto"/>
              <w:rPr>
                <w:del w:id="1417" w:author="Alex Cukierman" w:date="2022-02-08T20:51:00Z"/>
                <w:rFonts w:ascii="Times New Roman" w:hAnsi="Times New Roman" w:cs="Times New Roman"/>
                <w:sz w:val="20"/>
                <w:szCs w:val="20"/>
              </w:rPr>
            </w:pPr>
            <w:del w:id="1418" w:author="Alex Cukierman" w:date="2022-02-08T20:51:00Z">
              <w:r w:rsidRPr="008A55DE" w:rsidDel="00C61EB1">
                <w:rPr>
                  <w:rFonts w:ascii="Times New Roman" w:eastAsia="Times New Roman" w:hAnsi="Times New Roman" w:cs="Times New Roman"/>
                  <w:sz w:val="20"/>
                  <w:szCs w:val="20"/>
                </w:rPr>
                <w:delText>South Africa</w:delText>
              </w:r>
            </w:del>
          </w:p>
        </w:tc>
        <w:tc>
          <w:tcPr>
            <w:tcW w:w="1638" w:type="dxa"/>
            <w:vAlign w:val="center"/>
            <w:tcPrChange w:id="1419" w:author="Alex Cukierman" w:date="2022-02-08T19:55:00Z">
              <w:tcPr>
                <w:tcW w:w="1890" w:type="dxa"/>
                <w:vAlign w:val="center"/>
              </w:tcPr>
            </w:tcPrChange>
          </w:tcPr>
          <w:p w14:paraId="1962E362" w14:textId="12D2F17C" w:rsidR="000F2211" w:rsidRPr="008A55DE" w:rsidDel="00C61EB1" w:rsidRDefault="000F2211" w:rsidP="006C10A9">
            <w:pPr>
              <w:spacing w:line="360" w:lineRule="auto"/>
              <w:rPr>
                <w:del w:id="1420" w:author="Alex Cukierman" w:date="2022-02-08T20:51:00Z"/>
                <w:rFonts w:ascii="Times New Roman" w:hAnsi="Times New Roman" w:cs="Times New Roman"/>
                <w:sz w:val="20"/>
                <w:szCs w:val="20"/>
              </w:rPr>
            </w:pPr>
            <w:del w:id="1421" w:author="Alex Cukierman" w:date="2022-02-08T20:51:00Z">
              <w:r w:rsidRPr="008A55DE" w:rsidDel="00C61EB1">
                <w:rPr>
                  <w:rFonts w:ascii="Times New Roman" w:eastAsia="Times New Roman" w:hAnsi="Times New Roman" w:cs="Times New Roman"/>
                  <w:sz w:val="20"/>
                  <w:szCs w:val="20"/>
                </w:rPr>
                <w:delText>Bulgaria</w:delText>
              </w:r>
            </w:del>
          </w:p>
        </w:tc>
      </w:tr>
      <w:tr w:rsidR="000F2211" w:rsidRPr="008A55DE" w:rsidDel="00C61EB1" w14:paraId="2EA011B3" w14:textId="13E322C6" w:rsidTr="00B81B13">
        <w:trPr>
          <w:del w:id="1422" w:author="Alex Cukierman" w:date="2022-02-08T20:51:00Z"/>
        </w:trPr>
        <w:tc>
          <w:tcPr>
            <w:tcW w:w="3042" w:type="dxa"/>
            <w:vAlign w:val="center"/>
            <w:tcPrChange w:id="1423" w:author="Alex Cukierman" w:date="2022-02-08T19:55:00Z">
              <w:tcPr>
                <w:tcW w:w="3150" w:type="dxa"/>
                <w:vAlign w:val="center"/>
              </w:tcPr>
            </w:tcPrChange>
          </w:tcPr>
          <w:p w14:paraId="517D081C" w14:textId="6DE539E6" w:rsidR="000F2211" w:rsidRPr="008A55DE" w:rsidDel="00C61EB1" w:rsidRDefault="000F2211" w:rsidP="006C10A9">
            <w:pPr>
              <w:spacing w:line="360" w:lineRule="auto"/>
              <w:rPr>
                <w:del w:id="1424" w:author="Alex Cukierman" w:date="2022-02-08T20:51:00Z"/>
                <w:rFonts w:ascii="Times New Roman" w:eastAsia="Times New Roman" w:hAnsi="Times New Roman" w:cs="Times New Roman"/>
                <w:sz w:val="20"/>
                <w:szCs w:val="20"/>
              </w:rPr>
            </w:pPr>
          </w:p>
        </w:tc>
        <w:tc>
          <w:tcPr>
            <w:tcW w:w="2340" w:type="dxa"/>
            <w:vAlign w:val="center"/>
            <w:tcPrChange w:id="1425" w:author="Alex Cukierman" w:date="2022-02-08T19:55:00Z">
              <w:tcPr>
                <w:tcW w:w="2340" w:type="dxa"/>
                <w:vAlign w:val="center"/>
              </w:tcPr>
            </w:tcPrChange>
          </w:tcPr>
          <w:p w14:paraId="44ACFEF4" w14:textId="0DEB25B8" w:rsidR="000F2211" w:rsidRPr="008A55DE" w:rsidDel="00C61EB1" w:rsidRDefault="000F2211" w:rsidP="006C10A9">
            <w:pPr>
              <w:spacing w:line="360" w:lineRule="auto"/>
              <w:rPr>
                <w:del w:id="1426" w:author="Alex Cukierman" w:date="2022-02-08T20:51:00Z"/>
                <w:rFonts w:ascii="Times New Roman" w:eastAsia="Times New Roman" w:hAnsi="Times New Roman" w:cs="Times New Roman"/>
                <w:sz w:val="20"/>
                <w:szCs w:val="20"/>
              </w:rPr>
            </w:pPr>
          </w:p>
        </w:tc>
        <w:tc>
          <w:tcPr>
            <w:tcW w:w="2340" w:type="dxa"/>
            <w:vAlign w:val="center"/>
            <w:tcPrChange w:id="1427" w:author="Alex Cukierman" w:date="2022-02-08T19:55:00Z">
              <w:tcPr>
                <w:tcW w:w="2340" w:type="dxa"/>
                <w:vAlign w:val="center"/>
              </w:tcPr>
            </w:tcPrChange>
          </w:tcPr>
          <w:p w14:paraId="3BBDACE2" w14:textId="146BE958" w:rsidR="000F2211" w:rsidRPr="008A55DE" w:rsidDel="00C61EB1" w:rsidRDefault="000F2211" w:rsidP="006C10A9">
            <w:pPr>
              <w:spacing w:line="360" w:lineRule="auto"/>
              <w:rPr>
                <w:del w:id="1428" w:author="Alex Cukierman" w:date="2022-02-08T20:51:00Z"/>
                <w:rFonts w:ascii="Times New Roman" w:hAnsi="Times New Roman" w:cs="Times New Roman"/>
                <w:sz w:val="20"/>
                <w:szCs w:val="20"/>
              </w:rPr>
            </w:pPr>
            <w:del w:id="1429" w:author="Alex Cukierman" w:date="2022-02-08T20:51:00Z">
              <w:r w:rsidRPr="008A55DE" w:rsidDel="00C61EB1">
                <w:rPr>
                  <w:rFonts w:ascii="Times New Roman" w:eastAsia="Times New Roman" w:hAnsi="Times New Roman" w:cs="Times New Roman"/>
                  <w:sz w:val="20"/>
                  <w:szCs w:val="20"/>
                </w:rPr>
                <w:delText>Iran</w:delText>
              </w:r>
            </w:del>
          </w:p>
        </w:tc>
        <w:tc>
          <w:tcPr>
            <w:tcW w:w="1638" w:type="dxa"/>
            <w:vAlign w:val="center"/>
            <w:tcPrChange w:id="1430" w:author="Alex Cukierman" w:date="2022-02-08T19:55:00Z">
              <w:tcPr>
                <w:tcW w:w="1890" w:type="dxa"/>
                <w:vAlign w:val="center"/>
              </w:tcPr>
            </w:tcPrChange>
          </w:tcPr>
          <w:p w14:paraId="769E368F" w14:textId="59D32299" w:rsidR="000F2211" w:rsidRPr="008A55DE" w:rsidDel="00C61EB1" w:rsidRDefault="000F2211" w:rsidP="006C10A9">
            <w:pPr>
              <w:spacing w:line="360" w:lineRule="auto"/>
              <w:rPr>
                <w:del w:id="1431" w:author="Alex Cukierman" w:date="2022-02-08T20:51:00Z"/>
                <w:rFonts w:ascii="Times New Roman" w:hAnsi="Times New Roman" w:cs="Times New Roman"/>
                <w:sz w:val="20"/>
                <w:szCs w:val="20"/>
              </w:rPr>
            </w:pPr>
            <w:del w:id="1432" w:author="Alex Cukierman" w:date="2022-02-08T20:51:00Z">
              <w:r w:rsidRPr="008A55DE" w:rsidDel="00C61EB1">
                <w:rPr>
                  <w:rFonts w:ascii="Times New Roman" w:eastAsia="Times New Roman" w:hAnsi="Times New Roman" w:cs="Times New Roman"/>
                  <w:sz w:val="20"/>
                  <w:szCs w:val="20"/>
                </w:rPr>
                <w:delText>Peru</w:delText>
              </w:r>
            </w:del>
          </w:p>
        </w:tc>
      </w:tr>
    </w:tbl>
    <w:p w14:paraId="5311E234" w14:textId="6CE4A827" w:rsidR="003E03B4" w:rsidRPr="00D7451B" w:rsidRDefault="003E03B4" w:rsidP="00695B92">
      <w:pPr>
        <w:spacing w:line="360" w:lineRule="auto"/>
        <w:rPr>
          <w:rFonts w:ascii="Times New Roman" w:hAnsi="Times New Roman" w:cs="Times New Roman"/>
          <w:sz w:val="24"/>
          <w:szCs w:val="24"/>
        </w:rPr>
      </w:pPr>
    </w:p>
    <w:p w14:paraId="62E00B8D" w14:textId="77777777" w:rsidR="00E54721" w:rsidDel="00C61EB1" w:rsidRDefault="00E54721" w:rsidP="00642EE0">
      <w:pPr>
        <w:spacing w:line="360" w:lineRule="auto"/>
        <w:rPr>
          <w:del w:id="1433" w:author="Alex Cukierman" w:date="2022-02-08T20:52:00Z"/>
          <w:rFonts w:ascii="Times New Roman" w:hAnsi="Times New Roman" w:cs="Times New Roman"/>
          <w:b/>
          <w:sz w:val="24"/>
          <w:szCs w:val="24"/>
        </w:rPr>
      </w:pPr>
    </w:p>
    <w:p w14:paraId="425D5637" w14:textId="77777777" w:rsidR="00E54721" w:rsidDel="00C61EB1" w:rsidRDefault="00E54721" w:rsidP="00642EE0">
      <w:pPr>
        <w:spacing w:line="360" w:lineRule="auto"/>
        <w:rPr>
          <w:del w:id="1434" w:author="Alex Cukierman" w:date="2022-02-08T20:52:00Z"/>
          <w:rFonts w:ascii="Times New Roman" w:hAnsi="Times New Roman" w:cs="Times New Roman"/>
          <w:b/>
          <w:sz w:val="24"/>
          <w:szCs w:val="24"/>
        </w:rPr>
      </w:pPr>
    </w:p>
    <w:p w14:paraId="7BA58A94" w14:textId="448AD3D1" w:rsidR="00642EE0" w:rsidRPr="00D7451B" w:rsidRDefault="00695B92" w:rsidP="00642EE0">
      <w:pPr>
        <w:spacing w:line="360" w:lineRule="auto"/>
        <w:rPr>
          <w:rFonts w:ascii="Times New Roman" w:hAnsi="Times New Roman" w:cs="Times New Roman"/>
          <w:sz w:val="24"/>
          <w:szCs w:val="24"/>
        </w:rPr>
      </w:pPr>
      <w:r w:rsidRPr="00D7451B">
        <w:rPr>
          <w:rFonts w:ascii="Times New Roman" w:hAnsi="Times New Roman" w:cs="Times New Roman"/>
          <w:b/>
          <w:sz w:val="24"/>
          <w:szCs w:val="24"/>
        </w:rPr>
        <w:t xml:space="preserve">Table </w:t>
      </w:r>
      <w:del w:id="1435" w:author="Joshua Aizenman" w:date="2022-02-09T23:52:00Z">
        <w:r w:rsidRPr="00D7451B" w:rsidDel="006454F0">
          <w:rPr>
            <w:rFonts w:ascii="Times New Roman" w:hAnsi="Times New Roman" w:cs="Times New Roman"/>
            <w:b/>
            <w:sz w:val="24"/>
            <w:szCs w:val="24"/>
          </w:rPr>
          <w:delText>3</w:delText>
        </w:r>
      </w:del>
      <w:ins w:id="1436" w:author="Joshua Aizenman" w:date="2022-02-09T23:52:00Z">
        <w:r w:rsidR="006454F0">
          <w:rPr>
            <w:rFonts w:ascii="Times New Roman" w:hAnsi="Times New Roman" w:cs="Times New Roman"/>
            <w:b/>
            <w:sz w:val="24"/>
            <w:szCs w:val="24"/>
          </w:rPr>
          <w:t>2</w:t>
        </w:r>
      </w:ins>
      <w:r w:rsidRPr="00D7451B">
        <w:rPr>
          <w:rFonts w:ascii="Times New Roman" w:hAnsi="Times New Roman" w:cs="Times New Roman"/>
          <w:b/>
          <w:sz w:val="24"/>
          <w:szCs w:val="24"/>
        </w:rPr>
        <w:t>:</w:t>
      </w:r>
      <w:r w:rsidRPr="00D7451B">
        <w:rPr>
          <w:rFonts w:ascii="Times New Roman" w:hAnsi="Times New Roman" w:cs="Times New Roman"/>
          <w:sz w:val="24"/>
          <w:szCs w:val="24"/>
        </w:rPr>
        <w:t xml:space="preserve"> Average Statistics of Excess </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ortality</w:t>
      </w:r>
      <w:r w:rsidR="00642EE0" w:rsidRPr="00D7451B">
        <w:rPr>
          <w:rFonts w:ascii="Times New Roman" w:hAnsi="Times New Roman" w:cs="Times New Roman"/>
          <w:sz w:val="24"/>
          <w:szCs w:val="24"/>
        </w:rPr>
        <w:t>/</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illions</w:t>
      </w:r>
      <w:r w:rsidRPr="00D7451B">
        <w:rPr>
          <w:rFonts w:ascii="Times New Roman" w:hAnsi="Times New Roman" w:cs="Times New Roman"/>
          <w:sz w:val="24"/>
          <w:szCs w:val="24"/>
        </w:rPr>
        <w:t xml:space="preserve"> </w:t>
      </w:r>
      <w:r w:rsidR="00642EE0" w:rsidRPr="00D7451B">
        <w:rPr>
          <w:rFonts w:ascii="Times New Roman" w:hAnsi="Times New Roman" w:cs="Times New Roman"/>
          <w:sz w:val="24"/>
          <w:szCs w:val="24"/>
        </w:rPr>
        <w:t xml:space="preserve">of </w:t>
      </w:r>
      <w:r w:rsidR="00424F2B" w:rsidRPr="00D7451B">
        <w:rPr>
          <w:rFonts w:ascii="Times New Roman" w:hAnsi="Times New Roman" w:cs="Times New Roman"/>
          <w:sz w:val="24"/>
          <w:szCs w:val="24"/>
        </w:rPr>
        <w:t>C</w:t>
      </w:r>
      <w:r w:rsidR="00642EE0" w:rsidRPr="00D7451B">
        <w:rPr>
          <w:rFonts w:ascii="Times New Roman" w:hAnsi="Times New Roman" w:cs="Times New Roman"/>
          <w:sz w:val="24"/>
          <w:szCs w:val="24"/>
        </w:rPr>
        <w:t xml:space="preserve">ountries in </w:t>
      </w:r>
      <w:r w:rsidR="00424F2B" w:rsidRPr="00D7451B">
        <w:rPr>
          <w:rFonts w:ascii="Times New Roman" w:hAnsi="Times New Roman" w:cs="Times New Roman"/>
          <w:sz w:val="24"/>
          <w:szCs w:val="24"/>
        </w:rPr>
        <w:t>Q</w:t>
      </w:r>
      <w:r w:rsidR="00642EE0" w:rsidRPr="00D7451B">
        <w:rPr>
          <w:rFonts w:ascii="Times New Roman" w:hAnsi="Times New Roman" w:cs="Times New Roman"/>
          <w:sz w:val="24"/>
          <w:szCs w:val="24"/>
        </w:rPr>
        <w:t>uartile</w:t>
      </w:r>
      <w:r w:rsidR="00424F2B" w:rsidRPr="00D7451B">
        <w:rPr>
          <w:rFonts w:ascii="Times New Roman" w:hAnsi="Times New Roman" w:cs="Times New Roman"/>
          <w:sz w:val="24"/>
          <w:szCs w:val="24"/>
        </w:rPr>
        <w:t>,</w:t>
      </w:r>
      <w:r w:rsidR="00642EE0" w:rsidRPr="00D7451B">
        <w:rPr>
          <w:rFonts w:ascii="Times New Roman" w:hAnsi="Times New Roman" w:cs="Times New Roman"/>
          <w:sz w:val="24"/>
          <w:szCs w:val="24"/>
        </w:rPr>
        <w:t xml:space="preserve"> </w:t>
      </w:r>
      <w:r w:rsidRPr="00D7451B">
        <w:rPr>
          <w:rFonts w:ascii="Times New Roman" w:hAnsi="Times New Roman" w:cs="Times New Roman"/>
          <w:color w:val="000000" w:themeColor="text1"/>
          <w:sz w:val="24"/>
          <w:szCs w:val="24"/>
        </w:rPr>
        <w:t xml:space="preserve">December 31, </w:t>
      </w:r>
      <w:r w:rsidRPr="00D7451B">
        <w:rPr>
          <w:rFonts w:ascii="Times New Roman" w:hAnsi="Times New Roman" w:cs="Times New Roman"/>
          <w:sz w:val="24"/>
          <w:szCs w:val="24"/>
        </w:rPr>
        <w:t>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642EE0" w:rsidRPr="00D7451B" w14:paraId="6CE18E89" w14:textId="77777777" w:rsidTr="006C10A9">
        <w:tc>
          <w:tcPr>
            <w:tcW w:w="1872" w:type="dxa"/>
            <w:vAlign w:val="center"/>
          </w:tcPr>
          <w:p w14:paraId="18C25511" w14:textId="2F4B1441" w:rsidR="00642EE0" w:rsidRPr="008A55DE" w:rsidRDefault="008A55DE" w:rsidP="008A55DE">
            <w:pPr>
              <w:spacing w:line="360" w:lineRule="auto"/>
              <w:jc w:val="center"/>
              <w:rPr>
                <w:rFonts w:ascii="Times New Roman" w:hAnsi="Times New Roman" w:cs="Times New Roman"/>
                <w:b/>
                <w:bCs/>
                <w:sz w:val="24"/>
                <w:szCs w:val="24"/>
              </w:rPr>
            </w:pPr>
            <w:r w:rsidRPr="008A55DE">
              <w:rPr>
                <w:rFonts w:ascii="Times New Roman" w:hAnsi="Times New Roman" w:cs="Times New Roman"/>
                <w:b/>
                <w:bCs/>
                <w:sz w:val="24"/>
                <w:szCs w:val="24"/>
              </w:rPr>
              <w:t>Variable</w:t>
            </w:r>
          </w:p>
        </w:tc>
        <w:tc>
          <w:tcPr>
            <w:tcW w:w="1872" w:type="dxa"/>
            <w:vAlign w:val="center"/>
          </w:tcPr>
          <w:p w14:paraId="7246260B"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1</w:t>
            </w:r>
            <w:r w:rsidRPr="00D7451B">
              <w:rPr>
                <w:rFonts w:ascii="Times New Roman" w:eastAsia="Times New Roman" w:hAnsi="Times New Roman" w:cs="Times New Roman"/>
                <w:b/>
                <w:bCs/>
                <w:sz w:val="24"/>
                <w:szCs w:val="24"/>
                <w:vertAlign w:val="superscript"/>
              </w:rPr>
              <w:t>st</w:t>
            </w:r>
            <w:r w:rsidRPr="00D7451B">
              <w:rPr>
                <w:rFonts w:ascii="Times New Roman" w:eastAsia="Times New Roman" w:hAnsi="Times New Roman" w:cs="Times New Roman"/>
                <w:b/>
                <w:bCs/>
                <w:sz w:val="24"/>
                <w:szCs w:val="24"/>
              </w:rPr>
              <w:t xml:space="preserve"> Quartile (Lowest Cum. Mortality)</w:t>
            </w:r>
          </w:p>
        </w:tc>
        <w:tc>
          <w:tcPr>
            <w:tcW w:w="1872" w:type="dxa"/>
            <w:vAlign w:val="center"/>
          </w:tcPr>
          <w:p w14:paraId="082E6F08"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2</w:t>
            </w:r>
            <w:r w:rsidRPr="00D7451B">
              <w:rPr>
                <w:rFonts w:ascii="Times New Roman" w:eastAsia="Times New Roman" w:hAnsi="Times New Roman" w:cs="Times New Roman"/>
                <w:b/>
                <w:bCs/>
                <w:sz w:val="24"/>
                <w:szCs w:val="24"/>
                <w:vertAlign w:val="superscript"/>
              </w:rPr>
              <w:t>nd</w:t>
            </w:r>
            <w:r w:rsidRPr="00D7451B">
              <w:rPr>
                <w:rFonts w:ascii="Times New Roman" w:eastAsia="Times New Roman" w:hAnsi="Times New Roman" w:cs="Times New Roman"/>
                <w:b/>
                <w:bCs/>
                <w:sz w:val="24"/>
                <w:szCs w:val="24"/>
              </w:rPr>
              <w:t xml:space="preserve"> Quartile</w:t>
            </w:r>
          </w:p>
        </w:tc>
        <w:tc>
          <w:tcPr>
            <w:tcW w:w="1872" w:type="dxa"/>
            <w:vAlign w:val="center"/>
          </w:tcPr>
          <w:p w14:paraId="7866434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3</w:t>
            </w:r>
            <w:r w:rsidRPr="00D7451B">
              <w:rPr>
                <w:rFonts w:ascii="Times New Roman" w:eastAsia="Times New Roman" w:hAnsi="Times New Roman" w:cs="Times New Roman"/>
                <w:b/>
                <w:bCs/>
                <w:sz w:val="24"/>
                <w:szCs w:val="24"/>
                <w:vertAlign w:val="superscript"/>
              </w:rPr>
              <w:t>rd</w:t>
            </w:r>
            <w:r w:rsidRPr="00D7451B">
              <w:rPr>
                <w:rFonts w:ascii="Times New Roman" w:eastAsia="Times New Roman" w:hAnsi="Times New Roman" w:cs="Times New Roman"/>
                <w:b/>
                <w:bCs/>
                <w:sz w:val="24"/>
                <w:szCs w:val="24"/>
              </w:rPr>
              <w:t xml:space="preserve"> Quartile</w:t>
            </w:r>
          </w:p>
        </w:tc>
        <w:tc>
          <w:tcPr>
            <w:tcW w:w="1872" w:type="dxa"/>
            <w:vAlign w:val="center"/>
          </w:tcPr>
          <w:p w14:paraId="062FA53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4</w:t>
            </w:r>
            <w:r w:rsidRPr="00D7451B">
              <w:rPr>
                <w:rFonts w:ascii="Times New Roman" w:eastAsia="Times New Roman" w:hAnsi="Times New Roman" w:cs="Times New Roman"/>
                <w:b/>
                <w:bCs/>
                <w:sz w:val="24"/>
                <w:szCs w:val="24"/>
                <w:vertAlign w:val="superscript"/>
              </w:rPr>
              <w:t>th</w:t>
            </w:r>
            <w:r w:rsidRPr="00D7451B">
              <w:rPr>
                <w:rFonts w:ascii="Times New Roman" w:eastAsia="Times New Roman" w:hAnsi="Times New Roman" w:cs="Times New Roman"/>
                <w:b/>
                <w:bCs/>
                <w:sz w:val="24"/>
                <w:szCs w:val="24"/>
              </w:rPr>
              <w:t xml:space="preserve"> Quartile (Highest Cum. Mortality)</w:t>
            </w:r>
          </w:p>
        </w:tc>
      </w:tr>
      <w:tr w:rsidR="00642EE0" w:rsidRPr="00D7451B" w14:paraId="4B23376B" w14:textId="77777777" w:rsidTr="006C10A9">
        <w:tc>
          <w:tcPr>
            <w:tcW w:w="1872" w:type="dxa"/>
            <w:vAlign w:val="center"/>
          </w:tcPr>
          <w:p w14:paraId="24260506"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619B7658" w14:textId="55ACDB31"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55,790,460.9</w:t>
            </w:r>
          </w:p>
        </w:tc>
        <w:tc>
          <w:tcPr>
            <w:tcW w:w="1872" w:type="dxa"/>
            <w:vAlign w:val="center"/>
          </w:tcPr>
          <w:p w14:paraId="2417EC88" w14:textId="3BF0D9AB"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36,315,592.6</w:t>
            </w:r>
          </w:p>
        </w:tc>
        <w:tc>
          <w:tcPr>
            <w:tcW w:w="1872" w:type="dxa"/>
            <w:vAlign w:val="center"/>
          </w:tcPr>
          <w:p w14:paraId="44D9D9B9" w14:textId="70B9349D"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391</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243.5</w:t>
            </w:r>
          </w:p>
        </w:tc>
        <w:tc>
          <w:tcPr>
            <w:tcW w:w="1872" w:type="dxa"/>
            <w:vAlign w:val="center"/>
          </w:tcPr>
          <w:p w14:paraId="74827083" w14:textId="35746404"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018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586.5</w:t>
            </w:r>
          </w:p>
        </w:tc>
      </w:tr>
      <w:tr w:rsidR="00642EE0" w:rsidRPr="00D7451B" w14:paraId="0310019D" w14:textId="77777777" w:rsidTr="006C10A9">
        <w:tc>
          <w:tcPr>
            <w:tcW w:w="1872" w:type="dxa"/>
            <w:vAlign w:val="center"/>
          </w:tcPr>
          <w:p w14:paraId="2111D80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lastRenderedPageBreak/>
              <w:t>Population Density</w:t>
            </w:r>
          </w:p>
        </w:tc>
        <w:tc>
          <w:tcPr>
            <w:tcW w:w="1872" w:type="dxa"/>
            <w:vAlign w:val="center"/>
          </w:tcPr>
          <w:p w14:paraId="4498EA9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530.1</w:t>
            </w:r>
          </w:p>
        </w:tc>
        <w:tc>
          <w:tcPr>
            <w:tcW w:w="1872" w:type="dxa"/>
            <w:vAlign w:val="center"/>
          </w:tcPr>
          <w:p w14:paraId="396D8F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122.2</w:t>
            </w:r>
          </w:p>
        </w:tc>
        <w:tc>
          <w:tcPr>
            <w:tcW w:w="1872" w:type="dxa"/>
            <w:vAlign w:val="center"/>
          </w:tcPr>
          <w:p w14:paraId="3B16F0B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182.7</w:t>
            </w:r>
          </w:p>
        </w:tc>
        <w:tc>
          <w:tcPr>
            <w:tcW w:w="1872" w:type="dxa"/>
            <w:vAlign w:val="center"/>
          </w:tcPr>
          <w:p w14:paraId="7A1E9A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116.7</w:t>
            </w:r>
          </w:p>
        </w:tc>
      </w:tr>
      <w:tr w:rsidR="00642EE0" w:rsidRPr="00D7451B" w14:paraId="1CBE909C" w14:textId="77777777" w:rsidTr="006C10A9">
        <w:tc>
          <w:tcPr>
            <w:tcW w:w="1872" w:type="dxa"/>
            <w:vAlign w:val="center"/>
          </w:tcPr>
          <w:p w14:paraId="181A836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4C30F0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63.3</w:t>
            </w:r>
          </w:p>
        </w:tc>
        <w:tc>
          <w:tcPr>
            <w:tcW w:w="1872" w:type="dxa"/>
            <w:vAlign w:val="center"/>
          </w:tcPr>
          <w:p w14:paraId="0C97760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48.4</w:t>
            </w:r>
          </w:p>
        </w:tc>
        <w:tc>
          <w:tcPr>
            <w:tcW w:w="1872" w:type="dxa"/>
            <w:vAlign w:val="center"/>
          </w:tcPr>
          <w:p w14:paraId="29980B1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w:t>
            </w:r>
          </w:p>
        </w:tc>
        <w:tc>
          <w:tcPr>
            <w:tcW w:w="1872" w:type="dxa"/>
            <w:vAlign w:val="center"/>
          </w:tcPr>
          <w:p w14:paraId="48EF3B3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60.2</w:t>
            </w:r>
          </w:p>
        </w:tc>
      </w:tr>
      <w:tr w:rsidR="00642EE0" w:rsidRPr="00D7451B" w14:paraId="1ED15736" w14:textId="77777777" w:rsidTr="006C10A9">
        <w:tc>
          <w:tcPr>
            <w:tcW w:w="1872" w:type="dxa"/>
            <w:vAlign w:val="center"/>
          </w:tcPr>
          <w:p w14:paraId="55BE60E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03993D0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8.8</w:t>
            </w:r>
          </w:p>
        </w:tc>
        <w:tc>
          <w:tcPr>
            <w:tcW w:w="1872" w:type="dxa"/>
            <w:vAlign w:val="center"/>
          </w:tcPr>
          <w:p w14:paraId="28C773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6.2</w:t>
            </w:r>
          </w:p>
        </w:tc>
        <w:tc>
          <w:tcPr>
            <w:tcW w:w="1872" w:type="dxa"/>
            <w:vAlign w:val="center"/>
          </w:tcPr>
          <w:p w14:paraId="06A367A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5CB2E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10.7</w:t>
            </w:r>
          </w:p>
        </w:tc>
      </w:tr>
      <w:tr w:rsidR="00642EE0" w:rsidRPr="00D7451B" w14:paraId="43B1F464" w14:textId="77777777" w:rsidTr="006C10A9">
        <w:tc>
          <w:tcPr>
            <w:tcW w:w="1872" w:type="dxa"/>
            <w:vAlign w:val="center"/>
          </w:tcPr>
          <w:p w14:paraId="365F23B8"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7AEA1D89"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25293</w:t>
            </w:r>
          </w:p>
        </w:tc>
        <w:tc>
          <w:tcPr>
            <w:tcW w:w="1872" w:type="dxa"/>
            <w:vAlign w:val="center"/>
          </w:tcPr>
          <w:p w14:paraId="027C0C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11369.8</w:t>
            </w:r>
          </w:p>
        </w:tc>
        <w:tc>
          <w:tcPr>
            <w:tcW w:w="1872" w:type="dxa"/>
            <w:vAlign w:val="center"/>
          </w:tcPr>
          <w:p w14:paraId="6C05D9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20820.5</w:t>
            </w:r>
          </w:p>
        </w:tc>
        <w:tc>
          <w:tcPr>
            <w:tcW w:w="1872" w:type="dxa"/>
            <w:vAlign w:val="center"/>
          </w:tcPr>
          <w:p w14:paraId="376BF56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15622.5</w:t>
            </w:r>
          </w:p>
        </w:tc>
      </w:tr>
      <w:tr w:rsidR="00642EE0" w:rsidRPr="00D7451B" w14:paraId="1F118D86" w14:textId="77777777" w:rsidTr="006C10A9">
        <w:tc>
          <w:tcPr>
            <w:tcW w:w="1872" w:type="dxa"/>
            <w:vAlign w:val="center"/>
          </w:tcPr>
          <w:p w14:paraId="1EBC0AF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2EFE79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7377E70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59E7E8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0CC0CB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5FBE1A" w14:textId="77777777" w:rsidTr="006C10A9">
        <w:tc>
          <w:tcPr>
            <w:tcW w:w="1872" w:type="dxa"/>
            <w:vAlign w:val="center"/>
          </w:tcPr>
          <w:p w14:paraId="7F6EFF8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604CF00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02A1E3B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17A89C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A98D6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316893" w14:textId="77777777" w:rsidTr="006C10A9">
        <w:tc>
          <w:tcPr>
            <w:tcW w:w="1872" w:type="dxa"/>
            <w:vAlign w:val="center"/>
          </w:tcPr>
          <w:p w14:paraId="380C9A0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567EBDD0"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5744AD47"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-0.4</w:t>
            </w:r>
          </w:p>
        </w:tc>
        <w:tc>
          <w:tcPr>
            <w:tcW w:w="1872" w:type="dxa"/>
            <w:vAlign w:val="center"/>
          </w:tcPr>
          <w:p w14:paraId="00B85909" w14:textId="57AB0E88"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r w:rsidR="005D2427">
              <w:rPr>
                <w:rFonts w:ascii="Times New Roman" w:eastAsia="Times New Roman" w:hAnsi="Times New Roman" w:cs="Times New Roman"/>
                <w:sz w:val="24"/>
                <w:szCs w:val="24"/>
              </w:rPr>
              <w:t>.0</w:t>
            </w:r>
          </w:p>
        </w:tc>
        <w:tc>
          <w:tcPr>
            <w:tcW w:w="1872" w:type="dxa"/>
            <w:vAlign w:val="center"/>
          </w:tcPr>
          <w:p w14:paraId="3B3C5263"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bl>
    <w:p w14:paraId="03B2C112" w14:textId="77777777" w:rsidR="00642EE0" w:rsidRPr="00D7451B" w:rsidDel="006E6783" w:rsidRDefault="00642EE0" w:rsidP="00695B92">
      <w:pPr>
        <w:spacing w:line="360" w:lineRule="auto"/>
        <w:rPr>
          <w:del w:id="1437" w:author="Alex Cukierman" w:date="2022-02-08T20:30:00Z"/>
          <w:rFonts w:ascii="Times New Roman" w:hAnsi="Times New Roman" w:cs="Times New Roman"/>
          <w:sz w:val="24"/>
          <w:szCs w:val="24"/>
        </w:rPr>
      </w:pPr>
    </w:p>
    <w:p w14:paraId="0A69D04F" w14:textId="61DE9278" w:rsidR="00642EE0" w:rsidRPr="008A55DE" w:rsidDel="006E6783" w:rsidRDefault="00695B92" w:rsidP="00642EE0">
      <w:pPr>
        <w:spacing w:line="360" w:lineRule="auto"/>
        <w:rPr>
          <w:moveFrom w:id="1438" w:author="Alex Cukierman" w:date="2022-02-08T20:25:00Z"/>
          <w:rFonts w:ascii="Times New Roman" w:hAnsi="Times New Roman" w:cs="Times New Roman"/>
          <w:sz w:val="24"/>
          <w:szCs w:val="28"/>
        </w:rPr>
      </w:pPr>
      <w:moveFromRangeStart w:id="1439" w:author="Alex Cukierman" w:date="2022-02-08T20:25:00Z" w:name="move95244355"/>
      <w:moveFrom w:id="1440" w:author="Alex Cukierman" w:date="2022-02-08T20:25:00Z">
        <w:r w:rsidRPr="008A55DE" w:rsidDel="006E6783">
          <w:rPr>
            <w:rFonts w:ascii="Times New Roman" w:hAnsi="Times New Roman" w:cs="Times New Roman"/>
            <w:b/>
            <w:sz w:val="24"/>
            <w:szCs w:val="28"/>
          </w:rPr>
          <w:t>Table 4:</w:t>
        </w:r>
        <w:r w:rsidRPr="008A55DE" w:rsidDel="006E6783">
          <w:rPr>
            <w:rFonts w:ascii="Times New Roman" w:hAnsi="Times New Roman" w:cs="Times New Roman"/>
            <w:sz w:val="24"/>
            <w:szCs w:val="28"/>
          </w:rPr>
          <w:t xml:space="preserve"> </w:t>
        </w:r>
        <w:r w:rsidR="00E54721" w:rsidRPr="00D7451B" w:rsidDel="006E6783">
          <w:rPr>
            <w:rFonts w:ascii="Times New Roman" w:hAnsi="Times New Roman" w:cs="Times New Roman"/>
            <w:sz w:val="24"/>
            <w:szCs w:val="24"/>
          </w:rPr>
          <w:t>Country List of Quartiles of Cumulative Excess Mortality/Millions of Countries</w:t>
        </w:r>
        <w:r w:rsidR="00E54721" w:rsidRPr="00D7451B" w:rsidDel="006E6783">
          <w:rPr>
            <w:rFonts w:ascii="Times New Roman" w:hAnsi="Times New Roman" w:cs="Times New Roman"/>
            <w:color w:val="000000" w:themeColor="text1"/>
            <w:sz w:val="24"/>
            <w:szCs w:val="24"/>
          </w:rPr>
          <w:t>, December 31</w:t>
        </w:r>
        <w:r w:rsidR="00E54721" w:rsidDel="006E6783">
          <w:rPr>
            <w:rFonts w:ascii="Times New Roman" w:hAnsi="Times New Roman" w:cs="Times New Roman"/>
            <w:color w:val="000000" w:themeColor="text1"/>
            <w:sz w:val="24"/>
            <w:szCs w:val="24"/>
          </w:rPr>
          <w:t>,</w:t>
        </w:r>
        <w:r w:rsidR="00E54721" w:rsidRPr="00D7451B" w:rsidDel="006E6783">
          <w:rPr>
            <w:rFonts w:ascii="Times New Roman" w:hAnsi="Times New Roman" w:cs="Times New Roman"/>
            <w:color w:val="000000" w:themeColor="text1"/>
            <w:sz w:val="24"/>
            <w:szCs w:val="24"/>
          </w:rPr>
          <w:t xml:space="preserve"> 2021 </w:t>
        </w:r>
      </w:moveFrom>
    </w:p>
    <w:tbl>
      <w:tblPr>
        <w:tblStyle w:val="TableGrid"/>
        <w:tblW w:w="0" w:type="auto"/>
        <w:tblLayout w:type="fixed"/>
        <w:tblLook w:val="06A0" w:firstRow="1" w:lastRow="0" w:firstColumn="1" w:lastColumn="0" w:noHBand="1" w:noVBand="1"/>
        <w:tblPrChange w:id="1441" w:author="Alex Cukierman" w:date="2022-02-08T20:30:00Z">
          <w:tblPr>
            <w:tblStyle w:val="TableGrid"/>
            <w:tblW w:w="0" w:type="auto"/>
            <w:tblLayout w:type="fixed"/>
            <w:tblLook w:val="06A0" w:firstRow="1" w:lastRow="0" w:firstColumn="1" w:lastColumn="0" w:noHBand="1" w:noVBand="1"/>
          </w:tblPr>
        </w:tblPrChange>
      </w:tblPr>
      <w:tblGrid>
        <w:gridCol w:w="1885"/>
        <w:gridCol w:w="2970"/>
        <w:gridCol w:w="2340"/>
        <w:gridCol w:w="2160"/>
        <w:tblGridChange w:id="1442">
          <w:tblGrid>
            <w:gridCol w:w="2340"/>
            <w:gridCol w:w="2515"/>
            <w:gridCol w:w="2340"/>
            <w:gridCol w:w="2340"/>
          </w:tblGrid>
        </w:tblGridChange>
      </w:tblGrid>
      <w:tr w:rsidR="00642EE0" w:rsidRPr="008A55DE" w:rsidDel="001357A0" w14:paraId="5820E68F" w14:textId="052AFB56" w:rsidTr="006E6783">
        <w:trPr>
          <w:del w:id="1443" w:author="Alex Cukierman" w:date="2022-02-08T22:33:00Z"/>
        </w:trPr>
        <w:tc>
          <w:tcPr>
            <w:tcW w:w="1885" w:type="dxa"/>
            <w:vAlign w:val="center"/>
            <w:tcPrChange w:id="1444" w:author="Alex Cukierman" w:date="2022-02-08T20:30:00Z">
              <w:tcPr>
                <w:tcW w:w="2340" w:type="dxa"/>
                <w:vAlign w:val="center"/>
              </w:tcPr>
            </w:tcPrChange>
          </w:tcPr>
          <w:p w14:paraId="29921A49" w14:textId="399A2A9E" w:rsidR="00642EE0" w:rsidRPr="008A55DE" w:rsidDel="001357A0" w:rsidRDefault="00642EE0" w:rsidP="008A55DE">
            <w:pPr>
              <w:jc w:val="center"/>
              <w:rPr>
                <w:del w:id="1445" w:author="Alex Cukierman" w:date="2022-02-08T22:33:00Z"/>
                <w:moveFrom w:id="1446" w:author="Alex Cukierman" w:date="2022-02-08T20:25:00Z"/>
                <w:rFonts w:ascii="Times New Roman" w:hAnsi="Times New Roman" w:cs="Times New Roman"/>
                <w:sz w:val="24"/>
                <w:szCs w:val="24"/>
              </w:rPr>
            </w:pPr>
            <w:moveFrom w:id="1447" w:author="Alex Cukierman" w:date="2022-02-08T20:25:00Z">
              <w:del w:id="1448" w:author="Alex Cukierman" w:date="2022-02-08T22:33:00Z">
                <w:r w:rsidRPr="008A55DE" w:rsidDel="001357A0">
                  <w:rPr>
                    <w:rFonts w:ascii="Times New Roman" w:eastAsia="Times New Roman" w:hAnsi="Times New Roman" w:cs="Times New Roman"/>
                    <w:b/>
                    <w:bCs/>
                    <w:sz w:val="24"/>
                    <w:szCs w:val="24"/>
                  </w:rPr>
                  <w:delText>1</w:delText>
                </w:r>
                <w:r w:rsidRPr="008A55DE" w:rsidDel="001357A0">
                  <w:rPr>
                    <w:rFonts w:ascii="Times New Roman" w:eastAsia="Times New Roman" w:hAnsi="Times New Roman" w:cs="Times New Roman"/>
                    <w:b/>
                    <w:bCs/>
                    <w:sz w:val="24"/>
                    <w:szCs w:val="24"/>
                    <w:vertAlign w:val="superscript"/>
                  </w:rPr>
                  <w:delText>st</w:delText>
                </w:r>
                <w:r w:rsidRPr="008A55DE" w:rsidDel="001357A0">
                  <w:rPr>
                    <w:rFonts w:ascii="Times New Roman" w:eastAsia="Times New Roman" w:hAnsi="Times New Roman" w:cs="Times New Roman"/>
                    <w:b/>
                    <w:bCs/>
                    <w:sz w:val="24"/>
                    <w:szCs w:val="24"/>
                  </w:rPr>
                  <w:delText xml:space="preserve"> Quartile (Lowest Cum. Mortality)</w:delText>
                </w:r>
              </w:del>
            </w:moveFrom>
          </w:p>
        </w:tc>
        <w:tc>
          <w:tcPr>
            <w:tcW w:w="2970" w:type="dxa"/>
            <w:vAlign w:val="center"/>
            <w:tcPrChange w:id="1449" w:author="Alex Cukierman" w:date="2022-02-08T20:30:00Z">
              <w:tcPr>
                <w:tcW w:w="2515" w:type="dxa"/>
                <w:vAlign w:val="center"/>
              </w:tcPr>
            </w:tcPrChange>
          </w:tcPr>
          <w:p w14:paraId="65073B4F" w14:textId="2C6744C7" w:rsidR="00642EE0" w:rsidRPr="008A55DE" w:rsidDel="001357A0" w:rsidRDefault="00642EE0" w:rsidP="008A55DE">
            <w:pPr>
              <w:jc w:val="center"/>
              <w:rPr>
                <w:del w:id="1450" w:author="Alex Cukierman" w:date="2022-02-08T22:33:00Z"/>
                <w:moveFrom w:id="1451" w:author="Alex Cukierman" w:date="2022-02-08T20:25:00Z"/>
                <w:rFonts w:ascii="Times New Roman" w:hAnsi="Times New Roman" w:cs="Times New Roman"/>
                <w:sz w:val="24"/>
                <w:szCs w:val="24"/>
              </w:rPr>
            </w:pPr>
            <w:moveFrom w:id="1452" w:author="Alex Cukierman" w:date="2022-02-08T20:25:00Z">
              <w:del w:id="1453" w:author="Alex Cukierman" w:date="2022-02-08T22:33:00Z">
                <w:r w:rsidRPr="008A55DE" w:rsidDel="001357A0">
                  <w:rPr>
                    <w:rFonts w:ascii="Times New Roman" w:eastAsia="Times New Roman" w:hAnsi="Times New Roman" w:cs="Times New Roman"/>
                    <w:b/>
                    <w:bCs/>
                    <w:sz w:val="24"/>
                    <w:szCs w:val="24"/>
                  </w:rPr>
                  <w:delText>2</w:delText>
                </w:r>
                <w:r w:rsidRPr="008A55DE" w:rsidDel="001357A0">
                  <w:rPr>
                    <w:rFonts w:ascii="Times New Roman" w:eastAsia="Times New Roman" w:hAnsi="Times New Roman" w:cs="Times New Roman"/>
                    <w:b/>
                    <w:bCs/>
                    <w:sz w:val="24"/>
                    <w:szCs w:val="24"/>
                    <w:vertAlign w:val="superscript"/>
                  </w:rPr>
                  <w:delText>nd</w:delText>
                </w:r>
                <w:r w:rsidRPr="008A55DE" w:rsidDel="001357A0">
                  <w:rPr>
                    <w:rFonts w:ascii="Times New Roman" w:eastAsia="Times New Roman" w:hAnsi="Times New Roman" w:cs="Times New Roman"/>
                    <w:b/>
                    <w:bCs/>
                    <w:sz w:val="24"/>
                    <w:szCs w:val="24"/>
                  </w:rPr>
                  <w:delText xml:space="preserve"> Quartile</w:delText>
                </w:r>
              </w:del>
            </w:moveFrom>
          </w:p>
        </w:tc>
        <w:tc>
          <w:tcPr>
            <w:tcW w:w="2340" w:type="dxa"/>
            <w:vAlign w:val="center"/>
            <w:tcPrChange w:id="1454" w:author="Alex Cukierman" w:date="2022-02-08T20:30:00Z">
              <w:tcPr>
                <w:tcW w:w="2340" w:type="dxa"/>
                <w:vAlign w:val="center"/>
              </w:tcPr>
            </w:tcPrChange>
          </w:tcPr>
          <w:p w14:paraId="617B28E7" w14:textId="0CF78D7C" w:rsidR="00642EE0" w:rsidRPr="008A55DE" w:rsidDel="001357A0" w:rsidRDefault="00642EE0" w:rsidP="008A55DE">
            <w:pPr>
              <w:jc w:val="center"/>
              <w:rPr>
                <w:del w:id="1455" w:author="Alex Cukierman" w:date="2022-02-08T22:33:00Z"/>
                <w:moveFrom w:id="1456" w:author="Alex Cukierman" w:date="2022-02-08T20:25:00Z"/>
                <w:rFonts w:ascii="Times New Roman" w:hAnsi="Times New Roman" w:cs="Times New Roman"/>
                <w:sz w:val="24"/>
                <w:szCs w:val="24"/>
              </w:rPr>
            </w:pPr>
            <w:moveFrom w:id="1457" w:author="Alex Cukierman" w:date="2022-02-08T20:25:00Z">
              <w:del w:id="1458" w:author="Alex Cukierman" w:date="2022-02-08T22:33:00Z">
                <w:r w:rsidRPr="008A55DE" w:rsidDel="001357A0">
                  <w:rPr>
                    <w:rFonts w:ascii="Times New Roman" w:eastAsia="Times New Roman" w:hAnsi="Times New Roman" w:cs="Times New Roman"/>
                    <w:b/>
                    <w:bCs/>
                    <w:sz w:val="24"/>
                    <w:szCs w:val="24"/>
                  </w:rPr>
                  <w:delText>3</w:delText>
                </w:r>
                <w:r w:rsidRPr="008A55DE" w:rsidDel="001357A0">
                  <w:rPr>
                    <w:rFonts w:ascii="Times New Roman" w:eastAsia="Times New Roman" w:hAnsi="Times New Roman" w:cs="Times New Roman"/>
                    <w:b/>
                    <w:bCs/>
                    <w:sz w:val="24"/>
                    <w:szCs w:val="24"/>
                    <w:vertAlign w:val="superscript"/>
                  </w:rPr>
                  <w:delText>rd</w:delText>
                </w:r>
                <w:r w:rsidRPr="008A55DE" w:rsidDel="001357A0">
                  <w:rPr>
                    <w:rFonts w:ascii="Times New Roman" w:eastAsia="Times New Roman" w:hAnsi="Times New Roman" w:cs="Times New Roman"/>
                    <w:b/>
                    <w:bCs/>
                    <w:sz w:val="24"/>
                    <w:szCs w:val="24"/>
                  </w:rPr>
                  <w:delText xml:space="preserve"> Quartile</w:delText>
                </w:r>
              </w:del>
            </w:moveFrom>
          </w:p>
        </w:tc>
        <w:tc>
          <w:tcPr>
            <w:tcW w:w="2160" w:type="dxa"/>
            <w:vAlign w:val="center"/>
            <w:tcPrChange w:id="1459" w:author="Alex Cukierman" w:date="2022-02-08T20:30:00Z">
              <w:tcPr>
                <w:tcW w:w="2340" w:type="dxa"/>
                <w:vAlign w:val="center"/>
              </w:tcPr>
            </w:tcPrChange>
          </w:tcPr>
          <w:p w14:paraId="4CDD12A3" w14:textId="3DD73C24" w:rsidR="00642EE0" w:rsidRPr="008A55DE" w:rsidDel="001357A0" w:rsidRDefault="00642EE0" w:rsidP="008A55DE">
            <w:pPr>
              <w:jc w:val="center"/>
              <w:rPr>
                <w:del w:id="1460" w:author="Alex Cukierman" w:date="2022-02-08T22:33:00Z"/>
                <w:moveFrom w:id="1461" w:author="Alex Cukierman" w:date="2022-02-08T20:25:00Z"/>
                <w:rFonts w:ascii="Times New Roman" w:hAnsi="Times New Roman" w:cs="Times New Roman"/>
                <w:sz w:val="24"/>
                <w:szCs w:val="24"/>
              </w:rPr>
            </w:pPr>
            <w:moveFrom w:id="1462" w:author="Alex Cukierman" w:date="2022-02-08T20:25:00Z">
              <w:del w:id="1463" w:author="Alex Cukierman" w:date="2022-02-08T22:33:00Z">
                <w:r w:rsidRPr="008A55DE" w:rsidDel="001357A0">
                  <w:rPr>
                    <w:rFonts w:ascii="Times New Roman" w:eastAsia="Times New Roman" w:hAnsi="Times New Roman" w:cs="Times New Roman"/>
                    <w:b/>
                    <w:bCs/>
                    <w:sz w:val="24"/>
                    <w:szCs w:val="24"/>
                  </w:rPr>
                  <w:delText>4</w:delText>
                </w:r>
                <w:r w:rsidRPr="008A55DE" w:rsidDel="001357A0">
                  <w:rPr>
                    <w:rFonts w:ascii="Times New Roman" w:eastAsia="Times New Roman" w:hAnsi="Times New Roman" w:cs="Times New Roman"/>
                    <w:b/>
                    <w:bCs/>
                    <w:sz w:val="24"/>
                    <w:szCs w:val="24"/>
                    <w:vertAlign w:val="superscript"/>
                  </w:rPr>
                  <w:delText>th</w:delText>
                </w:r>
                <w:r w:rsidRPr="008A55DE" w:rsidDel="001357A0">
                  <w:rPr>
                    <w:rFonts w:ascii="Times New Roman" w:eastAsia="Times New Roman" w:hAnsi="Times New Roman" w:cs="Times New Roman"/>
                    <w:b/>
                    <w:bCs/>
                    <w:sz w:val="24"/>
                    <w:szCs w:val="24"/>
                  </w:rPr>
                  <w:delText xml:space="preserve"> Quartile (Highest Cum. Mortality)</w:delText>
                </w:r>
              </w:del>
            </w:moveFrom>
          </w:p>
        </w:tc>
      </w:tr>
      <w:tr w:rsidR="00642EE0" w:rsidRPr="008A55DE" w:rsidDel="001357A0" w14:paraId="5F260539" w14:textId="75778518" w:rsidTr="006E6783">
        <w:trPr>
          <w:del w:id="1464" w:author="Alex Cukierman" w:date="2022-02-08T22:33:00Z"/>
        </w:trPr>
        <w:tc>
          <w:tcPr>
            <w:tcW w:w="1885" w:type="dxa"/>
            <w:vAlign w:val="center"/>
            <w:tcPrChange w:id="1465" w:author="Alex Cukierman" w:date="2022-02-08T20:30:00Z">
              <w:tcPr>
                <w:tcW w:w="2340" w:type="dxa"/>
                <w:vAlign w:val="center"/>
              </w:tcPr>
            </w:tcPrChange>
          </w:tcPr>
          <w:p w14:paraId="0139D2A5" w14:textId="4ECE9521" w:rsidR="00642EE0" w:rsidRPr="008A55DE" w:rsidDel="001357A0" w:rsidRDefault="00642EE0" w:rsidP="006C10A9">
            <w:pPr>
              <w:spacing w:line="360" w:lineRule="auto"/>
              <w:rPr>
                <w:del w:id="1466" w:author="Alex Cukierman" w:date="2022-02-08T22:33:00Z"/>
                <w:moveFrom w:id="1467" w:author="Alex Cukierman" w:date="2022-02-08T20:25:00Z"/>
                <w:rFonts w:ascii="Times New Roman" w:hAnsi="Times New Roman" w:cs="Times New Roman"/>
                <w:sz w:val="20"/>
                <w:szCs w:val="20"/>
              </w:rPr>
            </w:pPr>
            <w:moveFrom w:id="1468" w:author="Alex Cukierman" w:date="2022-02-08T20:25:00Z">
              <w:del w:id="1469" w:author="Alex Cukierman" w:date="2022-02-08T22:33:00Z">
                <w:r w:rsidRPr="008A55DE" w:rsidDel="001357A0">
                  <w:rPr>
                    <w:rFonts w:ascii="Times New Roman" w:eastAsia="Times New Roman" w:hAnsi="Times New Roman" w:cs="Times New Roman"/>
                    <w:sz w:val="20"/>
                    <w:szCs w:val="20"/>
                  </w:rPr>
                  <w:delText>New Zealand</w:delText>
                </w:r>
              </w:del>
            </w:moveFrom>
          </w:p>
        </w:tc>
        <w:tc>
          <w:tcPr>
            <w:tcW w:w="2970" w:type="dxa"/>
            <w:vAlign w:val="center"/>
            <w:tcPrChange w:id="1470" w:author="Alex Cukierman" w:date="2022-02-08T20:30:00Z">
              <w:tcPr>
                <w:tcW w:w="2515" w:type="dxa"/>
                <w:vAlign w:val="center"/>
              </w:tcPr>
            </w:tcPrChange>
          </w:tcPr>
          <w:p w14:paraId="2252BD7D" w14:textId="05DD4807" w:rsidR="00642EE0" w:rsidRPr="008A55DE" w:rsidDel="001357A0" w:rsidRDefault="00642EE0" w:rsidP="006C10A9">
            <w:pPr>
              <w:spacing w:line="360" w:lineRule="auto"/>
              <w:rPr>
                <w:del w:id="1471" w:author="Alex Cukierman" w:date="2022-02-08T22:33:00Z"/>
                <w:moveFrom w:id="1472" w:author="Alex Cukierman" w:date="2022-02-08T20:25:00Z"/>
                <w:rFonts w:ascii="Times New Roman" w:hAnsi="Times New Roman" w:cs="Times New Roman"/>
                <w:sz w:val="20"/>
                <w:szCs w:val="20"/>
              </w:rPr>
            </w:pPr>
            <w:moveFrom w:id="1473" w:author="Alex Cukierman" w:date="2022-02-08T20:25:00Z">
              <w:del w:id="1474" w:author="Alex Cukierman" w:date="2022-02-08T22:33:00Z">
                <w:r w:rsidRPr="008A55DE" w:rsidDel="001357A0">
                  <w:rPr>
                    <w:rFonts w:ascii="Times New Roman" w:eastAsia="Times New Roman" w:hAnsi="Times New Roman" w:cs="Times New Roman"/>
                    <w:sz w:val="20"/>
                    <w:szCs w:val="20"/>
                  </w:rPr>
                  <w:delText>Equatorial Guinea</w:delText>
                </w:r>
              </w:del>
            </w:moveFrom>
          </w:p>
        </w:tc>
        <w:tc>
          <w:tcPr>
            <w:tcW w:w="2340" w:type="dxa"/>
            <w:vAlign w:val="center"/>
            <w:tcPrChange w:id="1475" w:author="Alex Cukierman" w:date="2022-02-08T20:30:00Z">
              <w:tcPr>
                <w:tcW w:w="2340" w:type="dxa"/>
                <w:vAlign w:val="center"/>
              </w:tcPr>
            </w:tcPrChange>
          </w:tcPr>
          <w:p w14:paraId="5B3C2B11" w14:textId="2A9A17AE" w:rsidR="00642EE0" w:rsidRPr="008A55DE" w:rsidDel="001357A0" w:rsidRDefault="00642EE0" w:rsidP="006C10A9">
            <w:pPr>
              <w:spacing w:line="360" w:lineRule="auto"/>
              <w:rPr>
                <w:del w:id="1476" w:author="Alex Cukierman" w:date="2022-02-08T22:33:00Z"/>
                <w:moveFrom w:id="1477" w:author="Alex Cukierman" w:date="2022-02-08T20:25:00Z"/>
                <w:rFonts w:ascii="Times New Roman" w:hAnsi="Times New Roman" w:cs="Times New Roman"/>
                <w:sz w:val="20"/>
                <w:szCs w:val="20"/>
              </w:rPr>
            </w:pPr>
            <w:moveFrom w:id="1478" w:author="Alex Cukierman" w:date="2022-02-08T20:25:00Z">
              <w:del w:id="1479" w:author="Alex Cukierman" w:date="2022-02-08T22:33:00Z">
                <w:r w:rsidRPr="008A55DE" w:rsidDel="001357A0">
                  <w:rPr>
                    <w:rFonts w:ascii="Times New Roman" w:eastAsia="Times New Roman" w:hAnsi="Times New Roman" w:cs="Times New Roman"/>
                    <w:sz w:val="20"/>
                    <w:szCs w:val="20"/>
                  </w:rPr>
                  <w:delText>Netherlands</w:delText>
                </w:r>
              </w:del>
            </w:moveFrom>
          </w:p>
        </w:tc>
        <w:tc>
          <w:tcPr>
            <w:tcW w:w="2160" w:type="dxa"/>
            <w:vAlign w:val="center"/>
            <w:tcPrChange w:id="1480" w:author="Alex Cukierman" w:date="2022-02-08T20:30:00Z">
              <w:tcPr>
                <w:tcW w:w="2340" w:type="dxa"/>
                <w:vAlign w:val="center"/>
              </w:tcPr>
            </w:tcPrChange>
          </w:tcPr>
          <w:p w14:paraId="2E4D1B88" w14:textId="1B610E8A" w:rsidR="00642EE0" w:rsidRPr="008A55DE" w:rsidDel="001357A0" w:rsidRDefault="00642EE0" w:rsidP="006C10A9">
            <w:pPr>
              <w:spacing w:line="360" w:lineRule="auto"/>
              <w:rPr>
                <w:del w:id="1481" w:author="Alex Cukierman" w:date="2022-02-08T22:33:00Z"/>
                <w:moveFrom w:id="1482" w:author="Alex Cukierman" w:date="2022-02-08T20:25:00Z"/>
                <w:rFonts w:ascii="Times New Roman" w:hAnsi="Times New Roman" w:cs="Times New Roman"/>
                <w:sz w:val="20"/>
                <w:szCs w:val="20"/>
              </w:rPr>
            </w:pPr>
            <w:moveFrom w:id="1483" w:author="Alex Cukierman" w:date="2022-02-08T20:25:00Z">
              <w:del w:id="1484" w:author="Alex Cukierman" w:date="2022-02-08T22:33:00Z">
                <w:r w:rsidRPr="008A55DE" w:rsidDel="001357A0">
                  <w:rPr>
                    <w:rFonts w:ascii="Times New Roman" w:eastAsia="Times New Roman" w:hAnsi="Times New Roman" w:cs="Times New Roman"/>
                    <w:sz w:val="20"/>
                    <w:szCs w:val="20"/>
                  </w:rPr>
                  <w:delText>Pakistan</w:delText>
                </w:r>
              </w:del>
            </w:moveFrom>
          </w:p>
        </w:tc>
      </w:tr>
      <w:tr w:rsidR="00642EE0" w:rsidRPr="008A55DE" w:rsidDel="001357A0" w14:paraId="66283298" w14:textId="59D77B57" w:rsidTr="006E6783">
        <w:trPr>
          <w:del w:id="1485" w:author="Alex Cukierman" w:date="2022-02-08T22:33:00Z"/>
        </w:trPr>
        <w:tc>
          <w:tcPr>
            <w:tcW w:w="1885" w:type="dxa"/>
            <w:vAlign w:val="center"/>
            <w:tcPrChange w:id="1486" w:author="Alex Cukierman" w:date="2022-02-08T20:30:00Z">
              <w:tcPr>
                <w:tcW w:w="2340" w:type="dxa"/>
                <w:vAlign w:val="center"/>
              </w:tcPr>
            </w:tcPrChange>
          </w:tcPr>
          <w:p w14:paraId="50A34D39" w14:textId="16D616D5" w:rsidR="00642EE0" w:rsidRPr="008A55DE" w:rsidDel="001357A0" w:rsidRDefault="00642EE0" w:rsidP="006C10A9">
            <w:pPr>
              <w:spacing w:line="360" w:lineRule="auto"/>
              <w:rPr>
                <w:del w:id="1487" w:author="Alex Cukierman" w:date="2022-02-08T22:33:00Z"/>
                <w:moveFrom w:id="1488" w:author="Alex Cukierman" w:date="2022-02-08T20:25:00Z"/>
                <w:rFonts w:ascii="Times New Roman" w:hAnsi="Times New Roman" w:cs="Times New Roman"/>
                <w:sz w:val="20"/>
                <w:szCs w:val="20"/>
              </w:rPr>
            </w:pPr>
            <w:moveFrom w:id="1489" w:author="Alex Cukierman" w:date="2022-02-08T20:25:00Z">
              <w:del w:id="1490" w:author="Alex Cukierman" w:date="2022-02-08T22:33:00Z">
                <w:r w:rsidRPr="008A55DE" w:rsidDel="001357A0">
                  <w:rPr>
                    <w:rFonts w:ascii="Times New Roman" w:eastAsia="Times New Roman" w:hAnsi="Times New Roman" w:cs="Times New Roman"/>
                    <w:sz w:val="20"/>
                    <w:szCs w:val="20"/>
                  </w:rPr>
                  <w:delText>Sierra Leone</w:delText>
                </w:r>
              </w:del>
            </w:moveFrom>
          </w:p>
        </w:tc>
        <w:tc>
          <w:tcPr>
            <w:tcW w:w="2970" w:type="dxa"/>
            <w:vAlign w:val="center"/>
            <w:tcPrChange w:id="1491" w:author="Alex Cukierman" w:date="2022-02-08T20:30:00Z">
              <w:tcPr>
                <w:tcW w:w="2515" w:type="dxa"/>
                <w:vAlign w:val="center"/>
              </w:tcPr>
            </w:tcPrChange>
          </w:tcPr>
          <w:p w14:paraId="23D664AB" w14:textId="7F20FB41" w:rsidR="00642EE0" w:rsidRPr="008A55DE" w:rsidDel="001357A0" w:rsidRDefault="00642EE0" w:rsidP="006C10A9">
            <w:pPr>
              <w:spacing w:line="360" w:lineRule="auto"/>
              <w:rPr>
                <w:del w:id="1492" w:author="Alex Cukierman" w:date="2022-02-08T22:33:00Z"/>
                <w:moveFrom w:id="1493" w:author="Alex Cukierman" w:date="2022-02-08T20:25:00Z"/>
                <w:rFonts w:ascii="Times New Roman" w:hAnsi="Times New Roman" w:cs="Times New Roman"/>
                <w:sz w:val="20"/>
                <w:szCs w:val="20"/>
              </w:rPr>
            </w:pPr>
            <w:moveFrom w:id="1494" w:author="Alex Cukierman" w:date="2022-02-08T20:25:00Z">
              <w:del w:id="1495" w:author="Alex Cukierman" w:date="2022-02-08T22:33:00Z">
                <w:r w:rsidRPr="008A55DE" w:rsidDel="001357A0">
                  <w:rPr>
                    <w:rFonts w:ascii="Times New Roman" w:eastAsia="Times New Roman" w:hAnsi="Times New Roman" w:cs="Times New Roman"/>
                    <w:sz w:val="20"/>
                    <w:szCs w:val="20"/>
                  </w:rPr>
                  <w:delText>Niger</w:delText>
                </w:r>
              </w:del>
            </w:moveFrom>
          </w:p>
        </w:tc>
        <w:tc>
          <w:tcPr>
            <w:tcW w:w="2340" w:type="dxa"/>
            <w:vAlign w:val="center"/>
            <w:tcPrChange w:id="1496" w:author="Alex Cukierman" w:date="2022-02-08T20:30:00Z">
              <w:tcPr>
                <w:tcW w:w="2340" w:type="dxa"/>
                <w:vAlign w:val="center"/>
              </w:tcPr>
            </w:tcPrChange>
          </w:tcPr>
          <w:p w14:paraId="72E0A93E" w14:textId="41914105" w:rsidR="00642EE0" w:rsidRPr="008A55DE" w:rsidDel="001357A0" w:rsidRDefault="00642EE0" w:rsidP="006C10A9">
            <w:pPr>
              <w:spacing w:line="360" w:lineRule="auto"/>
              <w:rPr>
                <w:del w:id="1497" w:author="Alex Cukierman" w:date="2022-02-08T22:33:00Z"/>
                <w:moveFrom w:id="1498" w:author="Alex Cukierman" w:date="2022-02-08T20:25:00Z"/>
                <w:rFonts w:ascii="Times New Roman" w:hAnsi="Times New Roman" w:cs="Times New Roman"/>
                <w:sz w:val="20"/>
                <w:szCs w:val="20"/>
              </w:rPr>
            </w:pPr>
            <w:moveFrom w:id="1499" w:author="Alex Cukierman" w:date="2022-02-08T20:25:00Z">
              <w:del w:id="1500" w:author="Alex Cukierman" w:date="2022-02-08T22:33:00Z">
                <w:r w:rsidRPr="008A55DE" w:rsidDel="001357A0">
                  <w:rPr>
                    <w:rFonts w:ascii="Times New Roman" w:eastAsia="Times New Roman" w:hAnsi="Times New Roman" w:cs="Times New Roman"/>
                    <w:sz w:val="20"/>
                    <w:szCs w:val="20"/>
                  </w:rPr>
                  <w:delText>Chile</w:delText>
                </w:r>
              </w:del>
            </w:moveFrom>
          </w:p>
        </w:tc>
        <w:tc>
          <w:tcPr>
            <w:tcW w:w="2160" w:type="dxa"/>
            <w:vAlign w:val="center"/>
            <w:tcPrChange w:id="1501" w:author="Alex Cukierman" w:date="2022-02-08T20:30:00Z">
              <w:tcPr>
                <w:tcW w:w="2340" w:type="dxa"/>
                <w:vAlign w:val="center"/>
              </w:tcPr>
            </w:tcPrChange>
          </w:tcPr>
          <w:p w14:paraId="2FC9A769" w14:textId="2BCFB174" w:rsidR="00642EE0" w:rsidRPr="008A55DE" w:rsidDel="001357A0" w:rsidRDefault="00642EE0" w:rsidP="006C10A9">
            <w:pPr>
              <w:spacing w:line="360" w:lineRule="auto"/>
              <w:rPr>
                <w:del w:id="1502" w:author="Alex Cukierman" w:date="2022-02-08T22:33:00Z"/>
                <w:moveFrom w:id="1503" w:author="Alex Cukierman" w:date="2022-02-08T20:25:00Z"/>
                <w:rFonts w:ascii="Times New Roman" w:hAnsi="Times New Roman" w:cs="Times New Roman"/>
                <w:sz w:val="20"/>
                <w:szCs w:val="20"/>
              </w:rPr>
            </w:pPr>
            <w:moveFrom w:id="1504" w:author="Alex Cukierman" w:date="2022-02-08T20:25:00Z">
              <w:del w:id="1505" w:author="Alex Cukierman" w:date="2022-02-08T22:33:00Z">
                <w:r w:rsidRPr="008A55DE" w:rsidDel="001357A0">
                  <w:rPr>
                    <w:rFonts w:ascii="Times New Roman" w:eastAsia="Times New Roman" w:hAnsi="Times New Roman" w:cs="Times New Roman"/>
                    <w:sz w:val="20"/>
                    <w:szCs w:val="20"/>
                  </w:rPr>
                  <w:delText>Nepal</w:delText>
                </w:r>
              </w:del>
            </w:moveFrom>
          </w:p>
        </w:tc>
      </w:tr>
      <w:tr w:rsidR="00642EE0" w:rsidRPr="008A55DE" w:rsidDel="001357A0" w14:paraId="5AEF0043" w14:textId="0976E0B7" w:rsidTr="006E6783">
        <w:trPr>
          <w:del w:id="1506" w:author="Alex Cukierman" w:date="2022-02-08T22:33:00Z"/>
        </w:trPr>
        <w:tc>
          <w:tcPr>
            <w:tcW w:w="1885" w:type="dxa"/>
            <w:vAlign w:val="center"/>
            <w:tcPrChange w:id="1507" w:author="Alex Cukierman" w:date="2022-02-08T20:30:00Z">
              <w:tcPr>
                <w:tcW w:w="2340" w:type="dxa"/>
                <w:vAlign w:val="center"/>
              </w:tcPr>
            </w:tcPrChange>
          </w:tcPr>
          <w:p w14:paraId="2F29EE0D" w14:textId="346620D9" w:rsidR="00642EE0" w:rsidRPr="008A55DE" w:rsidDel="001357A0" w:rsidRDefault="00642EE0" w:rsidP="006C10A9">
            <w:pPr>
              <w:spacing w:line="360" w:lineRule="auto"/>
              <w:rPr>
                <w:del w:id="1508" w:author="Alex Cukierman" w:date="2022-02-08T22:33:00Z"/>
                <w:moveFrom w:id="1509" w:author="Alex Cukierman" w:date="2022-02-08T20:25:00Z"/>
                <w:rFonts w:ascii="Times New Roman" w:hAnsi="Times New Roman" w:cs="Times New Roman"/>
                <w:sz w:val="20"/>
                <w:szCs w:val="20"/>
              </w:rPr>
            </w:pPr>
            <w:moveFrom w:id="1510" w:author="Alex Cukierman" w:date="2022-02-08T20:25:00Z">
              <w:del w:id="1511" w:author="Alex Cukierman" w:date="2022-02-08T22:33:00Z">
                <w:r w:rsidRPr="008A55DE" w:rsidDel="001357A0">
                  <w:rPr>
                    <w:rFonts w:ascii="Times New Roman" w:eastAsia="Times New Roman" w:hAnsi="Times New Roman" w:cs="Times New Roman"/>
                    <w:sz w:val="20"/>
                    <w:szCs w:val="20"/>
                  </w:rPr>
                  <w:delText>Taiwan Province of China</w:delText>
                </w:r>
              </w:del>
            </w:moveFrom>
          </w:p>
        </w:tc>
        <w:tc>
          <w:tcPr>
            <w:tcW w:w="2970" w:type="dxa"/>
            <w:vAlign w:val="center"/>
            <w:tcPrChange w:id="1512" w:author="Alex Cukierman" w:date="2022-02-08T20:30:00Z">
              <w:tcPr>
                <w:tcW w:w="2515" w:type="dxa"/>
                <w:vAlign w:val="center"/>
              </w:tcPr>
            </w:tcPrChange>
          </w:tcPr>
          <w:p w14:paraId="769E33B9" w14:textId="1FEF0376" w:rsidR="00642EE0" w:rsidRPr="008A55DE" w:rsidDel="001357A0" w:rsidRDefault="00642EE0" w:rsidP="006C10A9">
            <w:pPr>
              <w:spacing w:line="360" w:lineRule="auto"/>
              <w:rPr>
                <w:del w:id="1513" w:author="Alex Cukierman" w:date="2022-02-08T22:33:00Z"/>
                <w:moveFrom w:id="1514" w:author="Alex Cukierman" w:date="2022-02-08T20:25:00Z"/>
                <w:rFonts w:ascii="Times New Roman" w:hAnsi="Times New Roman" w:cs="Times New Roman"/>
                <w:sz w:val="20"/>
                <w:szCs w:val="20"/>
              </w:rPr>
            </w:pPr>
            <w:moveFrom w:id="1515" w:author="Alex Cukierman" w:date="2022-02-08T20:25:00Z">
              <w:del w:id="1516" w:author="Alex Cukierman" w:date="2022-02-08T22:33:00Z">
                <w:r w:rsidRPr="008A55DE" w:rsidDel="001357A0">
                  <w:rPr>
                    <w:rFonts w:ascii="Times New Roman" w:eastAsia="Times New Roman" w:hAnsi="Times New Roman" w:cs="Times New Roman"/>
                    <w:sz w:val="20"/>
                    <w:szCs w:val="20"/>
                  </w:rPr>
                  <w:delText>Nigeria</w:delText>
                </w:r>
              </w:del>
            </w:moveFrom>
          </w:p>
        </w:tc>
        <w:tc>
          <w:tcPr>
            <w:tcW w:w="2340" w:type="dxa"/>
            <w:vAlign w:val="center"/>
            <w:tcPrChange w:id="1517" w:author="Alex Cukierman" w:date="2022-02-08T20:30:00Z">
              <w:tcPr>
                <w:tcW w:w="2340" w:type="dxa"/>
                <w:vAlign w:val="center"/>
              </w:tcPr>
            </w:tcPrChange>
          </w:tcPr>
          <w:p w14:paraId="2E333998" w14:textId="3ED1BCA6" w:rsidR="00642EE0" w:rsidRPr="008A55DE" w:rsidDel="001357A0" w:rsidRDefault="00642EE0" w:rsidP="006C10A9">
            <w:pPr>
              <w:spacing w:line="360" w:lineRule="auto"/>
              <w:rPr>
                <w:del w:id="1518" w:author="Alex Cukierman" w:date="2022-02-08T22:33:00Z"/>
                <w:moveFrom w:id="1519" w:author="Alex Cukierman" w:date="2022-02-08T20:25:00Z"/>
                <w:rFonts w:ascii="Times New Roman" w:hAnsi="Times New Roman" w:cs="Times New Roman"/>
                <w:sz w:val="20"/>
                <w:szCs w:val="20"/>
              </w:rPr>
            </w:pPr>
            <w:moveFrom w:id="1520" w:author="Alex Cukierman" w:date="2022-02-08T20:25:00Z">
              <w:del w:id="1521" w:author="Alex Cukierman" w:date="2022-02-08T22:33:00Z">
                <w:r w:rsidRPr="008A55DE" w:rsidDel="001357A0">
                  <w:rPr>
                    <w:rFonts w:ascii="Times New Roman" w:eastAsia="Times New Roman" w:hAnsi="Times New Roman" w:cs="Times New Roman"/>
                    <w:sz w:val="20"/>
                    <w:szCs w:val="20"/>
                  </w:rPr>
                  <w:delText>Bahrain</w:delText>
                </w:r>
              </w:del>
            </w:moveFrom>
          </w:p>
        </w:tc>
        <w:tc>
          <w:tcPr>
            <w:tcW w:w="2160" w:type="dxa"/>
            <w:vAlign w:val="center"/>
            <w:tcPrChange w:id="1522" w:author="Alex Cukierman" w:date="2022-02-08T20:30:00Z">
              <w:tcPr>
                <w:tcW w:w="2340" w:type="dxa"/>
                <w:vAlign w:val="center"/>
              </w:tcPr>
            </w:tcPrChange>
          </w:tcPr>
          <w:p w14:paraId="7E353995" w14:textId="7C635312" w:rsidR="00642EE0" w:rsidRPr="008A55DE" w:rsidDel="001357A0" w:rsidRDefault="00642EE0" w:rsidP="006C10A9">
            <w:pPr>
              <w:spacing w:line="360" w:lineRule="auto"/>
              <w:rPr>
                <w:del w:id="1523" w:author="Alex Cukierman" w:date="2022-02-08T22:33:00Z"/>
                <w:moveFrom w:id="1524" w:author="Alex Cukierman" w:date="2022-02-08T20:25:00Z"/>
                <w:rFonts w:ascii="Times New Roman" w:hAnsi="Times New Roman" w:cs="Times New Roman"/>
                <w:sz w:val="20"/>
                <w:szCs w:val="20"/>
              </w:rPr>
            </w:pPr>
            <w:moveFrom w:id="1525" w:author="Alex Cukierman" w:date="2022-02-08T20:25:00Z">
              <w:del w:id="1526" w:author="Alex Cukierman" w:date="2022-02-08T22:33:00Z">
                <w:r w:rsidRPr="008A55DE" w:rsidDel="001357A0">
                  <w:rPr>
                    <w:rFonts w:ascii="Times New Roman" w:eastAsia="Times New Roman" w:hAnsi="Times New Roman" w:cs="Times New Roman"/>
                    <w:sz w:val="20"/>
                    <w:szCs w:val="20"/>
                  </w:rPr>
                  <w:delText>India</w:delText>
                </w:r>
              </w:del>
            </w:moveFrom>
          </w:p>
        </w:tc>
      </w:tr>
      <w:tr w:rsidR="00642EE0" w:rsidRPr="008A55DE" w:rsidDel="001357A0" w14:paraId="593413C1" w14:textId="4E8578C1" w:rsidTr="006E6783">
        <w:trPr>
          <w:del w:id="1527" w:author="Alex Cukierman" w:date="2022-02-08T22:33:00Z"/>
        </w:trPr>
        <w:tc>
          <w:tcPr>
            <w:tcW w:w="1885" w:type="dxa"/>
            <w:vAlign w:val="center"/>
            <w:tcPrChange w:id="1528" w:author="Alex Cukierman" w:date="2022-02-08T20:30:00Z">
              <w:tcPr>
                <w:tcW w:w="2340" w:type="dxa"/>
                <w:vAlign w:val="center"/>
              </w:tcPr>
            </w:tcPrChange>
          </w:tcPr>
          <w:p w14:paraId="1DEA035A" w14:textId="3D3D40E3" w:rsidR="00642EE0" w:rsidRPr="008A55DE" w:rsidDel="001357A0" w:rsidRDefault="00642EE0" w:rsidP="006C10A9">
            <w:pPr>
              <w:spacing w:line="360" w:lineRule="auto"/>
              <w:rPr>
                <w:del w:id="1529" w:author="Alex Cukierman" w:date="2022-02-08T22:33:00Z"/>
                <w:moveFrom w:id="1530" w:author="Alex Cukierman" w:date="2022-02-08T20:25:00Z"/>
                <w:rFonts w:ascii="Times New Roman" w:hAnsi="Times New Roman" w:cs="Times New Roman"/>
                <w:sz w:val="20"/>
                <w:szCs w:val="20"/>
              </w:rPr>
            </w:pPr>
            <w:moveFrom w:id="1531" w:author="Alex Cukierman" w:date="2022-02-08T20:25:00Z">
              <w:del w:id="1532" w:author="Alex Cukierman" w:date="2022-02-08T22:33:00Z">
                <w:r w:rsidRPr="008A55DE" w:rsidDel="001357A0">
                  <w:rPr>
                    <w:rFonts w:ascii="Times New Roman" w:eastAsia="Times New Roman" w:hAnsi="Times New Roman" w:cs="Times New Roman"/>
                    <w:sz w:val="20"/>
                    <w:szCs w:val="20"/>
                  </w:rPr>
                  <w:delText>Benin</w:delText>
                </w:r>
              </w:del>
            </w:moveFrom>
          </w:p>
        </w:tc>
        <w:tc>
          <w:tcPr>
            <w:tcW w:w="2970" w:type="dxa"/>
            <w:vAlign w:val="center"/>
            <w:tcPrChange w:id="1533" w:author="Alex Cukierman" w:date="2022-02-08T20:30:00Z">
              <w:tcPr>
                <w:tcW w:w="2515" w:type="dxa"/>
                <w:vAlign w:val="center"/>
              </w:tcPr>
            </w:tcPrChange>
          </w:tcPr>
          <w:p w14:paraId="358F5496" w14:textId="7B25C221" w:rsidR="00642EE0" w:rsidRPr="008A55DE" w:rsidDel="001357A0" w:rsidRDefault="00642EE0" w:rsidP="006C10A9">
            <w:pPr>
              <w:spacing w:line="360" w:lineRule="auto"/>
              <w:rPr>
                <w:del w:id="1534" w:author="Alex Cukierman" w:date="2022-02-08T22:33:00Z"/>
                <w:moveFrom w:id="1535" w:author="Alex Cukierman" w:date="2022-02-08T20:25:00Z"/>
                <w:rFonts w:ascii="Times New Roman" w:hAnsi="Times New Roman" w:cs="Times New Roman"/>
                <w:sz w:val="20"/>
                <w:szCs w:val="20"/>
              </w:rPr>
            </w:pPr>
            <w:moveFrom w:id="1536" w:author="Alex Cukierman" w:date="2022-02-08T20:25:00Z">
              <w:del w:id="1537" w:author="Alex Cukierman" w:date="2022-02-08T22:33:00Z">
                <w:r w:rsidRPr="008A55DE" w:rsidDel="001357A0">
                  <w:rPr>
                    <w:rFonts w:ascii="Times New Roman" w:eastAsia="Times New Roman" w:hAnsi="Times New Roman" w:cs="Times New Roman"/>
                    <w:sz w:val="20"/>
                    <w:szCs w:val="20"/>
                  </w:rPr>
                  <w:delText>Sweden</w:delText>
                </w:r>
              </w:del>
            </w:moveFrom>
          </w:p>
        </w:tc>
        <w:tc>
          <w:tcPr>
            <w:tcW w:w="2340" w:type="dxa"/>
            <w:vAlign w:val="center"/>
            <w:tcPrChange w:id="1538" w:author="Alex Cukierman" w:date="2022-02-08T20:30:00Z">
              <w:tcPr>
                <w:tcW w:w="2340" w:type="dxa"/>
                <w:vAlign w:val="center"/>
              </w:tcPr>
            </w:tcPrChange>
          </w:tcPr>
          <w:p w14:paraId="56ACBD81" w14:textId="67987A3D" w:rsidR="00642EE0" w:rsidRPr="008A55DE" w:rsidDel="001357A0" w:rsidRDefault="00642EE0" w:rsidP="006C10A9">
            <w:pPr>
              <w:spacing w:line="360" w:lineRule="auto"/>
              <w:rPr>
                <w:del w:id="1539" w:author="Alex Cukierman" w:date="2022-02-08T22:33:00Z"/>
                <w:moveFrom w:id="1540" w:author="Alex Cukierman" w:date="2022-02-08T20:25:00Z"/>
                <w:rFonts w:ascii="Times New Roman" w:hAnsi="Times New Roman" w:cs="Times New Roman"/>
                <w:sz w:val="20"/>
                <w:szCs w:val="20"/>
              </w:rPr>
            </w:pPr>
            <w:moveFrom w:id="1541" w:author="Alex Cukierman" w:date="2022-02-08T20:25:00Z">
              <w:del w:id="1542" w:author="Alex Cukierman" w:date="2022-02-08T22:33:00Z">
                <w:r w:rsidRPr="008A55DE" w:rsidDel="001357A0">
                  <w:rPr>
                    <w:rFonts w:ascii="Times New Roman" w:eastAsia="Times New Roman" w:hAnsi="Times New Roman" w:cs="Times New Roman"/>
                    <w:sz w:val="20"/>
                    <w:szCs w:val="20"/>
                  </w:rPr>
                  <w:delText>Yemen</w:delText>
                </w:r>
              </w:del>
            </w:moveFrom>
          </w:p>
        </w:tc>
        <w:tc>
          <w:tcPr>
            <w:tcW w:w="2160" w:type="dxa"/>
            <w:vAlign w:val="center"/>
            <w:tcPrChange w:id="1543" w:author="Alex Cukierman" w:date="2022-02-08T20:30:00Z">
              <w:tcPr>
                <w:tcW w:w="2340" w:type="dxa"/>
                <w:vAlign w:val="center"/>
              </w:tcPr>
            </w:tcPrChange>
          </w:tcPr>
          <w:p w14:paraId="3BEEF4DA" w14:textId="2698C9E1" w:rsidR="00642EE0" w:rsidRPr="008A55DE" w:rsidDel="001357A0" w:rsidRDefault="00642EE0" w:rsidP="006C10A9">
            <w:pPr>
              <w:spacing w:line="360" w:lineRule="auto"/>
              <w:rPr>
                <w:del w:id="1544" w:author="Alex Cukierman" w:date="2022-02-08T22:33:00Z"/>
                <w:moveFrom w:id="1545" w:author="Alex Cukierman" w:date="2022-02-08T20:25:00Z"/>
                <w:rFonts w:ascii="Times New Roman" w:hAnsi="Times New Roman" w:cs="Times New Roman"/>
                <w:sz w:val="20"/>
                <w:szCs w:val="20"/>
              </w:rPr>
            </w:pPr>
            <w:moveFrom w:id="1546" w:author="Alex Cukierman" w:date="2022-02-08T20:25:00Z">
              <w:del w:id="1547" w:author="Alex Cukierman" w:date="2022-02-08T22:33:00Z">
                <w:r w:rsidRPr="008A55DE" w:rsidDel="001357A0">
                  <w:rPr>
                    <w:rFonts w:ascii="Times New Roman" w:eastAsia="Times New Roman" w:hAnsi="Times New Roman" w:cs="Times New Roman"/>
                    <w:sz w:val="20"/>
                    <w:szCs w:val="20"/>
                  </w:rPr>
                  <w:delText>Bangladesh</w:delText>
                </w:r>
              </w:del>
            </w:moveFrom>
          </w:p>
        </w:tc>
      </w:tr>
      <w:tr w:rsidR="00642EE0" w:rsidRPr="008A55DE" w:rsidDel="001357A0" w14:paraId="1C7454E9" w14:textId="6D7995E1" w:rsidTr="006E6783">
        <w:trPr>
          <w:del w:id="1548" w:author="Alex Cukierman" w:date="2022-02-08T22:33:00Z"/>
        </w:trPr>
        <w:tc>
          <w:tcPr>
            <w:tcW w:w="1885" w:type="dxa"/>
            <w:vAlign w:val="center"/>
            <w:tcPrChange w:id="1549" w:author="Alex Cukierman" w:date="2022-02-08T20:30:00Z">
              <w:tcPr>
                <w:tcW w:w="2340" w:type="dxa"/>
                <w:vAlign w:val="center"/>
              </w:tcPr>
            </w:tcPrChange>
          </w:tcPr>
          <w:p w14:paraId="3DE6B4AC" w14:textId="67D66A97" w:rsidR="00642EE0" w:rsidRPr="008A55DE" w:rsidDel="001357A0" w:rsidRDefault="00642EE0" w:rsidP="006C10A9">
            <w:pPr>
              <w:spacing w:line="360" w:lineRule="auto"/>
              <w:rPr>
                <w:del w:id="1550" w:author="Alex Cukierman" w:date="2022-02-08T22:33:00Z"/>
                <w:moveFrom w:id="1551" w:author="Alex Cukierman" w:date="2022-02-08T20:25:00Z"/>
                <w:rFonts w:ascii="Times New Roman" w:hAnsi="Times New Roman" w:cs="Times New Roman"/>
                <w:sz w:val="20"/>
                <w:szCs w:val="20"/>
              </w:rPr>
            </w:pPr>
            <w:moveFrom w:id="1552" w:author="Alex Cukierman" w:date="2022-02-08T20:25:00Z">
              <w:del w:id="1553" w:author="Alex Cukierman" w:date="2022-02-08T22:33:00Z">
                <w:r w:rsidRPr="008A55DE" w:rsidDel="001357A0">
                  <w:rPr>
                    <w:rFonts w:ascii="Times New Roman" w:eastAsia="Times New Roman" w:hAnsi="Times New Roman" w:cs="Times New Roman"/>
                    <w:sz w:val="20"/>
                    <w:szCs w:val="20"/>
                  </w:rPr>
                  <w:delText>Mauritius</w:delText>
                </w:r>
              </w:del>
            </w:moveFrom>
          </w:p>
        </w:tc>
        <w:tc>
          <w:tcPr>
            <w:tcW w:w="2970" w:type="dxa"/>
            <w:vAlign w:val="center"/>
            <w:tcPrChange w:id="1554" w:author="Alex Cukierman" w:date="2022-02-08T20:30:00Z">
              <w:tcPr>
                <w:tcW w:w="2515" w:type="dxa"/>
                <w:vAlign w:val="center"/>
              </w:tcPr>
            </w:tcPrChange>
          </w:tcPr>
          <w:p w14:paraId="56ADF0FE" w14:textId="296DD48A" w:rsidR="00642EE0" w:rsidRPr="008A55DE" w:rsidDel="001357A0" w:rsidRDefault="00642EE0" w:rsidP="006C10A9">
            <w:pPr>
              <w:spacing w:line="360" w:lineRule="auto"/>
              <w:rPr>
                <w:del w:id="1555" w:author="Alex Cukierman" w:date="2022-02-08T22:33:00Z"/>
                <w:moveFrom w:id="1556" w:author="Alex Cukierman" w:date="2022-02-08T20:25:00Z"/>
                <w:rFonts w:ascii="Times New Roman" w:hAnsi="Times New Roman" w:cs="Times New Roman"/>
                <w:sz w:val="20"/>
                <w:szCs w:val="20"/>
              </w:rPr>
            </w:pPr>
            <w:moveFrom w:id="1557" w:author="Alex Cukierman" w:date="2022-02-08T20:25:00Z">
              <w:del w:id="1558" w:author="Alex Cukierman" w:date="2022-02-08T22:33:00Z">
                <w:r w:rsidRPr="008A55DE" w:rsidDel="001357A0">
                  <w:rPr>
                    <w:rFonts w:ascii="Times New Roman" w:eastAsia="Times New Roman" w:hAnsi="Times New Roman" w:cs="Times New Roman"/>
                    <w:sz w:val="20"/>
                    <w:szCs w:val="20"/>
                  </w:rPr>
                  <w:delText>Tanzania</w:delText>
                </w:r>
              </w:del>
            </w:moveFrom>
          </w:p>
        </w:tc>
        <w:tc>
          <w:tcPr>
            <w:tcW w:w="2340" w:type="dxa"/>
            <w:vAlign w:val="center"/>
            <w:tcPrChange w:id="1559" w:author="Alex Cukierman" w:date="2022-02-08T20:30:00Z">
              <w:tcPr>
                <w:tcW w:w="2340" w:type="dxa"/>
                <w:vAlign w:val="center"/>
              </w:tcPr>
            </w:tcPrChange>
          </w:tcPr>
          <w:p w14:paraId="6A031730" w14:textId="35248F6E" w:rsidR="00642EE0" w:rsidRPr="008A55DE" w:rsidDel="001357A0" w:rsidRDefault="00642EE0" w:rsidP="006C10A9">
            <w:pPr>
              <w:spacing w:line="360" w:lineRule="auto"/>
              <w:rPr>
                <w:del w:id="1560" w:author="Alex Cukierman" w:date="2022-02-08T22:33:00Z"/>
                <w:moveFrom w:id="1561" w:author="Alex Cukierman" w:date="2022-02-08T20:25:00Z"/>
                <w:rFonts w:ascii="Times New Roman" w:hAnsi="Times New Roman" w:cs="Times New Roman"/>
                <w:sz w:val="20"/>
                <w:szCs w:val="20"/>
              </w:rPr>
            </w:pPr>
            <w:moveFrom w:id="1562" w:author="Alex Cukierman" w:date="2022-02-08T20:25:00Z">
              <w:del w:id="1563" w:author="Alex Cukierman" w:date="2022-02-08T22:33:00Z">
                <w:r w:rsidRPr="008A55DE" w:rsidDel="001357A0">
                  <w:rPr>
                    <w:rFonts w:ascii="Times New Roman" w:eastAsia="Times New Roman" w:hAnsi="Times New Roman" w:cs="Times New Roman"/>
                    <w:sz w:val="20"/>
                    <w:szCs w:val="20"/>
                  </w:rPr>
                  <w:delText>Philippines</w:delText>
                </w:r>
              </w:del>
            </w:moveFrom>
          </w:p>
        </w:tc>
        <w:tc>
          <w:tcPr>
            <w:tcW w:w="2160" w:type="dxa"/>
            <w:vAlign w:val="center"/>
            <w:tcPrChange w:id="1564" w:author="Alex Cukierman" w:date="2022-02-08T20:30:00Z">
              <w:tcPr>
                <w:tcW w:w="2340" w:type="dxa"/>
                <w:vAlign w:val="center"/>
              </w:tcPr>
            </w:tcPrChange>
          </w:tcPr>
          <w:p w14:paraId="139D8141" w14:textId="348856E0" w:rsidR="00642EE0" w:rsidRPr="008A55DE" w:rsidDel="001357A0" w:rsidRDefault="00642EE0" w:rsidP="006C10A9">
            <w:pPr>
              <w:spacing w:line="360" w:lineRule="auto"/>
              <w:rPr>
                <w:del w:id="1565" w:author="Alex Cukierman" w:date="2022-02-08T22:33:00Z"/>
                <w:moveFrom w:id="1566" w:author="Alex Cukierman" w:date="2022-02-08T20:25:00Z"/>
                <w:rFonts w:ascii="Times New Roman" w:hAnsi="Times New Roman" w:cs="Times New Roman"/>
                <w:sz w:val="20"/>
                <w:szCs w:val="20"/>
              </w:rPr>
            </w:pPr>
            <w:moveFrom w:id="1567" w:author="Alex Cukierman" w:date="2022-02-08T20:25:00Z">
              <w:del w:id="1568" w:author="Alex Cukierman" w:date="2022-02-08T22:33:00Z">
                <w:r w:rsidRPr="008A55DE" w:rsidDel="001357A0">
                  <w:rPr>
                    <w:rFonts w:ascii="Times New Roman" w:eastAsia="Times New Roman" w:hAnsi="Times New Roman" w:cs="Times New Roman"/>
                    <w:sz w:val="20"/>
                    <w:szCs w:val="20"/>
                  </w:rPr>
                  <w:delText>Swaziland</w:delText>
                </w:r>
              </w:del>
            </w:moveFrom>
          </w:p>
        </w:tc>
      </w:tr>
      <w:tr w:rsidR="00642EE0" w:rsidRPr="008A55DE" w:rsidDel="001357A0" w14:paraId="455FCCA8" w14:textId="25E9D5FC" w:rsidTr="006E6783">
        <w:trPr>
          <w:del w:id="1569" w:author="Alex Cukierman" w:date="2022-02-08T22:33:00Z"/>
        </w:trPr>
        <w:tc>
          <w:tcPr>
            <w:tcW w:w="1885" w:type="dxa"/>
            <w:vAlign w:val="center"/>
            <w:tcPrChange w:id="1570" w:author="Alex Cukierman" w:date="2022-02-08T20:30:00Z">
              <w:tcPr>
                <w:tcW w:w="2340" w:type="dxa"/>
                <w:vAlign w:val="center"/>
              </w:tcPr>
            </w:tcPrChange>
          </w:tcPr>
          <w:p w14:paraId="35EA2E42" w14:textId="4C5A4C44" w:rsidR="00642EE0" w:rsidRPr="008A55DE" w:rsidDel="001357A0" w:rsidRDefault="00642EE0" w:rsidP="006C10A9">
            <w:pPr>
              <w:spacing w:line="360" w:lineRule="auto"/>
              <w:rPr>
                <w:del w:id="1571" w:author="Alex Cukierman" w:date="2022-02-08T22:33:00Z"/>
                <w:moveFrom w:id="1572" w:author="Alex Cukierman" w:date="2022-02-08T20:25:00Z"/>
                <w:rFonts w:ascii="Times New Roman" w:hAnsi="Times New Roman" w:cs="Times New Roman"/>
                <w:sz w:val="20"/>
                <w:szCs w:val="20"/>
              </w:rPr>
            </w:pPr>
            <w:moveFrom w:id="1573" w:author="Alex Cukierman" w:date="2022-02-08T20:25:00Z">
              <w:del w:id="1574" w:author="Alex Cukierman" w:date="2022-02-08T22:33:00Z">
                <w:r w:rsidRPr="008A55DE" w:rsidDel="001357A0">
                  <w:rPr>
                    <w:rFonts w:ascii="Times New Roman" w:eastAsia="Times New Roman" w:hAnsi="Times New Roman" w:cs="Times New Roman"/>
                    <w:sz w:val="20"/>
                    <w:szCs w:val="20"/>
                  </w:rPr>
                  <w:delText>Australia</w:delText>
                </w:r>
              </w:del>
            </w:moveFrom>
          </w:p>
        </w:tc>
        <w:tc>
          <w:tcPr>
            <w:tcW w:w="2970" w:type="dxa"/>
            <w:vAlign w:val="center"/>
            <w:tcPrChange w:id="1575" w:author="Alex Cukierman" w:date="2022-02-08T20:30:00Z">
              <w:tcPr>
                <w:tcW w:w="2515" w:type="dxa"/>
                <w:vAlign w:val="center"/>
              </w:tcPr>
            </w:tcPrChange>
          </w:tcPr>
          <w:p w14:paraId="73FD7BFB" w14:textId="30066845" w:rsidR="00642EE0" w:rsidRPr="008A55DE" w:rsidDel="001357A0" w:rsidRDefault="00642EE0" w:rsidP="006C10A9">
            <w:pPr>
              <w:spacing w:line="360" w:lineRule="auto"/>
              <w:rPr>
                <w:del w:id="1576" w:author="Alex Cukierman" w:date="2022-02-08T22:33:00Z"/>
                <w:moveFrom w:id="1577" w:author="Alex Cukierman" w:date="2022-02-08T20:25:00Z"/>
                <w:rFonts w:ascii="Times New Roman" w:hAnsi="Times New Roman" w:cs="Times New Roman"/>
                <w:sz w:val="20"/>
                <w:szCs w:val="20"/>
              </w:rPr>
            </w:pPr>
            <w:moveFrom w:id="1578" w:author="Alex Cukierman" w:date="2022-02-08T20:25:00Z">
              <w:del w:id="1579" w:author="Alex Cukierman" w:date="2022-02-08T22:33:00Z">
                <w:r w:rsidRPr="008A55DE" w:rsidDel="001357A0">
                  <w:rPr>
                    <w:rFonts w:ascii="Times New Roman" w:eastAsia="Times New Roman" w:hAnsi="Times New Roman" w:cs="Times New Roman"/>
                    <w:sz w:val="20"/>
                    <w:szCs w:val="20"/>
                  </w:rPr>
                  <w:delText>Algeria</w:delText>
                </w:r>
              </w:del>
            </w:moveFrom>
          </w:p>
        </w:tc>
        <w:tc>
          <w:tcPr>
            <w:tcW w:w="2340" w:type="dxa"/>
            <w:vAlign w:val="center"/>
            <w:tcPrChange w:id="1580" w:author="Alex Cukierman" w:date="2022-02-08T20:30:00Z">
              <w:tcPr>
                <w:tcW w:w="2340" w:type="dxa"/>
                <w:vAlign w:val="center"/>
              </w:tcPr>
            </w:tcPrChange>
          </w:tcPr>
          <w:p w14:paraId="5E8A3C80" w14:textId="6C26E6F8" w:rsidR="00642EE0" w:rsidRPr="008A55DE" w:rsidDel="001357A0" w:rsidRDefault="00642EE0" w:rsidP="006C10A9">
            <w:pPr>
              <w:spacing w:line="360" w:lineRule="auto"/>
              <w:rPr>
                <w:del w:id="1581" w:author="Alex Cukierman" w:date="2022-02-08T22:33:00Z"/>
                <w:moveFrom w:id="1582" w:author="Alex Cukierman" w:date="2022-02-08T20:25:00Z"/>
                <w:rFonts w:ascii="Times New Roman" w:hAnsi="Times New Roman" w:cs="Times New Roman"/>
                <w:sz w:val="20"/>
                <w:szCs w:val="20"/>
              </w:rPr>
            </w:pPr>
            <w:moveFrom w:id="1583" w:author="Alex Cukierman" w:date="2022-02-08T20:25:00Z">
              <w:del w:id="1584" w:author="Alex Cukierman" w:date="2022-02-08T22:33:00Z">
                <w:r w:rsidRPr="008A55DE" w:rsidDel="001357A0">
                  <w:rPr>
                    <w:rFonts w:ascii="Times New Roman" w:eastAsia="Times New Roman" w:hAnsi="Times New Roman" w:cs="Times New Roman"/>
                    <w:sz w:val="20"/>
                    <w:szCs w:val="20"/>
                  </w:rPr>
                  <w:delText>Belgium</w:delText>
                </w:r>
              </w:del>
            </w:moveFrom>
          </w:p>
        </w:tc>
        <w:tc>
          <w:tcPr>
            <w:tcW w:w="2160" w:type="dxa"/>
            <w:vAlign w:val="center"/>
            <w:tcPrChange w:id="1585" w:author="Alex Cukierman" w:date="2022-02-08T20:30:00Z">
              <w:tcPr>
                <w:tcW w:w="2340" w:type="dxa"/>
                <w:vAlign w:val="center"/>
              </w:tcPr>
            </w:tcPrChange>
          </w:tcPr>
          <w:p w14:paraId="783FDF20" w14:textId="263A4EB2" w:rsidR="00642EE0" w:rsidRPr="008A55DE" w:rsidDel="001357A0" w:rsidRDefault="00642EE0" w:rsidP="006C10A9">
            <w:pPr>
              <w:spacing w:line="360" w:lineRule="auto"/>
              <w:rPr>
                <w:del w:id="1586" w:author="Alex Cukierman" w:date="2022-02-08T22:33:00Z"/>
                <w:moveFrom w:id="1587" w:author="Alex Cukierman" w:date="2022-02-08T20:25:00Z"/>
                <w:rFonts w:ascii="Times New Roman" w:hAnsi="Times New Roman" w:cs="Times New Roman"/>
                <w:sz w:val="20"/>
                <w:szCs w:val="20"/>
              </w:rPr>
            </w:pPr>
            <w:moveFrom w:id="1588" w:author="Alex Cukierman" w:date="2022-02-08T20:25:00Z">
              <w:del w:id="1589" w:author="Alex Cukierman" w:date="2022-02-08T22:33:00Z">
                <w:r w:rsidRPr="008A55DE" w:rsidDel="001357A0">
                  <w:rPr>
                    <w:rFonts w:ascii="Times New Roman" w:eastAsia="Times New Roman" w:hAnsi="Times New Roman" w:cs="Times New Roman"/>
                    <w:sz w:val="20"/>
                    <w:szCs w:val="20"/>
                  </w:rPr>
                  <w:delText>Nicaragua</w:delText>
                </w:r>
              </w:del>
            </w:moveFrom>
          </w:p>
        </w:tc>
      </w:tr>
      <w:tr w:rsidR="00642EE0" w:rsidRPr="008A55DE" w:rsidDel="001357A0" w14:paraId="34B919AB" w14:textId="3701EF37" w:rsidTr="006E6783">
        <w:trPr>
          <w:del w:id="1590" w:author="Alex Cukierman" w:date="2022-02-08T22:33:00Z"/>
        </w:trPr>
        <w:tc>
          <w:tcPr>
            <w:tcW w:w="1885" w:type="dxa"/>
            <w:vAlign w:val="center"/>
            <w:tcPrChange w:id="1591" w:author="Alex Cukierman" w:date="2022-02-08T20:30:00Z">
              <w:tcPr>
                <w:tcW w:w="2340" w:type="dxa"/>
                <w:vAlign w:val="center"/>
              </w:tcPr>
            </w:tcPrChange>
          </w:tcPr>
          <w:p w14:paraId="073B1097" w14:textId="518EEEAC" w:rsidR="00642EE0" w:rsidRPr="008A55DE" w:rsidDel="001357A0" w:rsidRDefault="00642EE0" w:rsidP="006C10A9">
            <w:pPr>
              <w:spacing w:line="360" w:lineRule="auto"/>
              <w:rPr>
                <w:del w:id="1592" w:author="Alex Cukierman" w:date="2022-02-08T22:33:00Z"/>
                <w:moveFrom w:id="1593" w:author="Alex Cukierman" w:date="2022-02-08T20:25:00Z"/>
                <w:rFonts w:ascii="Times New Roman" w:hAnsi="Times New Roman" w:cs="Times New Roman"/>
                <w:sz w:val="20"/>
                <w:szCs w:val="20"/>
              </w:rPr>
            </w:pPr>
            <w:moveFrom w:id="1594" w:author="Alex Cukierman" w:date="2022-02-08T20:25:00Z">
              <w:del w:id="1595" w:author="Alex Cukierman" w:date="2022-02-08T22:33:00Z">
                <w:r w:rsidRPr="008A55DE" w:rsidDel="001357A0">
                  <w:rPr>
                    <w:rFonts w:ascii="Times New Roman" w:eastAsia="Times New Roman" w:hAnsi="Times New Roman" w:cs="Times New Roman"/>
                    <w:sz w:val="20"/>
                    <w:szCs w:val="20"/>
                  </w:rPr>
                  <w:delText>Liberia</w:delText>
                </w:r>
              </w:del>
            </w:moveFrom>
          </w:p>
        </w:tc>
        <w:tc>
          <w:tcPr>
            <w:tcW w:w="2970" w:type="dxa"/>
            <w:vAlign w:val="center"/>
            <w:tcPrChange w:id="1596" w:author="Alex Cukierman" w:date="2022-02-08T20:30:00Z">
              <w:tcPr>
                <w:tcW w:w="2515" w:type="dxa"/>
                <w:vAlign w:val="center"/>
              </w:tcPr>
            </w:tcPrChange>
          </w:tcPr>
          <w:p w14:paraId="7FF8363C" w14:textId="53F009E9" w:rsidR="00642EE0" w:rsidRPr="008A55DE" w:rsidDel="001357A0" w:rsidRDefault="00642EE0" w:rsidP="006C10A9">
            <w:pPr>
              <w:spacing w:line="360" w:lineRule="auto"/>
              <w:rPr>
                <w:del w:id="1597" w:author="Alex Cukierman" w:date="2022-02-08T22:33:00Z"/>
                <w:moveFrom w:id="1598" w:author="Alex Cukierman" w:date="2022-02-08T20:25:00Z"/>
                <w:rFonts w:ascii="Times New Roman" w:hAnsi="Times New Roman" w:cs="Times New Roman"/>
                <w:sz w:val="20"/>
                <w:szCs w:val="20"/>
              </w:rPr>
            </w:pPr>
            <w:moveFrom w:id="1599" w:author="Alex Cukierman" w:date="2022-02-08T20:25:00Z">
              <w:del w:id="1600" w:author="Alex Cukierman" w:date="2022-02-08T22:33:00Z">
                <w:r w:rsidRPr="008A55DE" w:rsidDel="001357A0">
                  <w:rPr>
                    <w:rFonts w:ascii="Times New Roman" w:eastAsia="Times New Roman" w:hAnsi="Times New Roman" w:cs="Times New Roman"/>
                    <w:sz w:val="20"/>
                    <w:szCs w:val="20"/>
                  </w:rPr>
                  <w:delText>Uganda</w:delText>
                </w:r>
              </w:del>
            </w:moveFrom>
          </w:p>
        </w:tc>
        <w:tc>
          <w:tcPr>
            <w:tcW w:w="2340" w:type="dxa"/>
            <w:vAlign w:val="center"/>
            <w:tcPrChange w:id="1601" w:author="Alex Cukierman" w:date="2022-02-08T20:30:00Z">
              <w:tcPr>
                <w:tcW w:w="2340" w:type="dxa"/>
                <w:vAlign w:val="center"/>
              </w:tcPr>
            </w:tcPrChange>
          </w:tcPr>
          <w:p w14:paraId="7045A3A4" w14:textId="69CA1367" w:rsidR="00642EE0" w:rsidRPr="008A55DE" w:rsidDel="001357A0" w:rsidRDefault="00642EE0" w:rsidP="006C10A9">
            <w:pPr>
              <w:spacing w:line="360" w:lineRule="auto"/>
              <w:rPr>
                <w:del w:id="1602" w:author="Alex Cukierman" w:date="2022-02-08T22:33:00Z"/>
                <w:moveFrom w:id="1603" w:author="Alex Cukierman" w:date="2022-02-08T20:25:00Z"/>
                <w:rFonts w:ascii="Times New Roman" w:hAnsi="Times New Roman" w:cs="Times New Roman"/>
                <w:sz w:val="20"/>
                <w:szCs w:val="20"/>
              </w:rPr>
            </w:pPr>
            <w:moveFrom w:id="1604" w:author="Alex Cukierman" w:date="2022-02-08T20:25:00Z">
              <w:del w:id="1605" w:author="Alex Cukierman" w:date="2022-02-08T22:33:00Z">
                <w:r w:rsidRPr="008A55DE" w:rsidDel="001357A0">
                  <w:rPr>
                    <w:rFonts w:ascii="Times New Roman" w:eastAsia="Times New Roman" w:hAnsi="Times New Roman" w:cs="Times New Roman"/>
                    <w:sz w:val="20"/>
                    <w:szCs w:val="20"/>
                  </w:rPr>
                  <w:delText>Rwanda</w:delText>
                </w:r>
              </w:del>
            </w:moveFrom>
          </w:p>
        </w:tc>
        <w:tc>
          <w:tcPr>
            <w:tcW w:w="2160" w:type="dxa"/>
            <w:vAlign w:val="center"/>
            <w:tcPrChange w:id="1606" w:author="Alex Cukierman" w:date="2022-02-08T20:30:00Z">
              <w:tcPr>
                <w:tcW w:w="2340" w:type="dxa"/>
                <w:vAlign w:val="center"/>
              </w:tcPr>
            </w:tcPrChange>
          </w:tcPr>
          <w:p w14:paraId="3AA3B08E" w14:textId="6FD41A4D" w:rsidR="00642EE0" w:rsidRPr="008A55DE" w:rsidDel="001357A0" w:rsidRDefault="00642EE0" w:rsidP="006C10A9">
            <w:pPr>
              <w:spacing w:line="360" w:lineRule="auto"/>
              <w:rPr>
                <w:del w:id="1607" w:author="Alex Cukierman" w:date="2022-02-08T22:33:00Z"/>
                <w:moveFrom w:id="1608" w:author="Alex Cukierman" w:date="2022-02-08T20:25:00Z"/>
                <w:rFonts w:ascii="Times New Roman" w:hAnsi="Times New Roman" w:cs="Times New Roman"/>
                <w:sz w:val="20"/>
                <w:szCs w:val="20"/>
              </w:rPr>
            </w:pPr>
            <w:moveFrom w:id="1609" w:author="Alex Cukierman" w:date="2022-02-08T20:25:00Z">
              <w:del w:id="1610" w:author="Alex Cukierman" w:date="2022-02-08T22:33:00Z">
                <w:r w:rsidRPr="008A55DE" w:rsidDel="001357A0">
                  <w:rPr>
                    <w:rFonts w:ascii="Times New Roman" w:eastAsia="Times New Roman" w:hAnsi="Times New Roman" w:cs="Times New Roman"/>
                    <w:sz w:val="20"/>
                    <w:szCs w:val="20"/>
                  </w:rPr>
                  <w:delText>Ecuador</w:delText>
                </w:r>
              </w:del>
            </w:moveFrom>
          </w:p>
        </w:tc>
      </w:tr>
      <w:tr w:rsidR="00642EE0" w:rsidRPr="008A55DE" w:rsidDel="001357A0" w14:paraId="3683E2A0" w14:textId="72170EE7" w:rsidTr="006E6783">
        <w:trPr>
          <w:del w:id="1611" w:author="Alex Cukierman" w:date="2022-02-08T22:33:00Z"/>
        </w:trPr>
        <w:tc>
          <w:tcPr>
            <w:tcW w:w="1885" w:type="dxa"/>
            <w:vAlign w:val="center"/>
            <w:tcPrChange w:id="1612" w:author="Alex Cukierman" w:date="2022-02-08T20:30:00Z">
              <w:tcPr>
                <w:tcW w:w="2340" w:type="dxa"/>
                <w:vAlign w:val="center"/>
              </w:tcPr>
            </w:tcPrChange>
          </w:tcPr>
          <w:p w14:paraId="3C1A860B" w14:textId="7E93F5DC" w:rsidR="00642EE0" w:rsidRPr="008A55DE" w:rsidDel="001357A0" w:rsidRDefault="00642EE0" w:rsidP="006C10A9">
            <w:pPr>
              <w:spacing w:line="360" w:lineRule="auto"/>
              <w:rPr>
                <w:del w:id="1613" w:author="Alex Cukierman" w:date="2022-02-08T22:33:00Z"/>
                <w:moveFrom w:id="1614" w:author="Alex Cukierman" w:date="2022-02-08T20:25:00Z"/>
                <w:rFonts w:ascii="Times New Roman" w:hAnsi="Times New Roman" w:cs="Times New Roman"/>
                <w:sz w:val="20"/>
                <w:szCs w:val="20"/>
              </w:rPr>
            </w:pPr>
            <w:moveFrom w:id="1615" w:author="Alex Cukierman" w:date="2022-02-08T20:25:00Z">
              <w:del w:id="1616" w:author="Alex Cukierman" w:date="2022-02-08T22:33:00Z">
                <w:r w:rsidRPr="008A55DE" w:rsidDel="001357A0">
                  <w:rPr>
                    <w:rFonts w:ascii="Times New Roman" w:eastAsia="Times New Roman" w:hAnsi="Times New Roman" w:cs="Times New Roman"/>
                    <w:sz w:val="20"/>
                    <w:szCs w:val="20"/>
                  </w:rPr>
                  <w:delText>Korea</w:delText>
                </w:r>
              </w:del>
            </w:moveFrom>
          </w:p>
        </w:tc>
        <w:tc>
          <w:tcPr>
            <w:tcW w:w="2970" w:type="dxa"/>
            <w:vAlign w:val="center"/>
            <w:tcPrChange w:id="1617" w:author="Alex Cukierman" w:date="2022-02-08T20:30:00Z">
              <w:tcPr>
                <w:tcW w:w="2515" w:type="dxa"/>
                <w:vAlign w:val="center"/>
              </w:tcPr>
            </w:tcPrChange>
          </w:tcPr>
          <w:p w14:paraId="6095346D" w14:textId="35706015" w:rsidR="00642EE0" w:rsidRPr="008A55DE" w:rsidDel="001357A0" w:rsidRDefault="00642EE0" w:rsidP="006C10A9">
            <w:pPr>
              <w:spacing w:line="360" w:lineRule="auto"/>
              <w:rPr>
                <w:del w:id="1618" w:author="Alex Cukierman" w:date="2022-02-08T22:33:00Z"/>
                <w:moveFrom w:id="1619" w:author="Alex Cukierman" w:date="2022-02-08T20:25:00Z"/>
                <w:rFonts w:ascii="Times New Roman" w:hAnsi="Times New Roman" w:cs="Times New Roman"/>
                <w:sz w:val="20"/>
                <w:szCs w:val="20"/>
              </w:rPr>
            </w:pPr>
            <w:moveFrom w:id="1620" w:author="Alex Cukierman" w:date="2022-02-08T20:25:00Z">
              <w:del w:id="1621" w:author="Alex Cukierman" w:date="2022-02-08T22:33:00Z">
                <w:r w:rsidRPr="008A55DE" w:rsidDel="001357A0">
                  <w:rPr>
                    <w:rFonts w:ascii="Times New Roman" w:eastAsia="Times New Roman" w:hAnsi="Times New Roman" w:cs="Times New Roman"/>
                    <w:sz w:val="20"/>
                    <w:szCs w:val="20"/>
                  </w:rPr>
                  <w:delText>Zambia</w:delText>
                </w:r>
              </w:del>
            </w:moveFrom>
          </w:p>
        </w:tc>
        <w:tc>
          <w:tcPr>
            <w:tcW w:w="2340" w:type="dxa"/>
            <w:vAlign w:val="center"/>
            <w:tcPrChange w:id="1622" w:author="Alex Cukierman" w:date="2022-02-08T20:30:00Z">
              <w:tcPr>
                <w:tcW w:w="2340" w:type="dxa"/>
                <w:vAlign w:val="center"/>
              </w:tcPr>
            </w:tcPrChange>
          </w:tcPr>
          <w:p w14:paraId="57093108" w14:textId="59574D9F" w:rsidR="00642EE0" w:rsidRPr="008A55DE" w:rsidDel="001357A0" w:rsidRDefault="00642EE0" w:rsidP="006C10A9">
            <w:pPr>
              <w:spacing w:line="360" w:lineRule="auto"/>
              <w:rPr>
                <w:del w:id="1623" w:author="Alex Cukierman" w:date="2022-02-08T22:33:00Z"/>
                <w:moveFrom w:id="1624" w:author="Alex Cukierman" w:date="2022-02-08T20:25:00Z"/>
                <w:rFonts w:ascii="Times New Roman" w:hAnsi="Times New Roman" w:cs="Times New Roman"/>
                <w:sz w:val="20"/>
                <w:szCs w:val="20"/>
              </w:rPr>
            </w:pPr>
            <w:moveFrom w:id="1625" w:author="Alex Cukierman" w:date="2022-02-08T20:25:00Z">
              <w:del w:id="1626" w:author="Alex Cukierman" w:date="2022-02-08T22:33:00Z">
                <w:r w:rsidRPr="008A55DE" w:rsidDel="001357A0">
                  <w:rPr>
                    <w:rFonts w:ascii="Times New Roman" w:eastAsia="Times New Roman" w:hAnsi="Times New Roman" w:cs="Times New Roman"/>
                    <w:sz w:val="20"/>
                    <w:szCs w:val="20"/>
                  </w:rPr>
                  <w:delText>Lebanon</w:delText>
                </w:r>
              </w:del>
            </w:moveFrom>
          </w:p>
        </w:tc>
        <w:tc>
          <w:tcPr>
            <w:tcW w:w="2160" w:type="dxa"/>
            <w:vAlign w:val="center"/>
            <w:tcPrChange w:id="1627" w:author="Alex Cukierman" w:date="2022-02-08T20:30:00Z">
              <w:tcPr>
                <w:tcW w:w="2340" w:type="dxa"/>
                <w:vAlign w:val="center"/>
              </w:tcPr>
            </w:tcPrChange>
          </w:tcPr>
          <w:p w14:paraId="16AAEE47" w14:textId="77AE3AEA" w:rsidR="00642EE0" w:rsidRPr="008A55DE" w:rsidDel="001357A0" w:rsidRDefault="00642EE0" w:rsidP="006C10A9">
            <w:pPr>
              <w:spacing w:line="360" w:lineRule="auto"/>
              <w:rPr>
                <w:del w:id="1628" w:author="Alex Cukierman" w:date="2022-02-08T22:33:00Z"/>
                <w:moveFrom w:id="1629" w:author="Alex Cukierman" w:date="2022-02-08T20:25:00Z"/>
                <w:rFonts w:ascii="Times New Roman" w:hAnsi="Times New Roman" w:cs="Times New Roman"/>
                <w:sz w:val="20"/>
                <w:szCs w:val="20"/>
              </w:rPr>
            </w:pPr>
            <w:moveFrom w:id="1630" w:author="Alex Cukierman" w:date="2022-02-08T20:25:00Z">
              <w:del w:id="1631" w:author="Alex Cukierman" w:date="2022-02-08T22:33:00Z">
                <w:r w:rsidRPr="008A55DE" w:rsidDel="001357A0">
                  <w:rPr>
                    <w:rFonts w:ascii="Times New Roman" w:eastAsia="Times New Roman" w:hAnsi="Times New Roman" w:cs="Times New Roman"/>
                    <w:sz w:val="20"/>
                    <w:szCs w:val="20"/>
                  </w:rPr>
                  <w:delText>Libya</w:delText>
                </w:r>
              </w:del>
            </w:moveFrom>
          </w:p>
        </w:tc>
      </w:tr>
      <w:tr w:rsidR="00642EE0" w:rsidRPr="008A55DE" w:rsidDel="001357A0" w14:paraId="206AFA27" w14:textId="629B8E6F" w:rsidTr="006E6783">
        <w:trPr>
          <w:del w:id="1632" w:author="Alex Cukierman" w:date="2022-02-08T22:33:00Z"/>
        </w:trPr>
        <w:tc>
          <w:tcPr>
            <w:tcW w:w="1885" w:type="dxa"/>
            <w:vAlign w:val="center"/>
            <w:tcPrChange w:id="1633" w:author="Alex Cukierman" w:date="2022-02-08T20:30:00Z">
              <w:tcPr>
                <w:tcW w:w="2340" w:type="dxa"/>
                <w:vAlign w:val="center"/>
              </w:tcPr>
            </w:tcPrChange>
          </w:tcPr>
          <w:p w14:paraId="7C99DCE1" w14:textId="15BDF7FB" w:rsidR="00642EE0" w:rsidRPr="008A55DE" w:rsidDel="001357A0" w:rsidRDefault="00642EE0" w:rsidP="006C10A9">
            <w:pPr>
              <w:spacing w:line="360" w:lineRule="auto"/>
              <w:rPr>
                <w:del w:id="1634" w:author="Alex Cukierman" w:date="2022-02-08T22:33:00Z"/>
                <w:moveFrom w:id="1635" w:author="Alex Cukierman" w:date="2022-02-08T20:25:00Z"/>
                <w:rFonts w:ascii="Times New Roman" w:hAnsi="Times New Roman" w:cs="Times New Roman"/>
                <w:sz w:val="20"/>
                <w:szCs w:val="20"/>
              </w:rPr>
            </w:pPr>
            <w:moveFrom w:id="1636" w:author="Alex Cukierman" w:date="2022-02-08T20:25:00Z">
              <w:del w:id="1637" w:author="Alex Cukierman" w:date="2022-02-08T22:33:00Z">
                <w:r w:rsidRPr="008A55DE" w:rsidDel="001357A0">
                  <w:rPr>
                    <w:rFonts w:ascii="Times New Roman" w:eastAsia="Times New Roman" w:hAnsi="Times New Roman" w:cs="Times New Roman"/>
                    <w:sz w:val="20"/>
                    <w:szCs w:val="20"/>
                  </w:rPr>
                  <w:delText>Madagascar</w:delText>
                </w:r>
              </w:del>
            </w:moveFrom>
          </w:p>
        </w:tc>
        <w:tc>
          <w:tcPr>
            <w:tcW w:w="2970" w:type="dxa"/>
            <w:vAlign w:val="center"/>
            <w:tcPrChange w:id="1638" w:author="Alex Cukierman" w:date="2022-02-08T20:30:00Z">
              <w:tcPr>
                <w:tcW w:w="2515" w:type="dxa"/>
                <w:vAlign w:val="center"/>
              </w:tcPr>
            </w:tcPrChange>
          </w:tcPr>
          <w:p w14:paraId="35BB8BE4" w14:textId="1028148D" w:rsidR="00642EE0" w:rsidRPr="008A55DE" w:rsidDel="001357A0" w:rsidRDefault="00642EE0" w:rsidP="006C10A9">
            <w:pPr>
              <w:spacing w:line="360" w:lineRule="auto"/>
              <w:rPr>
                <w:del w:id="1639" w:author="Alex Cukierman" w:date="2022-02-08T22:33:00Z"/>
                <w:moveFrom w:id="1640" w:author="Alex Cukierman" w:date="2022-02-08T20:25:00Z"/>
                <w:rFonts w:ascii="Times New Roman" w:hAnsi="Times New Roman" w:cs="Times New Roman"/>
                <w:sz w:val="20"/>
                <w:szCs w:val="20"/>
              </w:rPr>
            </w:pPr>
            <w:moveFrom w:id="1641" w:author="Alex Cukierman" w:date="2022-02-08T20:25:00Z">
              <w:del w:id="1642" w:author="Alex Cukierman" w:date="2022-02-08T22:33:00Z">
                <w:r w:rsidRPr="008A55DE" w:rsidDel="001357A0">
                  <w:rPr>
                    <w:rFonts w:ascii="Times New Roman" w:eastAsia="Times New Roman" w:hAnsi="Times New Roman" w:cs="Times New Roman"/>
                    <w:sz w:val="20"/>
                    <w:szCs w:val="20"/>
                  </w:rPr>
                  <w:delText>Angola</w:delText>
                </w:r>
              </w:del>
            </w:moveFrom>
          </w:p>
        </w:tc>
        <w:tc>
          <w:tcPr>
            <w:tcW w:w="2340" w:type="dxa"/>
            <w:vAlign w:val="center"/>
            <w:tcPrChange w:id="1643" w:author="Alex Cukierman" w:date="2022-02-08T20:30:00Z">
              <w:tcPr>
                <w:tcW w:w="2340" w:type="dxa"/>
                <w:vAlign w:val="center"/>
              </w:tcPr>
            </w:tcPrChange>
          </w:tcPr>
          <w:p w14:paraId="76F26FE2" w14:textId="2EB5163C" w:rsidR="00642EE0" w:rsidRPr="008A55DE" w:rsidDel="001357A0" w:rsidRDefault="00642EE0" w:rsidP="006C10A9">
            <w:pPr>
              <w:spacing w:line="360" w:lineRule="auto"/>
              <w:rPr>
                <w:del w:id="1644" w:author="Alex Cukierman" w:date="2022-02-08T22:33:00Z"/>
                <w:moveFrom w:id="1645" w:author="Alex Cukierman" w:date="2022-02-08T20:25:00Z"/>
                <w:rFonts w:ascii="Times New Roman" w:hAnsi="Times New Roman" w:cs="Times New Roman"/>
                <w:sz w:val="20"/>
                <w:szCs w:val="20"/>
              </w:rPr>
            </w:pPr>
            <w:moveFrom w:id="1646" w:author="Alex Cukierman" w:date="2022-02-08T20:25:00Z">
              <w:del w:id="1647" w:author="Alex Cukierman" w:date="2022-02-08T22:33:00Z">
                <w:r w:rsidRPr="008A55DE" w:rsidDel="001357A0">
                  <w:rPr>
                    <w:rFonts w:ascii="Times New Roman" w:eastAsia="Times New Roman" w:hAnsi="Times New Roman" w:cs="Times New Roman"/>
                    <w:sz w:val="20"/>
                    <w:szCs w:val="20"/>
                  </w:rPr>
                  <w:delText>United Arab Emirates</w:delText>
                </w:r>
              </w:del>
            </w:moveFrom>
          </w:p>
        </w:tc>
        <w:tc>
          <w:tcPr>
            <w:tcW w:w="2160" w:type="dxa"/>
            <w:vAlign w:val="center"/>
            <w:tcPrChange w:id="1648" w:author="Alex Cukierman" w:date="2022-02-08T20:30:00Z">
              <w:tcPr>
                <w:tcW w:w="2340" w:type="dxa"/>
                <w:vAlign w:val="center"/>
              </w:tcPr>
            </w:tcPrChange>
          </w:tcPr>
          <w:p w14:paraId="4DBB2AEF" w14:textId="7537393B" w:rsidR="00642EE0" w:rsidRPr="008A55DE" w:rsidDel="001357A0" w:rsidRDefault="00642EE0" w:rsidP="006C10A9">
            <w:pPr>
              <w:spacing w:line="360" w:lineRule="auto"/>
              <w:rPr>
                <w:del w:id="1649" w:author="Alex Cukierman" w:date="2022-02-08T22:33:00Z"/>
                <w:moveFrom w:id="1650" w:author="Alex Cukierman" w:date="2022-02-08T20:25:00Z"/>
                <w:rFonts w:ascii="Times New Roman" w:hAnsi="Times New Roman" w:cs="Times New Roman"/>
                <w:sz w:val="20"/>
                <w:szCs w:val="20"/>
              </w:rPr>
            </w:pPr>
            <w:moveFrom w:id="1651" w:author="Alex Cukierman" w:date="2022-02-08T20:25:00Z">
              <w:del w:id="1652" w:author="Alex Cukierman" w:date="2022-02-08T22:33:00Z">
                <w:r w:rsidRPr="008A55DE" w:rsidDel="001357A0">
                  <w:rPr>
                    <w:rFonts w:ascii="Times New Roman" w:eastAsia="Times New Roman" w:hAnsi="Times New Roman" w:cs="Times New Roman"/>
                    <w:sz w:val="20"/>
                    <w:szCs w:val="20"/>
                  </w:rPr>
                  <w:delText>Czech Republic</w:delText>
                </w:r>
              </w:del>
            </w:moveFrom>
          </w:p>
        </w:tc>
      </w:tr>
      <w:tr w:rsidR="00642EE0" w:rsidRPr="008A55DE" w:rsidDel="001357A0" w14:paraId="5398F18C" w14:textId="74CEB957" w:rsidTr="006E6783">
        <w:trPr>
          <w:del w:id="1653" w:author="Alex Cukierman" w:date="2022-02-08T22:33:00Z"/>
        </w:trPr>
        <w:tc>
          <w:tcPr>
            <w:tcW w:w="1885" w:type="dxa"/>
            <w:vAlign w:val="center"/>
            <w:tcPrChange w:id="1654" w:author="Alex Cukierman" w:date="2022-02-08T20:30:00Z">
              <w:tcPr>
                <w:tcW w:w="2340" w:type="dxa"/>
                <w:vAlign w:val="center"/>
              </w:tcPr>
            </w:tcPrChange>
          </w:tcPr>
          <w:p w14:paraId="430B7027" w14:textId="0C041D1B" w:rsidR="00642EE0" w:rsidRPr="008A55DE" w:rsidDel="001357A0" w:rsidRDefault="00642EE0" w:rsidP="006C10A9">
            <w:pPr>
              <w:spacing w:line="360" w:lineRule="auto"/>
              <w:rPr>
                <w:del w:id="1655" w:author="Alex Cukierman" w:date="2022-02-08T22:33:00Z"/>
                <w:moveFrom w:id="1656" w:author="Alex Cukierman" w:date="2022-02-08T20:25:00Z"/>
                <w:rFonts w:ascii="Times New Roman" w:hAnsi="Times New Roman" w:cs="Times New Roman"/>
                <w:sz w:val="20"/>
                <w:szCs w:val="20"/>
              </w:rPr>
            </w:pPr>
            <w:moveFrom w:id="1657" w:author="Alex Cukierman" w:date="2022-02-08T20:25:00Z">
              <w:del w:id="1658" w:author="Alex Cukierman" w:date="2022-02-08T22:33:00Z">
                <w:r w:rsidRPr="008A55DE" w:rsidDel="001357A0">
                  <w:rPr>
                    <w:rFonts w:ascii="Times New Roman" w:eastAsia="Times New Roman" w:hAnsi="Times New Roman" w:cs="Times New Roman"/>
                    <w:sz w:val="20"/>
                    <w:szCs w:val="20"/>
                  </w:rPr>
                  <w:delText>Japan</w:delText>
                </w:r>
              </w:del>
            </w:moveFrom>
          </w:p>
        </w:tc>
        <w:tc>
          <w:tcPr>
            <w:tcW w:w="2970" w:type="dxa"/>
            <w:vAlign w:val="center"/>
            <w:tcPrChange w:id="1659" w:author="Alex Cukierman" w:date="2022-02-08T20:30:00Z">
              <w:tcPr>
                <w:tcW w:w="2515" w:type="dxa"/>
                <w:vAlign w:val="center"/>
              </w:tcPr>
            </w:tcPrChange>
          </w:tcPr>
          <w:p w14:paraId="28DA54AC" w14:textId="072835D6" w:rsidR="00642EE0" w:rsidRPr="008A55DE" w:rsidDel="001357A0" w:rsidRDefault="00642EE0" w:rsidP="006C10A9">
            <w:pPr>
              <w:spacing w:line="360" w:lineRule="auto"/>
              <w:rPr>
                <w:del w:id="1660" w:author="Alex Cukierman" w:date="2022-02-08T22:33:00Z"/>
                <w:moveFrom w:id="1661" w:author="Alex Cukierman" w:date="2022-02-08T20:25:00Z"/>
                <w:rFonts w:ascii="Times New Roman" w:hAnsi="Times New Roman" w:cs="Times New Roman"/>
                <w:sz w:val="20"/>
                <w:szCs w:val="20"/>
              </w:rPr>
            </w:pPr>
            <w:moveFrom w:id="1662" w:author="Alex Cukierman" w:date="2022-02-08T20:25:00Z">
              <w:del w:id="1663" w:author="Alex Cukierman" w:date="2022-02-08T22:33:00Z">
                <w:r w:rsidRPr="008A55DE" w:rsidDel="001357A0">
                  <w:rPr>
                    <w:rFonts w:ascii="Times New Roman" w:eastAsia="Times New Roman" w:hAnsi="Times New Roman" w:cs="Times New Roman"/>
                    <w:sz w:val="20"/>
                    <w:szCs w:val="20"/>
                  </w:rPr>
                  <w:delText>Togo</w:delText>
                </w:r>
              </w:del>
            </w:moveFrom>
          </w:p>
        </w:tc>
        <w:tc>
          <w:tcPr>
            <w:tcW w:w="2340" w:type="dxa"/>
            <w:vAlign w:val="center"/>
            <w:tcPrChange w:id="1664" w:author="Alex Cukierman" w:date="2022-02-08T20:30:00Z">
              <w:tcPr>
                <w:tcW w:w="2340" w:type="dxa"/>
                <w:vAlign w:val="center"/>
              </w:tcPr>
            </w:tcPrChange>
          </w:tcPr>
          <w:p w14:paraId="5AEF0F6B" w14:textId="764F7AC6" w:rsidR="00642EE0" w:rsidRPr="008A55DE" w:rsidDel="001357A0" w:rsidRDefault="00642EE0" w:rsidP="006C10A9">
            <w:pPr>
              <w:spacing w:line="360" w:lineRule="auto"/>
              <w:rPr>
                <w:del w:id="1665" w:author="Alex Cukierman" w:date="2022-02-08T22:33:00Z"/>
                <w:moveFrom w:id="1666" w:author="Alex Cukierman" w:date="2022-02-08T20:25:00Z"/>
                <w:rFonts w:ascii="Times New Roman" w:hAnsi="Times New Roman" w:cs="Times New Roman"/>
                <w:sz w:val="20"/>
                <w:szCs w:val="20"/>
              </w:rPr>
            </w:pPr>
            <w:moveFrom w:id="1667" w:author="Alex Cukierman" w:date="2022-02-08T20:25:00Z">
              <w:del w:id="1668" w:author="Alex Cukierman" w:date="2022-02-08T22:33:00Z">
                <w:r w:rsidRPr="008A55DE" w:rsidDel="001357A0">
                  <w:rPr>
                    <w:rFonts w:ascii="Times New Roman" w:eastAsia="Times New Roman" w:hAnsi="Times New Roman" w:cs="Times New Roman"/>
                    <w:sz w:val="20"/>
                    <w:szCs w:val="20"/>
                  </w:rPr>
                  <w:delText>Kyrgyz Republic</w:delText>
                </w:r>
              </w:del>
            </w:moveFrom>
          </w:p>
        </w:tc>
        <w:tc>
          <w:tcPr>
            <w:tcW w:w="2160" w:type="dxa"/>
            <w:vAlign w:val="center"/>
            <w:tcPrChange w:id="1669" w:author="Alex Cukierman" w:date="2022-02-08T20:30:00Z">
              <w:tcPr>
                <w:tcW w:w="2340" w:type="dxa"/>
                <w:vAlign w:val="center"/>
              </w:tcPr>
            </w:tcPrChange>
          </w:tcPr>
          <w:p w14:paraId="202F59E9" w14:textId="65F7F714" w:rsidR="00642EE0" w:rsidRPr="008A55DE" w:rsidDel="001357A0" w:rsidRDefault="00642EE0" w:rsidP="006C10A9">
            <w:pPr>
              <w:spacing w:line="360" w:lineRule="auto"/>
              <w:rPr>
                <w:del w:id="1670" w:author="Alex Cukierman" w:date="2022-02-08T22:33:00Z"/>
                <w:moveFrom w:id="1671" w:author="Alex Cukierman" w:date="2022-02-08T20:25:00Z"/>
                <w:rFonts w:ascii="Times New Roman" w:hAnsi="Times New Roman" w:cs="Times New Roman"/>
                <w:sz w:val="20"/>
                <w:szCs w:val="20"/>
              </w:rPr>
            </w:pPr>
            <w:moveFrom w:id="1672" w:author="Alex Cukierman" w:date="2022-02-08T20:25:00Z">
              <w:del w:id="1673" w:author="Alex Cukierman" w:date="2022-02-08T22:33:00Z">
                <w:r w:rsidRPr="008A55DE" w:rsidDel="001357A0">
                  <w:rPr>
                    <w:rFonts w:ascii="Times New Roman" w:eastAsia="Times New Roman" w:hAnsi="Times New Roman" w:cs="Times New Roman"/>
                    <w:sz w:val="20"/>
                    <w:szCs w:val="20"/>
                  </w:rPr>
                  <w:delText>Sudan</w:delText>
                </w:r>
              </w:del>
            </w:moveFrom>
          </w:p>
        </w:tc>
      </w:tr>
      <w:tr w:rsidR="00642EE0" w:rsidRPr="008A55DE" w:rsidDel="001357A0" w14:paraId="422E4FAB" w14:textId="3C1D5310" w:rsidTr="006E6783">
        <w:trPr>
          <w:del w:id="1674" w:author="Alex Cukierman" w:date="2022-02-08T22:33:00Z"/>
        </w:trPr>
        <w:tc>
          <w:tcPr>
            <w:tcW w:w="1885" w:type="dxa"/>
            <w:vAlign w:val="center"/>
            <w:tcPrChange w:id="1675" w:author="Alex Cukierman" w:date="2022-02-08T20:30:00Z">
              <w:tcPr>
                <w:tcW w:w="2340" w:type="dxa"/>
                <w:vAlign w:val="center"/>
              </w:tcPr>
            </w:tcPrChange>
          </w:tcPr>
          <w:p w14:paraId="2D7760A7" w14:textId="2D3758CF" w:rsidR="00642EE0" w:rsidRPr="008A55DE" w:rsidDel="001357A0" w:rsidRDefault="00642EE0" w:rsidP="006C10A9">
            <w:pPr>
              <w:spacing w:line="360" w:lineRule="auto"/>
              <w:rPr>
                <w:del w:id="1676" w:author="Alex Cukierman" w:date="2022-02-08T22:33:00Z"/>
                <w:moveFrom w:id="1677" w:author="Alex Cukierman" w:date="2022-02-08T20:25:00Z"/>
                <w:rFonts w:ascii="Times New Roman" w:hAnsi="Times New Roman" w:cs="Times New Roman"/>
                <w:sz w:val="20"/>
                <w:szCs w:val="20"/>
              </w:rPr>
            </w:pPr>
            <w:moveFrom w:id="1678" w:author="Alex Cukierman" w:date="2022-02-08T20:25:00Z">
              <w:del w:id="1679" w:author="Alex Cukierman" w:date="2022-02-08T22:33:00Z">
                <w:r w:rsidRPr="008A55DE" w:rsidDel="001357A0">
                  <w:rPr>
                    <w:rFonts w:ascii="Times New Roman" w:eastAsia="Times New Roman" w:hAnsi="Times New Roman" w:cs="Times New Roman"/>
                    <w:sz w:val="20"/>
                    <w:szCs w:val="20"/>
                  </w:rPr>
                  <w:delText>Singapore</w:delText>
                </w:r>
              </w:del>
            </w:moveFrom>
          </w:p>
        </w:tc>
        <w:tc>
          <w:tcPr>
            <w:tcW w:w="2970" w:type="dxa"/>
            <w:vAlign w:val="center"/>
            <w:tcPrChange w:id="1680" w:author="Alex Cukierman" w:date="2022-02-08T20:30:00Z">
              <w:tcPr>
                <w:tcW w:w="2515" w:type="dxa"/>
                <w:vAlign w:val="center"/>
              </w:tcPr>
            </w:tcPrChange>
          </w:tcPr>
          <w:p w14:paraId="57C3A382" w14:textId="7FFA9E05" w:rsidR="00642EE0" w:rsidRPr="008A55DE" w:rsidDel="001357A0" w:rsidRDefault="00642EE0" w:rsidP="006C10A9">
            <w:pPr>
              <w:spacing w:line="360" w:lineRule="auto"/>
              <w:rPr>
                <w:del w:id="1681" w:author="Alex Cukierman" w:date="2022-02-08T22:33:00Z"/>
                <w:moveFrom w:id="1682" w:author="Alex Cukierman" w:date="2022-02-08T20:25:00Z"/>
                <w:rFonts w:ascii="Times New Roman" w:hAnsi="Times New Roman" w:cs="Times New Roman"/>
                <w:sz w:val="20"/>
                <w:szCs w:val="20"/>
              </w:rPr>
            </w:pPr>
            <w:moveFrom w:id="1683" w:author="Alex Cukierman" w:date="2022-02-08T20:25:00Z">
              <w:del w:id="1684" w:author="Alex Cukierman" w:date="2022-02-08T22:33:00Z">
                <w:r w:rsidRPr="008A55DE" w:rsidDel="001357A0">
                  <w:rPr>
                    <w:rFonts w:ascii="Times New Roman" w:eastAsia="Times New Roman" w:hAnsi="Times New Roman" w:cs="Times New Roman"/>
                    <w:sz w:val="20"/>
                    <w:szCs w:val="20"/>
                  </w:rPr>
                  <w:delText>Uzbekistan</w:delText>
                </w:r>
              </w:del>
            </w:moveFrom>
          </w:p>
        </w:tc>
        <w:tc>
          <w:tcPr>
            <w:tcW w:w="2340" w:type="dxa"/>
            <w:vAlign w:val="center"/>
            <w:tcPrChange w:id="1685" w:author="Alex Cukierman" w:date="2022-02-08T20:30:00Z">
              <w:tcPr>
                <w:tcW w:w="2340" w:type="dxa"/>
                <w:vAlign w:val="center"/>
              </w:tcPr>
            </w:tcPrChange>
          </w:tcPr>
          <w:p w14:paraId="07649EF4" w14:textId="5C465304" w:rsidR="00642EE0" w:rsidRPr="008A55DE" w:rsidDel="001357A0" w:rsidRDefault="00642EE0" w:rsidP="006C10A9">
            <w:pPr>
              <w:spacing w:line="360" w:lineRule="auto"/>
              <w:rPr>
                <w:del w:id="1686" w:author="Alex Cukierman" w:date="2022-02-08T22:33:00Z"/>
                <w:moveFrom w:id="1687" w:author="Alex Cukierman" w:date="2022-02-08T20:25:00Z"/>
                <w:rFonts w:ascii="Times New Roman" w:hAnsi="Times New Roman" w:cs="Times New Roman"/>
                <w:sz w:val="20"/>
                <w:szCs w:val="20"/>
              </w:rPr>
            </w:pPr>
            <w:moveFrom w:id="1688" w:author="Alex Cukierman" w:date="2022-02-08T20:25:00Z">
              <w:del w:id="1689" w:author="Alex Cukierman" w:date="2022-02-08T22:33:00Z">
                <w:r w:rsidRPr="008A55DE" w:rsidDel="001357A0">
                  <w:rPr>
                    <w:rFonts w:ascii="Times New Roman" w:eastAsia="Times New Roman" w:hAnsi="Times New Roman" w:cs="Times New Roman"/>
                    <w:sz w:val="20"/>
                    <w:szCs w:val="20"/>
                  </w:rPr>
                  <w:delText>Morocco</w:delText>
                </w:r>
              </w:del>
            </w:moveFrom>
          </w:p>
        </w:tc>
        <w:tc>
          <w:tcPr>
            <w:tcW w:w="2160" w:type="dxa"/>
            <w:vAlign w:val="center"/>
            <w:tcPrChange w:id="1690" w:author="Alex Cukierman" w:date="2022-02-08T20:30:00Z">
              <w:tcPr>
                <w:tcW w:w="2340" w:type="dxa"/>
                <w:vAlign w:val="center"/>
              </w:tcPr>
            </w:tcPrChange>
          </w:tcPr>
          <w:p w14:paraId="3A329942" w14:textId="3ABE9315" w:rsidR="00642EE0" w:rsidRPr="008A55DE" w:rsidDel="001357A0" w:rsidRDefault="00642EE0" w:rsidP="006C10A9">
            <w:pPr>
              <w:spacing w:line="360" w:lineRule="auto"/>
              <w:rPr>
                <w:del w:id="1691" w:author="Alex Cukierman" w:date="2022-02-08T22:33:00Z"/>
                <w:moveFrom w:id="1692" w:author="Alex Cukierman" w:date="2022-02-08T20:25:00Z"/>
                <w:rFonts w:ascii="Times New Roman" w:hAnsi="Times New Roman" w:cs="Times New Roman"/>
                <w:sz w:val="20"/>
                <w:szCs w:val="20"/>
              </w:rPr>
            </w:pPr>
            <w:moveFrom w:id="1693" w:author="Alex Cukierman" w:date="2022-02-08T20:25:00Z">
              <w:del w:id="1694" w:author="Alex Cukierman" w:date="2022-02-08T22:33:00Z">
                <w:r w:rsidRPr="008A55DE" w:rsidDel="001357A0">
                  <w:rPr>
                    <w:rFonts w:ascii="Times New Roman" w:eastAsia="Times New Roman" w:hAnsi="Times New Roman" w:cs="Times New Roman"/>
                    <w:sz w:val="20"/>
                    <w:szCs w:val="20"/>
                  </w:rPr>
                  <w:delText>South Africa</w:delText>
                </w:r>
              </w:del>
            </w:moveFrom>
          </w:p>
        </w:tc>
      </w:tr>
      <w:tr w:rsidR="00642EE0" w:rsidRPr="008A55DE" w:rsidDel="001357A0" w14:paraId="2157226D" w14:textId="65C56AEF" w:rsidTr="006E6783">
        <w:trPr>
          <w:del w:id="1695" w:author="Alex Cukierman" w:date="2022-02-08T22:33:00Z"/>
        </w:trPr>
        <w:tc>
          <w:tcPr>
            <w:tcW w:w="1885" w:type="dxa"/>
            <w:vAlign w:val="center"/>
            <w:tcPrChange w:id="1696" w:author="Alex Cukierman" w:date="2022-02-08T20:30:00Z">
              <w:tcPr>
                <w:tcW w:w="2340" w:type="dxa"/>
                <w:vAlign w:val="center"/>
              </w:tcPr>
            </w:tcPrChange>
          </w:tcPr>
          <w:p w14:paraId="05B33308" w14:textId="77DB7768" w:rsidR="00642EE0" w:rsidRPr="008A55DE" w:rsidDel="001357A0" w:rsidRDefault="00642EE0" w:rsidP="006C10A9">
            <w:pPr>
              <w:spacing w:line="360" w:lineRule="auto"/>
              <w:rPr>
                <w:del w:id="1697" w:author="Alex Cukierman" w:date="2022-02-08T22:33:00Z"/>
                <w:moveFrom w:id="1698" w:author="Alex Cukierman" w:date="2022-02-08T20:25:00Z"/>
                <w:rFonts w:ascii="Times New Roman" w:hAnsi="Times New Roman" w:cs="Times New Roman"/>
                <w:sz w:val="20"/>
                <w:szCs w:val="20"/>
              </w:rPr>
            </w:pPr>
            <w:moveFrom w:id="1699" w:author="Alex Cukierman" w:date="2022-02-08T20:25:00Z">
              <w:del w:id="1700" w:author="Alex Cukierman" w:date="2022-02-08T22:33:00Z">
                <w:r w:rsidRPr="008A55DE" w:rsidDel="001357A0">
                  <w:rPr>
                    <w:rFonts w:ascii="Times New Roman" w:eastAsia="Times New Roman" w:hAnsi="Times New Roman" w:cs="Times New Roman"/>
                    <w:sz w:val="20"/>
                    <w:szCs w:val="20"/>
                  </w:rPr>
                  <w:delText>Hong Kong SAR</w:delText>
                </w:r>
              </w:del>
            </w:moveFrom>
          </w:p>
        </w:tc>
        <w:tc>
          <w:tcPr>
            <w:tcW w:w="2970" w:type="dxa"/>
            <w:vAlign w:val="center"/>
            <w:tcPrChange w:id="1701" w:author="Alex Cukierman" w:date="2022-02-08T20:30:00Z">
              <w:tcPr>
                <w:tcW w:w="2515" w:type="dxa"/>
                <w:vAlign w:val="center"/>
              </w:tcPr>
            </w:tcPrChange>
          </w:tcPr>
          <w:p w14:paraId="46B98090" w14:textId="1ED55A2D" w:rsidR="00642EE0" w:rsidRPr="008A55DE" w:rsidDel="001357A0" w:rsidRDefault="00642EE0" w:rsidP="006C10A9">
            <w:pPr>
              <w:spacing w:line="360" w:lineRule="auto"/>
              <w:rPr>
                <w:del w:id="1702" w:author="Alex Cukierman" w:date="2022-02-08T22:33:00Z"/>
                <w:moveFrom w:id="1703" w:author="Alex Cukierman" w:date="2022-02-08T20:25:00Z"/>
                <w:rFonts w:ascii="Times New Roman" w:hAnsi="Times New Roman" w:cs="Times New Roman"/>
                <w:sz w:val="20"/>
                <w:szCs w:val="20"/>
              </w:rPr>
            </w:pPr>
            <w:moveFrom w:id="1704" w:author="Alex Cukierman" w:date="2022-02-08T20:25:00Z">
              <w:del w:id="1705" w:author="Alex Cukierman" w:date="2022-02-08T22:33:00Z">
                <w:r w:rsidRPr="008A55DE" w:rsidDel="001357A0">
                  <w:rPr>
                    <w:rFonts w:ascii="Times New Roman" w:eastAsia="Times New Roman" w:hAnsi="Times New Roman" w:cs="Times New Roman"/>
                    <w:sz w:val="20"/>
                    <w:szCs w:val="20"/>
                  </w:rPr>
                  <w:delText>Costa Rica</w:delText>
                </w:r>
              </w:del>
            </w:moveFrom>
          </w:p>
        </w:tc>
        <w:tc>
          <w:tcPr>
            <w:tcW w:w="2340" w:type="dxa"/>
            <w:vAlign w:val="center"/>
            <w:tcPrChange w:id="1706" w:author="Alex Cukierman" w:date="2022-02-08T20:30:00Z">
              <w:tcPr>
                <w:tcW w:w="2340" w:type="dxa"/>
                <w:vAlign w:val="center"/>
              </w:tcPr>
            </w:tcPrChange>
          </w:tcPr>
          <w:p w14:paraId="5585F92A" w14:textId="32938BDA" w:rsidR="00642EE0" w:rsidRPr="008A55DE" w:rsidDel="001357A0" w:rsidRDefault="00642EE0" w:rsidP="006C10A9">
            <w:pPr>
              <w:spacing w:line="360" w:lineRule="auto"/>
              <w:rPr>
                <w:del w:id="1707" w:author="Alex Cukierman" w:date="2022-02-08T22:33:00Z"/>
                <w:moveFrom w:id="1708" w:author="Alex Cukierman" w:date="2022-02-08T20:25:00Z"/>
                <w:rFonts w:ascii="Times New Roman" w:hAnsi="Times New Roman" w:cs="Times New Roman"/>
                <w:sz w:val="20"/>
                <w:szCs w:val="20"/>
              </w:rPr>
            </w:pPr>
            <w:moveFrom w:id="1709" w:author="Alex Cukierman" w:date="2022-02-08T20:25:00Z">
              <w:del w:id="1710" w:author="Alex Cukierman" w:date="2022-02-08T22:33:00Z">
                <w:r w:rsidRPr="008A55DE" w:rsidDel="001357A0">
                  <w:rPr>
                    <w:rFonts w:ascii="Times New Roman" w:eastAsia="Times New Roman" w:hAnsi="Times New Roman" w:cs="Times New Roman"/>
                    <w:sz w:val="20"/>
                    <w:szCs w:val="20"/>
                  </w:rPr>
                  <w:delText>Greece</w:delText>
                </w:r>
              </w:del>
            </w:moveFrom>
          </w:p>
        </w:tc>
        <w:tc>
          <w:tcPr>
            <w:tcW w:w="2160" w:type="dxa"/>
            <w:vAlign w:val="center"/>
            <w:tcPrChange w:id="1711" w:author="Alex Cukierman" w:date="2022-02-08T20:30:00Z">
              <w:tcPr>
                <w:tcW w:w="2340" w:type="dxa"/>
                <w:vAlign w:val="center"/>
              </w:tcPr>
            </w:tcPrChange>
          </w:tcPr>
          <w:p w14:paraId="0FB4ACD5" w14:textId="135CAF80" w:rsidR="00642EE0" w:rsidRPr="008A55DE" w:rsidDel="001357A0" w:rsidRDefault="00642EE0" w:rsidP="006C10A9">
            <w:pPr>
              <w:spacing w:line="360" w:lineRule="auto"/>
              <w:rPr>
                <w:del w:id="1712" w:author="Alex Cukierman" w:date="2022-02-08T22:33:00Z"/>
                <w:moveFrom w:id="1713" w:author="Alex Cukierman" w:date="2022-02-08T20:25:00Z"/>
                <w:rFonts w:ascii="Times New Roman" w:hAnsi="Times New Roman" w:cs="Times New Roman"/>
                <w:sz w:val="20"/>
                <w:szCs w:val="20"/>
              </w:rPr>
            </w:pPr>
            <w:moveFrom w:id="1714" w:author="Alex Cukierman" w:date="2022-02-08T20:25:00Z">
              <w:del w:id="1715" w:author="Alex Cukierman" w:date="2022-02-08T22:33:00Z">
                <w:r w:rsidRPr="008A55DE" w:rsidDel="001357A0">
                  <w:rPr>
                    <w:rFonts w:ascii="Times New Roman" w:eastAsia="Times New Roman" w:hAnsi="Times New Roman" w:cs="Times New Roman"/>
                    <w:sz w:val="20"/>
                    <w:szCs w:val="20"/>
                  </w:rPr>
                  <w:delText>Azerbaijan</w:delText>
                </w:r>
              </w:del>
            </w:moveFrom>
          </w:p>
        </w:tc>
      </w:tr>
      <w:tr w:rsidR="00642EE0" w:rsidRPr="008A55DE" w:rsidDel="001357A0" w14:paraId="1EEB0B4E" w14:textId="5B9E1818" w:rsidTr="006E6783">
        <w:trPr>
          <w:del w:id="1716" w:author="Alex Cukierman" w:date="2022-02-08T22:33:00Z"/>
        </w:trPr>
        <w:tc>
          <w:tcPr>
            <w:tcW w:w="1885" w:type="dxa"/>
            <w:vAlign w:val="center"/>
            <w:tcPrChange w:id="1717" w:author="Alex Cukierman" w:date="2022-02-08T20:30:00Z">
              <w:tcPr>
                <w:tcW w:w="2340" w:type="dxa"/>
                <w:vAlign w:val="center"/>
              </w:tcPr>
            </w:tcPrChange>
          </w:tcPr>
          <w:p w14:paraId="26D0682C" w14:textId="74E489D0" w:rsidR="00642EE0" w:rsidRPr="008A55DE" w:rsidDel="001357A0" w:rsidRDefault="00642EE0" w:rsidP="006C10A9">
            <w:pPr>
              <w:spacing w:line="360" w:lineRule="auto"/>
              <w:rPr>
                <w:del w:id="1718" w:author="Alex Cukierman" w:date="2022-02-08T22:33:00Z"/>
                <w:moveFrom w:id="1719" w:author="Alex Cukierman" w:date="2022-02-08T20:25:00Z"/>
                <w:rFonts w:ascii="Times New Roman" w:hAnsi="Times New Roman" w:cs="Times New Roman"/>
                <w:sz w:val="20"/>
                <w:szCs w:val="20"/>
              </w:rPr>
            </w:pPr>
            <w:moveFrom w:id="1720" w:author="Alex Cukierman" w:date="2022-02-08T20:25:00Z">
              <w:del w:id="1721" w:author="Alex Cukierman" w:date="2022-02-08T22:33:00Z">
                <w:r w:rsidRPr="008A55DE" w:rsidDel="001357A0">
                  <w:rPr>
                    <w:rFonts w:ascii="Times New Roman" w:eastAsia="Times New Roman" w:hAnsi="Times New Roman" w:cs="Times New Roman"/>
                    <w:sz w:val="20"/>
                    <w:szCs w:val="20"/>
                  </w:rPr>
                  <w:delText>Ghana</w:delText>
                </w:r>
              </w:del>
            </w:moveFrom>
          </w:p>
        </w:tc>
        <w:tc>
          <w:tcPr>
            <w:tcW w:w="2970" w:type="dxa"/>
            <w:vAlign w:val="center"/>
            <w:tcPrChange w:id="1722" w:author="Alex Cukierman" w:date="2022-02-08T20:30:00Z">
              <w:tcPr>
                <w:tcW w:w="2515" w:type="dxa"/>
                <w:vAlign w:val="center"/>
              </w:tcPr>
            </w:tcPrChange>
          </w:tcPr>
          <w:p w14:paraId="243918C8" w14:textId="3CA8A981" w:rsidR="00642EE0" w:rsidRPr="008A55DE" w:rsidDel="001357A0" w:rsidRDefault="00642EE0" w:rsidP="006C10A9">
            <w:pPr>
              <w:spacing w:line="360" w:lineRule="auto"/>
              <w:rPr>
                <w:del w:id="1723" w:author="Alex Cukierman" w:date="2022-02-08T22:33:00Z"/>
                <w:moveFrom w:id="1724" w:author="Alex Cukierman" w:date="2022-02-08T20:25:00Z"/>
                <w:rFonts w:ascii="Times New Roman" w:hAnsi="Times New Roman" w:cs="Times New Roman"/>
                <w:sz w:val="20"/>
                <w:szCs w:val="20"/>
              </w:rPr>
            </w:pPr>
            <w:moveFrom w:id="1725" w:author="Alex Cukierman" w:date="2022-02-08T20:25:00Z">
              <w:del w:id="1726" w:author="Alex Cukierman" w:date="2022-02-08T22:33:00Z">
                <w:r w:rsidRPr="008A55DE" w:rsidDel="001357A0">
                  <w:rPr>
                    <w:rFonts w:ascii="Times New Roman" w:eastAsia="Times New Roman" w:hAnsi="Times New Roman" w:cs="Times New Roman"/>
                    <w:sz w:val="20"/>
                    <w:szCs w:val="20"/>
                  </w:rPr>
                  <w:delText>Germany</w:delText>
                </w:r>
              </w:del>
            </w:moveFrom>
          </w:p>
        </w:tc>
        <w:tc>
          <w:tcPr>
            <w:tcW w:w="2340" w:type="dxa"/>
            <w:vAlign w:val="center"/>
            <w:tcPrChange w:id="1727" w:author="Alex Cukierman" w:date="2022-02-08T20:30:00Z">
              <w:tcPr>
                <w:tcW w:w="2340" w:type="dxa"/>
                <w:vAlign w:val="center"/>
              </w:tcPr>
            </w:tcPrChange>
          </w:tcPr>
          <w:p w14:paraId="3D787E5B" w14:textId="78BBB39C" w:rsidR="00642EE0" w:rsidRPr="008A55DE" w:rsidDel="001357A0" w:rsidRDefault="00642EE0" w:rsidP="006C10A9">
            <w:pPr>
              <w:spacing w:line="360" w:lineRule="auto"/>
              <w:rPr>
                <w:del w:id="1728" w:author="Alex Cukierman" w:date="2022-02-08T22:33:00Z"/>
                <w:moveFrom w:id="1729" w:author="Alex Cukierman" w:date="2022-02-08T20:25:00Z"/>
                <w:rFonts w:ascii="Times New Roman" w:hAnsi="Times New Roman" w:cs="Times New Roman"/>
                <w:sz w:val="20"/>
                <w:szCs w:val="20"/>
              </w:rPr>
            </w:pPr>
            <w:moveFrom w:id="1730" w:author="Alex Cukierman" w:date="2022-02-08T20:25:00Z">
              <w:del w:id="1731" w:author="Alex Cukierman" w:date="2022-02-08T22:33:00Z">
                <w:r w:rsidRPr="008A55DE" w:rsidDel="001357A0">
                  <w:rPr>
                    <w:rFonts w:ascii="Times New Roman" w:eastAsia="Times New Roman" w:hAnsi="Times New Roman" w:cs="Times New Roman"/>
                    <w:sz w:val="20"/>
                    <w:szCs w:val="20"/>
                  </w:rPr>
                  <w:delText>Myanmar</w:delText>
                </w:r>
              </w:del>
            </w:moveFrom>
          </w:p>
        </w:tc>
        <w:tc>
          <w:tcPr>
            <w:tcW w:w="2160" w:type="dxa"/>
            <w:vAlign w:val="center"/>
            <w:tcPrChange w:id="1732" w:author="Alex Cukierman" w:date="2022-02-08T20:30:00Z">
              <w:tcPr>
                <w:tcW w:w="2340" w:type="dxa"/>
                <w:vAlign w:val="center"/>
              </w:tcPr>
            </w:tcPrChange>
          </w:tcPr>
          <w:p w14:paraId="529450C2" w14:textId="4AC3FBC2" w:rsidR="00642EE0" w:rsidRPr="008A55DE" w:rsidDel="001357A0" w:rsidRDefault="00642EE0" w:rsidP="006C10A9">
            <w:pPr>
              <w:spacing w:line="360" w:lineRule="auto"/>
              <w:rPr>
                <w:del w:id="1733" w:author="Alex Cukierman" w:date="2022-02-08T22:33:00Z"/>
                <w:moveFrom w:id="1734" w:author="Alex Cukierman" w:date="2022-02-08T20:25:00Z"/>
                <w:rFonts w:ascii="Times New Roman" w:hAnsi="Times New Roman" w:cs="Times New Roman"/>
                <w:sz w:val="20"/>
                <w:szCs w:val="20"/>
              </w:rPr>
            </w:pPr>
            <w:moveFrom w:id="1735" w:author="Alex Cukierman" w:date="2022-02-08T20:25:00Z">
              <w:del w:id="1736" w:author="Alex Cukierman" w:date="2022-02-08T22:33:00Z">
                <w:r w:rsidRPr="008A55DE" w:rsidDel="001357A0">
                  <w:rPr>
                    <w:rFonts w:ascii="Times New Roman" w:eastAsia="Times New Roman" w:hAnsi="Times New Roman" w:cs="Times New Roman"/>
                    <w:sz w:val="20"/>
                    <w:szCs w:val="20"/>
                  </w:rPr>
                  <w:delText>Hungary</w:delText>
                </w:r>
              </w:del>
            </w:moveFrom>
          </w:p>
        </w:tc>
      </w:tr>
      <w:tr w:rsidR="00642EE0" w:rsidRPr="008A55DE" w:rsidDel="001357A0" w14:paraId="2E254D48" w14:textId="3F3FADB1" w:rsidTr="006E6783">
        <w:trPr>
          <w:del w:id="1737" w:author="Alex Cukierman" w:date="2022-02-08T22:33:00Z"/>
        </w:trPr>
        <w:tc>
          <w:tcPr>
            <w:tcW w:w="1885" w:type="dxa"/>
            <w:vAlign w:val="center"/>
            <w:tcPrChange w:id="1738" w:author="Alex Cukierman" w:date="2022-02-08T20:30:00Z">
              <w:tcPr>
                <w:tcW w:w="2340" w:type="dxa"/>
                <w:vAlign w:val="center"/>
              </w:tcPr>
            </w:tcPrChange>
          </w:tcPr>
          <w:p w14:paraId="3A1D673C" w14:textId="6FBE032C" w:rsidR="00642EE0" w:rsidRPr="008A55DE" w:rsidDel="001357A0" w:rsidRDefault="00642EE0" w:rsidP="006C10A9">
            <w:pPr>
              <w:spacing w:line="360" w:lineRule="auto"/>
              <w:rPr>
                <w:del w:id="1739" w:author="Alex Cukierman" w:date="2022-02-08T22:33:00Z"/>
                <w:moveFrom w:id="1740" w:author="Alex Cukierman" w:date="2022-02-08T20:25:00Z"/>
                <w:rFonts w:ascii="Times New Roman" w:hAnsi="Times New Roman" w:cs="Times New Roman"/>
                <w:sz w:val="20"/>
                <w:szCs w:val="20"/>
              </w:rPr>
            </w:pPr>
            <w:moveFrom w:id="1741" w:author="Alex Cukierman" w:date="2022-02-08T20:25:00Z">
              <w:del w:id="1742" w:author="Alex Cukierman" w:date="2022-02-08T22:33:00Z">
                <w:r w:rsidRPr="008A55DE" w:rsidDel="001357A0">
                  <w:rPr>
                    <w:rFonts w:ascii="Times New Roman" w:eastAsia="Times New Roman" w:hAnsi="Times New Roman" w:cs="Times New Roman"/>
                    <w:sz w:val="20"/>
                    <w:szCs w:val="20"/>
                  </w:rPr>
                  <w:delText>Papua New Guinea</w:delText>
                </w:r>
              </w:del>
            </w:moveFrom>
          </w:p>
        </w:tc>
        <w:tc>
          <w:tcPr>
            <w:tcW w:w="2970" w:type="dxa"/>
            <w:vAlign w:val="center"/>
            <w:tcPrChange w:id="1743" w:author="Alex Cukierman" w:date="2022-02-08T20:30:00Z">
              <w:tcPr>
                <w:tcW w:w="2515" w:type="dxa"/>
                <w:vAlign w:val="center"/>
              </w:tcPr>
            </w:tcPrChange>
          </w:tcPr>
          <w:p w14:paraId="150E2F9B" w14:textId="1702060A" w:rsidR="00642EE0" w:rsidRPr="008A55DE" w:rsidDel="001357A0" w:rsidRDefault="00642EE0" w:rsidP="006C10A9">
            <w:pPr>
              <w:spacing w:line="360" w:lineRule="auto"/>
              <w:rPr>
                <w:del w:id="1744" w:author="Alex Cukierman" w:date="2022-02-08T22:33:00Z"/>
                <w:moveFrom w:id="1745" w:author="Alex Cukierman" w:date="2022-02-08T20:25:00Z"/>
                <w:rFonts w:ascii="Times New Roman" w:hAnsi="Times New Roman" w:cs="Times New Roman"/>
                <w:sz w:val="20"/>
                <w:szCs w:val="20"/>
              </w:rPr>
            </w:pPr>
            <w:moveFrom w:id="1746" w:author="Alex Cukierman" w:date="2022-02-08T20:25:00Z">
              <w:del w:id="1747" w:author="Alex Cukierman" w:date="2022-02-08T22:33:00Z">
                <w:r w:rsidRPr="008A55DE" w:rsidDel="001357A0">
                  <w:rPr>
                    <w:rFonts w:ascii="Times New Roman" w:eastAsia="Times New Roman" w:hAnsi="Times New Roman" w:cs="Times New Roman"/>
                    <w:sz w:val="20"/>
                    <w:szCs w:val="20"/>
                  </w:rPr>
                  <w:delText>Guinea</w:delText>
                </w:r>
              </w:del>
            </w:moveFrom>
          </w:p>
        </w:tc>
        <w:tc>
          <w:tcPr>
            <w:tcW w:w="2340" w:type="dxa"/>
            <w:vAlign w:val="center"/>
            <w:tcPrChange w:id="1748" w:author="Alex Cukierman" w:date="2022-02-08T20:30:00Z">
              <w:tcPr>
                <w:tcW w:w="2340" w:type="dxa"/>
                <w:vAlign w:val="center"/>
              </w:tcPr>
            </w:tcPrChange>
          </w:tcPr>
          <w:p w14:paraId="5C4519BC" w14:textId="1354A668" w:rsidR="00642EE0" w:rsidRPr="008A55DE" w:rsidDel="001357A0" w:rsidRDefault="00642EE0" w:rsidP="006C10A9">
            <w:pPr>
              <w:spacing w:line="360" w:lineRule="auto"/>
              <w:rPr>
                <w:del w:id="1749" w:author="Alex Cukierman" w:date="2022-02-08T22:33:00Z"/>
                <w:moveFrom w:id="1750" w:author="Alex Cukierman" w:date="2022-02-08T20:25:00Z"/>
                <w:rFonts w:ascii="Times New Roman" w:hAnsi="Times New Roman" w:cs="Times New Roman"/>
                <w:sz w:val="20"/>
                <w:szCs w:val="20"/>
              </w:rPr>
            </w:pPr>
            <w:moveFrom w:id="1751" w:author="Alex Cukierman" w:date="2022-02-08T20:25:00Z">
              <w:del w:id="1752" w:author="Alex Cukierman" w:date="2022-02-08T22:33:00Z">
                <w:r w:rsidRPr="008A55DE" w:rsidDel="001357A0">
                  <w:rPr>
                    <w:rFonts w:ascii="Times New Roman" w:eastAsia="Times New Roman" w:hAnsi="Times New Roman" w:cs="Times New Roman"/>
                    <w:sz w:val="20"/>
                    <w:szCs w:val="20"/>
                  </w:rPr>
                  <w:delText>Venezuela</w:delText>
                </w:r>
              </w:del>
            </w:moveFrom>
          </w:p>
        </w:tc>
        <w:tc>
          <w:tcPr>
            <w:tcW w:w="2160" w:type="dxa"/>
            <w:vAlign w:val="center"/>
            <w:tcPrChange w:id="1753" w:author="Alex Cukierman" w:date="2022-02-08T20:30:00Z">
              <w:tcPr>
                <w:tcW w:w="2340" w:type="dxa"/>
                <w:vAlign w:val="center"/>
              </w:tcPr>
            </w:tcPrChange>
          </w:tcPr>
          <w:p w14:paraId="61F925A0" w14:textId="30B5886E" w:rsidR="00642EE0" w:rsidRPr="008A55DE" w:rsidDel="001357A0" w:rsidRDefault="00642EE0" w:rsidP="006C10A9">
            <w:pPr>
              <w:spacing w:line="360" w:lineRule="auto"/>
              <w:rPr>
                <w:del w:id="1754" w:author="Alex Cukierman" w:date="2022-02-08T22:33:00Z"/>
                <w:moveFrom w:id="1755" w:author="Alex Cukierman" w:date="2022-02-08T20:25:00Z"/>
                <w:rFonts w:ascii="Times New Roman" w:hAnsi="Times New Roman" w:cs="Times New Roman"/>
                <w:sz w:val="20"/>
                <w:szCs w:val="20"/>
              </w:rPr>
            </w:pPr>
            <w:moveFrom w:id="1756" w:author="Alex Cukierman" w:date="2022-02-08T20:25:00Z">
              <w:del w:id="1757" w:author="Alex Cukierman" w:date="2022-02-08T22:33:00Z">
                <w:r w:rsidRPr="008A55DE" w:rsidDel="001357A0">
                  <w:rPr>
                    <w:rFonts w:ascii="Times New Roman" w:eastAsia="Times New Roman" w:hAnsi="Times New Roman" w:cs="Times New Roman"/>
                    <w:sz w:val="20"/>
                    <w:szCs w:val="20"/>
                  </w:rPr>
                  <w:delText>Djibouti</w:delText>
                </w:r>
              </w:del>
            </w:moveFrom>
          </w:p>
        </w:tc>
      </w:tr>
      <w:tr w:rsidR="00642EE0" w:rsidRPr="008A55DE" w:rsidDel="001357A0" w14:paraId="6FBB3449" w14:textId="4E72D357" w:rsidTr="006E6783">
        <w:trPr>
          <w:del w:id="1758" w:author="Alex Cukierman" w:date="2022-02-08T22:33:00Z"/>
        </w:trPr>
        <w:tc>
          <w:tcPr>
            <w:tcW w:w="1885" w:type="dxa"/>
            <w:vAlign w:val="center"/>
            <w:tcPrChange w:id="1759" w:author="Alex Cukierman" w:date="2022-02-08T20:30:00Z">
              <w:tcPr>
                <w:tcW w:w="2340" w:type="dxa"/>
                <w:vAlign w:val="center"/>
              </w:tcPr>
            </w:tcPrChange>
          </w:tcPr>
          <w:p w14:paraId="68129B0C" w14:textId="0DD0FD57" w:rsidR="00642EE0" w:rsidRPr="008A55DE" w:rsidDel="001357A0" w:rsidRDefault="00642EE0" w:rsidP="006C10A9">
            <w:pPr>
              <w:spacing w:line="360" w:lineRule="auto"/>
              <w:rPr>
                <w:del w:id="1760" w:author="Alex Cukierman" w:date="2022-02-08T22:33:00Z"/>
                <w:moveFrom w:id="1761" w:author="Alex Cukierman" w:date="2022-02-08T20:25:00Z"/>
                <w:rFonts w:ascii="Times New Roman" w:hAnsi="Times New Roman" w:cs="Times New Roman"/>
                <w:sz w:val="20"/>
                <w:szCs w:val="20"/>
              </w:rPr>
            </w:pPr>
            <w:moveFrom w:id="1762" w:author="Alex Cukierman" w:date="2022-02-08T20:25:00Z">
              <w:del w:id="1763" w:author="Alex Cukierman" w:date="2022-02-08T22:33:00Z">
                <w:r w:rsidRPr="008A55DE" w:rsidDel="001357A0">
                  <w:rPr>
                    <w:rFonts w:ascii="Times New Roman" w:eastAsia="Times New Roman" w:hAnsi="Times New Roman" w:cs="Times New Roman"/>
                    <w:sz w:val="20"/>
                    <w:szCs w:val="20"/>
                  </w:rPr>
                  <w:delText>Central African Republic</w:delText>
                </w:r>
              </w:del>
            </w:moveFrom>
          </w:p>
        </w:tc>
        <w:tc>
          <w:tcPr>
            <w:tcW w:w="2970" w:type="dxa"/>
            <w:vAlign w:val="center"/>
            <w:tcPrChange w:id="1764" w:author="Alex Cukierman" w:date="2022-02-08T20:30:00Z">
              <w:tcPr>
                <w:tcW w:w="2515" w:type="dxa"/>
                <w:vAlign w:val="center"/>
              </w:tcPr>
            </w:tcPrChange>
          </w:tcPr>
          <w:p w14:paraId="2CD2F7AC" w14:textId="2FC6DDBA" w:rsidR="00642EE0" w:rsidRPr="008A55DE" w:rsidDel="001357A0" w:rsidRDefault="00642EE0" w:rsidP="006C10A9">
            <w:pPr>
              <w:spacing w:line="360" w:lineRule="auto"/>
              <w:rPr>
                <w:del w:id="1765" w:author="Alex Cukierman" w:date="2022-02-08T22:33:00Z"/>
                <w:moveFrom w:id="1766" w:author="Alex Cukierman" w:date="2022-02-08T20:25:00Z"/>
                <w:rFonts w:ascii="Times New Roman" w:hAnsi="Times New Roman" w:cs="Times New Roman"/>
                <w:sz w:val="20"/>
                <w:szCs w:val="20"/>
              </w:rPr>
            </w:pPr>
            <w:moveFrom w:id="1767" w:author="Alex Cukierman" w:date="2022-02-08T20:25:00Z">
              <w:del w:id="1768" w:author="Alex Cukierman" w:date="2022-02-08T22:33:00Z">
                <w:r w:rsidRPr="008A55DE" w:rsidDel="001357A0">
                  <w:rPr>
                    <w:rFonts w:ascii="Times New Roman" w:eastAsia="Times New Roman" w:hAnsi="Times New Roman" w:cs="Times New Roman"/>
                    <w:sz w:val="20"/>
                    <w:szCs w:val="20"/>
                  </w:rPr>
                  <w:delText>Guinea-Bissau</w:delText>
                </w:r>
              </w:del>
            </w:moveFrom>
          </w:p>
        </w:tc>
        <w:tc>
          <w:tcPr>
            <w:tcW w:w="2340" w:type="dxa"/>
            <w:vAlign w:val="center"/>
            <w:tcPrChange w:id="1769" w:author="Alex Cukierman" w:date="2022-02-08T20:30:00Z">
              <w:tcPr>
                <w:tcW w:w="2340" w:type="dxa"/>
                <w:vAlign w:val="center"/>
              </w:tcPr>
            </w:tcPrChange>
          </w:tcPr>
          <w:p w14:paraId="347452EF" w14:textId="3C56C00F" w:rsidR="00642EE0" w:rsidRPr="008A55DE" w:rsidDel="001357A0" w:rsidRDefault="00642EE0" w:rsidP="006C10A9">
            <w:pPr>
              <w:spacing w:line="360" w:lineRule="auto"/>
              <w:rPr>
                <w:del w:id="1770" w:author="Alex Cukierman" w:date="2022-02-08T22:33:00Z"/>
                <w:moveFrom w:id="1771" w:author="Alex Cukierman" w:date="2022-02-08T20:25:00Z"/>
                <w:rFonts w:ascii="Times New Roman" w:hAnsi="Times New Roman" w:cs="Times New Roman"/>
                <w:sz w:val="20"/>
                <w:szCs w:val="20"/>
              </w:rPr>
            </w:pPr>
            <w:moveFrom w:id="1772" w:author="Alex Cukierman" w:date="2022-02-08T20:25:00Z">
              <w:del w:id="1773" w:author="Alex Cukierman" w:date="2022-02-08T22:33:00Z">
                <w:r w:rsidRPr="008A55DE" w:rsidDel="001357A0">
                  <w:rPr>
                    <w:rFonts w:ascii="Times New Roman" w:eastAsia="Times New Roman" w:hAnsi="Times New Roman" w:cs="Times New Roman"/>
                    <w:sz w:val="20"/>
                    <w:szCs w:val="20"/>
                  </w:rPr>
                  <w:delText>United Kingdom</w:delText>
                </w:r>
              </w:del>
            </w:moveFrom>
          </w:p>
        </w:tc>
        <w:tc>
          <w:tcPr>
            <w:tcW w:w="2160" w:type="dxa"/>
            <w:vAlign w:val="center"/>
            <w:tcPrChange w:id="1774" w:author="Alex Cukierman" w:date="2022-02-08T20:30:00Z">
              <w:tcPr>
                <w:tcW w:w="2340" w:type="dxa"/>
                <w:vAlign w:val="center"/>
              </w:tcPr>
            </w:tcPrChange>
          </w:tcPr>
          <w:p w14:paraId="6D9E5F4E" w14:textId="568BDB8F" w:rsidR="00642EE0" w:rsidRPr="008A55DE" w:rsidDel="001357A0" w:rsidRDefault="00642EE0" w:rsidP="006C10A9">
            <w:pPr>
              <w:spacing w:line="360" w:lineRule="auto"/>
              <w:rPr>
                <w:del w:id="1775" w:author="Alex Cukierman" w:date="2022-02-08T22:33:00Z"/>
                <w:moveFrom w:id="1776" w:author="Alex Cukierman" w:date="2022-02-08T20:25:00Z"/>
                <w:rFonts w:ascii="Times New Roman" w:hAnsi="Times New Roman" w:cs="Times New Roman"/>
                <w:sz w:val="20"/>
                <w:szCs w:val="20"/>
              </w:rPr>
            </w:pPr>
            <w:moveFrom w:id="1777" w:author="Alex Cukierman" w:date="2022-02-08T20:25:00Z">
              <w:del w:id="1778" w:author="Alex Cukierman" w:date="2022-02-08T22:33:00Z">
                <w:r w:rsidRPr="008A55DE" w:rsidDel="001357A0">
                  <w:rPr>
                    <w:rFonts w:ascii="Times New Roman" w:eastAsia="Times New Roman" w:hAnsi="Times New Roman" w:cs="Times New Roman"/>
                    <w:sz w:val="20"/>
                    <w:szCs w:val="20"/>
                  </w:rPr>
                  <w:delText>Latvia</w:delText>
                </w:r>
              </w:del>
            </w:moveFrom>
          </w:p>
        </w:tc>
      </w:tr>
      <w:tr w:rsidR="00642EE0" w:rsidRPr="008A55DE" w:rsidDel="001357A0" w14:paraId="2582324B" w14:textId="0D093ED0" w:rsidTr="006E6783">
        <w:trPr>
          <w:del w:id="1779" w:author="Alex Cukierman" w:date="2022-02-08T22:33:00Z"/>
        </w:trPr>
        <w:tc>
          <w:tcPr>
            <w:tcW w:w="1885" w:type="dxa"/>
            <w:vAlign w:val="center"/>
            <w:tcPrChange w:id="1780" w:author="Alex Cukierman" w:date="2022-02-08T20:30:00Z">
              <w:tcPr>
                <w:tcW w:w="2340" w:type="dxa"/>
                <w:vAlign w:val="center"/>
              </w:tcPr>
            </w:tcPrChange>
          </w:tcPr>
          <w:p w14:paraId="7BD1C595" w14:textId="18A14C82" w:rsidR="00642EE0" w:rsidRPr="008A55DE" w:rsidDel="001357A0" w:rsidRDefault="00642EE0" w:rsidP="006C10A9">
            <w:pPr>
              <w:spacing w:line="360" w:lineRule="auto"/>
              <w:rPr>
                <w:del w:id="1781" w:author="Alex Cukierman" w:date="2022-02-08T22:33:00Z"/>
                <w:moveFrom w:id="1782" w:author="Alex Cukierman" w:date="2022-02-08T20:25:00Z"/>
                <w:rFonts w:ascii="Times New Roman" w:hAnsi="Times New Roman" w:cs="Times New Roman"/>
                <w:sz w:val="20"/>
                <w:szCs w:val="20"/>
              </w:rPr>
            </w:pPr>
            <w:moveFrom w:id="1783" w:author="Alex Cukierman" w:date="2022-02-08T20:25:00Z">
              <w:del w:id="1784" w:author="Alex Cukierman" w:date="2022-02-08T22:33:00Z">
                <w:r w:rsidRPr="008A55DE" w:rsidDel="001357A0">
                  <w:rPr>
                    <w:rFonts w:ascii="Times New Roman" w:eastAsia="Times New Roman" w:hAnsi="Times New Roman" w:cs="Times New Roman"/>
                    <w:sz w:val="20"/>
                    <w:szCs w:val="20"/>
                  </w:rPr>
                  <w:delText>Malaysia</w:delText>
                </w:r>
              </w:del>
            </w:moveFrom>
          </w:p>
        </w:tc>
        <w:tc>
          <w:tcPr>
            <w:tcW w:w="2970" w:type="dxa"/>
            <w:vAlign w:val="center"/>
            <w:tcPrChange w:id="1785" w:author="Alex Cukierman" w:date="2022-02-08T20:30:00Z">
              <w:tcPr>
                <w:tcW w:w="2515" w:type="dxa"/>
                <w:vAlign w:val="center"/>
              </w:tcPr>
            </w:tcPrChange>
          </w:tcPr>
          <w:p w14:paraId="3995E914" w14:textId="5DDA3CA3" w:rsidR="00642EE0" w:rsidRPr="008A55DE" w:rsidDel="001357A0" w:rsidRDefault="00642EE0" w:rsidP="006C10A9">
            <w:pPr>
              <w:spacing w:line="360" w:lineRule="auto"/>
              <w:rPr>
                <w:del w:id="1786" w:author="Alex Cukierman" w:date="2022-02-08T22:33:00Z"/>
                <w:moveFrom w:id="1787" w:author="Alex Cukierman" w:date="2022-02-08T20:25:00Z"/>
                <w:rFonts w:ascii="Times New Roman" w:hAnsi="Times New Roman" w:cs="Times New Roman"/>
                <w:sz w:val="20"/>
                <w:szCs w:val="20"/>
              </w:rPr>
            </w:pPr>
            <w:moveFrom w:id="1788" w:author="Alex Cukierman" w:date="2022-02-08T20:25:00Z">
              <w:del w:id="1789" w:author="Alex Cukierman" w:date="2022-02-08T22:33:00Z">
                <w:r w:rsidRPr="008A55DE" w:rsidDel="001357A0">
                  <w:rPr>
                    <w:rFonts w:ascii="Times New Roman" w:eastAsia="Times New Roman" w:hAnsi="Times New Roman" w:cs="Times New Roman"/>
                    <w:sz w:val="20"/>
                    <w:szCs w:val="20"/>
                  </w:rPr>
                  <w:delText>Cambodia</w:delText>
                </w:r>
              </w:del>
            </w:moveFrom>
          </w:p>
        </w:tc>
        <w:tc>
          <w:tcPr>
            <w:tcW w:w="2340" w:type="dxa"/>
            <w:vAlign w:val="center"/>
            <w:tcPrChange w:id="1790" w:author="Alex Cukierman" w:date="2022-02-08T20:30:00Z">
              <w:tcPr>
                <w:tcW w:w="2340" w:type="dxa"/>
                <w:vAlign w:val="center"/>
              </w:tcPr>
            </w:tcPrChange>
          </w:tcPr>
          <w:p w14:paraId="471B7929" w14:textId="14C87ABE" w:rsidR="00642EE0" w:rsidRPr="008A55DE" w:rsidDel="001357A0" w:rsidRDefault="00642EE0" w:rsidP="006C10A9">
            <w:pPr>
              <w:spacing w:line="360" w:lineRule="auto"/>
              <w:rPr>
                <w:del w:id="1791" w:author="Alex Cukierman" w:date="2022-02-08T22:33:00Z"/>
                <w:moveFrom w:id="1792" w:author="Alex Cukierman" w:date="2022-02-08T20:25:00Z"/>
                <w:rFonts w:ascii="Times New Roman" w:hAnsi="Times New Roman" w:cs="Times New Roman"/>
                <w:sz w:val="20"/>
                <w:szCs w:val="20"/>
              </w:rPr>
            </w:pPr>
            <w:moveFrom w:id="1793" w:author="Alex Cukierman" w:date="2022-02-08T20:25:00Z">
              <w:del w:id="1794" w:author="Alex Cukierman" w:date="2022-02-08T22:33:00Z">
                <w:r w:rsidRPr="008A55DE" w:rsidDel="001357A0">
                  <w:rPr>
                    <w:rFonts w:ascii="Times New Roman" w:eastAsia="Times New Roman" w:hAnsi="Times New Roman" w:cs="Times New Roman"/>
                    <w:sz w:val="20"/>
                    <w:szCs w:val="20"/>
                  </w:rPr>
                  <w:delText>Congo, Republic of</w:delText>
                </w:r>
              </w:del>
            </w:moveFrom>
          </w:p>
        </w:tc>
        <w:tc>
          <w:tcPr>
            <w:tcW w:w="2160" w:type="dxa"/>
            <w:vAlign w:val="center"/>
            <w:tcPrChange w:id="1795" w:author="Alex Cukierman" w:date="2022-02-08T20:30:00Z">
              <w:tcPr>
                <w:tcW w:w="2340" w:type="dxa"/>
                <w:vAlign w:val="center"/>
              </w:tcPr>
            </w:tcPrChange>
          </w:tcPr>
          <w:p w14:paraId="0403EC05" w14:textId="6E534EF7" w:rsidR="00642EE0" w:rsidRPr="008A55DE" w:rsidDel="001357A0" w:rsidRDefault="00642EE0" w:rsidP="006C10A9">
            <w:pPr>
              <w:spacing w:line="360" w:lineRule="auto"/>
              <w:rPr>
                <w:del w:id="1796" w:author="Alex Cukierman" w:date="2022-02-08T22:33:00Z"/>
                <w:moveFrom w:id="1797" w:author="Alex Cukierman" w:date="2022-02-08T20:25:00Z"/>
                <w:rFonts w:ascii="Times New Roman" w:hAnsi="Times New Roman" w:cs="Times New Roman"/>
                <w:sz w:val="20"/>
                <w:szCs w:val="20"/>
              </w:rPr>
            </w:pPr>
            <w:moveFrom w:id="1798" w:author="Alex Cukierman" w:date="2022-02-08T20:25:00Z">
              <w:del w:id="1799" w:author="Alex Cukierman" w:date="2022-02-08T22:33:00Z">
                <w:r w:rsidRPr="008A55DE" w:rsidDel="001357A0">
                  <w:rPr>
                    <w:rFonts w:ascii="Times New Roman" w:eastAsia="Times New Roman" w:hAnsi="Times New Roman" w:cs="Times New Roman"/>
                    <w:sz w:val="20"/>
                    <w:szCs w:val="20"/>
                  </w:rPr>
                  <w:delText>Moldova</w:delText>
                </w:r>
              </w:del>
            </w:moveFrom>
          </w:p>
        </w:tc>
      </w:tr>
      <w:tr w:rsidR="00642EE0" w:rsidRPr="008A55DE" w:rsidDel="001357A0" w14:paraId="319145B2" w14:textId="116C76B0" w:rsidTr="006E6783">
        <w:trPr>
          <w:del w:id="1800" w:author="Alex Cukierman" w:date="2022-02-08T22:33:00Z"/>
        </w:trPr>
        <w:tc>
          <w:tcPr>
            <w:tcW w:w="1885" w:type="dxa"/>
            <w:vAlign w:val="center"/>
            <w:tcPrChange w:id="1801" w:author="Alex Cukierman" w:date="2022-02-08T20:30:00Z">
              <w:tcPr>
                <w:tcW w:w="2340" w:type="dxa"/>
                <w:vAlign w:val="center"/>
              </w:tcPr>
            </w:tcPrChange>
          </w:tcPr>
          <w:p w14:paraId="0ED01CC0" w14:textId="4E53BFFA" w:rsidR="00642EE0" w:rsidRPr="008A55DE" w:rsidDel="001357A0" w:rsidRDefault="00642EE0" w:rsidP="006C10A9">
            <w:pPr>
              <w:spacing w:line="360" w:lineRule="auto"/>
              <w:rPr>
                <w:del w:id="1802" w:author="Alex Cukierman" w:date="2022-02-08T22:33:00Z"/>
                <w:moveFrom w:id="1803" w:author="Alex Cukierman" w:date="2022-02-08T20:25:00Z"/>
                <w:rFonts w:ascii="Times New Roman" w:hAnsi="Times New Roman" w:cs="Times New Roman"/>
                <w:sz w:val="20"/>
                <w:szCs w:val="20"/>
              </w:rPr>
            </w:pPr>
            <w:moveFrom w:id="1804" w:author="Alex Cukierman" w:date="2022-02-08T20:25:00Z">
              <w:del w:id="1805" w:author="Alex Cukierman" w:date="2022-02-08T22:33:00Z">
                <w:r w:rsidRPr="008A55DE" w:rsidDel="001357A0">
                  <w:rPr>
                    <w:rFonts w:ascii="Times New Roman" w:eastAsia="Times New Roman" w:hAnsi="Times New Roman" w:cs="Times New Roman"/>
                    <w:sz w:val="20"/>
                    <w:szCs w:val="20"/>
                  </w:rPr>
                  <w:delText>Senegal</w:delText>
                </w:r>
              </w:del>
            </w:moveFrom>
          </w:p>
        </w:tc>
        <w:tc>
          <w:tcPr>
            <w:tcW w:w="2970" w:type="dxa"/>
            <w:vAlign w:val="center"/>
            <w:tcPrChange w:id="1806" w:author="Alex Cukierman" w:date="2022-02-08T20:30:00Z">
              <w:tcPr>
                <w:tcW w:w="2515" w:type="dxa"/>
                <w:vAlign w:val="center"/>
              </w:tcPr>
            </w:tcPrChange>
          </w:tcPr>
          <w:p w14:paraId="60EB9963" w14:textId="4961A872" w:rsidR="00642EE0" w:rsidRPr="008A55DE" w:rsidDel="001357A0" w:rsidRDefault="00642EE0" w:rsidP="006C10A9">
            <w:pPr>
              <w:spacing w:line="360" w:lineRule="auto"/>
              <w:rPr>
                <w:del w:id="1807" w:author="Alex Cukierman" w:date="2022-02-08T22:33:00Z"/>
                <w:moveFrom w:id="1808" w:author="Alex Cukierman" w:date="2022-02-08T20:25:00Z"/>
                <w:rFonts w:ascii="Times New Roman" w:hAnsi="Times New Roman" w:cs="Times New Roman"/>
                <w:sz w:val="20"/>
                <w:szCs w:val="20"/>
              </w:rPr>
            </w:pPr>
            <w:moveFrom w:id="1809" w:author="Alex Cukierman" w:date="2022-02-08T20:25:00Z">
              <w:del w:id="1810" w:author="Alex Cukierman" w:date="2022-02-08T22:33:00Z">
                <w:r w:rsidRPr="008A55DE" w:rsidDel="001357A0">
                  <w:rPr>
                    <w:rFonts w:ascii="Times New Roman" w:eastAsia="Times New Roman" w:hAnsi="Times New Roman" w:cs="Times New Roman"/>
                    <w:sz w:val="20"/>
                    <w:szCs w:val="20"/>
                  </w:rPr>
                  <w:delText>France</w:delText>
                </w:r>
              </w:del>
            </w:moveFrom>
          </w:p>
        </w:tc>
        <w:tc>
          <w:tcPr>
            <w:tcW w:w="2340" w:type="dxa"/>
            <w:vAlign w:val="center"/>
            <w:tcPrChange w:id="1811" w:author="Alex Cukierman" w:date="2022-02-08T20:30:00Z">
              <w:tcPr>
                <w:tcW w:w="2340" w:type="dxa"/>
                <w:vAlign w:val="center"/>
              </w:tcPr>
            </w:tcPrChange>
          </w:tcPr>
          <w:p w14:paraId="4968482D" w14:textId="750E4B51" w:rsidR="00642EE0" w:rsidRPr="008A55DE" w:rsidDel="001357A0" w:rsidRDefault="00642EE0" w:rsidP="006C10A9">
            <w:pPr>
              <w:spacing w:line="360" w:lineRule="auto"/>
              <w:rPr>
                <w:del w:id="1812" w:author="Alex Cukierman" w:date="2022-02-08T22:33:00Z"/>
                <w:moveFrom w:id="1813" w:author="Alex Cukierman" w:date="2022-02-08T20:25:00Z"/>
                <w:rFonts w:ascii="Times New Roman" w:hAnsi="Times New Roman" w:cs="Times New Roman"/>
                <w:sz w:val="20"/>
                <w:szCs w:val="20"/>
              </w:rPr>
            </w:pPr>
            <w:moveFrom w:id="1814" w:author="Alex Cukierman" w:date="2022-02-08T20:25:00Z">
              <w:del w:id="1815" w:author="Alex Cukierman" w:date="2022-02-08T22:33:00Z">
                <w:r w:rsidRPr="008A55DE" w:rsidDel="001357A0">
                  <w:rPr>
                    <w:rFonts w:ascii="Times New Roman" w:eastAsia="Times New Roman" w:hAnsi="Times New Roman" w:cs="Times New Roman"/>
                    <w:sz w:val="20"/>
                    <w:szCs w:val="20"/>
                  </w:rPr>
                  <w:delText>South Sudan</w:delText>
                </w:r>
              </w:del>
            </w:moveFrom>
          </w:p>
        </w:tc>
        <w:tc>
          <w:tcPr>
            <w:tcW w:w="2160" w:type="dxa"/>
            <w:vAlign w:val="center"/>
            <w:tcPrChange w:id="1816" w:author="Alex Cukierman" w:date="2022-02-08T20:30:00Z">
              <w:tcPr>
                <w:tcW w:w="2340" w:type="dxa"/>
                <w:vAlign w:val="center"/>
              </w:tcPr>
            </w:tcPrChange>
          </w:tcPr>
          <w:p w14:paraId="40A5BEB0" w14:textId="18305653" w:rsidR="00642EE0" w:rsidRPr="008A55DE" w:rsidDel="001357A0" w:rsidRDefault="00642EE0" w:rsidP="006C10A9">
            <w:pPr>
              <w:spacing w:line="360" w:lineRule="auto"/>
              <w:rPr>
                <w:del w:id="1817" w:author="Alex Cukierman" w:date="2022-02-08T22:33:00Z"/>
                <w:moveFrom w:id="1818" w:author="Alex Cukierman" w:date="2022-02-08T20:25:00Z"/>
                <w:rFonts w:ascii="Times New Roman" w:hAnsi="Times New Roman" w:cs="Times New Roman"/>
                <w:sz w:val="20"/>
                <w:szCs w:val="20"/>
              </w:rPr>
            </w:pPr>
            <w:moveFrom w:id="1819" w:author="Alex Cukierman" w:date="2022-02-08T20:25:00Z">
              <w:del w:id="1820" w:author="Alex Cukierman" w:date="2022-02-08T22:33:00Z">
                <w:r w:rsidRPr="008A55DE" w:rsidDel="001357A0">
                  <w:rPr>
                    <w:rFonts w:ascii="Times New Roman" w:eastAsia="Times New Roman" w:hAnsi="Times New Roman" w:cs="Times New Roman"/>
                    <w:sz w:val="20"/>
                    <w:szCs w:val="20"/>
                  </w:rPr>
                  <w:delText>Turkey</w:delText>
                </w:r>
              </w:del>
            </w:moveFrom>
          </w:p>
        </w:tc>
      </w:tr>
      <w:tr w:rsidR="00642EE0" w:rsidRPr="008A55DE" w:rsidDel="001357A0" w14:paraId="237DA9B7" w14:textId="29F009E2" w:rsidTr="006E6783">
        <w:trPr>
          <w:del w:id="1821" w:author="Alex Cukierman" w:date="2022-02-08T22:33:00Z"/>
        </w:trPr>
        <w:tc>
          <w:tcPr>
            <w:tcW w:w="1885" w:type="dxa"/>
            <w:vAlign w:val="center"/>
            <w:tcPrChange w:id="1822" w:author="Alex Cukierman" w:date="2022-02-08T20:30:00Z">
              <w:tcPr>
                <w:tcW w:w="2340" w:type="dxa"/>
                <w:vAlign w:val="center"/>
              </w:tcPr>
            </w:tcPrChange>
          </w:tcPr>
          <w:p w14:paraId="2D2B9CC0" w14:textId="0F6A4C90" w:rsidR="00642EE0" w:rsidRPr="008A55DE" w:rsidDel="001357A0" w:rsidRDefault="00642EE0" w:rsidP="006C10A9">
            <w:pPr>
              <w:spacing w:line="360" w:lineRule="auto"/>
              <w:rPr>
                <w:del w:id="1823" w:author="Alex Cukierman" w:date="2022-02-08T22:33:00Z"/>
                <w:moveFrom w:id="1824" w:author="Alex Cukierman" w:date="2022-02-08T20:25:00Z"/>
                <w:rFonts w:ascii="Times New Roman" w:hAnsi="Times New Roman" w:cs="Times New Roman"/>
                <w:sz w:val="20"/>
                <w:szCs w:val="20"/>
              </w:rPr>
            </w:pPr>
            <w:moveFrom w:id="1825" w:author="Alex Cukierman" w:date="2022-02-08T20:25:00Z">
              <w:del w:id="1826" w:author="Alex Cukierman" w:date="2022-02-08T22:33:00Z">
                <w:r w:rsidRPr="008A55DE" w:rsidDel="001357A0">
                  <w:rPr>
                    <w:rFonts w:ascii="Times New Roman" w:eastAsia="Times New Roman" w:hAnsi="Times New Roman" w:cs="Times New Roman"/>
                    <w:sz w:val="20"/>
                    <w:szCs w:val="20"/>
                  </w:rPr>
                  <w:delText>Qatar</w:delText>
                </w:r>
              </w:del>
            </w:moveFrom>
          </w:p>
        </w:tc>
        <w:tc>
          <w:tcPr>
            <w:tcW w:w="2970" w:type="dxa"/>
            <w:vAlign w:val="center"/>
            <w:tcPrChange w:id="1827" w:author="Alex Cukierman" w:date="2022-02-08T20:30:00Z">
              <w:tcPr>
                <w:tcW w:w="2515" w:type="dxa"/>
                <w:vAlign w:val="center"/>
              </w:tcPr>
            </w:tcPrChange>
          </w:tcPr>
          <w:p w14:paraId="7D29387B" w14:textId="584430D3" w:rsidR="00642EE0" w:rsidRPr="008A55DE" w:rsidDel="001357A0" w:rsidRDefault="00642EE0" w:rsidP="006C10A9">
            <w:pPr>
              <w:spacing w:line="360" w:lineRule="auto"/>
              <w:rPr>
                <w:del w:id="1828" w:author="Alex Cukierman" w:date="2022-02-08T22:33:00Z"/>
                <w:moveFrom w:id="1829" w:author="Alex Cukierman" w:date="2022-02-08T20:25:00Z"/>
                <w:rFonts w:ascii="Times New Roman" w:hAnsi="Times New Roman" w:cs="Times New Roman"/>
                <w:sz w:val="20"/>
                <w:szCs w:val="20"/>
              </w:rPr>
            </w:pPr>
            <w:moveFrom w:id="1830" w:author="Alex Cukierman" w:date="2022-02-08T20:25:00Z">
              <w:del w:id="1831" w:author="Alex Cukierman" w:date="2022-02-08T22:33:00Z">
                <w:r w:rsidRPr="008A55DE" w:rsidDel="001357A0">
                  <w:rPr>
                    <w:rFonts w:ascii="Times New Roman" w:eastAsia="Times New Roman" w:hAnsi="Times New Roman" w:cs="Times New Roman"/>
                    <w:sz w:val="20"/>
                    <w:szCs w:val="20"/>
                  </w:rPr>
                  <w:delText>Haiti</w:delText>
                </w:r>
              </w:del>
            </w:moveFrom>
          </w:p>
        </w:tc>
        <w:tc>
          <w:tcPr>
            <w:tcW w:w="2340" w:type="dxa"/>
            <w:vAlign w:val="center"/>
            <w:tcPrChange w:id="1832" w:author="Alex Cukierman" w:date="2022-02-08T20:30:00Z">
              <w:tcPr>
                <w:tcW w:w="2340" w:type="dxa"/>
                <w:vAlign w:val="center"/>
              </w:tcPr>
            </w:tcPrChange>
          </w:tcPr>
          <w:p w14:paraId="3168B282" w14:textId="0D274C60" w:rsidR="00642EE0" w:rsidRPr="008A55DE" w:rsidDel="001357A0" w:rsidRDefault="00642EE0" w:rsidP="006C10A9">
            <w:pPr>
              <w:spacing w:line="360" w:lineRule="auto"/>
              <w:rPr>
                <w:del w:id="1833" w:author="Alex Cukierman" w:date="2022-02-08T22:33:00Z"/>
                <w:moveFrom w:id="1834" w:author="Alex Cukierman" w:date="2022-02-08T20:25:00Z"/>
                <w:rFonts w:ascii="Times New Roman" w:hAnsi="Times New Roman" w:cs="Times New Roman"/>
                <w:sz w:val="20"/>
                <w:szCs w:val="20"/>
              </w:rPr>
            </w:pPr>
            <w:moveFrom w:id="1835" w:author="Alex Cukierman" w:date="2022-02-08T20:25:00Z">
              <w:del w:id="1836" w:author="Alex Cukierman" w:date="2022-02-08T22:33:00Z">
                <w:r w:rsidRPr="008A55DE" w:rsidDel="001357A0">
                  <w:rPr>
                    <w:rFonts w:ascii="Times New Roman" w:eastAsia="Times New Roman" w:hAnsi="Times New Roman" w:cs="Times New Roman"/>
                    <w:sz w:val="20"/>
                    <w:szCs w:val="20"/>
                  </w:rPr>
                  <w:delText>Portugal</w:delText>
                </w:r>
              </w:del>
            </w:moveFrom>
          </w:p>
        </w:tc>
        <w:tc>
          <w:tcPr>
            <w:tcW w:w="2160" w:type="dxa"/>
            <w:vAlign w:val="center"/>
            <w:tcPrChange w:id="1837" w:author="Alex Cukierman" w:date="2022-02-08T20:30:00Z">
              <w:tcPr>
                <w:tcW w:w="2340" w:type="dxa"/>
                <w:vAlign w:val="center"/>
              </w:tcPr>
            </w:tcPrChange>
          </w:tcPr>
          <w:p w14:paraId="1894E764" w14:textId="03853FDF" w:rsidR="00642EE0" w:rsidRPr="008A55DE" w:rsidDel="001357A0" w:rsidRDefault="00642EE0" w:rsidP="006C10A9">
            <w:pPr>
              <w:spacing w:line="360" w:lineRule="auto"/>
              <w:rPr>
                <w:del w:id="1838" w:author="Alex Cukierman" w:date="2022-02-08T22:33:00Z"/>
                <w:moveFrom w:id="1839" w:author="Alex Cukierman" w:date="2022-02-08T20:25:00Z"/>
                <w:rFonts w:ascii="Times New Roman" w:hAnsi="Times New Roman" w:cs="Times New Roman"/>
                <w:sz w:val="20"/>
                <w:szCs w:val="20"/>
              </w:rPr>
            </w:pPr>
            <w:moveFrom w:id="1840" w:author="Alex Cukierman" w:date="2022-02-08T20:25:00Z">
              <w:del w:id="1841" w:author="Alex Cukierman" w:date="2022-02-08T22:33:00Z">
                <w:r w:rsidRPr="008A55DE" w:rsidDel="001357A0">
                  <w:rPr>
                    <w:rFonts w:ascii="Times New Roman" w:eastAsia="Times New Roman" w:hAnsi="Times New Roman" w:cs="Times New Roman"/>
                    <w:sz w:val="20"/>
                    <w:szCs w:val="20"/>
                  </w:rPr>
                  <w:delText>Kazakhstan</w:delText>
                </w:r>
              </w:del>
            </w:moveFrom>
          </w:p>
        </w:tc>
      </w:tr>
      <w:tr w:rsidR="00642EE0" w:rsidRPr="008A55DE" w:rsidDel="001357A0" w14:paraId="43D5903F" w14:textId="5ADACC63" w:rsidTr="006E6783">
        <w:trPr>
          <w:del w:id="1842" w:author="Alex Cukierman" w:date="2022-02-08T22:33:00Z"/>
        </w:trPr>
        <w:tc>
          <w:tcPr>
            <w:tcW w:w="1885" w:type="dxa"/>
            <w:vAlign w:val="center"/>
            <w:tcPrChange w:id="1843" w:author="Alex Cukierman" w:date="2022-02-08T20:30:00Z">
              <w:tcPr>
                <w:tcW w:w="2340" w:type="dxa"/>
                <w:vAlign w:val="center"/>
              </w:tcPr>
            </w:tcPrChange>
          </w:tcPr>
          <w:p w14:paraId="26E4A8C6" w14:textId="407054C6" w:rsidR="00642EE0" w:rsidRPr="008A55DE" w:rsidDel="001357A0" w:rsidRDefault="00642EE0" w:rsidP="006C10A9">
            <w:pPr>
              <w:spacing w:line="360" w:lineRule="auto"/>
              <w:rPr>
                <w:del w:id="1844" w:author="Alex Cukierman" w:date="2022-02-08T22:33:00Z"/>
                <w:moveFrom w:id="1845" w:author="Alex Cukierman" w:date="2022-02-08T20:25:00Z"/>
                <w:rFonts w:ascii="Times New Roman" w:hAnsi="Times New Roman" w:cs="Times New Roman"/>
                <w:sz w:val="20"/>
                <w:szCs w:val="20"/>
              </w:rPr>
            </w:pPr>
            <w:moveFrom w:id="1846" w:author="Alex Cukierman" w:date="2022-02-08T20:25:00Z">
              <w:del w:id="1847" w:author="Alex Cukierman" w:date="2022-02-08T22:33:00Z">
                <w:r w:rsidRPr="008A55DE" w:rsidDel="001357A0">
                  <w:rPr>
                    <w:rFonts w:ascii="Times New Roman" w:eastAsia="Times New Roman" w:hAnsi="Times New Roman" w:cs="Times New Roman"/>
                    <w:sz w:val="20"/>
                    <w:szCs w:val="20"/>
                  </w:rPr>
                  <w:delText>Malawi</w:delText>
                </w:r>
              </w:del>
            </w:moveFrom>
          </w:p>
        </w:tc>
        <w:tc>
          <w:tcPr>
            <w:tcW w:w="2970" w:type="dxa"/>
            <w:vAlign w:val="center"/>
            <w:tcPrChange w:id="1848" w:author="Alex Cukierman" w:date="2022-02-08T20:30:00Z">
              <w:tcPr>
                <w:tcW w:w="2515" w:type="dxa"/>
                <w:vAlign w:val="center"/>
              </w:tcPr>
            </w:tcPrChange>
          </w:tcPr>
          <w:p w14:paraId="2D2B7EDC" w14:textId="7A5FE9F2" w:rsidR="00642EE0" w:rsidRPr="008A55DE" w:rsidDel="001357A0" w:rsidRDefault="00642EE0" w:rsidP="006C10A9">
            <w:pPr>
              <w:spacing w:line="360" w:lineRule="auto"/>
              <w:rPr>
                <w:del w:id="1849" w:author="Alex Cukierman" w:date="2022-02-08T22:33:00Z"/>
                <w:moveFrom w:id="1850" w:author="Alex Cukierman" w:date="2022-02-08T20:25:00Z"/>
                <w:rFonts w:ascii="Times New Roman" w:hAnsi="Times New Roman" w:cs="Times New Roman"/>
                <w:sz w:val="20"/>
                <w:szCs w:val="20"/>
              </w:rPr>
            </w:pPr>
            <w:moveFrom w:id="1851" w:author="Alex Cukierman" w:date="2022-02-08T20:25:00Z">
              <w:del w:id="1852" w:author="Alex Cukierman" w:date="2022-02-08T22:33:00Z">
                <w:r w:rsidRPr="008A55DE" w:rsidDel="001357A0">
                  <w:rPr>
                    <w:rFonts w:ascii="Times New Roman" w:eastAsia="Times New Roman" w:hAnsi="Times New Roman" w:cs="Times New Roman"/>
                    <w:sz w:val="20"/>
                    <w:szCs w:val="20"/>
                  </w:rPr>
                  <w:delText>Jamaica</w:delText>
                </w:r>
              </w:del>
            </w:moveFrom>
          </w:p>
        </w:tc>
        <w:tc>
          <w:tcPr>
            <w:tcW w:w="2340" w:type="dxa"/>
            <w:vAlign w:val="center"/>
            <w:tcPrChange w:id="1853" w:author="Alex Cukierman" w:date="2022-02-08T20:30:00Z">
              <w:tcPr>
                <w:tcW w:w="2340" w:type="dxa"/>
                <w:vAlign w:val="center"/>
              </w:tcPr>
            </w:tcPrChange>
          </w:tcPr>
          <w:p w14:paraId="78AE89F9" w14:textId="03CA1F09" w:rsidR="00642EE0" w:rsidRPr="008A55DE" w:rsidDel="001357A0" w:rsidRDefault="00642EE0" w:rsidP="006C10A9">
            <w:pPr>
              <w:spacing w:line="360" w:lineRule="auto"/>
              <w:rPr>
                <w:del w:id="1854" w:author="Alex Cukierman" w:date="2022-02-08T22:33:00Z"/>
                <w:moveFrom w:id="1855" w:author="Alex Cukierman" w:date="2022-02-08T20:25:00Z"/>
                <w:rFonts w:ascii="Times New Roman" w:hAnsi="Times New Roman" w:cs="Times New Roman"/>
                <w:sz w:val="20"/>
                <w:szCs w:val="20"/>
              </w:rPr>
            </w:pPr>
            <w:moveFrom w:id="1856" w:author="Alex Cukierman" w:date="2022-02-08T20:25:00Z">
              <w:del w:id="1857" w:author="Alex Cukierman" w:date="2022-02-08T22:33:00Z">
                <w:r w:rsidRPr="008A55DE" w:rsidDel="001357A0">
                  <w:rPr>
                    <w:rFonts w:ascii="Times New Roman" w:eastAsia="Times New Roman" w:hAnsi="Times New Roman" w:cs="Times New Roman"/>
                    <w:sz w:val="20"/>
                    <w:szCs w:val="20"/>
                  </w:rPr>
                  <w:delText>Tunisia</w:delText>
                </w:r>
              </w:del>
            </w:moveFrom>
          </w:p>
        </w:tc>
        <w:tc>
          <w:tcPr>
            <w:tcW w:w="2160" w:type="dxa"/>
            <w:vAlign w:val="center"/>
            <w:tcPrChange w:id="1858" w:author="Alex Cukierman" w:date="2022-02-08T20:30:00Z">
              <w:tcPr>
                <w:tcW w:w="2340" w:type="dxa"/>
                <w:vAlign w:val="center"/>
              </w:tcPr>
            </w:tcPrChange>
          </w:tcPr>
          <w:p w14:paraId="5AEFFD4E" w14:textId="56036231" w:rsidR="00642EE0" w:rsidRPr="008A55DE" w:rsidDel="001357A0" w:rsidRDefault="00642EE0" w:rsidP="006C10A9">
            <w:pPr>
              <w:spacing w:line="360" w:lineRule="auto"/>
              <w:rPr>
                <w:del w:id="1859" w:author="Alex Cukierman" w:date="2022-02-08T22:33:00Z"/>
                <w:moveFrom w:id="1860" w:author="Alex Cukierman" w:date="2022-02-08T20:25:00Z"/>
                <w:rFonts w:ascii="Times New Roman" w:hAnsi="Times New Roman" w:cs="Times New Roman"/>
                <w:sz w:val="20"/>
                <w:szCs w:val="20"/>
              </w:rPr>
            </w:pPr>
            <w:moveFrom w:id="1861" w:author="Alex Cukierman" w:date="2022-02-08T20:25:00Z">
              <w:del w:id="1862" w:author="Alex Cukierman" w:date="2022-02-08T22:33:00Z">
                <w:r w:rsidRPr="008A55DE" w:rsidDel="001357A0">
                  <w:rPr>
                    <w:rFonts w:ascii="Times New Roman" w:eastAsia="Times New Roman" w:hAnsi="Times New Roman" w:cs="Times New Roman"/>
                    <w:sz w:val="20"/>
                    <w:szCs w:val="20"/>
                  </w:rPr>
                  <w:delText>Poland</w:delText>
                </w:r>
              </w:del>
            </w:moveFrom>
          </w:p>
        </w:tc>
      </w:tr>
      <w:tr w:rsidR="00642EE0" w:rsidRPr="008A55DE" w:rsidDel="001357A0" w14:paraId="49667341" w14:textId="7D0EF729" w:rsidTr="006E6783">
        <w:trPr>
          <w:del w:id="1863" w:author="Alex Cukierman" w:date="2022-02-08T22:33:00Z"/>
        </w:trPr>
        <w:tc>
          <w:tcPr>
            <w:tcW w:w="1885" w:type="dxa"/>
            <w:vAlign w:val="center"/>
            <w:tcPrChange w:id="1864" w:author="Alex Cukierman" w:date="2022-02-08T20:30:00Z">
              <w:tcPr>
                <w:tcW w:w="2340" w:type="dxa"/>
                <w:vAlign w:val="center"/>
              </w:tcPr>
            </w:tcPrChange>
          </w:tcPr>
          <w:p w14:paraId="730BA4D7" w14:textId="2612A78C" w:rsidR="00642EE0" w:rsidRPr="008A55DE" w:rsidDel="001357A0" w:rsidRDefault="00642EE0" w:rsidP="006C10A9">
            <w:pPr>
              <w:spacing w:line="360" w:lineRule="auto"/>
              <w:rPr>
                <w:del w:id="1865" w:author="Alex Cukierman" w:date="2022-02-08T22:33:00Z"/>
                <w:moveFrom w:id="1866" w:author="Alex Cukierman" w:date="2022-02-08T20:25:00Z"/>
                <w:rFonts w:ascii="Times New Roman" w:hAnsi="Times New Roman" w:cs="Times New Roman"/>
                <w:sz w:val="20"/>
                <w:szCs w:val="20"/>
              </w:rPr>
            </w:pPr>
            <w:moveFrom w:id="1867" w:author="Alex Cukierman" w:date="2022-02-08T20:25:00Z">
              <w:del w:id="1868" w:author="Alex Cukierman" w:date="2022-02-08T22:33:00Z">
                <w:r w:rsidRPr="008A55DE" w:rsidDel="001357A0">
                  <w:rPr>
                    <w:rFonts w:ascii="Times New Roman" w:eastAsia="Times New Roman" w:hAnsi="Times New Roman" w:cs="Times New Roman"/>
                    <w:sz w:val="20"/>
                    <w:szCs w:val="20"/>
                  </w:rPr>
                  <w:delText>Eritrea</w:delText>
                </w:r>
              </w:del>
            </w:moveFrom>
          </w:p>
        </w:tc>
        <w:tc>
          <w:tcPr>
            <w:tcW w:w="2970" w:type="dxa"/>
            <w:vAlign w:val="center"/>
            <w:tcPrChange w:id="1869" w:author="Alex Cukierman" w:date="2022-02-08T20:30:00Z">
              <w:tcPr>
                <w:tcW w:w="2515" w:type="dxa"/>
                <w:vAlign w:val="center"/>
              </w:tcPr>
            </w:tcPrChange>
          </w:tcPr>
          <w:p w14:paraId="20BFB1C9" w14:textId="3DABF547" w:rsidR="00642EE0" w:rsidRPr="008A55DE" w:rsidDel="001357A0" w:rsidRDefault="00642EE0" w:rsidP="006C10A9">
            <w:pPr>
              <w:spacing w:line="360" w:lineRule="auto"/>
              <w:rPr>
                <w:del w:id="1870" w:author="Alex Cukierman" w:date="2022-02-08T22:33:00Z"/>
                <w:moveFrom w:id="1871" w:author="Alex Cukierman" w:date="2022-02-08T20:25:00Z"/>
                <w:rFonts w:ascii="Times New Roman" w:hAnsi="Times New Roman" w:cs="Times New Roman"/>
                <w:sz w:val="20"/>
                <w:szCs w:val="20"/>
              </w:rPr>
            </w:pPr>
            <w:moveFrom w:id="1872" w:author="Alex Cukierman" w:date="2022-02-08T20:25:00Z">
              <w:del w:id="1873" w:author="Alex Cukierman" w:date="2022-02-08T22:33:00Z">
                <w:r w:rsidRPr="008A55DE" w:rsidDel="001357A0">
                  <w:rPr>
                    <w:rFonts w:ascii="Times New Roman" w:eastAsia="Times New Roman" w:hAnsi="Times New Roman" w:cs="Times New Roman"/>
                    <w:sz w:val="20"/>
                    <w:szCs w:val="20"/>
                  </w:rPr>
                  <w:delText>Switzerland</w:delText>
                </w:r>
              </w:del>
            </w:moveFrom>
          </w:p>
        </w:tc>
        <w:tc>
          <w:tcPr>
            <w:tcW w:w="2340" w:type="dxa"/>
            <w:vAlign w:val="center"/>
            <w:tcPrChange w:id="1874" w:author="Alex Cukierman" w:date="2022-02-08T20:30:00Z">
              <w:tcPr>
                <w:tcW w:w="2340" w:type="dxa"/>
                <w:vAlign w:val="center"/>
              </w:tcPr>
            </w:tcPrChange>
          </w:tcPr>
          <w:p w14:paraId="75143239" w14:textId="57573F17" w:rsidR="00642EE0" w:rsidRPr="008A55DE" w:rsidDel="001357A0" w:rsidRDefault="00642EE0" w:rsidP="006C10A9">
            <w:pPr>
              <w:spacing w:line="360" w:lineRule="auto"/>
              <w:rPr>
                <w:del w:id="1875" w:author="Alex Cukierman" w:date="2022-02-08T22:33:00Z"/>
                <w:moveFrom w:id="1876" w:author="Alex Cukierman" w:date="2022-02-08T20:25:00Z"/>
                <w:rFonts w:ascii="Times New Roman" w:hAnsi="Times New Roman" w:cs="Times New Roman"/>
                <w:sz w:val="20"/>
                <w:szCs w:val="20"/>
              </w:rPr>
            </w:pPr>
            <w:moveFrom w:id="1877" w:author="Alex Cukierman" w:date="2022-02-08T20:25:00Z">
              <w:del w:id="1878" w:author="Alex Cukierman" w:date="2022-02-08T22:33:00Z">
                <w:r w:rsidRPr="008A55DE" w:rsidDel="001357A0">
                  <w:rPr>
                    <w:rFonts w:ascii="Times New Roman" w:eastAsia="Times New Roman" w:hAnsi="Times New Roman" w:cs="Times New Roman"/>
                    <w:sz w:val="20"/>
                    <w:szCs w:val="20"/>
                  </w:rPr>
                  <w:delText>Trinidad and Tobago</w:delText>
                </w:r>
              </w:del>
            </w:moveFrom>
          </w:p>
        </w:tc>
        <w:tc>
          <w:tcPr>
            <w:tcW w:w="2160" w:type="dxa"/>
            <w:vAlign w:val="center"/>
            <w:tcPrChange w:id="1879" w:author="Alex Cukierman" w:date="2022-02-08T20:30:00Z">
              <w:tcPr>
                <w:tcW w:w="2340" w:type="dxa"/>
                <w:vAlign w:val="center"/>
              </w:tcPr>
            </w:tcPrChange>
          </w:tcPr>
          <w:p w14:paraId="22D7BC7B" w14:textId="597F2082" w:rsidR="00642EE0" w:rsidRPr="008A55DE" w:rsidDel="001357A0" w:rsidRDefault="00642EE0" w:rsidP="006C10A9">
            <w:pPr>
              <w:spacing w:line="360" w:lineRule="auto"/>
              <w:rPr>
                <w:del w:id="1880" w:author="Alex Cukierman" w:date="2022-02-08T22:33:00Z"/>
                <w:moveFrom w:id="1881" w:author="Alex Cukierman" w:date="2022-02-08T20:25:00Z"/>
                <w:rFonts w:ascii="Times New Roman" w:hAnsi="Times New Roman" w:cs="Times New Roman"/>
                <w:sz w:val="20"/>
                <w:szCs w:val="20"/>
              </w:rPr>
            </w:pPr>
            <w:moveFrom w:id="1882" w:author="Alex Cukierman" w:date="2022-02-08T20:25:00Z">
              <w:del w:id="1883" w:author="Alex Cukierman" w:date="2022-02-08T22:33:00Z">
                <w:r w:rsidRPr="008A55DE" w:rsidDel="001357A0">
                  <w:rPr>
                    <w:rFonts w:ascii="Times New Roman" w:eastAsia="Times New Roman" w:hAnsi="Times New Roman" w:cs="Times New Roman"/>
                    <w:sz w:val="20"/>
                    <w:szCs w:val="20"/>
                  </w:rPr>
                  <w:delText>Croatia</w:delText>
                </w:r>
              </w:del>
            </w:moveFrom>
          </w:p>
        </w:tc>
      </w:tr>
      <w:tr w:rsidR="00642EE0" w:rsidRPr="008A55DE" w:rsidDel="001357A0" w14:paraId="7C643C7D" w14:textId="2DD93707" w:rsidTr="006E6783">
        <w:trPr>
          <w:del w:id="1884" w:author="Alex Cukierman" w:date="2022-02-08T22:33:00Z"/>
        </w:trPr>
        <w:tc>
          <w:tcPr>
            <w:tcW w:w="1885" w:type="dxa"/>
            <w:vAlign w:val="center"/>
            <w:tcPrChange w:id="1885" w:author="Alex Cukierman" w:date="2022-02-08T20:30:00Z">
              <w:tcPr>
                <w:tcW w:w="2340" w:type="dxa"/>
                <w:vAlign w:val="center"/>
              </w:tcPr>
            </w:tcPrChange>
          </w:tcPr>
          <w:p w14:paraId="7A6063C5" w14:textId="4DE3194F" w:rsidR="00642EE0" w:rsidRPr="008A55DE" w:rsidDel="001357A0" w:rsidRDefault="00642EE0" w:rsidP="006C10A9">
            <w:pPr>
              <w:spacing w:line="360" w:lineRule="auto"/>
              <w:rPr>
                <w:del w:id="1886" w:author="Alex Cukierman" w:date="2022-02-08T22:33:00Z"/>
                <w:moveFrom w:id="1887" w:author="Alex Cukierman" w:date="2022-02-08T20:25:00Z"/>
                <w:rFonts w:ascii="Times New Roman" w:hAnsi="Times New Roman" w:cs="Times New Roman"/>
                <w:sz w:val="20"/>
                <w:szCs w:val="20"/>
              </w:rPr>
            </w:pPr>
            <w:moveFrom w:id="1888" w:author="Alex Cukierman" w:date="2022-02-08T20:25:00Z">
              <w:del w:id="1889" w:author="Alex Cukierman" w:date="2022-02-08T22:33:00Z">
                <w:r w:rsidRPr="008A55DE" w:rsidDel="001357A0">
                  <w:rPr>
                    <w:rFonts w:ascii="Times New Roman" w:eastAsia="Times New Roman" w:hAnsi="Times New Roman" w:cs="Times New Roman"/>
                    <w:sz w:val="20"/>
                    <w:szCs w:val="20"/>
                  </w:rPr>
                  <w:delText>Mongolia</w:delText>
                </w:r>
              </w:del>
            </w:moveFrom>
          </w:p>
        </w:tc>
        <w:tc>
          <w:tcPr>
            <w:tcW w:w="2970" w:type="dxa"/>
            <w:vAlign w:val="center"/>
            <w:tcPrChange w:id="1890" w:author="Alex Cukierman" w:date="2022-02-08T20:30:00Z">
              <w:tcPr>
                <w:tcW w:w="2515" w:type="dxa"/>
                <w:vAlign w:val="center"/>
              </w:tcPr>
            </w:tcPrChange>
          </w:tcPr>
          <w:p w14:paraId="5EE070A1" w14:textId="16E89AB1" w:rsidR="00642EE0" w:rsidRPr="008A55DE" w:rsidDel="001357A0" w:rsidRDefault="00642EE0" w:rsidP="006C10A9">
            <w:pPr>
              <w:spacing w:line="360" w:lineRule="auto"/>
              <w:rPr>
                <w:del w:id="1891" w:author="Alex Cukierman" w:date="2022-02-08T22:33:00Z"/>
                <w:moveFrom w:id="1892" w:author="Alex Cukierman" w:date="2022-02-08T20:25:00Z"/>
                <w:rFonts w:ascii="Times New Roman" w:hAnsi="Times New Roman" w:cs="Times New Roman"/>
                <w:sz w:val="20"/>
                <w:szCs w:val="20"/>
              </w:rPr>
            </w:pPr>
            <w:moveFrom w:id="1893" w:author="Alex Cukierman" w:date="2022-02-08T20:25:00Z">
              <w:del w:id="1894" w:author="Alex Cukierman" w:date="2022-02-08T22:33:00Z">
                <w:r w:rsidRPr="008A55DE" w:rsidDel="001357A0">
                  <w:rPr>
                    <w:rFonts w:ascii="Times New Roman" w:eastAsia="Times New Roman" w:hAnsi="Times New Roman" w:cs="Times New Roman"/>
                    <w:sz w:val="20"/>
                    <w:szCs w:val="20"/>
                  </w:rPr>
                  <w:delText>Vietnam</w:delText>
                </w:r>
              </w:del>
            </w:moveFrom>
          </w:p>
        </w:tc>
        <w:tc>
          <w:tcPr>
            <w:tcW w:w="2340" w:type="dxa"/>
            <w:vAlign w:val="center"/>
            <w:tcPrChange w:id="1895" w:author="Alex Cukierman" w:date="2022-02-08T20:30:00Z">
              <w:tcPr>
                <w:tcW w:w="2340" w:type="dxa"/>
                <w:vAlign w:val="center"/>
              </w:tcPr>
            </w:tcPrChange>
          </w:tcPr>
          <w:p w14:paraId="634DB843" w14:textId="6AC279F7" w:rsidR="00642EE0" w:rsidRPr="008A55DE" w:rsidDel="001357A0" w:rsidRDefault="00642EE0" w:rsidP="006C10A9">
            <w:pPr>
              <w:spacing w:line="360" w:lineRule="auto"/>
              <w:rPr>
                <w:del w:id="1896" w:author="Alex Cukierman" w:date="2022-02-08T22:33:00Z"/>
                <w:moveFrom w:id="1897" w:author="Alex Cukierman" w:date="2022-02-08T20:25:00Z"/>
                <w:rFonts w:ascii="Times New Roman" w:hAnsi="Times New Roman" w:cs="Times New Roman"/>
                <w:sz w:val="20"/>
                <w:szCs w:val="20"/>
              </w:rPr>
            </w:pPr>
            <w:moveFrom w:id="1898" w:author="Alex Cukierman" w:date="2022-02-08T20:25:00Z">
              <w:del w:id="1899" w:author="Alex Cukierman" w:date="2022-02-08T22:33:00Z">
                <w:r w:rsidRPr="008A55DE" w:rsidDel="001357A0">
                  <w:rPr>
                    <w:rFonts w:ascii="Times New Roman" w:eastAsia="Times New Roman" w:hAnsi="Times New Roman" w:cs="Times New Roman"/>
                    <w:sz w:val="20"/>
                    <w:szCs w:val="20"/>
                  </w:rPr>
                  <w:delText>Spain</w:delText>
                </w:r>
              </w:del>
            </w:moveFrom>
          </w:p>
        </w:tc>
        <w:tc>
          <w:tcPr>
            <w:tcW w:w="2160" w:type="dxa"/>
            <w:vAlign w:val="center"/>
            <w:tcPrChange w:id="1900" w:author="Alex Cukierman" w:date="2022-02-08T20:30:00Z">
              <w:tcPr>
                <w:tcW w:w="2340" w:type="dxa"/>
                <w:vAlign w:val="center"/>
              </w:tcPr>
            </w:tcPrChange>
          </w:tcPr>
          <w:p w14:paraId="37A2D222" w14:textId="1577BEA3" w:rsidR="00642EE0" w:rsidRPr="008A55DE" w:rsidDel="001357A0" w:rsidRDefault="00642EE0" w:rsidP="006C10A9">
            <w:pPr>
              <w:spacing w:line="360" w:lineRule="auto"/>
              <w:rPr>
                <w:del w:id="1901" w:author="Alex Cukierman" w:date="2022-02-08T22:33:00Z"/>
                <w:moveFrom w:id="1902" w:author="Alex Cukierman" w:date="2022-02-08T20:25:00Z"/>
                <w:rFonts w:ascii="Times New Roman" w:hAnsi="Times New Roman" w:cs="Times New Roman"/>
                <w:sz w:val="20"/>
                <w:szCs w:val="20"/>
              </w:rPr>
            </w:pPr>
            <w:moveFrom w:id="1903" w:author="Alex Cukierman" w:date="2022-02-08T20:25:00Z">
              <w:del w:id="1904" w:author="Alex Cukierman" w:date="2022-02-08T22:33:00Z">
                <w:r w:rsidRPr="008A55DE" w:rsidDel="001357A0">
                  <w:rPr>
                    <w:rFonts w:ascii="Times New Roman" w:eastAsia="Times New Roman" w:hAnsi="Times New Roman" w:cs="Times New Roman"/>
                    <w:sz w:val="20"/>
                    <w:szCs w:val="20"/>
                  </w:rPr>
                  <w:delText>Bolivia</w:delText>
                </w:r>
              </w:del>
            </w:moveFrom>
          </w:p>
        </w:tc>
      </w:tr>
      <w:tr w:rsidR="00642EE0" w:rsidRPr="008A55DE" w:rsidDel="001357A0" w14:paraId="24DB5667" w14:textId="65C74D4C" w:rsidTr="006E6783">
        <w:trPr>
          <w:del w:id="1905" w:author="Alex Cukierman" w:date="2022-02-08T22:33:00Z"/>
        </w:trPr>
        <w:tc>
          <w:tcPr>
            <w:tcW w:w="1885" w:type="dxa"/>
            <w:vAlign w:val="center"/>
            <w:tcPrChange w:id="1906" w:author="Alex Cukierman" w:date="2022-02-08T20:30:00Z">
              <w:tcPr>
                <w:tcW w:w="2340" w:type="dxa"/>
                <w:vAlign w:val="center"/>
              </w:tcPr>
            </w:tcPrChange>
          </w:tcPr>
          <w:p w14:paraId="2C7174F5" w14:textId="61E9C702" w:rsidR="00642EE0" w:rsidRPr="008A55DE" w:rsidDel="001357A0" w:rsidRDefault="00642EE0" w:rsidP="006C10A9">
            <w:pPr>
              <w:spacing w:line="360" w:lineRule="auto"/>
              <w:rPr>
                <w:del w:id="1907" w:author="Alex Cukierman" w:date="2022-02-08T22:33:00Z"/>
                <w:moveFrom w:id="1908" w:author="Alex Cukierman" w:date="2022-02-08T20:25:00Z"/>
                <w:rFonts w:ascii="Times New Roman" w:hAnsi="Times New Roman" w:cs="Times New Roman"/>
                <w:sz w:val="20"/>
                <w:szCs w:val="20"/>
              </w:rPr>
            </w:pPr>
            <w:moveFrom w:id="1909" w:author="Alex Cukierman" w:date="2022-02-08T20:25:00Z">
              <w:del w:id="1910" w:author="Alex Cukierman" w:date="2022-02-08T22:33:00Z">
                <w:r w:rsidRPr="008A55DE" w:rsidDel="001357A0">
                  <w:rPr>
                    <w:rFonts w:ascii="Times New Roman" w:eastAsia="Times New Roman" w:hAnsi="Times New Roman" w:cs="Times New Roman"/>
                    <w:sz w:val="20"/>
                    <w:szCs w:val="20"/>
                  </w:rPr>
                  <w:delText>Norway</w:delText>
                </w:r>
              </w:del>
            </w:moveFrom>
          </w:p>
        </w:tc>
        <w:tc>
          <w:tcPr>
            <w:tcW w:w="2970" w:type="dxa"/>
            <w:vAlign w:val="center"/>
            <w:tcPrChange w:id="1911" w:author="Alex Cukierman" w:date="2022-02-08T20:30:00Z">
              <w:tcPr>
                <w:tcW w:w="2515" w:type="dxa"/>
                <w:vAlign w:val="center"/>
              </w:tcPr>
            </w:tcPrChange>
          </w:tcPr>
          <w:p w14:paraId="17A0A410" w14:textId="58C58E1B" w:rsidR="00642EE0" w:rsidRPr="008A55DE" w:rsidDel="001357A0" w:rsidRDefault="00642EE0" w:rsidP="006C10A9">
            <w:pPr>
              <w:spacing w:line="360" w:lineRule="auto"/>
              <w:rPr>
                <w:del w:id="1912" w:author="Alex Cukierman" w:date="2022-02-08T22:33:00Z"/>
                <w:moveFrom w:id="1913" w:author="Alex Cukierman" w:date="2022-02-08T20:25:00Z"/>
                <w:rFonts w:ascii="Times New Roman" w:hAnsi="Times New Roman" w:cs="Times New Roman"/>
                <w:sz w:val="20"/>
                <w:szCs w:val="20"/>
              </w:rPr>
            </w:pPr>
            <w:moveFrom w:id="1914" w:author="Alex Cukierman" w:date="2022-02-08T20:25:00Z">
              <w:del w:id="1915" w:author="Alex Cukierman" w:date="2022-02-08T22:33:00Z">
                <w:r w:rsidRPr="008A55DE" w:rsidDel="001357A0">
                  <w:rPr>
                    <w:rFonts w:ascii="Times New Roman" w:eastAsia="Times New Roman" w:hAnsi="Times New Roman" w:cs="Times New Roman"/>
                    <w:sz w:val="20"/>
                    <w:szCs w:val="20"/>
                  </w:rPr>
                  <w:delText>Burundi</w:delText>
                </w:r>
              </w:del>
            </w:moveFrom>
          </w:p>
        </w:tc>
        <w:tc>
          <w:tcPr>
            <w:tcW w:w="2340" w:type="dxa"/>
            <w:vAlign w:val="center"/>
            <w:tcPrChange w:id="1916" w:author="Alex Cukierman" w:date="2022-02-08T20:30:00Z">
              <w:tcPr>
                <w:tcW w:w="2340" w:type="dxa"/>
                <w:vAlign w:val="center"/>
              </w:tcPr>
            </w:tcPrChange>
          </w:tcPr>
          <w:p w14:paraId="08C2B11D" w14:textId="732D8A79" w:rsidR="00642EE0" w:rsidRPr="008A55DE" w:rsidDel="001357A0" w:rsidRDefault="00642EE0" w:rsidP="006C10A9">
            <w:pPr>
              <w:spacing w:line="360" w:lineRule="auto"/>
              <w:rPr>
                <w:del w:id="1917" w:author="Alex Cukierman" w:date="2022-02-08T22:33:00Z"/>
                <w:moveFrom w:id="1918" w:author="Alex Cukierman" w:date="2022-02-08T20:25:00Z"/>
                <w:rFonts w:ascii="Times New Roman" w:hAnsi="Times New Roman" w:cs="Times New Roman"/>
                <w:sz w:val="20"/>
                <w:szCs w:val="20"/>
              </w:rPr>
            </w:pPr>
            <w:moveFrom w:id="1919" w:author="Alex Cukierman" w:date="2022-02-08T20:25:00Z">
              <w:del w:id="1920" w:author="Alex Cukierman" w:date="2022-02-08T22:33:00Z">
                <w:r w:rsidRPr="008A55DE" w:rsidDel="001357A0">
                  <w:rPr>
                    <w:rFonts w:ascii="Times New Roman" w:eastAsia="Times New Roman" w:hAnsi="Times New Roman" w:cs="Times New Roman"/>
                    <w:sz w:val="20"/>
                    <w:szCs w:val="20"/>
                  </w:rPr>
                  <w:delText>Slovenia</w:delText>
                </w:r>
              </w:del>
            </w:moveFrom>
          </w:p>
        </w:tc>
        <w:tc>
          <w:tcPr>
            <w:tcW w:w="2160" w:type="dxa"/>
            <w:vAlign w:val="center"/>
            <w:tcPrChange w:id="1921" w:author="Alex Cukierman" w:date="2022-02-08T20:30:00Z">
              <w:tcPr>
                <w:tcW w:w="2340" w:type="dxa"/>
                <w:vAlign w:val="center"/>
              </w:tcPr>
            </w:tcPrChange>
          </w:tcPr>
          <w:p w14:paraId="30115AF6" w14:textId="1406D934" w:rsidR="00642EE0" w:rsidRPr="008A55DE" w:rsidDel="001357A0" w:rsidRDefault="00642EE0" w:rsidP="006C10A9">
            <w:pPr>
              <w:spacing w:line="360" w:lineRule="auto"/>
              <w:rPr>
                <w:del w:id="1922" w:author="Alex Cukierman" w:date="2022-02-08T22:33:00Z"/>
                <w:moveFrom w:id="1923" w:author="Alex Cukierman" w:date="2022-02-08T20:25:00Z"/>
                <w:rFonts w:ascii="Times New Roman" w:hAnsi="Times New Roman" w:cs="Times New Roman"/>
                <w:sz w:val="20"/>
                <w:szCs w:val="20"/>
              </w:rPr>
            </w:pPr>
            <w:moveFrom w:id="1924" w:author="Alex Cukierman" w:date="2022-02-08T20:25:00Z">
              <w:del w:id="1925" w:author="Alex Cukierman" w:date="2022-02-08T22:33:00Z">
                <w:r w:rsidRPr="008A55DE" w:rsidDel="001357A0">
                  <w:rPr>
                    <w:rFonts w:ascii="Times New Roman" w:eastAsia="Times New Roman" w:hAnsi="Times New Roman" w:cs="Times New Roman"/>
                    <w:sz w:val="20"/>
                    <w:szCs w:val="20"/>
                  </w:rPr>
                  <w:delText>Ukraine</w:delText>
                </w:r>
              </w:del>
            </w:moveFrom>
          </w:p>
        </w:tc>
      </w:tr>
      <w:tr w:rsidR="00642EE0" w:rsidRPr="008A55DE" w:rsidDel="001357A0" w14:paraId="1881AD8F" w14:textId="6AF02710" w:rsidTr="006E6783">
        <w:trPr>
          <w:del w:id="1926" w:author="Alex Cukierman" w:date="2022-02-08T22:33:00Z"/>
        </w:trPr>
        <w:tc>
          <w:tcPr>
            <w:tcW w:w="1885" w:type="dxa"/>
            <w:vAlign w:val="center"/>
            <w:tcPrChange w:id="1927" w:author="Alex Cukierman" w:date="2022-02-08T20:30:00Z">
              <w:tcPr>
                <w:tcW w:w="2340" w:type="dxa"/>
                <w:vAlign w:val="center"/>
              </w:tcPr>
            </w:tcPrChange>
          </w:tcPr>
          <w:p w14:paraId="0D8E6864" w14:textId="0CBBE68A" w:rsidR="00642EE0" w:rsidRPr="008A55DE" w:rsidDel="001357A0" w:rsidRDefault="00642EE0" w:rsidP="006C10A9">
            <w:pPr>
              <w:spacing w:line="360" w:lineRule="auto"/>
              <w:rPr>
                <w:del w:id="1928" w:author="Alex Cukierman" w:date="2022-02-08T22:33:00Z"/>
                <w:moveFrom w:id="1929" w:author="Alex Cukierman" w:date="2022-02-08T20:25:00Z"/>
                <w:rFonts w:ascii="Times New Roman" w:hAnsi="Times New Roman" w:cs="Times New Roman"/>
                <w:sz w:val="20"/>
                <w:szCs w:val="20"/>
              </w:rPr>
            </w:pPr>
            <w:moveFrom w:id="1930" w:author="Alex Cukierman" w:date="2022-02-08T20:25:00Z">
              <w:del w:id="1931" w:author="Alex Cukierman" w:date="2022-02-08T22:33:00Z">
                <w:r w:rsidRPr="008A55DE" w:rsidDel="001357A0">
                  <w:rPr>
                    <w:rFonts w:ascii="Times New Roman" w:eastAsia="Times New Roman" w:hAnsi="Times New Roman" w:cs="Times New Roman"/>
                    <w:sz w:val="20"/>
                    <w:szCs w:val="20"/>
                  </w:rPr>
                  <w:delText>Denmark</w:delText>
                </w:r>
              </w:del>
            </w:moveFrom>
          </w:p>
        </w:tc>
        <w:tc>
          <w:tcPr>
            <w:tcW w:w="2970" w:type="dxa"/>
            <w:vAlign w:val="center"/>
            <w:tcPrChange w:id="1932" w:author="Alex Cukierman" w:date="2022-02-08T20:30:00Z">
              <w:tcPr>
                <w:tcW w:w="2515" w:type="dxa"/>
                <w:vAlign w:val="center"/>
              </w:tcPr>
            </w:tcPrChange>
          </w:tcPr>
          <w:p w14:paraId="2B4775EF" w14:textId="3C760B8D" w:rsidR="00642EE0" w:rsidRPr="008A55DE" w:rsidDel="001357A0" w:rsidRDefault="00642EE0" w:rsidP="006C10A9">
            <w:pPr>
              <w:spacing w:line="360" w:lineRule="auto"/>
              <w:rPr>
                <w:del w:id="1933" w:author="Alex Cukierman" w:date="2022-02-08T22:33:00Z"/>
                <w:moveFrom w:id="1934" w:author="Alex Cukierman" w:date="2022-02-08T20:25:00Z"/>
                <w:rFonts w:ascii="Times New Roman" w:hAnsi="Times New Roman" w:cs="Times New Roman"/>
                <w:sz w:val="20"/>
                <w:szCs w:val="20"/>
              </w:rPr>
            </w:pPr>
            <w:moveFrom w:id="1935" w:author="Alex Cukierman" w:date="2022-02-08T20:25:00Z">
              <w:del w:id="1936" w:author="Alex Cukierman" w:date="2022-02-08T22:33:00Z">
                <w:r w:rsidRPr="008A55DE" w:rsidDel="001357A0">
                  <w:rPr>
                    <w:rFonts w:ascii="Times New Roman" w:eastAsia="Times New Roman" w:hAnsi="Times New Roman" w:cs="Times New Roman"/>
                    <w:sz w:val="20"/>
                    <w:szCs w:val="20"/>
                  </w:rPr>
                  <w:delText>Gambia, The</w:delText>
                </w:r>
              </w:del>
            </w:moveFrom>
          </w:p>
        </w:tc>
        <w:tc>
          <w:tcPr>
            <w:tcW w:w="2340" w:type="dxa"/>
            <w:vAlign w:val="center"/>
            <w:tcPrChange w:id="1937" w:author="Alex Cukierman" w:date="2022-02-08T20:30:00Z">
              <w:tcPr>
                <w:tcW w:w="2340" w:type="dxa"/>
                <w:vAlign w:val="center"/>
              </w:tcPr>
            </w:tcPrChange>
          </w:tcPr>
          <w:p w14:paraId="6F840EBD" w14:textId="564BBFEA" w:rsidR="00642EE0" w:rsidRPr="008A55DE" w:rsidDel="001357A0" w:rsidRDefault="00642EE0" w:rsidP="006C10A9">
            <w:pPr>
              <w:spacing w:line="360" w:lineRule="auto"/>
              <w:rPr>
                <w:del w:id="1938" w:author="Alex Cukierman" w:date="2022-02-08T22:33:00Z"/>
                <w:moveFrom w:id="1939" w:author="Alex Cukierman" w:date="2022-02-08T20:25:00Z"/>
                <w:rFonts w:ascii="Times New Roman" w:hAnsi="Times New Roman" w:cs="Times New Roman"/>
                <w:sz w:val="20"/>
                <w:szCs w:val="20"/>
              </w:rPr>
            </w:pPr>
            <w:moveFrom w:id="1940" w:author="Alex Cukierman" w:date="2022-02-08T20:25:00Z">
              <w:del w:id="1941" w:author="Alex Cukierman" w:date="2022-02-08T22:33:00Z">
                <w:r w:rsidRPr="008A55DE" w:rsidDel="001357A0">
                  <w:rPr>
                    <w:rFonts w:ascii="Times New Roman" w:eastAsia="Times New Roman" w:hAnsi="Times New Roman" w:cs="Times New Roman"/>
                    <w:sz w:val="20"/>
                    <w:szCs w:val="20"/>
                  </w:rPr>
                  <w:delText>Paraguay</w:delText>
                </w:r>
              </w:del>
            </w:moveFrom>
          </w:p>
        </w:tc>
        <w:tc>
          <w:tcPr>
            <w:tcW w:w="2160" w:type="dxa"/>
            <w:vAlign w:val="center"/>
            <w:tcPrChange w:id="1942" w:author="Alex Cukierman" w:date="2022-02-08T20:30:00Z">
              <w:tcPr>
                <w:tcW w:w="2340" w:type="dxa"/>
                <w:vAlign w:val="center"/>
              </w:tcPr>
            </w:tcPrChange>
          </w:tcPr>
          <w:p w14:paraId="38365C5A" w14:textId="4706CCEB" w:rsidR="00642EE0" w:rsidRPr="008A55DE" w:rsidDel="001357A0" w:rsidRDefault="00642EE0" w:rsidP="006C10A9">
            <w:pPr>
              <w:spacing w:line="360" w:lineRule="auto"/>
              <w:rPr>
                <w:del w:id="1943" w:author="Alex Cukierman" w:date="2022-02-08T22:33:00Z"/>
                <w:moveFrom w:id="1944" w:author="Alex Cukierman" w:date="2022-02-08T20:25:00Z"/>
                <w:rFonts w:ascii="Times New Roman" w:hAnsi="Times New Roman" w:cs="Times New Roman"/>
                <w:sz w:val="20"/>
                <w:szCs w:val="20"/>
              </w:rPr>
            </w:pPr>
            <w:moveFrom w:id="1945" w:author="Alex Cukierman" w:date="2022-02-08T20:25:00Z">
              <w:del w:id="1946" w:author="Alex Cukierman" w:date="2022-02-08T22:33:00Z">
                <w:r w:rsidRPr="008A55DE" w:rsidDel="001357A0">
                  <w:rPr>
                    <w:rFonts w:ascii="Times New Roman" w:eastAsia="Times New Roman" w:hAnsi="Times New Roman" w:cs="Times New Roman"/>
                    <w:sz w:val="20"/>
                    <w:szCs w:val="20"/>
                  </w:rPr>
                  <w:delText>Slovak Republic</w:delText>
                </w:r>
              </w:del>
            </w:moveFrom>
          </w:p>
        </w:tc>
      </w:tr>
      <w:tr w:rsidR="00642EE0" w:rsidRPr="008A55DE" w:rsidDel="001357A0" w14:paraId="2A9E7C09" w14:textId="51ED6319" w:rsidTr="006E6783">
        <w:trPr>
          <w:del w:id="1947" w:author="Alex Cukierman" w:date="2022-02-08T22:33:00Z"/>
        </w:trPr>
        <w:tc>
          <w:tcPr>
            <w:tcW w:w="1885" w:type="dxa"/>
            <w:vAlign w:val="center"/>
            <w:tcPrChange w:id="1948" w:author="Alex Cukierman" w:date="2022-02-08T20:30:00Z">
              <w:tcPr>
                <w:tcW w:w="2340" w:type="dxa"/>
                <w:vAlign w:val="center"/>
              </w:tcPr>
            </w:tcPrChange>
          </w:tcPr>
          <w:p w14:paraId="41EBF7A7" w14:textId="1484FF3E" w:rsidR="00642EE0" w:rsidRPr="008A55DE" w:rsidDel="001357A0" w:rsidRDefault="00642EE0" w:rsidP="006C10A9">
            <w:pPr>
              <w:spacing w:line="360" w:lineRule="auto"/>
              <w:rPr>
                <w:del w:id="1949" w:author="Alex Cukierman" w:date="2022-02-08T22:33:00Z"/>
                <w:moveFrom w:id="1950" w:author="Alex Cukierman" w:date="2022-02-08T20:25:00Z"/>
                <w:rFonts w:ascii="Times New Roman" w:hAnsi="Times New Roman" w:cs="Times New Roman"/>
                <w:sz w:val="20"/>
                <w:szCs w:val="20"/>
              </w:rPr>
            </w:pPr>
            <w:moveFrom w:id="1951" w:author="Alex Cukierman" w:date="2022-02-08T20:25:00Z">
              <w:del w:id="1952" w:author="Alex Cukierman" w:date="2022-02-08T22:33:00Z">
                <w:r w:rsidRPr="008A55DE" w:rsidDel="001357A0">
                  <w:rPr>
                    <w:rFonts w:ascii="Times New Roman" w:eastAsia="Times New Roman" w:hAnsi="Times New Roman" w:cs="Times New Roman"/>
                    <w:sz w:val="20"/>
                    <w:szCs w:val="20"/>
                  </w:rPr>
                  <w:delText>Timor-Leste</w:delText>
                </w:r>
              </w:del>
            </w:moveFrom>
          </w:p>
        </w:tc>
        <w:tc>
          <w:tcPr>
            <w:tcW w:w="2970" w:type="dxa"/>
            <w:vAlign w:val="center"/>
            <w:tcPrChange w:id="1953" w:author="Alex Cukierman" w:date="2022-02-08T20:30:00Z">
              <w:tcPr>
                <w:tcW w:w="2515" w:type="dxa"/>
                <w:vAlign w:val="center"/>
              </w:tcPr>
            </w:tcPrChange>
          </w:tcPr>
          <w:p w14:paraId="14889E0F" w14:textId="42D4F587" w:rsidR="00642EE0" w:rsidRPr="008A55DE" w:rsidDel="001357A0" w:rsidRDefault="00642EE0" w:rsidP="006C10A9">
            <w:pPr>
              <w:spacing w:line="360" w:lineRule="auto"/>
              <w:rPr>
                <w:del w:id="1954" w:author="Alex Cukierman" w:date="2022-02-08T22:33:00Z"/>
                <w:moveFrom w:id="1955" w:author="Alex Cukierman" w:date="2022-02-08T20:25:00Z"/>
                <w:rFonts w:ascii="Times New Roman" w:hAnsi="Times New Roman" w:cs="Times New Roman"/>
                <w:sz w:val="20"/>
                <w:szCs w:val="20"/>
              </w:rPr>
            </w:pPr>
            <w:moveFrom w:id="1956" w:author="Alex Cukierman" w:date="2022-02-08T20:25:00Z">
              <w:del w:id="1957" w:author="Alex Cukierman" w:date="2022-02-08T22:33:00Z">
                <w:r w:rsidRPr="008A55DE" w:rsidDel="001357A0">
                  <w:rPr>
                    <w:rFonts w:ascii="Times New Roman" w:eastAsia="Times New Roman" w:hAnsi="Times New Roman" w:cs="Times New Roman"/>
                    <w:sz w:val="20"/>
                    <w:szCs w:val="20"/>
                  </w:rPr>
                  <w:delText>Lao P.D.R.</w:delText>
                </w:r>
              </w:del>
            </w:moveFrom>
          </w:p>
        </w:tc>
        <w:tc>
          <w:tcPr>
            <w:tcW w:w="2340" w:type="dxa"/>
            <w:vAlign w:val="center"/>
            <w:tcPrChange w:id="1958" w:author="Alex Cukierman" w:date="2022-02-08T20:30:00Z">
              <w:tcPr>
                <w:tcW w:w="2340" w:type="dxa"/>
                <w:vAlign w:val="center"/>
              </w:tcPr>
            </w:tcPrChange>
          </w:tcPr>
          <w:p w14:paraId="58245780" w14:textId="5A6BC5DA" w:rsidR="00642EE0" w:rsidRPr="008A55DE" w:rsidDel="001357A0" w:rsidRDefault="00642EE0" w:rsidP="006C10A9">
            <w:pPr>
              <w:spacing w:line="360" w:lineRule="auto"/>
              <w:rPr>
                <w:del w:id="1959" w:author="Alex Cukierman" w:date="2022-02-08T22:33:00Z"/>
                <w:moveFrom w:id="1960" w:author="Alex Cukierman" w:date="2022-02-08T20:25:00Z"/>
                <w:rFonts w:ascii="Times New Roman" w:hAnsi="Times New Roman" w:cs="Times New Roman"/>
                <w:sz w:val="20"/>
                <w:szCs w:val="20"/>
              </w:rPr>
            </w:pPr>
            <w:moveFrom w:id="1961" w:author="Alex Cukierman" w:date="2022-02-08T20:25:00Z">
              <w:del w:id="1962" w:author="Alex Cukierman" w:date="2022-02-08T22:33:00Z">
                <w:r w:rsidRPr="008A55DE" w:rsidDel="001357A0">
                  <w:rPr>
                    <w:rFonts w:ascii="Times New Roman" w:eastAsia="Times New Roman" w:hAnsi="Times New Roman" w:cs="Times New Roman"/>
                    <w:sz w:val="20"/>
                    <w:szCs w:val="20"/>
                  </w:rPr>
                  <w:delText>Guatemala</w:delText>
                </w:r>
              </w:del>
            </w:moveFrom>
          </w:p>
        </w:tc>
        <w:tc>
          <w:tcPr>
            <w:tcW w:w="2160" w:type="dxa"/>
            <w:vAlign w:val="center"/>
            <w:tcPrChange w:id="1963" w:author="Alex Cukierman" w:date="2022-02-08T20:30:00Z">
              <w:tcPr>
                <w:tcW w:w="2340" w:type="dxa"/>
                <w:vAlign w:val="center"/>
              </w:tcPr>
            </w:tcPrChange>
          </w:tcPr>
          <w:p w14:paraId="053DB03B" w14:textId="494407D5" w:rsidR="00642EE0" w:rsidRPr="008A55DE" w:rsidDel="001357A0" w:rsidRDefault="00642EE0" w:rsidP="006C10A9">
            <w:pPr>
              <w:spacing w:line="360" w:lineRule="auto"/>
              <w:rPr>
                <w:del w:id="1964" w:author="Alex Cukierman" w:date="2022-02-08T22:33:00Z"/>
                <w:moveFrom w:id="1965" w:author="Alex Cukierman" w:date="2022-02-08T20:25:00Z"/>
                <w:rFonts w:ascii="Times New Roman" w:hAnsi="Times New Roman" w:cs="Times New Roman"/>
                <w:sz w:val="20"/>
                <w:szCs w:val="20"/>
              </w:rPr>
            </w:pPr>
            <w:moveFrom w:id="1966" w:author="Alex Cukierman" w:date="2022-02-08T20:25:00Z">
              <w:del w:id="1967" w:author="Alex Cukierman" w:date="2022-02-08T22:33:00Z">
                <w:r w:rsidRPr="008A55DE" w:rsidDel="001357A0">
                  <w:rPr>
                    <w:rFonts w:ascii="Times New Roman" w:eastAsia="Times New Roman" w:hAnsi="Times New Roman" w:cs="Times New Roman"/>
                    <w:sz w:val="20"/>
                    <w:szCs w:val="20"/>
                  </w:rPr>
                  <w:delText>Honduras</w:delText>
                </w:r>
              </w:del>
            </w:moveFrom>
          </w:p>
        </w:tc>
      </w:tr>
      <w:tr w:rsidR="00642EE0" w:rsidRPr="008A55DE" w:rsidDel="001357A0" w14:paraId="25B2C64F" w14:textId="65AE5195" w:rsidTr="006E6783">
        <w:trPr>
          <w:del w:id="1968" w:author="Alex Cukierman" w:date="2022-02-08T22:33:00Z"/>
        </w:trPr>
        <w:tc>
          <w:tcPr>
            <w:tcW w:w="1885" w:type="dxa"/>
            <w:vAlign w:val="center"/>
            <w:tcPrChange w:id="1969" w:author="Alex Cukierman" w:date="2022-02-08T20:30:00Z">
              <w:tcPr>
                <w:tcW w:w="2340" w:type="dxa"/>
                <w:vAlign w:val="center"/>
              </w:tcPr>
            </w:tcPrChange>
          </w:tcPr>
          <w:p w14:paraId="1D092C61" w14:textId="5C7A1D4A" w:rsidR="00642EE0" w:rsidRPr="008A55DE" w:rsidDel="001357A0" w:rsidRDefault="00642EE0" w:rsidP="006C10A9">
            <w:pPr>
              <w:spacing w:line="360" w:lineRule="auto"/>
              <w:rPr>
                <w:del w:id="1970" w:author="Alex Cukierman" w:date="2022-02-08T22:33:00Z"/>
                <w:moveFrom w:id="1971" w:author="Alex Cukierman" w:date="2022-02-08T20:25:00Z"/>
                <w:rFonts w:ascii="Times New Roman" w:hAnsi="Times New Roman" w:cs="Times New Roman"/>
                <w:sz w:val="20"/>
                <w:szCs w:val="20"/>
              </w:rPr>
            </w:pPr>
            <w:moveFrom w:id="1972" w:author="Alex Cukierman" w:date="2022-02-08T20:25:00Z">
              <w:del w:id="1973" w:author="Alex Cukierman" w:date="2022-02-08T22:33:00Z">
                <w:r w:rsidRPr="008A55DE" w:rsidDel="001357A0">
                  <w:rPr>
                    <w:rFonts w:ascii="Times New Roman" w:eastAsia="Times New Roman" w:hAnsi="Times New Roman" w:cs="Times New Roman"/>
                    <w:sz w:val="20"/>
                    <w:szCs w:val="20"/>
                  </w:rPr>
                  <w:delText>China</w:delText>
                </w:r>
              </w:del>
            </w:moveFrom>
          </w:p>
        </w:tc>
        <w:tc>
          <w:tcPr>
            <w:tcW w:w="2970" w:type="dxa"/>
            <w:vAlign w:val="center"/>
            <w:tcPrChange w:id="1974" w:author="Alex Cukierman" w:date="2022-02-08T20:30:00Z">
              <w:tcPr>
                <w:tcW w:w="2515" w:type="dxa"/>
                <w:vAlign w:val="center"/>
              </w:tcPr>
            </w:tcPrChange>
          </w:tcPr>
          <w:p w14:paraId="03F8472E" w14:textId="67AD5567" w:rsidR="00642EE0" w:rsidRPr="008A55DE" w:rsidDel="001357A0" w:rsidRDefault="00642EE0" w:rsidP="006C10A9">
            <w:pPr>
              <w:spacing w:line="360" w:lineRule="auto"/>
              <w:rPr>
                <w:del w:id="1975" w:author="Alex Cukierman" w:date="2022-02-08T22:33:00Z"/>
                <w:moveFrom w:id="1976" w:author="Alex Cukierman" w:date="2022-02-08T20:25:00Z"/>
                <w:rFonts w:ascii="Times New Roman" w:hAnsi="Times New Roman" w:cs="Times New Roman"/>
                <w:sz w:val="20"/>
                <w:szCs w:val="20"/>
              </w:rPr>
            </w:pPr>
            <w:moveFrom w:id="1977" w:author="Alex Cukierman" w:date="2022-02-08T20:25:00Z">
              <w:del w:id="1978" w:author="Alex Cukierman" w:date="2022-02-08T22:33:00Z">
                <w:r w:rsidRPr="008A55DE" w:rsidDel="001357A0">
                  <w:rPr>
                    <w:rFonts w:ascii="Times New Roman" w:eastAsia="Times New Roman" w:hAnsi="Times New Roman" w:cs="Times New Roman"/>
                    <w:sz w:val="20"/>
                    <w:szCs w:val="20"/>
                  </w:rPr>
                  <w:delText>Tajikistan</w:delText>
                </w:r>
              </w:del>
            </w:moveFrom>
          </w:p>
        </w:tc>
        <w:tc>
          <w:tcPr>
            <w:tcW w:w="2340" w:type="dxa"/>
            <w:vAlign w:val="center"/>
            <w:tcPrChange w:id="1979" w:author="Alex Cukierman" w:date="2022-02-08T20:30:00Z">
              <w:tcPr>
                <w:tcW w:w="2340" w:type="dxa"/>
                <w:vAlign w:val="center"/>
              </w:tcPr>
            </w:tcPrChange>
          </w:tcPr>
          <w:p w14:paraId="66CF5D31" w14:textId="72B284A2" w:rsidR="00642EE0" w:rsidRPr="008A55DE" w:rsidDel="001357A0" w:rsidRDefault="00642EE0" w:rsidP="006C10A9">
            <w:pPr>
              <w:spacing w:line="360" w:lineRule="auto"/>
              <w:rPr>
                <w:del w:id="1980" w:author="Alex Cukierman" w:date="2022-02-08T22:33:00Z"/>
                <w:moveFrom w:id="1981" w:author="Alex Cukierman" w:date="2022-02-08T20:25:00Z"/>
                <w:rFonts w:ascii="Times New Roman" w:hAnsi="Times New Roman" w:cs="Times New Roman"/>
                <w:sz w:val="20"/>
                <w:szCs w:val="20"/>
              </w:rPr>
            </w:pPr>
            <w:moveFrom w:id="1982" w:author="Alex Cukierman" w:date="2022-02-08T20:25:00Z">
              <w:del w:id="1983" w:author="Alex Cukierman" w:date="2022-02-08T22:33:00Z">
                <w:r w:rsidRPr="008A55DE" w:rsidDel="001357A0">
                  <w:rPr>
                    <w:rFonts w:ascii="Times New Roman" w:eastAsia="Times New Roman" w:hAnsi="Times New Roman" w:cs="Times New Roman"/>
                    <w:sz w:val="20"/>
                    <w:szCs w:val="20"/>
                  </w:rPr>
                  <w:delText>Estonia</w:delText>
                </w:r>
              </w:del>
            </w:moveFrom>
          </w:p>
        </w:tc>
        <w:tc>
          <w:tcPr>
            <w:tcW w:w="2160" w:type="dxa"/>
            <w:vAlign w:val="center"/>
            <w:tcPrChange w:id="1984" w:author="Alex Cukierman" w:date="2022-02-08T20:30:00Z">
              <w:tcPr>
                <w:tcW w:w="2340" w:type="dxa"/>
                <w:vAlign w:val="center"/>
              </w:tcPr>
            </w:tcPrChange>
          </w:tcPr>
          <w:p w14:paraId="3C370475" w14:textId="56E68CA4" w:rsidR="00642EE0" w:rsidRPr="008A55DE" w:rsidDel="001357A0" w:rsidRDefault="00642EE0" w:rsidP="006C10A9">
            <w:pPr>
              <w:spacing w:line="360" w:lineRule="auto"/>
              <w:rPr>
                <w:del w:id="1985" w:author="Alex Cukierman" w:date="2022-02-08T22:33:00Z"/>
                <w:moveFrom w:id="1986" w:author="Alex Cukierman" w:date="2022-02-08T20:25:00Z"/>
                <w:rFonts w:ascii="Times New Roman" w:hAnsi="Times New Roman" w:cs="Times New Roman"/>
                <w:sz w:val="20"/>
                <w:szCs w:val="20"/>
              </w:rPr>
            </w:pPr>
            <w:moveFrom w:id="1987" w:author="Alex Cukierman" w:date="2022-02-08T20:25:00Z">
              <w:del w:id="1988" w:author="Alex Cukierman" w:date="2022-02-08T22:33:00Z">
                <w:r w:rsidRPr="008A55DE" w:rsidDel="001357A0">
                  <w:rPr>
                    <w:rFonts w:ascii="Times New Roman" w:eastAsia="Times New Roman" w:hAnsi="Times New Roman" w:cs="Times New Roman"/>
                    <w:sz w:val="20"/>
                    <w:szCs w:val="20"/>
                  </w:rPr>
                  <w:delText>Georgia</w:delText>
                </w:r>
              </w:del>
            </w:moveFrom>
          </w:p>
        </w:tc>
      </w:tr>
      <w:tr w:rsidR="00642EE0" w:rsidRPr="008A55DE" w:rsidDel="001357A0" w14:paraId="1BAED63D" w14:textId="7D7D8F52" w:rsidTr="006E6783">
        <w:trPr>
          <w:del w:id="1989" w:author="Alex Cukierman" w:date="2022-02-08T22:33:00Z"/>
        </w:trPr>
        <w:tc>
          <w:tcPr>
            <w:tcW w:w="1885" w:type="dxa"/>
            <w:vAlign w:val="center"/>
            <w:tcPrChange w:id="1990" w:author="Alex Cukierman" w:date="2022-02-08T20:30:00Z">
              <w:tcPr>
                <w:tcW w:w="2340" w:type="dxa"/>
                <w:vAlign w:val="center"/>
              </w:tcPr>
            </w:tcPrChange>
          </w:tcPr>
          <w:p w14:paraId="566E9B51" w14:textId="29B046F8" w:rsidR="00642EE0" w:rsidRPr="008A55DE" w:rsidDel="001357A0" w:rsidRDefault="00642EE0" w:rsidP="006C10A9">
            <w:pPr>
              <w:spacing w:line="360" w:lineRule="auto"/>
              <w:rPr>
                <w:del w:id="1991" w:author="Alex Cukierman" w:date="2022-02-08T22:33:00Z"/>
                <w:moveFrom w:id="1992" w:author="Alex Cukierman" w:date="2022-02-08T20:25:00Z"/>
                <w:rFonts w:ascii="Times New Roman" w:hAnsi="Times New Roman" w:cs="Times New Roman"/>
                <w:sz w:val="20"/>
                <w:szCs w:val="20"/>
              </w:rPr>
            </w:pPr>
            <w:moveFrom w:id="1993" w:author="Alex Cukierman" w:date="2022-02-08T20:25:00Z">
              <w:del w:id="1994" w:author="Alex Cukierman" w:date="2022-02-08T22:33:00Z">
                <w:r w:rsidRPr="008A55DE" w:rsidDel="001357A0">
                  <w:rPr>
                    <w:rFonts w:ascii="Times New Roman" w:eastAsia="Times New Roman" w:hAnsi="Times New Roman" w:cs="Times New Roman"/>
                    <w:sz w:val="20"/>
                    <w:szCs w:val="20"/>
                  </w:rPr>
                  <w:delText>Canada</w:delText>
                </w:r>
              </w:del>
            </w:moveFrom>
          </w:p>
        </w:tc>
        <w:tc>
          <w:tcPr>
            <w:tcW w:w="2970" w:type="dxa"/>
            <w:vAlign w:val="center"/>
            <w:tcPrChange w:id="1995" w:author="Alex Cukierman" w:date="2022-02-08T20:30:00Z">
              <w:tcPr>
                <w:tcW w:w="2515" w:type="dxa"/>
                <w:vAlign w:val="center"/>
              </w:tcPr>
            </w:tcPrChange>
          </w:tcPr>
          <w:p w14:paraId="6C494B5D" w14:textId="0089BF05" w:rsidR="00642EE0" w:rsidRPr="008A55DE" w:rsidDel="001357A0" w:rsidRDefault="00642EE0" w:rsidP="006C10A9">
            <w:pPr>
              <w:spacing w:line="360" w:lineRule="auto"/>
              <w:rPr>
                <w:del w:id="1996" w:author="Alex Cukierman" w:date="2022-02-08T22:33:00Z"/>
                <w:moveFrom w:id="1997" w:author="Alex Cukierman" w:date="2022-02-08T20:25:00Z"/>
                <w:rFonts w:ascii="Times New Roman" w:hAnsi="Times New Roman" w:cs="Times New Roman"/>
                <w:sz w:val="20"/>
                <w:szCs w:val="20"/>
              </w:rPr>
            </w:pPr>
            <w:moveFrom w:id="1998" w:author="Alex Cukierman" w:date="2022-02-08T20:25:00Z">
              <w:del w:id="1999" w:author="Alex Cukierman" w:date="2022-02-08T22:33:00Z">
                <w:r w:rsidRPr="008A55DE" w:rsidDel="001357A0">
                  <w:rPr>
                    <w:rFonts w:ascii="Times New Roman" w:eastAsia="Times New Roman" w:hAnsi="Times New Roman" w:cs="Times New Roman"/>
                    <w:sz w:val="20"/>
                    <w:szCs w:val="20"/>
                  </w:rPr>
                  <w:delText>Gabon</w:delText>
                </w:r>
              </w:del>
            </w:moveFrom>
          </w:p>
        </w:tc>
        <w:tc>
          <w:tcPr>
            <w:tcW w:w="2340" w:type="dxa"/>
            <w:vAlign w:val="center"/>
            <w:tcPrChange w:id="2000" w:author="Alex Cukierman" w:date="2022-02-08T20:30:00Z">
              <w:tcPr>
                <w:tcW w:w="2340" w:type="dxa"/>
                <w:vAlign w:val="center"/>
              </w:tcPr>
            </w:tcPrChange>
          </w:tcPr>
          <w:p w14:paraId="52DD1FED" w14:textId="0C8494F1" w:rsidR="00642EE0" w:rsidRPr="008A55DE" w:rsidDel="001357A0" w:rsidRDefault="00642EE0" w:rsidP="006C10A9">
            <w:pPr>
              <w:spacing w:line="360" w:lineRule="auto"/>
              <w:rPr>
                <w:del w:id="2001" w:author="Alex Cukierman" w:date="2022-02-08T22:33:00Z"/>
                <w:moveFrom w:id="2002" w:author="Alex Cukierman" w:date="2022-02-08T20:25:00Z"/>
                <w:rFonts w:ascii="Times New Roman" w:hAnsi="Times New Roman" w:cs="Times New Roman"/>
                <w:sz w:val="20"/>
                <w:szCs w:val="20"/>
              </w:rPr>
            </w:pPr>
            <w:moveFrom w:id="2003" w:author="Alex Cukierman" w:date="2022-02-08T20:25:00Z">
              <w:del w:id="2004" w:author="Alex Cukierman" w:date="2022-02-08T22:33:00Z">
                <w:r w:rsidRPr="008A55DE" w:rsidDel="001357A0">
                  <w:rPr>
                    <w:rFonts w:ascii="Times New Roman" w:eastAsia="Times New Roman" w:hAnsi="Times New Roman" w:cs="Times New Roman"/>
                    <w:sz w:val="20"/>
                    <w:szCs w:val="20"/>
                  </w:rPr>
                  <w:delText>Zimbabwe</w:delText>
                </w:r>
              </w:del>
            </w:moveFrom>
          </w:p>
        </w:tc>
        <w:tc>
          <w:tcPr>
            <w:tcW w:w="2160" w:type="dxa"/>
            <w:vAlign w:val="center"/>
            <w:tcPrChange w:id="2005" w:author="Alex Cukierman" w:date="2022-02-08T20:30:00Z">
              <w:tcPr>
                <w:tcW w:w="2340" w:type="dxa"/>
                <w:vAlign w:val="center"/>
              </w:tcPr>
            </w:tcPrChange>
          </w:tcPr>
          <w:p w14:paraId="081EABBB" w14:textId="5BDE62B5" w:rsidR="00642EE0" w:rsidRPr="008A55DE" w:rsidDel="001357A0" w:rsidRDefault="00642EE0" w:rsidP="006C10A9">
            <w:pPr>
              <w:spacing w:line="360" w:lineRule="auto"/>
              <w:rPr>
                <w:del w:id="2006" w:author="Alex Cukierman" w:date="2022-02-08T22:33:00Z"/>
                <w:moveFrom w:id="2007" w:author="Alex Cukierman" w:date="2022-02-08T20:25:00Z"/>
                <w:rFonts w:ascii="Times New Roman" w:hAnsi="Times New Roman" w:cs="Times New Roman"/>
                <w:sz w:val="20"/>
                <w:szCs w:val="20"/>
              </w:rPr>
            </w:pPr>
            <w:moveFrom w:id="2008" w:author="Alex Cukierman" w:date="2022-02-08T20:25:00Z">
              <w:del w:id="2009" w:author="Alex Cukierman" w:date="2022-02-08T22:33:00Z">
                <w:r w:rsidRPr="008A55DE" w:rsidDel="001357A0">
                  <w:rPr>
                    <w:rFonts w:ascii="Times New Roman" w:eastAsia="Times New Roman" w:hAnsi="Times New Roman" w:cs="Times New Roman"/>
                    <w:sz w:val="20"/>
                    <w:szCs w:val="20"/>
                  </w:rPr>
                  <w:delText>Albania</w:delText>
                </w:r>
              </w:del>
            </w:moveFrom>
          </w:p>
        </w:tc>
      </w:tr>
      <w:tr w:rsidR="00642EE0" w:rsidRPr="008A55DE" w:rsidDel="001357A0" w14:paraId="71EFD5EC" w14:textId="78D27388" w:rsidTr="006E6783">
        <w:trPr>
          <w:del w:id="2010" w:author="Alex Cukierman" w:date="2022-02-08T22:33:00Z"/>
        </w:trPr>
        <w:tc>
          <w:tcPr>
            <w:tcW w:w="1885" w:type="dxa"/>
            <w:vAlign w:val="center"/>
            <w:tcPrChange w:id="2011" w:author="Alex Cukierman" w:date="2022-02-08T20:30:00Z">
              <w:tcPr>
                <w:tcW w:w="2340" w:type="dxa"/>
                <w:vAlign w:val="center"/>
              </w:tcPr>
            </w:tcPrChange>
          </w:tcPr>
          <w:p w14:paraId="1D5DA992" w14:textId="1C1F1387" w:rsidR="00642EE0" w:rsidRPr="008A55DE" w:rsidDel="001357A0" w:rsidRDefault="00642EE0" w:rsidP="006C10A9">
            <w:pPr>
              <w:spacing w:line="360" w:lineRule="auto"/>
              <w:rPr>
                <w:del w:id="2012" w:author="Alex Cukierman" w:date="2022-02-08T22:33:00Z"/>
                <w:moveFrom w:id="2013" w:author="Alex Cukierman" w:date="2022-02-08T20:25:00Z"/>
                <w:rFonts w:ascii="Times New Roman" w:hAnsi="Times New Roman" w:cs="Times New Roman"/>
                <w:sz w:val="20"/>
                <w:szCs w:val="20"/>
              </w:rPr>
            </w:pPr>
            <w:moveFrom w:id="2014" w:author="Alex Cukierman" w:date="2022-02-08T20:25:00Z">
              <w:del w:id="2015" w:author="Alex Cukierman" w:date="2022-02-08T22:33:00Z">
                <w:r w:rsidRPr="008A55DE" w:rsidDel="001357A0">
                  <w:rPr>
                    <w:rFonts w:ascii="Times New Roman" w:eastAsia="Times New Roman" w:hAnsi="Times New Roman" w:cs="Times New Roman"/>
                    <w:sz w:val="20"/>
                    <w:szCs w:val="20"/>
                  </w:rPr>
                  <w:delText>Mali</w:delText>
                </w:r>
              </w:del>
            </w:moveFrom>
          </w:p>
        </w:tc>
        <w:tc>
          <w:tcPr>
            <w:tcW w:w="2970" w:type="dxa"/>
            <w:vAlign w:val="center"/>
            <w:tcPrChange w:id="2016" w:author="Alex Cukierman" w:date="2022-02-08T20:30:00Z">
              <w:tcPr>
                <w:tcW w:w="2515" w:type="dxa"/>
                <w:vAlign w:val="center"/>
              </w:tcPr>
            </w:tcPrChange>
          </w:tcPr>
          <w:p w14:paraId="2D3EFD7D" w14:textId="10D8A356" w:rsidR="00642EE0" w:rsidRPr="008A55DE" w:rsidDel="001357A0" w:rsidRDefault="00642EE0" w:rsidP="006C10A9">
            <w:pPr>
              <w:spacing w:line="360" w:lineRule="auto"/>
              <w:rPr>
                <w:del w:id="2017" w:author="Alex Cukierman" w:date="2022-02-08T22:33:00Z"/>
                <w:moveFrom w:id="2018" w:author="Alex Cukierman" w:date="2022-02-08T20:25:00Z"/>
                <w:rFonts w:ascii="Times New Roman" w:hAnsi="Times New Roman" w:cs="Times New Roman"/>
                <w:sz w:val="20"/>
                <w:szCs w:val="20"/>
              </w:rPr>
            </w:pPr>
            <w:moveFrom w:id="2019" w:author="Alex Cukierman" w:date="2022-02-08T20:25:00Z">
              <w:del w:id="2020" w:author="Alex Cukierman" w:date="2022-02-08T22:33:00Z">
                <w:r w:rsidRPr="008A55DE" w:rsidDel="001357A0">
                  <w:rPr>
                    <w:rFonts w:ascii="Times New Roman" w:eastAsia="Times New Roman" w:hAnsi="Times New Roman" w:cs="Times New Roman"/>
                    <w:sz w:val="20"/>
                    <w:szCs w:val="20"/>
                  </w:rPr>
                  <w:delText>Somalia</w:delText>
                </w:r>
              </w:del>
            </w:moveFrom>
          </w:p>
        </w:tc>
        <w:tc>
          <w:tcPr>
            <w:tcW w:w="2340" w:type="dxa"/>
            <w:vAlign w:val="center"/>
            <w:tcPrChange w:id="2021" w:author="Alex Cukierman" w:date="2022-02-08T20:30:00Z">
              <w:tcPr>
                <w:tcW w:w="2340" w:type="dxa"/>
                <w:vAlign w:val="center"/>
              </w:tcPr>
            </w:tcPrChange>
          </w:tcPr>
          <w:p w14:paraId="648F67C5" w14:textId="09F85D0F" w:rsidR="00642EE0" w:rsidRPr="008A55DE" w:rsidDel="001357A0" w:rsidRDefault="00642EE0" w:rsidP="006C10A9">
            <w:pPr>
              <w:spacing w:line="360" w:lineRule="auto"/>
              <w:rPr>
                <w:del w:id="2022" w:author="Alex Cukierman" w:date="2022-02-08T22:33:00Z"/>
                <w:moveFrom w:id="2023" w:author="Alex Cukierman" w:date="2022-02-08T20:25:00Z"/>
                <w:rFonts w:ascii="Times New Roman" w:hAnsi="Times New Roman" w:cs="Times New Roman"/>
                <w:sz w:val="20"/>
                <w:szCs w:val="20"/>
              </w:rPr>
            </w:pPr>
            <w:moveFrom w:id="2024" w:author="Alex Cukierman" w:date="2022-02-08T20:25:00Z">
              <w:del w:id="2025" w:author="Alex Cukierman" w:date="2022-02-08T22:33:00Z">
                <w:r w:rsidRPr="008A55DE" w:rsidDel="001357A0">
                  <w:rPr>
                    <w:rFonts w:ascii="Times New Roman" w:eastAsia="Times New Roman" w:hAnsi="Times New Roman" w:cs="Times New Roman"/>
                    <w:sz w:val="20"/>
                    <w:szCs w:val="20"/>
                  </w:rPr>
                  <w:delText>Indonesia</w:delText>
                </w:r>
              </w:del>
            </w:moveFrom>
          </w:p>
        </w:tc>
        <w:tc>
          <w:tcPr>
            <w:tcW w:w="2160" w:type="dxa"/>
            <w:vAlign w:val="center"/>
            <w:tcPrChange w:id="2026" w:author="Alex Cukierman" w:date="2022-02-08T20:30:00Z">
              <w:tcPr>
                <w:tcW w:w="2340" w:type="dxa"/>
                <w:vAlign w:val="center"/>
              </w:tcPr>
            </w:tcPrChange>
          </w:tcPr>
          <w:p w14:paraId="6C8CD5B8" w14:textId="3B59A317" w:rsidR="00642EE0" w:rsidRPr="008A55DE" w:rsidDel="001357A0" w:rsidRDefault="00642EE0" w:rsidP="006C10A9">
            <w:pPr>
              <w:spacing w:line="360" w:lineRule="auto"/>
              <w:rPr>
                <w:del w:id="2027" w:author="Alex Cukierman" w:date="2022-02-08T22:33:00Z"/>
                <w:moveFrom w:id="2028" w:author="Alex Cukierman" w:date="2022-02-08T20:25:00Z"/>
                <w:rFonts w:ascii="Times New Roman" w:hAnsi="Times New Roman" w:cs="Times New Roman"/>
                <w:sz w:val="20"/>
                <w:szCs w:val="20"/>
              </w:rPr>
            </w:pPr>
            <w:moveFrom w:id="2029" w:author="Alex Cukierman" w:date="2022-02-08T20:25:00Z">
              <w:del w:id="2030" w:author="Alex Cukierman" w:date="2022-02-08T22:33:00Z">
                <w:r w:rsidRPr="008A55DE" w:rsidDel="001357A0">
                  <w:rPr>
                    <w:rFonts w:ascii="Times New Roman" w:eastAsia="Times New Roman" w:hAnsi="Times New Roman" w:cs="Times New Roman"/>
                    <w:sz w:val="20"/>
                    <w:szCs w:val="20"/>
                  </w:rPr>
                  <w:delText>Mexico</w:delText>
                </w:r>
              </w:del>
            </w:moveFrom>
          </w:p>
        </w:tc>
      </w:tr>
      <w:tr w:rsidR="00642EE0" w:rsidRPr="008A55DE" w:rsidDel="001357A0" w14:paraId="5539CB5F" w14:textId="60B2A905" w:rsidTr="006E6783">
        <w:trPr>
          <w:del w:id="2031" w:author="Alex Cukierman" w:date="2022-02-08T22:33:00Z"/>
        </w:trPr>
        <w:tc>
          <w:tcPr>
            <w:tcW w:w="1885" w:type="dxa"/>
            <w:vAlign w:val="center"/>
            <w:tcPrChange w:id="2032" w:author="Alex Cukierman" w:date="2022-02-08T20:30:00Z">
              <w:tcPr>
                <w:tcW w:w="2340" w:type="dxa"/>
                <w:vAlign w:val="center"/>
              </w:tcPr>
            </w:tcPrChange>
          </w:tcPr>
          <w:p w14:paraId="18EEB619" w14:textId="72CB060E" w:rsidR="00642EE0" w:rsidRPr="008A55DE" w:rsidDel="001357A0" w:rsidRDefault="00642EE0" w:rsidP="006C10A9">
            <w:pPr>
              <w:spacing w:line="360" w:lineRule="auto"/>
              <w:rPr>
                <w:del w:id="2033" w:author="Alex Cukierman" w:date="2022-02-08T22:33:00Z"/>
                <w:moveFrom w:id="2034" w:author="Alex Cukierman" w:date="2022-02-08T20:25:00Z"/>
                <w:rFonts w:ascii="Times New Roman" w:hAnsi="Times New Roman" w:cs="Times New Roman"/>
                <w:sz w:val="20"/>
                <w:szCs w:val="20"/>
              </w:rPr>
            </w:pPr>
            <w:moveFrom w:id="2035" w:author="Alex Cukierman" w:date="2022-02-08T20:25:00Z">
              <w:del w:id="2036" w:author="Alex Cukierman" w:date="2022-02-08T22:33:00Z">
                <w:r w:rsidRPr="008A55DE" w:rsidDel="001357A0">
                  <w:rPr>
                    <w:rFonts w:ascii="Times New Roman" w:eastAsia="Times New Roman" w:hAnsi="Times New Roman" w:cs="Times New Roman"/>
                    <w:sz w:val="20"/>
                    <w:szCs w:val="20"/>
                  </w:rPr>
                  <w:delText>Lesotho</w:delText>
                </w:r>
              </w:del>
            </w:moveFrom>
          </w:p>
        </w:tc>
        <w:tc>
          <w:tcPr>
            <w:tcW w:w="2970" w:type="dxa"/>
            <w:vAlign w:val="center"/>
            <w:tcPrChange w:id="2037" w:author="Alex Cukierman" w:date="2022-02-08T20:30:00Z">
              <w:tcPr>
                <w:tcW w:w="2515" w:type="dxa"/>
                <w:vAlign w:val="center"/>
              </w:tcPr>
            </w:tcPrChange>
          </w:tcPr>
          <w:p w14:paraId="18CC9E33" w14:textId="2B311E4A" w:rsidR="00642EE0" w:rsidRPr="008A55DE" w:rsidDel="001357A0" w:rsidRDefault="00642EE0" w:rsidP="006C10A9">
            <w:pPr>
              <w:spacing w:line="360" w:lineRule="auto"/>
              <w:rPr>
                <w:del w:id="2038" w:author="Alex Cukierman" w:date="2022-02-08T22:33:00Z"/>
                <w:moveFrom w:id="2039" w:author="Alex Cukierman" w:date="2022-02-08T20:25:00Z"/>
                <w:rFonts w:ascii="Times New Roman" w:hAnsi="Times New Roman" w:cs="Times New Roman"/>
                <w:sz w:val="20"/>
                <w:szCs w:val="20"/>
              </w:rPr>
            </w:pPr>
            <w:moveFrom w:id="2040" w:author="Alex Cukierman" w:date="2022-02-08T20:25:00Z">
              <w:del w:id="2041" w:author="Alex Cukierman" w:date="2022-02-08T22:33:00Z">
                <w:r w:rsidRPr="008A55DE" w:rsidDel="001357A0">
                  <w:rPr>
                    <w:rFonts w:ascii="Times New Roman" w:eastAsia="Times New Roman" w:hAnsi="Times New Roman" w:cs="Times New Roman"/>
                    <w:sz w:val="20"/>
                    <w:szCs w:val="20"/>
                  </w:rPr>
                  <w:delText>Sri Lanka</w:delText>
                </w:r>
              </w:del>
            </w:moveFrom>
          </w:p>
        </w:tc>
        <w:tc>
          <w:tcPr>
            <w:tcW w:w="2340" w:type="dxa"/>
            <w:vAlign w:val="center"/>
            <w:tcPrChange w:id="2042" w:author="Alex Cukierman" w:date="2022-02-08T20:30:00Z">
              <w:tcPr>
                <w:tcW w:w="2340" w:type="dxa"/>
                <w:vAlign w:val="center"/>
              </w:tcPr>
            </w:tcPrChange>
          </w:tcPr>
          <w:p w14:paraId="7CDDB815" w14:textId="0EA74F17" w:rsidR="00642EE0" w:rsidRPr="008A55DE" w:rsidDel="001357A0" w:rsidRDefault="00642EE0" w:rsidP="006C10A9">
            <w:pPr>
              <w:spacing w:line="360" w:lineRule="auto"/>
              <w:rPr>
                <w:del w:id="2043" w:author="Alex Cukierman" w:date="2022-02-08T22:33:00Z"/>
                <w:moveFrom w:id="2044" w:author="Alex Cukierman" w:date="2022-02-08T20:25:00Z"/>
                <w:rFonts w:ascii="Times New Roman" w:hAnsi="Times New Roman" w:cs="Times New Roman"/>
                <w:sz w:val="20"/>
                <w:szCs w:val="20"/>
              </w:rPr>
            </w:pPr>
            <w:moveFrom w:id="2045" w:author="Alex Cukierman" w:date="2022-02-08T20:25:00Z">
              <w:del w:id="2046" w:author="Alex Cukierman" w:date="2022-02-08T22:33:00Z">
                <w:r w:rsidRPr="008A55DE" w:rsidDel="001357A0">
                  <w:rPr>
                    <w:rFonts w:ascii="Times New Roman" w:eastAsia="Times New Roman" w:hAnsi="Times New Roman" w:cs="Times New Roman"/>
                    <w:sz w:val="20"/>
                    <w:szCs w:val="20"/>
                  </w:rPr>
                  <w:delText>Jordan</w:delText>
                </w:r>
              </w:del>
            </w:moveFrom>
          </w:p>
        </w:tc>
        <w:tc>
          <w:tcPr>
            <w:tcW w:w="2160" w:type="dxa"/>
            <w:vAlign w:val="center"/>
            <w:tcPrChange w:id="2047" w:author="Alex Cukierman" w:date="2022-02-08T20:30:00Z">
              <w:tcPr>
                <w:tcW w:w="2340" w:type="dxa"/>
                <w:vAlign w:val="center"/>
              </w:tcPr>
            </w:tcPrChange>
          </w:tcPr>
          <w:p w14:paraId="60EBE840" w14:textId="4E0CEB7B" w:rsidR="00642EE0" w:rsidRPr="008A55DE" w:rsidDel="001357A0" w:rsidRDefault="00642EE0" w:rsidP="006C10A9">
            <w:pPr>
              <w:spacing w:line="360" w:lineRule="auto"/>
              <w:rPr>
                <w:del w:id="2048" w:author="Alex Cukierman" w:date="2022-02-08T22:33:00Z"/>
                <w:moveFrom w:id="2049" w:author="Alex Cukierman" w:date="2022-02-08T20:25:00Z"/>
                <w:rFonts w:ascii="Times New Roman" w:hAnsi="Times New Roman" w:cs="Times New Roman"/>
                <w:sz w:val="20"/>
                <w:szCs w:val="20"/>
              </w:rPr>
            </w:pPr>
            <w:moveFrom w:id="2050" w:author="Alex Cukierman" w:date="2022-02-08T20:25:00Z">
              <w:del w:id="2051" w:author="Alex Cukierman" w:date="2022-02-08T22:33:00Z">
                <w:r w:rsidRPr="008A55DE" w:rsidDel="001357A0">
                  <w:rPr>
                    <w:rFonts w:ascii="Times New Roman" w:eastAsia="Times New Roman" w:hAnsi="Times New Roman" w:cs="Times New Roman"/>
                    <w:sz w:val="20"/>
                    <w:szCs w:val="20"/>
                  </w:rPr>
                  <w:delText>Saudi Arabia</w:delText>
                </w:r>
              </w:del>
            </w:moveFrom>
          </w:p>
        </w:tc>
      </w:tr>
      <w:tr w:rsidR="00642EE0" w:rsidRPr="008A55DE" w:rsidDel="001357A0" w14:paraId="4DD2F878" w14:textId="733FAA9D" w:rsidTr="006E6783">
        <w:trPr>
          <w:del w:id="2052" w:author="Alex Cukierman" w:date="2022-02-08T22:33:00Z"/>
        </w:trPr>
        <w:tc>
          <w:tcPr>
            <w:tcW w:w="1885" w:type="dxa"/>
            <w:vAlign w:val="center"/>
            <w:tcPrChange w:id="2053" w:author="Alex Cukierman" w:date="2022-02-08T20:30:00Z">
              <w:tcPr>
                <w:tcW w:w="2340" w:type="dxa"/>
                <w:vAlign w:val="center"/>
              </w:tcPr>
            </w:tcPrChange>
          </w:tcPr>
          <w:p w14:paraId="253BD979" w14:textId="604248E5" w:rsidR="00642EE0" w:rsidRPr="008A55DE" w:rsidDel="001357A0" w:rsidRDefault="00642EE0" w:rsidP="006C10A9">
            <w:pPr>
              <w:spacing w:line="360" w:lineRule="auto"/>
              <w:rPr>
                <w:del w:id="2054" w:author="Alex Cukierman" w:date="2022-02-08T22:33:00Z"/>
                <w:moveFrom w:id="2055" w:author="Alex Cukierman" w:date="2022-02-08T20:25:00Z"/>
                <w:rFonts w:ascii="Times New Roman" w:hAnsi="Times New Roman" w:cs="Times New Roman"/>
                <w:sz w:val="20"/>
                <w:szCs w:val="20"/>
              </w:rPr>
            </w:pPr>
            <w:moveFrom w:id="2056" w:author="Alex Cukierman" w:date="2022-02-08T20:25:00Z">
              <w:del w:id="2057" w:author="Alex Cukierman" w:date="2022-02-08T22:33:00Z">
                <w:r w:rsidRPr="008A55DE" w:rsidDel="001357A0">
                  <w:rPr>
                    <w:rFonts w:ascii="Times New Roman" w:eastAsia="Times New Roman" w:hAnsi="Times New Roman" w:cs="Times New Roman"/>
                    <w:sz w:val="20"/>
                    <w:szCs w:val="20"/>
                  </w:rPr>
                  <w:delText>Côte d'Ivoire</w:delText>
                </w:r>
              </w:del>
            </w:moveFrom>
          </w:p>
        </w:tc>
        <w:tc>
          <w:tcPr>
            <w:tcW w:w="2970" w:type="dxa"/>
            <w:vAlign w:val="center"/>
            <w:tcPrChange w:id="2058" w:author="Alex Cukierman" w:date="2022-02-08T20:30:00Z">
              <w:tcPr>
                <w:tcW w:w="2515" w:type="dxa"/>
                <w:vAlign w:val="center"/>
              </w:tcPr>
            </w:tcPrChange>
          </w:tcPr>
          <w:p w14:paraId="0412C842" w14:textId="3BE6D07A" w:rsidR="00642EE0" w:rsidRPr="008A55DE" w:rsidDel="001357A0" w:rsidRDefault="00642EE0" w:rsidP="006C10A9">
            <w:pPr>
              <w:spacing w:line="360" w:lineRule="auto"/>
              <w:rPr>
                <w:del w:id="2059" w:author="Alex Cukierman" w:date="2022-02-08T22:33:00Z"/>
                <w:moveFrom w:id="2060" w:author="Alex Cukierman" w:date="2022-02-08T20:25:00Z"/>
                <w:rFonts w:ascii="Times New Roman" w:hAnsi="Times New Roman" w:cs="Times New Roman"/>
                <w:sz w:val="20"/>
                <w:szCs w:val="20"/>
              </w:rPr>
            </w:pPr>
            <w:moveFrom w:id="2061" w:author="Alex Cukierman" w:date="2022-02-08T20:25:00Z">
              <w:del w:id="2062" w:author="Alex Cukierman" w:date="2022-02-08T22:33:00Z">
                <w:r w:rsidRPr="008A55DE" w:rsidDel="001357A0">
                  <w:rPr>
                    <w:rFonts w:ascii="Times New Roman" w:eastAsia="Times New Roman" w:hAnsi="Times New Roman" w:cs="Times New Roman"/>
                    <w:sz w:val="20"/>
                    <w:szCs w:val="20"/>
                  </w:rPr>
                  <w:delText>Mozambique</w:delText>
                </w:r>
              </w:del>
            </w:moveFrom>
          </w:p>
        </w:tc>
        <w:tc>
          <w:tcPr>
            <w:tcW w:w="2340" w:type="dxa"/>
            <w:vAlign w:val="center"/>
            <w:tcPrChange w:id="2063" w:author="Alex Cukierman" w:date="2022-02-08T20:30:00Z">
              <w:tcPr>
                <w:tcW w:w="2340" w:type="dxa"/>
                <w:vAlign w:val="center"/>
              </w:tcPr>
            </w:tcPrChange>
          </w:tcPr>
          <w:p w14:paraId="5F994286" w14:textId="339F476C" w:rsidR="00642EE0" w:rsidRPr="008A55DE" w:rsidDel="001357A0" w:rsidRDefault="00642EE0" w:rsidP="006C10A9">
            <w:pPr>
              <w:spacing w:line="360" w:lineRule="auto"/>
              <w:rPr>
                <w:del w:id="2064" w:author="Alex Cukierman" w:date="2022-02-08T22:33:00Z"/>
                <w:moveFrom w:id="2065" w:author="Alex Cukierman" w:date="2022-02-08T20:25:00Z"/>
                <w:rFonts w:ascii="Times New Roman" w:hAnsi="Times New Roman" w:cs="Times New Roman"/>
                <w:sz w:val="20"/>
                <w:szCs w:val="20"/>
              </w:rPr>
            </w:pPr>
            <w:moveFrom w:id="2066" w:author="Alex Cukierman" w:date="2022-02-08T20:25:00Z">
              <w:del w:id="2067" w:author="Alex Cukierman" w:date="2022-02-08T22:33:00Z">
                <w:r w:rsidRPr="008A55DE" w:rsidDel="001357A0">
                  <w:rPr>
                    <w:rFonts w:ascii="Times New Roman" w:eastAsia="Times New Roman" w:hAnsi="Times New Roman" w:cs="Times New Roman"/>
                    <w:sz w:val="20"/>
                    <w:szCs w:val="20"/>
                  </w:rPr>
                  <w:delText>El Salvador</w:delText>
                </w:r>
              </w:del>
            </w:moveFrom>
          </w:p>
        </w:tc>
        <w:tc>
          <w:tcPr>
            <w:tcW w:w="2160" w:type="dxa"/>
            <w:vAlign w:val="center"/>
            <w:tcPrChange w:id="2068" w:author="Alex Cukierman" w:date="2022-02-08T20:30:00Z">
              <w:tcPr>
                <w:tcW w:w="2340" w:type="dxa"/>
                <w:vAlign w:val="center"/>
              </w:tcPr>
            </w:tcPrChange>
          </w:tcPr>
          <w:p w14:paraId="1599F183" w14:textId="5A9723A7" w:rsidR="00642EE0" w:rsidRPr="008A55DE" w:rsidDel="001357A0" w:rsidRDefault="00642EE0" w:rsidP="006C10A9">
            <w:pPr>
              <w:spacing w:line="360" w:lineRule="auto"/>
              <w:rPr>
                <w:del w:id="2069" w:author="Alex Cukierman" w:date="2022-02-08T22:33:00Z"/>
                <w:moveFrom w:id="2070" w:author="Alex Cukierman" w:date="2022-02-08T20:25:00Z"/>
                <w:rFonts w:ascii="Times New Roman" w:hAnsi="Times New Roman" w:cs="Times New Roman"/>
                <w:sz w:val="20"/>
                <w:szCs w:val="20"/>
              </w:rPr>
            </w:pPr>
            <w:moveFrom w:id="2071" w:author="Alex Cukierman" w:date="2022-02-08T20:25:00Z">
              <w:del w:id="2072" w:author="Alex Cukierman" w:date="2022-02-08T22:33:00Z">
                <w:r w:rsidRPr="008A55DE" w:rsidDel="001357A0">
                  <w:rPr>
                    <w:rFonts w:ascii="Times New Roman" w:eastAsia="Times New Roman" w:hAnsi="Times New Roman" w:cs="Times New Roman"/>
                    <w:sz w:val="20"/>
                    <w:szCs w:val="20"/>
                  </w:rPr>
                  <w:delText>Armenia</w:delText>
                </w:r>
              </w:del>
            </w:moveFrom>
          </w:p>
        </w:tc>
      </w:tr>
      <w:tr w:rsidR="00642EE0" w:rsidRPr="008A55DE" w:rsidDel="001357A0" w14:paraId="4F9CBFA4" w14:textId="32224C31" w:rsidTr="006E6783">
        <w:trPr>
          <w:del w:id="2073" w:author="Alex Cukierman" w:date="2022-02-08T22:33:00Z"/>
        </w:trPr>
        <w:tc>
          <w:tcPr>
            <w:tcW w:w="1885" w:type="dxa"/>
            <w:vAlign w:val="center"/>
            <w:tcPrChange w:id="2074" w:author="Alex Cukierman" w:date="2022-02-08T20:30:00Z">
              <w:tcPr>
                <w:tcW w:w="2340" w:type="dxa"/>
                <w:vAlign w:val="center"/>
              </w:tcPr>
            </w:tcPrChange>
          </w:tcPr>
          <w:p w14:paraId="3192F12E" w14:textId="3376C26D" w:rsidR="00642EE0" w:rsidRPr="008A55DE" w:rsidDel="001357A0" w:rsidRDefault="00642EE0" w:rsidP="006C10A9">
            <w:pPr>
              <w:spacing w:line="360" w:lineRule="auto"/>
              <w:rPr>
                <w:del w:id="2075" w:author="Alex Cukierman" w:date="2022-02-08T22:33:00Z"/>
                <w:moveFrom w:id="2076" w:author="Alex Cukierman" w:date="2022-02-08T20:25:00Z"/>
                <w:rFonts w:ascii="Times New Roman" w:hAnsi="Times New Roman" w:cs="Times New Roman"/>
                <w:sz w:val="20"/>
                <w:szCs w:val="20"/>
              </w:rPr>
            </w:pPr>
            <w:moveFrom w:id="2077" w:author="Alex Cukierman" w:date="2022-02-08T20:25:00Z">
              <w:del w:id="2078" w:author="Alex Cukierman" w:date="2022-02-08T22:33:00Z">
                <w:r w:rsidRPr="008A55DE" w:rsidDel="001357A0">
                  <w:rPr>
                    <w:rFonts w:ascii="Times New Roman" w:eastAsia="Times New Roman" w:hAnsi="Times New Roman" w:cs="Times New Roman"/>
                    <w:sz w:val="20"/>
                    <w:szCs w:val="20"/>
                  </w:rPr>
                  <w:delText>Ireland</w:delText>
                </w:r>
              </w:del>
            </w:moveFrom>
          </w:p>
        </w:tc>
        <w:tc>
          <w:tcPr>
            <w:tcW w:w="2970" w:type="dxa"/>
            <w:vAlign w:val="center"/>
            <w:tcPrChange w:id="2079" w:author="Alex Cukierman" w:date="2022-02-08T20:30:00Z">
              <w:tcPr>
                <w:tcW w:w="2515" w:type="dxa"/>
                <w:vAlign w:val="center"/>
              </w:tcPr>
            </w:tcPrChange>
          </w:tcPr>
          <w:p w14:paraId="6D3B4687" w14:textId="1DD6779A" w:rsidR="00642EE0" w:rsidRPr="008A55DE" w:rsidDel="001357A0" w:rsidRDefault="00642EE0" w:rsidP="006C10A9">
            <w:pPr>
              <w:spacing w:line="360" w:lineRule="auto"/>
              <w:rPr>
                <w:del w:id="2080" w:author="Alex Cukierman" w:date="2022-02-08T22:33:00Z"/>
                <w:moveFrom w:id="2081" w:author="Alex Cukierman" w:date="2022-02-08T20:25:00Z"/>
                <w:rFonts w:ascii="Times New Roman" w:hAnsi="Times New Roman" w:cs="Times New Roman"/>
                <w:sz w:val="20"/>
                <w:szCs w:val="20"/>
              </w:rPr>
            </w:pPr>
            <w:moveFrom w:id="2082" w:author="Alex Cukierman" w:date="2022-02-08T20:25:00Z">
              <w:del w:id="2083" w:author="Alex Cukierman" w:date="2022-02-08T22:33:00Z">
                <w:r w:rsidRPr="008A55DE" w:rsidDel="001357A0">
                  <w:rPr>
                    <w:rFonts w:ascii="Times New Roman" w:eastAsia="Times New Roman" w:hAnsi="Times New Roman" w:cs="Times New Roman"/>
                    <w:sz w:val="20"/>
                    <w:szCs w:val="20"/>
                  </w:rPr>
                  <w:delText>Mauritania</w:delText>
                </w:r>
              </w:del>
            </w:moveFrom>
          </w:p>
        </w:tc>
        <w:tc>
          <w:tcPr>
            <w:tcW w:w="2340" w:type="dxa"/>
            <w:vAlign w:val="center"/>
            <w:tcPrChange w:id="2084" w:author="Alex Cukierman" w:date="2022-02-08T20:30:00Z">
              <w:tcPr>
                <w:tcW w:w="2340" w:type="dxa"/>
                <w:vAlign w:val="center"/>
              </w:tcPr>
            </w:tcPrChange>
          </w:tcPr>
          <w:p w14:paraId="160D9A90" w14:textId="560996B2" w:rsidR="00642EE0" w:rsidRPr="008A55DE" w:rsidDel="001357A0" w:rsidRDefault="00642EE0" w:rsidP="006C10A9">
            <w:pPr>
              <w:spacing w:line="360" w:lineRule="auto"/>
              <w:rPr>
                <w:del w:id="2085" w:author="Alex Cukierman" w:date="2022-02-08T22:33:00Z"/>
                <w:moveFrom w:id="2086" w:author="Alex Cukierman" w:date="2022-02-08T20:25:00Z"/>
                <w:rFonts w:ascii="Times New Roman" w:hAnsi="Times New Roman" w:cs="Times New Roman"/>
                <w:sz w:val="20"/>
                <w:szCs w:val="20"/>
              </w:rPr>
            </w:pPr>
            <w:moveFrom w:id="2087" w:author="Alex Cukierman" w:date="2022-02-08T20:25:00Z">
              <w:del w:id="2088" w:author="Alex Cukierman" w:date="2022-02-08T22:33:00Z">
                <w:r w:rsidRPr="008A55DE" w:rsidDel="001357A0">
                  <w:rPr>
                    <w:rFonts w:ascii="Times New Roman" w:eastAsia="Times New Roman" w:hAnsi="Times New Roman" w:cs="Times New Roman"/>
                    <w:sz w:val="20"/>
                    <w:szCs w:val="20"/>
                  </w:rPr>
                  <w:delText>Italy</w:delText>
                </w:r>
              </w:del>
            </w:moveFrom>
          </w:p>
        </w:tc>
        <w:tc>
          <w:tcPr>
            <w:tcW w:w="2160" w:type="dxa"/>
            <w:vAlign w:val="center"/>
            <w:tcPrChange w:id="2089" w:author="Alex Cukierman" w:date="2022-02-08T20:30:00Z">
              <w:tcPr>
                <w:tcW w:w="2340" w:type="dxa"/>
                <w:vAlign w:val="center"/>
              </w:tcPr>
            </w:tcPrChange>
          </w:tcPr>
          <w:p w14:paraId="22EF40FC" w14:textId="6120607B" w:rsidR="00642EE0" w:rsidRPr="008A55DE" w:rsidDel="001357A0" w:rsidRDefault="00642EE0" w:rsidP="006C10A9">
            <w:pPr>
              <w:spacing w:line="360" w:lineRule="auto"/>
              <w:rPr>
                <w:del w:id="2090" w:author="Alex Cukierman" w:date="2022-02-08T22:33:00Z"/>
                <w:moveFrom w:id="2091" w:author="Alex Cukierman" w:date="2022-02-08T20:25:00Z"/>
                <w:rFonts w:ascii="Times New Roman" w:hAnsi="Times New Roman" w:cs="Times New Roman"/>
                <w:sz w:val="20"/>
                <w:szCs w:val="20"/>
              </w:rPr>
            </w:pPr>
            <w:moveFrom w:id="2092" w:author="Alex Cukierman" w:date="2022-02-08T20:25:00Z">
              <w:del w:id="2093" w:author="Alex Cukierman" w:date="2022-02-08T22:33:00Z">
                <w:r w:rsidRPr="008A55DE" w:rsidDel="001357A0">
                  <w:rPr>
                    <w:rFonts w:ascii="Times New Roman" w:eastAsia="Times New Roman" w:hAnsi="Times New Roman" w:cs="Times New Roman"/>
                    <w:sz w:val="20"/>
                    <w:szCs w:val="20"/>
                  </w:rPr>
                  <w:delText>Romania</w:delText>
                </w:r>
              </w:del>
            </w:moveFrom>
          </w:p>
        </w:tc>
      </w:tr>
      <w:tr w:rsidR="00642EE0" w:rsidRPr="008A55DE" w:rsidDel="001357A0" w14:paraId="19DDDBF4" w14:textId="15CDF768" w:rsidTr="006E6783">
        <w:trPr>
          <w:del w:id="2094" w:author="Alex Cukierman" w:date="2022-02-08T22:33:00Z"/>
        </w:trPr>
        <w:tc>
          <w:tcPr>
            <w:tcW w:w="1885" w:type="dxa"/>
            <w:vAlign w:val="center"/>
            <w:tcPrChange w:id="2095" w:author="Alex Cukierman" w:date="2022-02-08T20:30:00Z">
              <w:tcPr>
                <w:tcW w:w="2340" w:type="dxa"/>
                <w:vAlign w:val="center"/>
              </w:tcPr>
            </w:tcPrChange>
          </w:tcPr>
          <w:p w14:paraId="4B70C3FB" w14:textId="4F78300A" w:rsidR="00642EE0" w:rsidRPr="008A55DE" w:rsidDel="001357A0" w:rsidRDefault="00642EE0" w:rsidP="006C10A9">
            <w:pPr>
              <w:spacing w:line="360" w:lineRule="auto"/>
              <w:rPr>
                <w:del w:id="2096" w:author="Alex Cukierman" w:date="2022-02-08T22:33:00Z"/>
                <w:moveFrom w:id="2097" w:author="Alex Cukierman" w:date="2022-02-08T20:25:00Z"/>
                <w:rFonts w:ascii="Times New Roman" w:hAnsi="Times New Roman" w:cs="Times New Roman"/>
                <w:sz w:val="20"/>
                <w:szCs w:val="20"/>
              </w:rPr>
            </w:pPr>
            <w:moveFrom w:id="2098" w:author="Alex Cukierman" w:date="2022-02-08T20:25:00Z">
              <w:del w:id="2099" w:author="Alex Cukierman" w:date="2022-02-08T22:33:00Z">
                <w:r w:rsidRPr="008A55DE" w:rsidDel="001357A0">
                  <w:rPr>
                    <w:rFonts w:ascii="Times New Roman" w:eastAsia="Times New Roman" w:hAnsi="Times New Roman" w:cs="Times New Roman"/>
                    <w:sz w:val="20"/>
                    <w:szCs w:val="20"/>
                  </w:rPr>
                  <w:delText>Dominican Republic</w:delText>
                </w:r>
              </w:del>
            </w:moveFrom>
          </w:p>
        </w:tc>
        <w:tc>
          <w:tcPr>
            <w:tcW w:w="2970" w:type="dxa"/>
            <w:vAlign w:val="center"/>
            <w:tcPrChange w:id="2100" w:author="Alex Cukierman" w:date="2022-02-08T20:30:00Z">
              <w:tcPr>
                <w:tcW w:w="2515" w:type="dxa"/>
                <w:vAlign w:val="center"/>
              </w:tcPr>
            </w:tcPrChange>
          </w:tcPr>
          <w:p w14:paraId="401B4003" w14:textId="0355C1BE" w:rsidR="00642EE0" w:rsidRPr="008A55DE" w:rsidDel="001357A0" w:rsidRDefault="00642EE0" w:rsidP="006C10A9">
            <w:pPr>
              <w:spacing w:line="360" w:lineRule="auto"/>
              <w:rPr>
                <w:del w:id="2101" w:author="Alex Cukierman" w:date="2022-02-08T22:33:00Z"/>
                <w:moveFrom w:id="2102" w:author="Alex Cukierman" w:date="2022-02-08T20:25:00Z"/>
                <w:rFonts w:ascii="Times New Roman" w:hAnsi="Times New Roman" w:cs="Times New Roman"/>
                <w:sz w:val="20"/>
                <w:szCs w:val="20"/>
              </w:rPr>
            </w:pPr>
            <w:moveFrom w:id="2103" w:author="Alex Cukierman" w:date="2022-02-08T20:25:00Z">
              <w:del w:id="2104" w:author="Alex Cukierman" w:date="2022-02-08T22:33:00Z">
                <w:r w:rsidRPr="008A55DE" w:rsidDel="001357A0">
                  <w:rPr>
                    <w:rFonts w:ascii="Times New Roman" w:eastAsia="Times New Roman" w:hAnsi="Times New Roman" w:cs="Times New Roman"/>
                    <w:sz w:val="20"/>
                    <w:szCs w:val="20"/>
                  </w:rPr>
                  <w:delText>Congo, Democratic Republic of the</w:delText>
                </w:r>
              </w:del>
            </w:moveFrom>
          </w:p>
        </w:tc>
        <w:tc>
          <w:tcPr>
            <w:tcW w:w="2340" w:type="dxa"/>
            <w:vAlign w:val="center"/>
            <w:tcPrChange w:id="2105" w:author="Alex Cukierman" w:date="2022-02-08T20:30:00Z">
              <w:tcPr>
                <w:tcW w:w="2340" w:type="dxa"/>
                <w:vAlign w:val="center"/>
              </w:tcPr>
            </w:tcPrChange>
          </w:tcPr>
          <w:p w14:paraId="70738608" w14:textId="024926DB" w:rsidR="00642EE0" w:rsidRPr="008A55DE" w:rsidDel="001357A0" w:rsidRDefault="00642EE0" w:rsidP="006C10A9">
            <w:pPr>
              <w:spacing w:line="360" w:lineRule="auto"/>
              <w:rPr>
                <w:del w:id="2106" w:author="Alex Cukierman" w:date="2022-02-08T22:33:00Z"/>
                <w:moveFrom w:id="2107" w:author="Alex Cukierman" w:date="2022-02-08T20:25:00Z"/>
                <w:rFonts w:ascii="Times New Roman" w:hAnsi="Times New Roman" w:cs="Times New Roman"/>
                <w:sz w:val="20"/>
                <w:szCs w:val="20"/>
              </w:rPr>
            </w:pPr>
            <w:moveFrom w:id="2108" w:author="Alex Cukierman" w:date="2022-02-08T20:25:00Z">
              <w:del w:id="2109" w:author="Alex Cukierman" w:date="2022-02-08T22:33:00Z">
                <w:r w:rsidRPr="008A55DE" w:rsidDel="001357A0">
                  <w:rPr>
                    <w:rFonts w:ascii="Times New Roman" w:eastAsia="Times New Roman" w:hAnsi="Times New Roman" w:cs="Times New Roman"/>
                    <w:sz w:val="20"/>
                    <w:szCs w:val="20"/>
                  </w:rPr>
                  <w:delText>Iran</w:delText>
                </w:r>
              </w:del>
            </w:moveFrom>
          </w:p>
        </w:tc>
        <w:tc>
          <w:tcPr>
            <w:tcW w:w="2160" w:type="dxa"/>
            <w:vAlign w:val="center"/>
            <w:tcPrChange w:id="2110" w:author="Alex Cukierman" w:date="2022-02-08T20:30:00Z">
              <w:tcPr>
                <w:tcW w:w="2340" w:type="dxa"/>
                <w:vAlign w:val="center"/>
              </w:tcPr>
            </w:tcPrChange>
          </w:tcPr>
          <w:p w14:paraId="1AE9E409" w14:textId="65089877" w:rsidR="00642EE0" w:rsidRPr="008A55DE" w:rsidDel="001357A0" w:rsidRDefault="00642EE0" w:rsidP="006C10A9">
            <w:pPr>
              <w:spacing w:line="360" w:lineRule="auto"/>
              <w:rPr>
                <w:del w:id="2111" w:author="Alex Cukierman" w:date="2022-02-08T22:33:00Z"/>
                <w:moveFrom w:id="2112" w:author="Alex Cukierman" w:date="2022-02-08T20:25:00Z"/>
                <w:rFonts w:ascii="Times New Roman" w:hAnsi="Times New Roman" w:cs="Times New Roman"/>
                <w:sz w:val="20"/>
                <w:szCs w:val="20"/>
              </w:rPr>
            </w:pPr>
            <w:moveFrom w:id="2113" w:author="Alex Cukierman" w:date="2022-02-08T20:25:00Z">
              <w:del w:id="2114" w:author="Alex Cukierman" w:date="2022-02-08T22:33:00Z">
                <w:r w:rsidRPr="008A55DE" w:rsidDel="001357A0">
                  <w:rPr>
                    <w:rFonts w:ascii="Times New Roman" w:eastAsia="Times New Roman" w:hAnsi="Times New Roman" w:cs="Times New Roman"/>
                    <w:sz w:val="20"/>
                    <w:szCs w:val="20"/>
                  </w:rPr>
                  <w:delText>Iraq</w:delText>
                </w:r>
              </w:del>
            </w:moveFrom>
          </w:p>
        </w:tc>
      </w:tr>
      <w:moveFromRangeEnd w:id="1439"/>
      <w:tr w:rsidR="00642EE0" w:rsidRPr="008A55DE" w:rsidDel="001357A0" w14:paraId="5658F9B5" w14:textId="09FD1247" w:rsidTr="006E6783">
        <w:trPr>
          <w:del w:id="2115" w:author="Alex Cukierman" w:date="2022-02-08T22:33:00Z"/>
        </w:trPr>
        <w:tc>
          <w:tcPr>
            <w:tcW w:w="1885" w:type="dxa"/>
            <w:vAlign w:val="center"/>
            <w:tcPrChange w:id="2116" w:author="Alex Cukierman" w:date="2022-02-08T20:30:00Z">
              <w:tcPr>
                <w:tcW w:w="2340" w:type="dxa"/>
                <w:vAlign w:val="center"/>
              </w:tcPr>
            </w:tcPrChange>
          </w:tcPr>
          <w:p w14:paraId="6F4BD955" w14:textId="19991305" w:rsidR="00642EE0" w:rsidRPr="008A55DE" w:rsidDel="001357A0" w:rsidRDefault="00642EE0" w:rsidP="006C10A9">
            <w:pPr>
              <w:spacing w:line="360" w:lineRule="auto"/>
              <w:rPr>
                <w:del w:id="2117" w:author="Alex Cukierman" w:date="2022-02-08T22:33:00Z"/>
                <w:rFonts w:ascii="Times New Roman" w:hAnsi="Times New Roman" w:cs="Times New Roman"/>
                <w:sz w:val="20"/>
                <w:szCs w:val="20"/>
              </w:rPr>
            </w:pPr>
            <w:del w:id="2118" w:author="Alex Cukierman" w:date="2022-02-08T22:32:00Z">
              <w:r w:rsidRPr="008A55DE" w:rsidDel="001357A0">
                <w:rPr>
                  <w:rFonts w:ascii="Times New Roman" w:eastAsia="Times New Roman" w:hAnsi="Times New Roman" w:cs="Times New Roman"/>
                  <w:sz w:val="20"/>
                  <w:szCs w:val="20"/>
                </w:rPr>
                <w:delText>Burkina Faso</w:delText>
              </w:r>
            </w:del>
          </w:p>
        </w:tc>
        <w:tc>
          <w:tcPr>
            <w:tcW w:w="2970" w:type="dxa"/>
            <w:vAlign w:val="center"/>
            <w:tcPrChange w:id="2119" w:author="Alex Cukierman" w:date="2022-02-08T20:30:00Z">
              <w:tcPr>
                <w:tcW w:w="2515" w:type="dxa"/>
                <w:vAlign w:val="center"/>
              </w:tcPr>
            </w:tcPrChange>
          </w:tcPr>
          <w:p w14:paraId="4BDD8CD6" w14:textId="207B702C" w:rsidR="00642EE0" w:rsidRPr="008A55DE" w:rsidDel="001357A0" w:rsidRDefault="00642EE0" w:rsidP="006C10A9">
            <w:pPr>
              <w:spacing w:line="360" w:lineRule="auto"/>
              <w:rPr>
                <w:del w:id="2120" w:author="Alex Cukierman" w:date="2022-02-08T22:33:00Z"/>
                <w:rFonts w:ascii="Times New Roman" w:hAnsi="Times New Roman" w:cs="Times New Roman"/>
                <w:sz w:val="20"/>
                <w:szCs w:val="20"/>
              </w:rPr>
            </w:pPr>
            <w:del w:id="2121" w:author="Alex Cukierman" w:date="2022-02-08T22:32:00Z">
              <w:r w:rsidRPr="008A55DE" w:rsidDel="001357A0">
                <w:rPr>
                  <w:rFonts w:ascii="Times New Roman" w:eastAsia="Times New Roman" w:hAnsi="Times New Roman" w:cs="Times New Roman"/>
                  <w:sz w:val="20"/>
                  <w:szCs w:val="20"/>
                </w:rPr>
                <w:delText>Kenya</w:delText>
              </w:r>
            </w:del>
          </w:p>
        </w:tc>
        <w:tc>
          <w:tcPr>
            <w:tcW w:w="2340" w:type="dxa"/>
            <w:vAlign w:val="center"/>
            <w:tcPrChange w:id="2122" w:author="Alex Cukierman" w:date="2022-02-08T20:30:00Z">
              <w:tcPr>
                <w:tcW w:w="2340" w:type="dxa"/>
                <w:vAlign w:val="center"/>
              </w:tcPr>
            </w:tcPrChange>
          </w:tcPr>
          <w:p w14:paraId="0D70CA6F" w14:textId="3A8B1B28" w:rsidR="00642EE0" w:rsidRPr="008A55DE" w:rsidDel="001357A0" w:rsidRDefault="00642EE0" w:rsidP="006C10A9">
            <w:pPr>
              <w:spacing w:line="360" w:lineRule="auto"/>
              <w:rPr>
                <w:del w:id="2123" w:author="Alex Cukierman" w:date="2022-02-08T22:33:00Z"/>
                <w:rFonts w:ascii="Times New Roman" w:hAnsi="Times New Roman" w:cs="Times New Roman"/>
                <w:sz w:val="20"/>
                <w:szCs w:val="20"/>
              </w:rPr>
            </w:pPr>
            <w:del w:id="2124" w:author="Alex Cukierman" w:date="2022-02-08T22:32:00Z">
              <w:r w:rsidRPr="008A55DE" w:rsidDel="001357A0">
                <w:rPr>
                  <w:rFonts w:ascii="Times New Roman" w:eastAsia="Times New Roman" w:hAnsi="Times New Roman" w:cs="Times New Roman"/>
                  <w:sz w:val="20"/>
                  <w:szCs w:val="20"/>
                </w:rPr>
                <w:delText>Egypt</w:delText>
              </w:r>
            </w:del>
          </w:p>
        </w:tc>
        <w:tc>
          <w:tcPr>
            <w:tcW w:w="2160" w:type="dxa"/>
            <w:vAlign w:val="center"/>
            <w:tcPrChange w:id="2125" w:author="Alex Cukierman" w:date="2022-02-08T20:30:00Z">
              <w:tcPr>
                <w:tcW w:w="2340" w:type="dxa"/>
                <w:vAlign w:val="center"/>
              </w:tcPr>
            </w:tcPrChange>
          </w:tcPr>
          <w:p w14:paraId="3B12ABE3" w14:textId="059D98D7" w:rsidR="00642EE0" w:rsidRPr="008A55DE" w:rsidDel="001357A0" w:rsidRDefault="00642EE0" w:rsidP="006C10A9">
            <w:pPr>
              <w:spacing w:line="360" w:lineRule="auto"/>
              <w:rPr>
                <w:del w:id="2126" w:author="Alex Cukierman" w:date="2022-02-08T22:33:00Z"/>
                <w:rFonts w:ascii="Times New Roman" w:hAnsi="Times New Roman" w:cs="Times New Roman"/>
                <w:sz w:val="20"/>
                <w:szCs w:val="20"/>
              </w:rPr>
            </w:pPr>
            <w:del w:id="2127" w:author="Alex Cukierman" w:date="2022-02-08T22:32:00Z">
              <w:r w:rsidRPr="008A55DE" w:rsidDel="001357A0">
                <w:rPr>
                  <w:rFonts w:ascii="Times New Roman" w:eastAsia="Times New Roman" w:hAnsi="Times New Roman" w:cs="Times New Roman"/>
                  <w:sz w:val="20"/>
                  <w:szCs w:val="20"/>
                </w:rPr>
                <w:delText>Bosnia and Herzegovina</w:delText>
              </w:r>
            </w:del>
          </w:p>
        </w:tc>
      </w:tr>
      <w:tr w:rsidR="00642EE0" w:rsidRPr="008A55DE" w:rsidDel="001357A0" w14:paraId="0D9B32B6" w14:textId="32D6F28F" w:rsidTr="006E6783">
        <w:trPr>
          <w:del w:id="2128" w:author="Alex Cukierman" w:date="2022-02-08T22:33:00Z"/>
        </w:trPr>
        <w:tc>
          <w:tcPr>
            <w:tcW w:w="1885" w:type="dxa"/>
            <w:vAlign w:val="center"/>
            <w:tcPrChange w:id="2129" w:author="Alex Cukierman" w:date="2022-02-08T20:30:00Z">
              <w:tcPr>
                <w:tcW w:w="2340" w:type="dxa"/>
                <w:vAlign w:val="center"/>
              </w:tcPr>
            </w:tcPrChange>
          </w:tcPr>
          <w:p w14:paraId="2E707138" w14:textId="4CB2DAAD" w:rsidR="00642EE0" w:rsidRPr="008A55DE" w:rsidDel="001357A0" w:rsidRDefault="00642EE0" w:rsidP="006C10A9">
            <w:pPr>
              <w:spacing w:line="360" w:lineRule="auto"/>
              <w:rPr>
                <w:del w:id="2130" w:author="Alex Cukierman" w:date="2022-02-08T22:33:00Z"/>
                <w:rFonts w:ascii="Times New Roman" w:hAnsi="Times New Roman" w:cs="Times New Roman"/>
                <w:sz w:val="20"/>
                <w:szCs w:val="20"/>
              </w:rPr>
            </w:pPr>
            <w:del w:id="2131" w:author="Alex Cukierman" w:date="2022-02-08T22:32:00Z">
              <w:r w:rsidRPr="008A55DE" w:rsidDel="001357A0">
                <w:rPr>
                  <w:rFonts w:ascii="Times New Roman" w:eastAsia="Times New Roman" w:hAnsi="Times New Roman" w:cs="Times New Roman"/>
                  <w:sz w:val="20"/>
                  <w:szCs w:val="20"/>
                </w:rPr>
                <w:delText>Finland</w:delText>
              </w:r>
            </w:del>
          </w:p>
        </w:tc>
        <w:tc>
          <w:tcPr>
            <w:tcW w:w="2970" w:type="dxa"/>
            <w:vAlign w:val="center"/>
            <w:tcPrChange w:id="2132" w:author="Alex Cukierman" w:date="2022-02-08T20:30:00Z">
              <w:tcPr>
                <w:tcW w:w="2515" w:type="dxa"/>
                <w:vAlign w:val="center"/>
              </w:tcPr>
            </w:tcPrChange>
          </w:tcPr>
          <w:p w14:paraId="2AB42A5E" w14:textId="047BF11F" w:rsidR="00642EE0" w:rsidRPr="008A55DE" w:rsidDel="001357A0" w:rsidRDefault="00642EE0" w:rsidP="006C10A9">
            <w:pPr>
              <w:spacing w:line="360" w:lineRule="auto"/>
              <w:rPr>
                <w:del w:id="2133" w:author="Alex Cukierman" w:date="2022-02-08T22:33:00Z"/>
                <w:rFonts w:ascii="Times New Roman" w:hAnsi="Times New Roman" w:cs="Times New Roman"/>
                <w:sz w:val="20"/>
                <w:szCs w:val="20"/>
              </w:rPr>
            </w:pPr>
            <w:del w:id="2134" w:author="Alex Cukierman" w:date="2022-02-08T22:32:00Z">
              <w:r w:rsidRPr="008A55DE" w:rsidDel="001357A0">
                <w:rPr>
                  <w:rFonts w:ascii="Times New Roman" w:eastAsia="Times New Roman" w:hAnsi="Times New Roman" w:cs="Times New Roman"/>
                  <w:sz w:val="20"/>
                  <w:szCs w:val="20"/>
                </w:rPr>
                <w:delText>Cameroon</w:delText>
              </w:r>
            </w:del>
          </w:p>
        </w:tc>
        <w:tc>
          <w:tcPr>
            <w:tcW w:w="2340" w:type="dxa"/>
            <w:vAlign w:val="center"/>
            <w:tcPrChange w:id="2135" w:author="Alex Cukierman" w:date="2022-02-08T20:30:00Z">
              <w:tcPr>
                <w:tcW w:w="2340" w:type="dxa"/>
                <w:vAlign w:val="center"/>
              </w:tcPr>
            </w:tcPrChange>
          </w:tcPr>
          <w:p w14:paraId="5CCA1464" w14:textId="21DDF6AC" w:rsidR="00642EE0" w:rsidRPr="008A55DE" w:rsidDel="001357A0" w:rsidRDefault="00642EE0" w:rsidP="006C10A9">
            <w:pPr>
              <w:spacing w:line="360" w:lineRule="auto"/>
              <w:rPr>
                <w:del w:id="2136" w:author="Alex Cukierman" w:date="2022-02-08T22:33:00Z"/>
                <w:rFonts w:ascii="Times New Roman" w:hAnsi="Times New Roman" w:cs="Times New Roman"/>
                <w:sz w:val="20"/>
                <w:szCs w:val="20"/>
              </w:rPr>
            </w:pPr>
            <w:del w:id="2137" w:author="Alex Cukierman" w:date="2022-02-08T22:32:00Z">
              <w:r w:rsidRPr="008A55DE" w:rsidDel="001357A0">
                <w:rPr>
                  <w:rFonts w:ascii="Times New Roman" w:eastAsia="Times New Roman" w:hAnsi="Times New Roman" w:cs="Times New Roman"/>
                  <w:sz w:val="20"/>
                  <w:szCs w:val="20"/>
                </w:rPr>
                <w:delText>United States</w:delText>
              </w:r>
            </w:del>
          </w:p>
        </w:tc>
        <w:tc>
          <w:tcPr>
            <w:tcW w:w="2160" w:type="dxa"/>
            <w:vAlign w:val="center"/>
            <w:tcPrChange w:id="2138" w:author="Alex Cukierman" w:date="2022-02-08T20:30:00Z">
              <w:tcPr>
                <w:tcW w:w="2340" w:type="dxa"/>
                <w:vAlign w:val="center"/>
              </w:tcPr>
            </w:tcPrChange>
          </w:tcPr>
          <w:p w14:paraId="4F7D1BAA" w14:textId="5B4CF81A" w:rsidR="00642EE0" w:rsidRPr="008A55DE" w:rsidDel="001357A0" w:rsidRDefault="00642EE0" w:rsidP="006C10A9">
            <w:pPr>
              <w:spacing w:line="360" w:lineRule="auto"/>
              <w:rPr>
                <w:del w:id="2139" w:author="Alex Cukierman" w:date="2022-02-08T22:33:00Z"/>
                <w:rFonts w:ascii="Times New Roman" w:hAnsi="Times New Roman" w:cs="Times New Roman"/>
                <w:sz w:val="20"/>
                <w:szCs w:val="20"/>
              </w:rPr>
            </w:pPr>
            <w:del w:id="2140" w:author="Alex Cukierman" w:date="2022-02-08T22:32:00Z">
              <w:r w:rsidRPr="008A55DE" w:rsidDel="001357A0">
                <w:rPr>
                  <w:rFonts w:ascii="Times New Roman" w:eastAsia="Times New Roman" w:hAnsi="Times New Roman" w:cs="Times New Roman"/>
                  <w:sz w:val="20"/>
                  <w:szCs w:val="20"/>
                </w:rPr>
                <w:delText>Belarus</w:delText>
              </w:r>
            </w:del>
          </w:p>
        </w:tc>
      </w:tr>
      <w:tr w:rsidR="00642EE0" w:rsidRPr="008A55DE" w:rsidDel="001357A0" w14:paraId="0E466968" w14:textId="70A66B6B" w:rsidTr="006E6783">
        <w:trPr>
          <w:del w:id="2141" w:author="Alex Cukierman" w:date="2022-02-08T22:33:00Z"/>
        </w:trPr>
        <w:tc>
          <w:tcPr>
            <w:tcW w:w="1885" w:type="dxa"/>
            <w:vAlign w:val="center"/>
            <w:tcPrChange w:id="2142" w:author="Alex Cukierman" w:date="2022-02-08T20:30:00Z">
              <w:tcPr>
                <w:tcW w:w="2340" w:type="dxa"/>
                <w:vAlign w:val="center"/>
              </w:tcPr>
            </w:tcPrChange>
          </w:tcPr>
          <w:p w14:paraId="15F51D74" w14:textId="7B242E1D" w:rsidR="00642EE0" w:rsidRPr="008A55DE" w:rsidDel="001357A0" w:rsidRDefault="00642EE0" w:rsidP="006C10A9">
            <w:pPr>
              <w:spacing w:line="360" w:lineRule="auto"/>
              <w:rPr>
                <w:del w:id="2143" w:author="Alex Cukierman" w:date="2022-02-08T22:33:00Z"/>
                <w:rFonts w:ascii="Times New Roman" w:hAnsi="Times New Roman" w:cs="Times New Roman"/>
                <w:sz w:val="20"/>
                <w:szCs w:val="20"/>
              </w:rPr>
            </w:pPr>
            <w:del w:id="2144" w:author="Alex Cukierman" w:date="2022-02-08T22:32:00Z">
              <w:r w:rsidRPr="008A55DE" w:rsidDel="001357A0">
                <w:rPr>
                  <w:rFonts w:ascii="Times New Roman" w:eastAsia="Times New Roman" w:hAnsi="Times New Roman" w:cs="Times New Roman"/>
                  <w:sz w:val="20"/>
                  <w:szCs w:val="20"/>
                </w:rPr>
                <w:delText>Israel</w:delText>
              </w:r>
            </w:del>
          </w:p>
        </w:tc>
        <w:tc>
          <w:tcPr>
            <w:tcW w:w="2970" w:type="dxa"/>
            <w:vAlign w:val="center"/>
            <w:tcPrChange w:id="2145" w:author="Alex Cukierman" w:date="2022-02-08T20:30:00Z">
              <w:tcPr>
                <w:tcW w:w="2515" w:type="dxa"/>
                <w:vAlign w:val="center"/>
              </w:tcPr>
            </w:tcPrChange>
          </w:tcPr>
          <w:p w14:paraId="77779A7E" w14:textId="360A0A64" w:rsidR="00642EE0" w:rsidRPr="008A55DE" w:rsidDel="001357A0" w:rsidRDefault="00642EE0" w:rsidP="006C10A9">
            <w:pPr>
              <w:spacing w:line="360" w:lineRule="auto"/>
              <w:rPr>
                <w:del w:id="2146" w:author="Alex Cukierman" w:date="2022-02-08T22:33:00Z"/>
                <w:rFonts w:ascii="Times New Roman" w:hAnsi="Times New Roman" w:cs="Times New Roman"/>
                <w:sz w:val="20"/>
                <w:szCs w:val="20"/>
              </w:rPr>
            </w:pPr>
            <w:del w:id="2147" w:author="Alex Cukierman" w:date="2022-02-08T22:32:00Z">
              <w:r w:rsidRPr="008A55DE" w:rsidDel="001357A0">
                <w:rPr>
                  <w:rFonts w:ascii="Times New Roman" w:eastAsia="Times New Roman" w:hAnsi="Times New Roman" w:cs="Times New Roman"/>
                  <w:sz w:val="20"/>
                  <w:szCs w:val="20"/>
                </w:rPr>
                <w:delText>Chad</w:delText>
              </w:r>
            </w:del>
          </w:p>
        </w:tc>
        <w:tc>
          <w:tcPr>
            <w:tcW w:w="2340" w:type="dxa"/>
            <w:vAlign w:val="center"/>
            <w:tcPrChange w:id="2148" w:author="Alex Cukierman" w:date="2022-02-08T20:30:00Z">
              <w:tcPr>
                <w:tcW w:w="2340" w:type="dxa"/>
                <w:vAlign w:val="center"/>
              </w:tcPr>
            </w:tcPrChange>
          </w:tcPr>
          <w:p w14:paraId="426ECC2F" w14:textId="3A3D81E9" w:rsidR="00642EE0" w:rsidRPr="008A55DE" w:rsidDel="001357A0" w:rsidRDefault="00642EE0" w:rsidP="006C10A9">
            <w:pPr>
              <w:spacing w:line="360" w:lineRule="auto"/>
              <w:rPr>
                <w:del w:id="2149" w:author="Alex Cukierman" w:date="2022-02-08T22:33:00Z"/>
                <w:rFonts w:ascii="Times New Roman" w:hAnsi="Times New Roman" w:cs="Times New Roman"/>
                <w:sz w:val="20"/>
                <w:szCs w:val="20"/>
              </w:rPr>
            </w:pPr>
            <w:del w:id="2150" w:author="Alex Cukierman" w:date="2022-02-08T22:32:00Z">
              <w:r w:rsidRPr="008A55DE" w:rsidDel="001357A0">
                <w:rPr>
                  <w:rFonts w:ascii="Times New Roman" w:eastAsia="Times New Roman" w:hAnsi="Times New Roman" w:cs="Times New Roman"/>
                  <w:sz w:val="20"/>
                  <w:szCs w:val="20"/>
                </w:rPr>
                <w:delText>Botswana</w:delText>
              </w:r>
            </w:del>
          </w:p>
        </w:tc>
        <w:tc>
          <w:tcPr>
            <w:tcW w:w="2160" w:type="dxa"/>
            <w:vAlign w:val="center"/>
            <w:tcPrChange w:id="2151" w:author="Alex Cukierman" w:date="2022-02-08T20:30:00Z">
              <w:tcPr>
                <w:tcW w:w="2340" w:type="dxa"/>
                <w:vAlign w:val="center"/>
              </w:tcPr>
            </w:tcPrChange>
          </w:tcPr>
          <w:p w14:paraId="2F9BFD05" w14:textId="64AD8A7B" w:rsidR="00642EE0" w:rsidRPr="008A55DE" w:rsidDel="001357A0" w:rsidRDefault="00642EE0" w:rsidP="006C10A9">
            <w:pPr>
              <w:spacing w:line="360" w:lineRule="auto"/>
              <w:rPr>
                <w:del w:id="2152" w:author="Alex Cukierman" w:date="2022-02-08T22:33:00Z"/>
                <w:rFonts w:ascii="Times New Roman" w:hAnsi="Times New Roman" w:cs="Times New Roman"/>
                <w:sz w:val="20"/>
                <w:szCs w:val="20"/>
              </w:rPr>
            </w:pPr>
            <w:del w:id="2153" w:author="Alex Cukierman" w:date="2022-02-08T22:32:00Z">
              <w:r w:rsidRPr="008A55DE" w:rsidDel="001357A0">
                <w:rPr>
                  <w:rFonts w:ascii="Times New Roman" w:eastAsia="Times New Roman" w:hAnsi="Times New Roman" w:cs="Times New Roman"/>
                  <w:sz w:val="20"/>
                  <w:szCs w:val="20"/>
                </w:rPr>
                <w:delText>Peru</w:delText>
              </w:r>
            </w:del>
          </w:p>
        </w:tc>
      </w:tr>
      <w:tr w:rsidR="00642EE0" w:rsidRPr="008A55DE" w:rsidDel="001357A0" w14:paraId="04283738" w14:textId="361EBE58" w:rsidTr="006E6783">
        <w:trPr>
          <w:del w:id="2154" w:author="Alex Cukierman" w:date="2022-02-08T22:33:00Z"/>
        </w:trPr>
        <w:tc>
          <w:tcPr>
            <w:tcW w:w="1885" w:type="dxa"/>
            <w:vAlign w:val="center"/>
            <w:tcPrChange w:id="2155" w:author="Alex Cukierman" w:date="2022-02-08T20:30:00Z">
              <w:tcPr>
                <w:tcW w:w="2340" w:type="dxa"/>
                <w:vAlign w:val="center"/>
              </w:tcPr>
            </w:tcPrChange>
          </w:tcPr>
          <w:p w14:paraId="3E468449" w14:textId="3B73E6CD" w:rsidR="00642EE0" w:rsidRPr="008A55DE" w:rsidDel="001357A0" w:rsidRDefault="00642EE0" w:rsidP="006C10A9">
            <w:pPr>
              <w:spacing w:line="360" w:lineRule="auto"/>
              <w:rPr>
                <w:del w:id="2156" w:author="Alex Cukierman" w:date="2022-02-08T22:33:00Z"/>
                <w:rFonts w:ascii="Times New Roman" w:hAnsi="Times New Roman" w:cs="Times New Roman"/>
                <w:sz w:val="20"/>
                <w:szCs w:val="20"/>
              </w:rPr>
            </w:pPr>
            <w:del w:id="2157" w:author="Alex Cukierman" w:date="2022-02-08T22:32:00Z">
              <w:r w:rsidRPr="008A55DE" w:rsidDel="001357A0">
                <w:rPr>
                  <w:rFonts w:ascii="Times New Roman" w:eastAsia="Times New Roman" w:hAnsi="Times New Roman" w:cs="Times New Roman"/>
                  <w:sz w:val="20"/>
                  <w:szCs w:val="20"/>
                </w:rPr>
                <w:delText>Syria</w:delText>
              </w:r>
            </w:del>
          </w:p>
        </w:tc>
        <w:tc>
          <w:tcPr>
            <w:tcW w:w="2970" w:type="dxa"/>
            <w:vAlign w:val="center"/>
            <w:tcPrChange w:id="2158" w:author="Alex Cukierman" w:date="2022-02-08T20:30:00Z">
              <w:tcPr>
                <w:tcW w:w="2515" w:type="dxa"/>
                <w:vAlign w:val="center"/>
              </w:tcPr>
            </w:tcPrChange>
          </w:tcPr>
          <w:p w14:paraId="324DC5A1" w14:textId="686A14EC" w:rsidR="00642EE0" w:rsidRPr="008A55DE" w:rsidDel="001357A0" w:rsidRDefault="00642EE0" w:rsidP="006C10A9">
            <w:pPr>
              <w:spacing w:line="360" w:lineRule="auto"/>
              <w:rPr>
                <w:del w:id="2159" w:author="Alex Cukierman" w:date="2022-02-08T22:33:00Z"/>
                <w:rFonts w:ascii="Times New Roman" w:hAnsi="Times New Roman" w:cs="Times New Roman"/>
                <w:sz w:val="20"/>
                <w:szCs w:val="20"/>
              </w:rPr>
            </w:pPr>
            <w:del w:id="2160" w:author="Alex Cukierman" w:date="2022-02-08T22:32:00Z">
              <w:r w:rsidRPr="008A55DE" w:rsidDel="001357A0">
                <w:rPr>
                  <w:rFonts w:ascii="Times New Roman" w:eastAsia="Times New Roman" w:hAnsi="Times New Roman" w:cs="Times New Roman"/>
                  <w:sz w:val="20"/>
                  <w:szCs w:val="20"/>
                </w:rPr>
                <w:delText>Afghanistan</w:delText>
              </w:r>
            </w:del>
          </w:p>
        </w:tc>
        <w:tc>
          <w:tcPr>
            <w:tcW w:w="2340" w:type="dxa"/>
            <w:vAlign w:val="center"/>
            <w:tcPrChange w:id="2161" w:author="Alex Cukierman" w:date="2022-02-08T20:30:00Z">
              <w:tcPr>
                <w:tcW w:w="2340" w:type="dxa"/>
                <w:vAlign w:val="center"/>
              </w:tcPr>
            </w:tcPrChange>
          </w:tcPr>
          <w:p w14:paraId="6CA3748C" w14:textId="48B18264" w:rsidR="00642EE0" w:rsidRPr="008A55DE" w:rsidDel="001357A0" w:rsidRDefault="00642EE0" w:rsidP="006C10A9">
            <w:pPr>
              <w:spacing w:line="360" w:lineRule="auto"/>
              <w:rPr>
                <w:del w:id="2162" w:author="Alex Cukierman" w:date="2022-02-08T22:33:00Z"/>
                <w:rFonts w:ascii="Times New Roman" w:hAnsi="Times New Roman" w:cs="Times New Roman"/>
                <w:sz w:val="20"/>
                <w:szCs w:val="20"/>
              </w:rPr>
            </w:pPr>
            <w:del w:id="2163" w:author="Alex Cukierman" w:date="2022-02-08T22:32:00Z">
              <w:r w:rsidRPr="008A55DE" w:rsidDel="001357A0">
                <w:rPr>
                  <w:rFonts w:ascii="Times New Roman" w:eastAsia="Times New Roman" w:hAnsi="Times New Roman" w:cs="Times New Roman"/>
                  <w:sz w:val="20"/>
                  <w:szCs w:val="20"/>
                </w:rPr>
                <w:delText>Brazil</w:delText>
              </w:r>
            </w:del>
          </w:p>
        </w:tc>
        <w:tc>
          <w:tcPr>
            <w:tcW w:w="2160" w:type="dxa"/>
            <w:vAlign w:val="center"/>
            <w:tcPrChange w:id="2164" w:author="Alex Cukierman" w:date="2022-02-08T20:30:00Z">
              <w:tcPr>
                <w:tcW w:w="2340" w:type="dxa"/>
                <w:vAlign w:val="center"/>
              </w:tcPr>
            </w:tcPrChange>
          </w:tcPr>
          <w:p w14:paraId="55BB0E80" w14:textId="5CE41C4E" w:rsidR="00642EE0" w:rsidRPr="008A55DE" w:rsidDel="001357A0" w:rsidRDefault="00642EE0" w:rsidP="006C10A9">
            <w:pPr>
              <w:spacing w:line="360" w:lineRule="auto"/>
              <w:rPr>
                <w:del w:id="2165" w:author="Alex Cukierman" w:date="2022-02-08T22:33:00Z"/>
                <w:rFonts w:ascii="Times New Roman" w:hAnsi="Times New Roman" w:cs="Times New Roman"/>
                <w:sz w:val="20"/>
                <w:szCs w:val="20"/>
              </w:rPr>
            </w:pPr>
            <w:del w:id="2166" w:author="Alex Cukierman" w:date="2022-02-08T22:32:00Z">
              <w:r w:rsidRPr="008A55DE" w:rsidDel="001357A0">
                <w:rPr>
                  <w:rFonts w:ascii="Times New Roman" w:eastAsia="Times New Roman" w:hAnsi="Times New Roman" w:cs="Times New Roman"/>
                  <w:sz w:val="20"/>
                  <w:szCs w:val="20"/>
                </w:rPr>
                <w:delText>Lithuania</w:delText>
              </w:r>
            </w:del>
          </w:p>
        </w:tc>
      </w:tr>
      <w:tr w:rsidR="00642EE0" w:rsidRPr="008A55DE" w:rsidDel="001357A0" w14:paraId="4788B47C" w14:textId="18B42578" w:rsidTr="006E6783">
        <w:trPr>
          <w:del w:id="2167" w:author="Alex Cukierman" w:date="2022-02-08T22:33:00Z"/>
        </w:trPr>
        <w:tc>
          <w:tcPr>
            <w:tcW w:w="1885" w:type="dxa"/>
            <w:vAlign w:val="center"/>
            <w:tcPrChange w:id="2168" w:author="Alex Cukierman" w:date="2022-02-08T20:30:00Z">
              <w:tcPr>
                <w:tcW w:w="2340" w:type="dxa"/>
                <w:vAlign w:val="center"/>
              </w:tcPr>
            </w:tcPrChange>
          </w:tcPr>
          <w:p w14:paraId="15DB1658" w14:textId="5478FFEC" w:rsidR="00642EE0" w:rsidRPr="008A55DE" w:rsidDel="001357A0" w:rsidRDefault="00642EE0" w:rsidP="006C10A9">
            <w:pPr>
              <w:spacing w:line="360" w:lineRule="auto"/>
              <w:rPr>
                <w:del w:id="2169" w:author="Alex Cukierman" w:date="2022-02-08T22:33:00Z"/>
                <w:rFonts w:ascii="Times New Roman" w:hAnsi="Times New Roman" w:cs="Times New Roman"/>
                <w:sz w:val="20"/>
                <w:szCs w:val="20"/>
              </w:rPr>
            </w:pPr>
            <w:del w:id="2170" w:author="Alex Cukierman" w:date="2022-02-08T22:32:00Z">
              <w:r w:rsidRPr="008A55DE" w:rsidDel="001357A0">
                <w:rPr>
                  <w:rFonts w:ascii="Times New Roman" w:eastAsia="Times New Roman" w:hAnsi="Times New Roman" w:cs="Times New Roman"/>
                  <w:sz w:val="20"/>
                  <w:szCs w:val="20"/>
                </w:rPr>
                <w:delText>Oman</w:delText>
              </w:r>
            </w:del>
          </w:p>
        </w:tc>
        <w:tc>
          <w:tcPr>
            <w:tcW w:w="2970" w:type="dxa"/>
            <w:vAlign w:val="center"/>
            <w:tcPrChange w:id="2171" w:author="Alex Cukierman" w:date="2022-02-08T20:30:00Z">
              <w:tcPr>
                <w:tcW w:w="2515" w:type="dxa"/>
                <w:vAlign w:val="center"/>
              </w:tcPr>
            </w:tcPrChange>
          </w:tcPr>
          <w:p w14:paraId="10F4EDE3" w14:textId="40FEE54A" w:rsidR="00642EE0" w:rsidRPr="008A55DE" w:rsidDel="001357A0" w:rsidRDefault="00642EE0" w:rsidP="006C10A9">
            <w:pPr>
              <w:spacing w:line="360" w:lineRule="auto"/>
              <w:rPr>
                <w:del w:id="2172" w:author="Alex Cukierman" w:date="2022-02-08T22:33:00Z"/>
                <w:rFonts w:ascii="Times New Roman" w:hAnsi="Times New Roman" w:cs="Times New Roman"/>
                <w:sz w:val="20"/>
                <w:szCs w:val="20"/>
              </w:rPr>
            </w:pPr>
            <w:del w:id="2173" w:author="Alex Cukierman" w:date="2022-02-08T22:32:00Z">
              <w:r w:rsidRPr="008A55DE" w:rsidDel="001357A0">
                <w:rPr>
                  <w:rFonts w:ascii="Times New Roman" w:eastAsia="Times New Roman" w:hAnsi="Times New Roman" w:cs="Times New Roman"/>
                  <w:sz w:val="20"/>
                  <w:szCs w:val="20"/>
                </w:rPr>
                <w:delText>Panama</w:delText>
              </w:r>
            </w:del>
          </w:p>
        </w:tc>
        <w:tc>
          <w:tcPr>
            <w:tcW w:w="2340" w:type="dxa"/>
            <w:vAlign w:val="center"/>
            <w:tcPrChange w:id="2174" w:author="Alex Cukierman" w:date="2022-02-08T20:30:00Z">
              <w:tcPr>
                <w:tcW w:w="2340" w:type="dxa"/>
                <w:vAlign w:val="center"/>
              </w:tcPr>
            </w:tcPrChange>
          </w:tcPr>
          <w:p w14:paraId="1F56CE9F" w14:textId="0DAF1895" w:rsidR="00642EE0" w:rsidRPr="008A55DE" w:rsidDel="001357A0" w:rsidRDefault="00642EE0" w:rsidP="006C10A9">
            <w:pPr>
              <w:spacing w:line="360" w:lineRule="auto"/>
              <w:rPr>
                <w:del w:id="2175" w:author="Alex Cukierman" w:date="2022-02-08T22:33:00Z"/>
                <w:rFonts w:ascii="Times New Roman" w:hAnsi="Times New Roman" w:cs="Times New Roman"/>
                <w:sz w:val="20"/>
                <w:szCs w:val="20"/>
              </w:rPr>
            </w:pPr>
            <w:del w:id="2176" w:author="Alex Cukierman" w:date="2022-02-08T22:32:00Z">
              <w:r w:rsidRPr="008A55DE" w:rsidDel="001357A0">
                <w:rPr>
                  <w:rFonts w:ascii="Times New Roman" w:eastAsia="Times New Roman" w:hAnsi="Times New Roman" w:cs="Times New Roman"/>
                  <w:sz w:val="20"/>
                  <w:szCs w:val="20"/>
                </w:rPr>
                <w:delText>Argentina</w:delText>
              </w:r>
            </w:del>
          </w:p>
        </w:tc>
        <w:tc>
          <w:tcPr>
            <w:tcW w:w="2160" w:type="dxa"/>
            <w:vAlign w:val="center"/>
            <w:tcPrChange w:id="2177" w:author="Alex Cukierman" w:date="2022-02-08T20:30:00Z">
              <w:tcPr>
                <w:tcW w:w="2340" w:type="dxa"/>
                <w:vAlign w:val="center"/>
              </w:tcPr>
            </w:tcPrChange>
          </w:tcPr>
          <w:p w14:paraId="6041633B" w14:textId="114ED7A9" w:rsidR="00642EE0" w:rsidRPr="008A55DE" w:rsidDel="001357A0" w:rsidRDefault="00642EE0" w:rsidP="006C10A9">
            <w:pPr>
              <w:spacing w:line="360" w:lineRule="auto"/>
              <w:rPr>
                <w:del w:id="2178" w:author="Alex Cukierman" w:date="2022-02-08T22:33:00Z"/>
                <w:rFonts w:ascii="Times New Roman" w:hAnsi="Times New Roman" w:cs="Times New Roman"/>
                <w:sz w:val="20"/>
                <w:szCs w:val="20"/>
              </w:rPr>
            </w:pPr>
            <w:del w:id="2179" w:author="Alex Cukierman" w:date="2022-02-08T22:32:00Z">
              <w:r w:rsidRPr="008A55DE" w:rsidDel="001357A0">
                <w:rPr>
                  <w:rFonts w:ascii="Times New Roman" w:eastAsia="Times New Roman" w:hAnsi="Times New Roman" w:cs="Times New Roman"/>
                  <w:sz w:val="20"/>
                  <w:szCs w:val="20"/>
                </w:rPr>
                <w:delText>Macedonia, FYR</w:delText>
              </w:r>
            </w:del>
          </w:p>
        </w:tc>
      </w:tr>
      <w:tr w:rsidR="00642EE0" w:rsidRPr="008A55DE" w:rsidDel="001357A0" w14:paraId="3123BF8F" w14:textId="3CBD9FF7" w:rsidTr="006E6783">
        <w:trPr>
          <w:del w:id="2180" w:author="Alex Cukierman" w:date="2022-02-08T22:33:00Z"/>
        </w:trPr>
        <w:tc>
          <w:tcPr>
            <w:tcW w:w="1885" w:type="dxa"/>
            <w:vAlign w:val="center"/>
            <w:tcPrChange w:id="2181" w:author="Alex Cukierman" w:date="2022-02-08T20:30:00Z">
              <w:tcPr>
                <w:tcW w:w="2340" w:type="dxa"/>
                <w:vAlign w:val="center"/>
              </w:tcPr>
            </w:tcPrChange>
          </w:tcPr>
          <w:p w14:paraId="6280E205" w14:textId="520E337A" w:rsidR="00642EE0" w:rsidRPr="008A55DE" w:rsidDel="001357A0" w:rsidRDefault="00642EE0" w:rsidP="006C10A9">
            <w:pPr>
              <w:spacing w:line="360" w:lineRule="auto"/>
              <w:rPr>
                <w:del w:id="2182" w:author="Alex Cukierman" w:date="2022-02-08T22:33:00Z"/>
                <w:rFonts w:ascii="Times New Roman" w:hAnsi="Times New Roman" w:cs="Times New Roman"/>
                <w:sz w:val="20"/>
                <w:szCs w:val="20"/>
              </w:rPr>
            </w:pPr>
            <w:del w:id="2183" w:author="Alex Cukierman" w:date="2022-02-08T22:32:00Z">
              <w:r w:rsidRPr="008A55DE" w:rsidDel="001357A0">
                <w:rPr>
                  <w:rFonts w:ascii="Times New Roman" w:eastAsia="Times New Roman" w:hAnsi="Times New Roman" w:cs="Times New Roman"/>
                  <w:sz w:val="20"/>
                  <w:szCs w:val="20"/>
                </w:rPr>
                <w:delText>Thailand</w:delText>
              </w:r>
            </w:del>
          </w:p>
        </w:tc>
        <w:tc>
          <w:tcPr>
            <w:tcW w:w="2970" w:type="dxa"/>
            <w:vAlign w:val="center"/>
            <w:tcPrChange w:id="2184" w:author="Alex Cukierman" w:date="2022-02-08T20:30:00Z">
              <w:tcPr>
                <w:tcW w:w="2515" w:type="dxa"/>
                <w:vAlign w:val="center"/>
              </w:tcPr>
            </w:tcPrChange>
          </w:tcPr>
          <w:p w14:paraId="056BC604" w14:textId="05D9A2B8" w:rsidR="00642EE0" w:rsidRPr="008A55DE" w:rsidDel="001357A0" w:rsidRDefault="00642EE0" w:rsidP="006C10A9">
            <w:pPr>
              <w:spacing w:line="360" w:lineRule="auto"/>
              <w:rPr>
                <w:del w:id="2185" w:author="Alex Cukierman" w:date="2022-02-08T22:33:00Z"/>
                <w:rFonts w:ascii="Times New Roman" w:hAnsi="Times New Roman" w:cs="Times New Roman"/>
                <w:sz w:val="20"/>
                <w:szCs w:val="20"/>
              </w:rPr>
            </w:pPr>
            <w:del w:id="2186" w:author="Alex Cukierman" w:date="2022-02-08T22:32:00Z">
              <w:r w:rsidRPr="008A55DE" w:rsidDel="001357A0">
                <w:rPr>
                  <w:rFonts w:ascii="Times New Roman" w:eastAsia="Times New Roman" w:hAnsi="Times New Roman" w:cs="Times New Roman"/>
                  <w:sz w:val="20"/>
                  <w:szCs w:val="20"/>
                </w:rPr>
                <w:delText>Austria</w:delText>
              </w:r>
            </w:del>
          </w:p>
        </w:tc>
        <w:tc>
          <w:tcPr>
            <w:tcW w:w="2340" w:type="dxa"/>
            <w:vAlign w:val="center"/>
            <w:tcPrChange w:id="2187" w:author="Alex Cukierman" w:date="2022-02-08T20:30:00Z">
              <w:tcPr>
                <w:tcW w:w="2340" w:type="dxa"/>
                <w:vAlign w:val="center"/>
              </w:tcPr>
            </w:tcPrChange>
          </w:tcPr>
          <w:p w14:paraId="12984605" w14:textId="094426B1" w:rsidR="00642EE0" w:rsidRPr="008A55DE" w:rsidDel="001357A0" w:rsidRDefault="00642EE0" w:rsidP="006C10A9">
            <w:pPr>
              <w:spacing w:line="360" w:lineRule="auto"/>
              <w:rPr>
                <w:del w:id="2188" w:author="Alex Cukierman" w:date="2022-02-08T22:33:00Z"/>
                <w:rFonts w:ascii="Times New Roman" w:hAnsi="Times New Roman" w:cs="Times New Roman"/>
                <w:sz w:val="20"/>
                <w:szCs w:val="20"/>
              </w:rPr>
            </w:pPr>
            <w:del w:id="2189" w:author="Alex Cukierman" w:date="2022-02-08T22:32:00Z">
              <w:r w:rsidRPr="008A55DE" w:rsidDel="001357A0">
                <w:rPr>
                  <w:rFonts w:ascii="Times New Roman" w:eastAsia="Times New Roman" w:hAnsi="Times New Roman" w:cs="Times New Roman"/>
                  <w:sz w:val="20"/>
                  <w:szCs w:val="20"/>
                </w:rPr>
                <w:delText>Kuwait</w:delText>
              </w:r>
            </w:del>
          </w:p>
        </w:tc>
        <w:tc>
          <w:tcPr>
            <w:tcW w:w="2160" w:type="dxa"/>
            <w:vAlign w:val="center"/>
            <w:tcPrChange w:id="2190" w:author="Alex Cukierman" w:date="2022-02-08T20:30:00Z">
              <w:tcPr>
                <w:tcW w:w="2340" w:type="dxa"/>
                <w:vAlign w:val="center"/>
              </w:tcPr>
            </w:tcPrChange>
          </w:tcPr>
          <w:p w14:paraId="76C2FAFD" w14:textId="168D1079" w:rsidR="00642EE0" w:rsidRPr="008A55DE" w:rsidDel="001357A0" w:rsidRDefault="00642EE0" w:rsidP="006C10A9">
            <w:pPr>
              <w:spacing w:line="360" w:lineRule="auto"/>
              <w:rPr>
                <w:del w:id="2191" w:author="Alex Cukierman" w:date="2022-02-08T22:33:00Z"/>
                <w:rFonts w:ascii="Times New Roman" w:hAnsi="Times New Roman" w:cs="Times New Roman"/>
                <w:sz w:val="20"/>
                <w:szCs w:val="20"/>
              </w:rPr>
            </w:pPr>
            <w:del w:id="2192" w:author="Alex Cukierman" w:date="2022-02-08T22:32:00Z">
              <w:r w:rsidRPr="008A55DE" w:rsidDel="001357A0">
                <w:rPr>
                  <w:rFonts w:ascii="Times New Roman" w:eastAsia="Times New Roman" w:hAnsi="Times New Roman" w:cs="Times New Roman"/>
                  <w:sz w:val="20"/>
                  <w:szCs w:val="20"/>
                </w:rPr>
                <w:delText>Russia</w:delText>
              </w:r>
            </w:del>
          </w:p>
        </w:tc>
      </w:tr>
      <w:tr w:rsidR="00642EE0" w:rsidRPr="008A55DE" w:rsidDel="001357A0" w14:paraId="5B4D44EB" w14:textId="59B48C98" w:rsidTr="006E6783">
        <w:trPr>
          <w:del w:id="2193" w:author="Alex Cukierman" w:date="2022-02-08T22:33:00Z"/>
        </w:trPr>
        <w:tc>
          <w:tcPr>
            <w:tcW w:w="1885" w:type="dxa"/>
            <w:vAlign w:val="center"/>
            <w:tcPrChange w:id="2194" w:author="Alex Cukierman" w:date="2022-02-08T20:30:00Z">
              <w:tcPr>
                <w:tcW w:w="2340" w:type="dxa"/>
                <w:vAlign w:val="center"/>
              </w:tcPr>
            </w:tcPrChange>
          </w:tcPr>
          <w:p w14:paraId="4378B055" w14:textId="51AE8E70" w:rsidR="00642EE0" w:rsidRPr="008A55DE" w:rsidDel="001357A0" w:rsidRDefault="00642EE0" w:rsidP="006C10A9">
            <w:pPr>
              <w:spacing w:line="360" w:lineRule="auto"/>
              <w:rPr>
                <w:del w:id="2195" w:author="Alex Cukierman" w:date="2022-02-08T22:33:00Z"/>
                <w:rFonts w:ascii="Times New Roman" w:hAnsi="Times New Roman" w:cs="Times New Roman"/>
                <w:sz w:val="20"/>
                <w:szCs w:val="20"/>
              </w:rPr>
            </w:pPr>
            <w:del w:id="2196" w:author="Alex Cukierman" w:date="2022-02-08T22:32:00Z">
              <w:r w:rsidRPr="008A55DE" w:rsidDel="001357A0">
                <w:rPr>
                  <w:rFonts w:ascii="Times New Roman" w:eastAsia="Times New Roman" w:hAnsi="Times New Roman" w:cs="Times New Roman"/>
                  <w:sz w:val="20"/>
                  <w:szCs w:val="20"/>
                </w:rPr>
                <w:delText>Uruguay</w:delText>
              </w:r>
            </w:del>
          </w:p>
        </w:tc>
        <w:tc>
          <w:tcPr>
            <w:tcW w:w="2970" w:type="dxa"/>
            <w:vAlign w:val="center"/>
            <w:tcPrChange w:id="2197" w:author="Alex Cukierman" w:date="2022-02-08T20:30:00Z">
              <w:tcPr>
                <w:tcW w:w="2515" w:type="dxa"/>
                <w:vAlign w:val="center"/>
              </w:tcPr>
            </w:tcPrChange>
          </w:tcPr>
          <w:p w14:paraId="08118F7D" w14:textId="309B3202" w:rsidR="00642EE0" w:rsidRPr="008A55DE" w:rsidDel="001357A0" w:rsidRDefault="00642EE0" w:rsidP="006C10A9">
            <w:pPr>
              <w:spacing w:line="360" w:lineRule="auto"/>
              <w:rPr>
                <w:del w:id="2198" w:author="Alex Cukierman" w:date="2022-02-08T22:33:00Z"/>
                <w:rFonts w:ascii="Times New Roman" w:hAnsi="Times New Roman" w:cs="Times New Roman"/>
                <w:sz w:val="20"/>
                <w:szCs w:val="20"/>
              </w:rPr>
            </w:pPr>
            <w:del w:id="2199" w:author="Alex Cukierman" w:date="2022-02-08T22:32:00Z">
              <w:r w:rsidRPr="008A55DE" w:rsidDel="001357A0">
                <w:rPr>
                  <w:rFonts w:ascii="Times New Roman" w:eastAsia="Times New Roman" w:hAnsi="Times New Roman" w:cs="Times New Roman"/>
                  <w:sz w:val="20"/>
                  <w:szCs w:val="20"/>
                </w:rPr>
                <w:delText>Ethiopia</w:delText>
              </w:r>
            </w:del>
          </w:p>
        </w:tc>
        <w:tc>
          <w:tcPr>
            <w:tcW w:w="2340" w:type="dxa"/>
            <w:vAlign w:val="center"/>
            <w:tcPrChange w:id="2200" w:author="Alex Cukierman" w:date="2022-02-08T20:30:00Z">
              <w:tcPr>
                <w:tcW w:w="2340" w:type="dxa"/>
                <w:vAlign w:val="center"/>
              </w:tcPr>
            </w:tcPrChange>
          </w:tcPr>
          <w:p w14:paraId="24BA6363" w14:textId="4CDA4FF7" w:rsidR="00642EE0" w:rsidRPr="008A55DE" w:rsidDel="001357A0" w:rsidRDefault="00642EE0" w:rsidP="006C10A9">
            <w:pPr>
              <w:spacing w:line="360" w:lineRule="auto"/>
              <w:rPr>
                <w:del w:id="2201" w:author="Alex Cukierman" w:date="2022-02-08T22:33:00Z"/>
                <w:rFonts w:ascii="Times New Roman" w:hAnsi="Times New Roman" w:cs="Times New Roman"/>
                <w:sz w:val="20"/>
                <w:szCs w:val="20"/>
              </w:rPr>
            </w:pPr>
            <w:del w:id="2202" w:author="Alex Cukierman" w:date="2022-02-08T22:32:00Z">
              <w:r w:rsidRPr="008A55DE" w:rsidDel="001357A0">
                <w:rPr>
                  <w:rFonts w:ascii="Times New Roman" w:eastAsia="Times New Roman" w:hAnsi="Times New Roman" w:cs="Times New Roman"/>
                  <w:sz w:val="20"/>
                  <w:szCs w:val="20"/>
                </w:rPr>
                <w:delText>Colombia</w:delText>
              </w:r>
            </w:del>
          </w:p>
        </w:tc>
        <w:tc>
          <w:tcPr>
            <w:tcW w:w="2160" w:type="dxa"/>
            <w:vAlign w:val="center"/>
            <w:tcPrChange w:id="2203" w:author="Alex Cukierman" w:date="2022-02-08T20:30:00Z">
              <w:tcPr>
                <w:tcW w:w="2340" w:type="dxa"/>
                <w:vAlign w:val="center"/>
              </w:tcPr>
            </w:tcPrChange>
          </w:tcPr>
          <w:p w14:paraId="1D83908D" w14:textId="6E3A9D61" w:rsidR="00642EE0" w:rsidRPr="008A55DE" w:rsidDel="001357A0" w:rsidRDefault="00642EE0" w:rsidP="006C10A9">
            <w:pPr>
              <w:spacing w:line="360" w:lineRule="auto"/>
              <w:rPr>
                <w:del w:id="2204" w:author="Alex Cukierman" w:date="2022-02-08T22:33:00Z"/>
                <w:rFonts w:ascii="Times New Roman" w:hAnsi="Times New Roman" w:cs="Times New Roman"/>
                <w:sz w:val="20"/>
                <w:szCs w:val="20"/>
              </w:rPr>
            </w:pPr>
            <w:del w:id="2205" w:author="Alex Cukierman" w:date="2022-02-08T22:32:00Z">
              <w:r w:rsidRPr="008A55DE" w:rsidDel="001357A0">
                <w:rPr>
                  <w:rFonts w:ascii="Times New Roman" w:eastAsia="Times New Roman" w:hAnsi="Times New Roman" w:cs="Times New Roman"/>
                  <w:sz w:val="20"/>
                  <w:szCs w:val="20"/>
                </w:rPr>
                <w:delText>Serbia</w:delText>
              </w:r>
            </w:del>
          </w:p>
        </w:tc>
      </w:tr>
      <w:tr w:rsidR="00642EE0" w:rsidRPr="008A55DE" w:rsidDel="001357A0" w14:paraId="0B28C47E" w14:textId="365BD828" w:rsidTr="006E6783">
        <w:trPr>
          <w:del w:id="2206" w:author="Alex Cukierman" w:date="2022-02-08T22:33:00Z"/>
        </w:trPr>
        <w:tc>
          <w:tcPr>
            <w:tcW w:w="1885" w:type="dxa"/>
            <w:vAlign w:val="center"/>
            <w:tcPrChange w:id="2207" w:author="Alex Cukierman" w:date="2022-02-08T20:30:00Z">
              <w:tcPr>
                <w:tcW w:w="2340" w:type="dxa"/>
                <w:vAlign w:val="center"/>
              </w:tcPr>
            </w:tcPrChange>
          </w:tcPr>
          <w:p w14:paraId="3E59C117" w14:textId="7E8294E2" w:rsidR="00642EE0" w:rsidRPr="008A55DE" w:rsidDel="001357A0" w:rsidRDefault="00642EE0" w:rsidP="006C10A9">
            <w:pPr>
              <w:spacing w:line="360" w:lineRule="auto"/>
              <w:rPr>
                <w:del w:id="2208" w:author="Alex Cukierman" w:date="2022-02-08T22:33:00Z"/>
                <w:rFonts w:ascii="Times New Roman" w:hAnsi="Times New Roman" w:cs="Times New Roman"/>
                <w:sz w:val="20"/>
                <w:szCs w:val="20"/>
              </w:rPr>
            </w:pPr>
          </w:p>
        </w:tc>
        <w:tc>
          <w:tcPr>
            <w:tcW w:w="2970" w:type="dxa"/>
            <w:vAlign w:val="center"/>
            <w:tcPrChange w:id="2209" w:author="Alex Cukierman" w:date="2022-02-08T20:30:00Z">
              <w:tcPr>
                <w:tcW w:w="2515" w:type="dxa"/>
                <w:vAlign w:val="center"/>
              </w:tcPr>
            </w:tcPrChange>
          </w:tcPr>
          <w:p w14:paraId="14516168" w14:textId="729690FE" w:rsidR="00642EE0" w:rsidRPr="008A55DE" w:rsidDel="001357A0" w:rsidRDefault="00642EE0" w:rsidP="006C10A9">
            <w:pPr>
              <w:spacing w:line="360" w:lineRule="auto"/>
              <w:rPr>
                <w:del w:id="2210" w:author="Alex Cukierman" w:date="2022-02-08T22:33:00Z"/>
                <w:rFonts w:ascii="Times New Roman" w:hAnsi="Times New Roman" w:cs="Times New Roman"/>
                <w:sz w:val="20"/>
                <w:szCs w:val="20"/>
              </w:rPr>
            </w:pPr>
          </w:p>
        </w:tc>
        <w:tc>
          <w:tcPr>
            <w:tcW w:w="2340" w:type="dxa"/>
            <w:vAlign w:val="center"/>
            <w:tcPrChange w:id="2211" w:author="Alex Cukierman" w:date="2022-02-08T20:30:00Z">
              <w:tcPr>
                <w:tcW w:w="2340" w:type="dxa"/>
                <w:vAlign w:val="center"/>
              </w:tcPr>
            </w:tcPrChange>
          </w:tcPr>
          <w:p w14:paraId="1112824A" w14:textId="154559E3" w:rsidR="00642EE0" w:rsidRPr="008A55DE" w:rsidDel="001357A0" w:rsidRDefault="00642EE0" w:rsidP="006C10A9">
            <w:pPr>
              <w:spacing w:line="360" w:lineRule="auto"/>
              <w:rPr>
                <w:del w:id="2212" w:author="Alex Cukierman" w:date="2022-02-08T22:33:00Z"/>
                <w:rFonts w:ascii="Times New Roman" w:hAnsi="Times New Roman" w:cs="Times New Roman"/>
                <w:sz w:val="20"/>
                <w:szCs w:val="20"/>
              </w:rPr>
            </w:pPr>
            <w:del w:id="2213" w:author="Alex Cukierman" w:date="2022-02-08T22:32:00Z">
              <w:r w:rsidRPr="008A55DE" w:rsidDel="001357A0">
                <w:rPr>
                  <w:rFonts w:ascii="Times New Roman" w:eastAsia="Times New Roman" w:hAnsi="Times New Roman" w:cs="Times New Roman"/>
                  <w:sz w:val="20"/>
                  <w:szCs w:val="20"/>
                </w:rPr>
                <w:delText>Namibia</w:delText>
              </w:r>
            </w:del>
          </w:p>
        </w:tc>
        <w:tc>
          <w:tcPr>
            <w:tcW w:w="2160" w:type="dxa"/>
            <w:vAlign w:val="center"/>
            <w:tcPrChange w:id="2214" w:author="Alex Cukierman" w:date="2022-02-08T20:30:00Z">
              <w:tcPr>
                <w:tcW w:w="2340" w:type="dxa"/>
                <w:vAlign w:val="center"/>
              </w:tcPr>
            </w:tcPrChange>
          </w:tcPr>
          <w:p w14:paraId="0E1D0A82" w14:textId="20960573" w:rsidR="00642EE0" w:rsidRPr="008A55DE" w:rsidDel="001357A0" w:rsidRDefault="00642EE0" w:rsidP="006C10A9">
            <w:pPr>
              <w:spacing w:line="360" w:lineRule="auto"/>
              <w:rPr>
                <w:del w:id="2215" w:author="Alex Cukierman" w:date="2022-02-08T22:33:00Z"/>
                <w:rFonts w:ascii="Times New Roman" w:hAnsi="Times New Roman" w:cs="Times New Roman"/>
                <w:sz w:val="20"/>
                <w:szCs w:val="20"/>
              </w:rPr>
            </w:pPr>
            <w:del w:id="2216" w:author="Alex Cukierman" w:date="2022-02-08T22:32:00Z">
              <w:r w:rsidRPr="008A55DE" w:rsidDel="001357A0">
                <w:rPr>
                  <w:rFonts w:ascii="Times New Roman" w:eastAsia="Times New Roman" w:hAnsi="Times New Roman" w:cs="Times New Roman"/>
                  <w:sz w:val="20"/>
                  <w:szCs w:val="20"/>
                </w:rPr>
                <w:delText>Bulgaria</w:delText>
              </w:r>
            </w:del>
          </w:p>
        </w:tc>
      </w:tr>
    </w:tbl>
    <w:p w14:paraId="14EB7FCA" w14:textId="77777777" w:rsidR="00642EE0" w:rsidRPr="00D7451B" w:rsidRDefault="00642EE0" w:rsidP="00642EE0">
      <w:pPr>
        <w:spacing w:line="360" w:lineRule="auto"/>
        <w:rPr>
          <w:rFonts w:ascii="Times New Roman" w:hAnsi="Times New Roman" w:cs="Times New Roman"/>
          <w:sz w:val="24"/>
          <w:szCs w:val="24"/>
        </w:rPr>
      </w:pPr>
    </w:p>
    <w:p w14:paraId="59D7C56B" w14:textId="0F130400"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Contrasting the </w:t>
      </w:r>
      <w:r w:rsidR="008A55DE">
        <w:rPr>
          <w:rFonts w:ascii="Times New Roman" w:hAnsi="Times New Roman" w:cs="Times New Roman"/>
          <w:sz w:val="24"/>
          <w:szCs w:val="24"/>
        </w:rPr>
        <w:t xml:space="preserve">average statistics in each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ins w:id="2217" w:author="Alex Cukierman" w:date="2022-02-09T20:21:00Z">
        <w:r w:rsidR="002E5803">
          <w:rPr>
            <w:rFonts w:ascii="Times New Roman" w:hAnsi="Times New Roman" w:cs="Times New Roman"/>
            <w:sz w:val="24"/>
            <w:szCs w:val="24"/>
          </w:rPr>
          <w:t>-19</w:t>
        </w:r>
      </w:ins>
      <w:r w:rsidRPr="00D7451B">
        <w:rPr>
          <w:rFonts w:ascii="Times New Roman" w:hAnsi="Times New Roman" w:cs="Times New Roman"/>
          <w:sz w:val="24"/>
          <w:szCs w:val="24"/>
        </w:rPr>
        <w:t xml:space="preserve">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w:t>
      </w:r>
      <w:r w:rsidR="008A55DE">
        <w:rPr>
          <w:rFonts w:ascii="Times New Roman" w:hAnsi="Times New Roman" w:cs="Times New Roman"/>
          <w:sz w:val="24"/>
          <w:szCs w:val="24"/>
        </w:rPr>
        <w:t>up to</w:t>
      </w:r>
      <w:r w:rsidRPr="00D7451B">
        <w:rPr>
          <w:rFonts w:ascii="Times New Roman" w:hAnsi="Times New Roman" w:cs="Times New Roman"/>
          <w:sz w:val="24"/>
          <w:szCs w:val="24"/>
        </w:rPr>
        <w:t xml:space="preserve"> December 2021 (Table </w:t>
      </w:r>
      <w:r w:rsidR="00CF327A" w:rsidRPr="00D7451B">
        <w:rPr>
          <w:rFonts w:ascii="Times New Roman" w:hAnsi="Times New Roman" w:cs="Times New Roman"/>
          <w:sz w:val="24"/>
          <w:szCs w:val="24"/>
        </w:rPr>
        <w:t>1</w:t>
      </w:r>
      <w:r w:rsidRPr="00D7451B">
        <w:rPr>
          <w:rFonts w:ascii="Times New Roman" w:hAnsi="Times New Roman" w:cs="Times New Roman"/>
          <w:sz w:val="24"/>
          <w:szCs w:val="24"/>
        </w:rPr>
        <w:t>) with th</w:t>
      </w:r>
      <w:r w:rsidR="008A55DE">
        <w:rPr>
          <w:rFonts w:ascii="Times New Roman" w:hAnsi="Times New Roman" w:cs="Times New Roman"/>
          <w:sz w:val="24"/>
          <w:szCs w:val="24"/>
        </w:rPr>
        <w:t xml:space="preserve">ose in the same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uartile</w:t>
      </w:r>
      <w:r w:rsidR="00525E77">
        <w:rPr>
          <w:rFonts w:ascii="Times New Roman" w:hAnsi="Times New Roman" w:cs="Times New Roman"/>
          <w:sz w:val="24"/>
          <w:szCs w:val="24"/>
        </w:rPr>
        <w:t>s</w:t>
      </w:r>
      <w:r w:rsidRPr="00D7451B">
        <w:rPr>
          <w:rFonts w:ascii="Times New Roman" w:hAnsi="Times New Roman" w:cs="Times New Roman"/>
          <w:sz w:val="24"/>
          <w:szCs w:val="24"/>
        </w:rPr>
        <w:t xml:space="preserv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in December 2021 (Table </w:t>
      </w:r>
      <w:del w:id="2218" w:author="Joshua Aizenman" w:date="2022-02-10T00:01:00Z">
        <w:r w:rsidR="00CF327A" w:rsidRPr="00D7451B" w:rsidDel="003E71C4">
          <w:rPr>
            <w:rFonts w:ascii="Times New Roman" w:hAnsi="Times New Roman" w:cs="Times New Roman"/>
            <w:sz w:val="24"/>
            <w:szCs w:val="24"/>
          </w:rPr>
          <w:delText>3</w:delText>
        </w:r>
      </w:del>
      <w:ins w:id="2219" w:author="Joshua Aizenman" w:date="2022-02-10T00:01:00Z">
        <w:r w:rsidR="003E71C4">
          <w:rPr>
            <w:rFonts w:ascii="Times New Roman" w:hAnsi="Times New Roman" w:cs="Times New Roman"/>
            <w:sz w:val="24"/>
            <w:szCs w:val="24"/>
          </w:rPr>
          <w:t>2</w:t>
        </w:r>
      </w:ins>
      <w:r w:rsidRPr="00D7451B">
        <w:rPr>
          <w:rFonts w:ascii="Times New Roman" w:hAnsi="Times New Roman" w:cs="Times New Roman"/>
          <w:sz w:val="24"/>
          <w:szCs w:val="24"/>
        </w:rPr>
        <w:t>) reve</w:t>
      </w:r>
      <w:r w:rsidR="00525E77">
        <w:rPr>
          <w:rFonts w:ascii="Times New Roman" w:hAnsi="Times New Roman" w:cs="Times New Roman"/>
          <w:sz w:val="24"/>
          <w:szCs w:val="24"/>
        </w:rPr>
        <w:t>a</w:t>
      </w:r>
      <w:r w:rsidRPr="00D7451B">
        <w:rPr>
          <w:rFonts w:ascii="Times New Roman" w:hAnsi="Times New Roman" w:cs="Times New Roman"/>
          <w:sz w:val="24"/>
          <w:szCs w:val="24"/>
        </w:rPr>
        <w:t xml:space="preserve">ls disturbing fundamental differences between these two </w:t>
      </w:r>
      <w:r w:rsidR="008A55DE">
        <w:rPr>
          <w:rFonts w:ascii="Times New Roman" w:hAnsi="Times New Roman" w:cs="Times New Roman"/>
          <w:sz w:val="24"/>
          <w:szCs w:val="24"/>
        </w:rPr>
        <w:t>mortality measures and the result</w:t>
      </w:r>
      <w:r w:rsidR="00525E77">
        <w:rPr>
          <w:rFonts w:ascii="Times New Roman" w:hAnsi="Times New Roman" w:cs="Times New Roman"/>
          <w:sz w:val="24"/>
          <w:szCs w:val="24"/>
        </w:rPr>
        <w:t>ing</w:t>
      </w:r>
      <w:r w:rsidR="008A55DE">
        <w:rPr>
          <w:rFonts w:ascii="Times New Roman" w:hAnsi="Times New Roman" w:cs="Times New Roman"/>
          <w:sz w:val="24"/>
          <w:szCs w:val="24"/>
        </w:rPr>
        <w:t xml:space="preserve"> country quartile rankings. </w:t>
      </w:r>
    </w:p>
    <w:p w14:paraId="45BD7B81" w14:textId="6DFE722A" w:rsidR="009D1A15" w:rsidRPr="00D7451B" w:rsidRDefault="00965A50"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Table 1</w:t>
      </w:r>
      <w:del w:id="2220" w:author="Nair-Desai, Sameer" w:date="2022-02-12T20:53:00Z">
        <w:r w:rsidRPr="00D7451B" w:rsidDel="00C33327">
          <w:rPr>
            <w:rFonts w:ascii="Times New Roman" w:hAnsi="Times New Roman" w:cs="Times New Roman"/>
            <w:sz w:val="24"/>
            <w:szCs w:val="24"/>
          </w:rPr>
          <w:delText>,</w:delText>
        </w:r>
      </w:del>
      <w:r w:rsidR="009D1A15" w:rsidRPr="00D7451B">
        <w:rPr>
          <w:rFonts w:ascii="Times New Roman" w:hAnsi="Times New Roman" w:cs="Times New Roman"/>
          <w:sz w:val="24"/>
          <w:szCs w:val="24"/>
        </w:rPr>
        <w:t xml:space="preserve"> indicates that</w:t>
      </w:r>
      <w:ins w:id="2221" w:author="Nair-Desai, Sameer" w:date="2022-02-12T20:53:00Z">
        <w:r w:rsidR="00C33327">
          <w:rPr>
            <w:rFonts w:ascii="Times New Roman" w:hAnsi="Times New Roman" w:cs="Times New Roman"/>
            <w:sz w:val="24"/>
            <w:szCs w:val="24"/>
          </w:rPr>
          <w:t>,</w:t>
        </w:r>
      </w:ins>
      <w:r w:rsidR="007550A8" w:rsidRPr="00D7451B">
        <w:rPr>
          <w:rFonts w:ascii="Times New Roman" w:hAnsi="Times New Roman" w:cs="Times New Roman"/>
          <w:sz w:val="24"/>
          <w:szCs w:val="24"/>
        </w:rPr>
        <w:t xml:space="preserve"> on average,</w:t>
      </w:r>
      <w:r w:rsidR="009D1A15" w:rsidRPr="00D7451B">
        <w:rPr>
          <w:rFonts w:ascii="Times New Roman" w:hAnsi="Times New Roman" w:cs="Times New Roman"/>
          <w:sz w:val="24"/>
          <w:szCs w:val="24"/>
        </w:rPr>
        <w:t xml:space="preserve"> higher GDP/capita countries pe</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 xml:space="preserve">formed </w:t>
      </w:r>
      <w:r w:rsidR="00525E77">
        <w:rPr>
          <w:rFonts w:ascii="Times New Roman" w:hAnsi="Times New Roman" w:cs="Times New Roman"/>
          <w:sz w:val="24"/>
          <w:szCs w:val="24"/>
        </w:rPr>
        <w:t xml:space="preserve">poorly </w:t>
      </w:r>
      <w:r w:rsidR="009D1A15" w:rsidRPr="00D7451B">
        <w:rPr>
          <w:rFonts w:ascii="Times New Roman" w:hAnsi="Times New Roman" w:cs="Times New Roman"/>
          <w:sz w:val="24"/>
          <w:szCs w:val="24"/>
        </w:rPr>
        <w:t>relative to low- and middle-income countries</w:t>
      </w:r>
      <w:del w:id="2222" w:author="Nair-Desai, Sameer" w:date="2022-02-12T20:53:00Z">
        <w:r w:rsidR="00525E77" w:rsidDel="00C33327">
          <w:rPr>
            <w:rFonts w:ascii="Times New Roman" w:hAnsi="Times New Roman" w:cs="Times New Roman"/>
            <w:sz w:val="24"/>
            <w:szCs w:val="24"/>
          </w:rPr>
          <w:delText>,</w:delText>
        </w:r>
      </w:del>
      <w:r w:rsidRPr="00D7451B">
        <w:rPr>
          <w:rFonts w:ascii="Times New Roman" w:hAnsi="Times New Roman" w:cs="Times New Roman"/>
          <w:sz w:val="24"/>
          <w:szCs w:val="24"/>
        </w:rPr>
        <w:t xml:space="preserve"> in terms of the</w:t>
      </w:r>
      <w:r w:rsidR="00525E77">
        <w:rPr>
          <w:rFonts w:ascii="Times New Roman" w:hAnsi="Times New Roman" w:cs="Times New Roman"/>
          <w:sz w:val="24"/>
          <w:szCs w:val="24"/>
        </w:rPr>
        <w:t>ir</w:t>
      </w:r>
      <w:r w:rsidRPr="00D7451B">
        <w:rPr>
          <w:rFonts w:ascii="Times New Roman" w:hAnsi="Times New Roman" w:cs="Times New Roman"/>
          <w:sz w:val="24"/>
          <w:szCs w:val="24"/>
        </w:rPr>
        <w:t xml:space="preserve"> cumulative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ins w:id="2223" w:author="Alex Cukierman" w:date="2022-02-09T20:22:00Z">
        <w:r w:rsidR="002E5803">
          <w:rPr>
            <w:rFonts w:ascii="Times New Roman" w:hAnsi="Times New Roman" w:cs="Times New Roman"/>
            <w:sz w:val="24"/>
            <w:szCs w:val="24"/>
          </w:rPr>
          <w:t>-19</w:t>
        </w:r>
      </w:ins>
      <w:r w:rsidRPr="00D7451B">
        <w:rPr>
          <w:rFonts w:ascii="Times New Roman" w:hAnsi="Times New Roman" w:cs="Times New Roman"/>
          <w:sz w:val="24"/>
          <w:szCs w:val="24"/>
        </w:rPr>
        <w:t xml:space="preserve"> mortality ranking</w:t>
      </w:r>
      <w:r w:rsidR="009D1A15" w:rsidRPr="00D7451B">
        <w:rPr>
          <w:rFonts w:ascii="Times New Roman" w:hAnsi="Times New Roman" w:cs="Times New Roman"/>
          <w:sz w:val="24"/>
          <w:szCs w:val="24"/>
        </w:rPr>
        <w:t xml:space="preserve">. </w:t>
      </w:r>
      <w:del w:id="2224" w:author="Yothin Jinjarak" w:date="2022-02-10T20:15:00Z">
        <w:r w:rsidR="00525E77" w:rsidDel="00B85725">
          <w:rPr>
            <w:rFonts w:ascii="Times New Roman" w:hAnsi="Times New Roman" w:cs="Times New Roman"/>
            <w:sz w:val="24"/>
            <w:szCs w:val="24"/>
          </w:rPr>
          <w:delText xml:space="preserve">Average </w:delText>
        </w:r>
      </w:del>
      <w:ins w:id="2225" w:author="Yothin Jinjarak" w:date="2022-02-10T20:15:00Z">
        <w:r w:rsidR="00B85725">
          <w:rPr>
            <w:rFonts w:ascii="Times New Roman" w:hAnsi="Times New Roman" w:cs="Times New Roman"/>
            <w:sz w:val="24"/>
            <w:szCs w:val="24"/>
          </w:rPr>
          <w:t xml:space="preserve">The average </w:t>
        </w:r>
      </w:ins>
      <w:r w:rsidR="00525E77">
        <w:rPr>
          <w:rFonts w:ascii="Times New Roman" w:hAnsi="Times New Roman" w:cs="Times New Roman"/>
          <w:sz w:val="24"/>
          <w:szCs w:val="24"/>
        </w:rPr>
        <w:t>GDP/capita in the</w:t>
      </w:r>
      <w:r w:rsidR="00525E77" w:rsidRPr="00D7451B">
        <w:rPr>
          <w:rFonts w:ascii="Times New Roman" w:hAnsi="Times New Roman" w:cs="Times New Roman"/>
          <w:sz w:val="24"/>
          <w:szCs w:val="24"/>
        </w:rPr>
        <w:t xml:space="preserve"> </w:t>
      </w:r>
      <w:r w:rsidR="009D1A15" w:rsidRPr="00D7451B">
        <w:rPr>
          <w:rFonts w:ascii="Times New Roman" w:hAnsi="Times New Roman" w:cs="Times New Roman"/>
          <w:sz w:val="24"/>
          <w:szCs w:val="24"/>
        </w:rPr>
        <w:t xml:space="preserve">lowest mortality quartile is </w:t>
      </w:r>
      <w:r w:rsidR="00525E77">
        <w:rPr>
          <w:rFonts w:ascii="Times New Roman" w:hAnsi="Times New Roman" w:cs="Times New Roman"/>
          <w:sz w:val="24"/>
          <w:szCs w:val="24"/>
        </w:rPr>
        <w:t>¼ that</w:t>
      </w:r>
      <w:r w:rsidR="009D1A15" w:rsidRPr="00D7451B">
        <w:rPr>
          <w:rFonts w:ascii="Times New Roman" w:hAnsi="Times New Roman" w:cs="Times New Roman"/>
          <w:sz w:val="24"/>
          <w:szCs w:val="24"/>
        </w:rPr>
        <w:t xml:space="preserve"> of the higher mortality quartile.  The second </w:t>
      </w:r>
      <w:del w:id="2226" w:author="Yothin Jinjarak" w:date="2022-02-10T20:15:00Z">
        <w:r w:rsidR="009D1A15" w:rsidRPr="00D7451B" w:rsidDel="00B85725">
          <w:rPr>
            <w:rFonts w:ascii="Times New Roman" w:hAnsi="Times New Roman" w:cs="Times New Roman"/>
            <w:sz w:val="24"/>
            <w:szCs w:val="24"/>
          </w:rPr>
          <w:delText xml:space="preserve">worst </w:delText>
        </w:r>
      </w:del>
      <w:ins w:id="2227" w:author="Yothin Jinjarak" w:date="2022-02-10T20:15:00Z">
        <w:r w:rsidR="00B85725" w:rsidRPr="00D7451B">
          <w:rPr>
            <w:rFonts w:ascii="Times New Roman" w:hAnsi="Times New Roman" w:cs="Times New Roman"/>
            <w:sz w:val="24"/>
            <w:szCs w:val="24"/>
          </w:rPr>
          <w:t>worst</w:t>
        </w:r>
        <w:r w:rsidR="00B85725">
          <w:rPr>
            <w:rFonts w:ascii="Times New Roman" w:hAnsi="Times New Roman" w:cs="Times New Roman"/>
            <w:sz w:val="24"/>
            <w:szCs w:val="24"/>
          </w:rPr>
          <w:t>-</w:t>
        </w:r>
      </w:ins>
      <w:r w:rsidR="009D1A15" w:rsidRPr="00D7451B">
        <w:rPr>
          <w:rFonts w:ascii="Times New Roman" w:hAnsi="Times New Roman" w:cs="Times New Roman"/>
          <w:sz w:val="24"/>
          <w:szCs w:val="24"/>
        </w:rPr>
        <w:t>pe</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forming qua</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tile</w:t>
      </w:r>
      <w:r w:rsidR="00525E77">
        <w:rPr>
          <w:rFonts w:ascii="Times New Roman" w:hAnsi="Times New Roman" w:cs="Times New Roman"/>
          <w:sz w:val="24"/>
          <w:szCs w:val="24"/>
        </w:rPr>
        <w:t>’s</w:t>
      </w:r>
      <w:r w:rsidR="009D1A15" w:rsidRPr="00D7451B">
        <w:rPr>
          <w:rFonts w:ascii="Times New Roman" w:hAnsi="Times New Roman" w:cs="Times New Roman"/>
          <w:sz w:val="24"/>
          <w:szCs w:val="24"/>
        </w:rPr>
        <w:t xml:space="preserve"> average GDP/Capita exceed</w:t>
      </w:r>
      <w:r w:rsidR="00525E77">
        <w:rPr>
          <w:rFonts w:ascii="Times New Roman" w:hAnsi="Times New Roman" w:cs="Times New Roman"/>
          <w:sz w:val="24"/>
          <w:szCs w:val="24"/>
        </w:rPr>
        <w:t>ed</w:t>
      </w:r>
      <w:r w:rsidR="009D1A15" w:rsidRPr="00D7451B">
        <w:rPr>
          <w:rFonts w:ascii="Times New Roman" w:hAnsi="Times New Roman" w:cs="Times New Roman"/>
          <w:sz w:val="24"/>
          <w:szCs w:val="24"/>
        </w:rPr>
        <w:t xml:space="preserve"> th</w:t>
      </w:r>
      <w:r w:rsidR="00424F2B" w:rsidRPr="00D7451B">
        <w:rPr>
          <w:rFonts w:ascii="Times New Roman" w:hAnsi="Times New Roman" w:cs="Times New Roman"/>
          <w:sz w:val="24"/>
          <w:szCs w:val="24"/>
        </w:rPr>
        <w:t>e</w:t>
      </w:r>
      <w:r w:rsidR="009D1A15" w:rsidRPr="00D7451B">
        <w:rPr>
          <w:rFonts w:ascii="Times New Roman" w:hAnsi="Times New Roman" w:cs="Times New Roman"/>
          <w:sz w:val="24"/>
          <w:szCs w:val="24"/>
        </w:rPr>
        <w:t xml:space="preserve"> GDP/</w:t>
      </w:r>
      <w:del w:id="2228" w:author="Yothin Jinjarak" w:date="2022-02-10T20:15:00Z">
        <w:r w:rsidR="009D1A15" w:rsidRPr="00D7451B" w:rsidDel="00B85725">
          <w:rPr>
            <w:rFonts w:ascii="Times New Roman" w:hAnsi="Times New Roman" w:cs="Times New Roman"/>
            <w:sz w:val="24"/>
            <w:szCs w:val="24"/>
          </w:rPr>
          <w:delText xml:space="preserve">Capita </w:delText>
        </w:r>
      </w:del>
      <w:ins w:id="2229" w:author="Yothin Jinjarak" w:date="2022-02-10T20:15:00Z">
        <w:r w:rsidR="00B85725">
          <w:rPr>
            <w:rFonts w:ascii="Times New Roman" w:hAnsi="Times New Roman" w:cs="Times New Roman"/>
            <w:sz w:val="24"/>
            <w:szCs w:val="24"/>
          </w:rPr>
          <w:t>c</w:t>
        </w:r>
        <w:r w:rsidR="00B85725" w:rsidRPr="00D7451B">
          <w:rPr>
            <w:rFonts w:ascii="Times New Roman" w:hAnsi="Times New Roman" w:cs="Times New Roman"/>
            <w:sz w:val="24"/>
            <w:szCs w:val="24"/>
          </w:rPr>
          <w:t xml:space="preserve">apita </w:t>
        </w:r>
      </w:ins>
      <w:r w:rsidR="009D1A15" w:rsidRPr="00D7451B">
        <w:rPr>
          <w:rFonts w:ascii="Times New Roman" w:hAnsi="Times New Roman" w:cs="Times New Roman"/>
          <w:sz w:val="24"/>
          <w:szCs w:val="24"/>
        </w:rPr>
        <w:t>of the second-best performing qua</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 xml:space="preserve">tile by about 1/5. Similar observations apply </w:t>
      </w:r>
      <w:del w:id="2230" w:author="Yothin Jinjarak" w:date="2022-02-10T20:15:00Z">
        <w:r w:rsidR="009D1A15" w:rsidRPr="00D7451B" w:rsidDel="00B85725">
          <w:rPr>
            <w:rFonts w:ascii="Times New Roman" w:hAnsi="Times New Roman" w:cs="Times New Roman"/>
            <w:sz w:val="24"/>
            <w:szCs w:val="24"/>
          </w:rPr>
          <w:delText xml:space="preserve">for </w:delText>
        </w:r>
      </w:del>
      <w:ins w:id="2231" w:author="Yothin Jinjarak" w:date="2022-02-10T20:15:00Z">
        <w:r w:rsidR="00B85725">
          <w:rPr>
            <w:rFonts w:ascii="Times New Roman" w:hAnsi="Times New Roman" w:cs="Times New Roman"/>
            <w:sz w:val="24"/>
            <w:szCs w:val="24"/>
          </w:rPr>
          <w:t>to</w:t>
        </w:r>
        <w:r w:rsidR="00B85725" w:rsidRPr="00D7451B">
          <w:rPr>
            <w:rFonts w:ascii="Times New Roman" w:hAnsi="Times New Roman" w:cs="Times New Roman"/>
            <w:sz w:val="24"/>
            <w:szCs w:val="24"/>
          </w:rPr>
          <w:t xml:space="preserve"> </w:t>
        </w:r>
      </w:ins>
      <w:r w:rsidR="009D1A15" w:rsidRPr="00D7451B">
        <w:rPr>
          <w:rFonts w:ascii="Times New Roman" w:hAnsi="Times New Roman" w:cs="Times New Roman"/>
          <w:sz w:val="24"/>
          <w:szCs w:val="24"/>
        </w:rPr>
        <w:t xml:space="preserve">measures of institutional quality. </w:t>
      </w:r>
      <w:r w:rsidR="00D96B2D">
        <w:rPr>
          <w:rFonts w:ascii="Times New Roman" w:hAnsi="Times New Roman" w:cs="Times New Roman"/>
          <w:sz w:val="24"/>
          <w:szCs w:val="24"/>
        </w:rPr>
        <w:t>R</w:t>
      </w:r>
      <w:r w:rsidR="009D1A15" w:rsidRPr="00D7451B">
        <w:rPr>
          <w:rFonts w:ascii="Times New Roman" w:hAnsi="Times New Roman" w:cs="Times New Roman"/>
          <w:sz w:val="24"/>
          <w:szCs w:val="24"/>
        </w:rPr>
        <w:t xml:space="preserve">ule of law, voice and accountability, and government effectiveness are </w:t>
      </w:r>
      <w:del w:id="2232" w:author="Alex Cukierman" w:date="2022-02-08T22:56:00Z">
        <w:r w:rsidR="009D1A15" w:rsidRPr="00D7451B" w:rsidDel="000736DB">
          <w:rPr>
            <w:rFonts w:ascii="Times New Roman" w:hAnsi="Times New Roman" w:cs="Times New Roman"/>
            <w:sz w:val="24"/>
            <w:szCs w:val="24"/>
          </w:rPr>
          <w:delText>ran</w:delText>
        </w:r>
      </w:del>
      <w:ins w:id="2233" w:author="Alex Cukierman" w:date="2022-02-08T22:56:00Z">
        <w:r w:rsidR="000736DB">
          <w:rPr>
            <w:rFonts w:ascii="Times New Roman" w:hAnsi="Times New Roman" w:cs="Times New Roman"/>
            <w:sz w:val="24"/>
            <w:szCs w:val="24"/>
          </w:rPr>
          <w:t>significantly</w:t>
        </w:r>
      </w:ins>
      <w:del w:id="2234" w:author="Alex Cukierman" w:date="2022-02-08T22:56:00Z">
        <w:r w:rsidR="009D1A15" w:rsidRPr="00D7451B" w:rsidDel="000736DB">
          <w:rPr>
            <w:rFonts w:ascii="Times New Roman" w:hAnsi="Times New Roman" w:cs="Times New Roman"/>
            <w:sz w:val="24"/>
            <w:szCs w:val="24"/>
          </w:rPr>
          <w:delText>ked</w:delText>
        </w:r>
      </w:del>
      <w:r w:rsidR="009D1A15" w:rsidRPr="00D7451B">
        <w:rPr>
          <w:rFonts w:ascii="Times New Roman" w:hAnsi="Times New Roman" w:cs="Times New Roman"/>
          <w:sz w:val="24"/>
          <w:szCs w:val="24"/>
        </w:rPr>
        <w:t xml:space="preserve"> </w:t>
      </w:r>
      <w:ins w:id="2235" w:author="Alex Cukierman" w:date="2022-02-08T22:57:00Z">
        <w:r w:rsidR="000736DB">
          <w:rPr>
            <w:rFonts w:ascii="Times New Roman" w:hAnsi="Times New Roman" w:cs="Times New Roman"/>
            <w:sz w:val="24"/>
            <w:szCs w:val="24"/>
          </w:rPr>
          <w:t>higher</w:t>
        </w:r>
      </w:ins>
      <w:del w:id="2236" w:author="Alex Cukierman" w:date="2022-02-08T22:57:00Z">
        <w:r w:rsidR="009D1A15" w:rsidRPr="00D7451B" w:rsidDel="000736DB">
          <w:rPr>
            <w:rFonts w:ascii="Times New Roman" w:hAnsi="Times New Roman" w:cs="Times New Roman"/>
            <w:sz w:val="24"/>
            <w:szCs w:val="24"/>
          </w:rPr>
          <w:delText>significantl</w:delText>
        </w:r>
      </w:del>
      <w:del w:id="2237" w:author="Alex Cukierman" w:date="2022-02-08T22:56:00Z">
        <w:r w:rsidR="009D1A15" w:rsidRPr="00D7451B" w:rsidDel="000736DB">
          <w:rPr>
            <w:rFonts w:ascii="Times New Roman" w:hAnsi="Times New Roman" w:cs="Times New Roman"/>
            <w:sz w:val="24"/>
            <w:szCs w:val="24"/>
          </w:rPr>
          <w:delText>y</w:delText>
        </w:r>
      </w:del>
      <w:del w:id="2238" w:author="Alex Cukierman" w:date="2022-02-08T22:57:00Z">
        <w:r w:rsidR="009D1A15" w:rsidRPr="00D7451B" w:rsidDel="000736DB">
          <w:rPr>
            <w:rFonts w:ascii="Times New Roman" w:hAnsi="Times New Roman" w:cs="Times New Roman"/>
            <w:sz w:val="24"/>
            <w:szCs w:val="24"/>
          </w:rPr>
          <w:delText xml:space="preserve"> higher</w:delText>
        </w:r>
      </w:del>
      <w:r w:rsidR="009D1A15" w:rsidRPr="00D7451B">
        <w:rPr>
          <w:rFonts w:ascii="Times New Roman" w:hAnsi="Times New Roman" w:cs="Times New Roman"/>
          <w:sz w:val="24"/>
          <w:szCs w:val="24"/>
        </w:rPr>
        <w:t xml:space="preserve"> for the </w:t>
      </w:r>
      <w:r w:rsidR="0043716E">
        <w:rPr>
          <w:rFonts w:ascii="Times New Roman" w:hAnsi="Times New Roman" w:cs="Times New Roman"/>
          <w:sz w:val="24"/>
          <w:szCs w:val="24"/>
        </w:rPr>
        <w:t>worst-performing</w:t>
      </w:r>
      <w:r w:rsidR="009D1A15" w:rsidRPr="00D7451B">
        <w:rPr>
          <w:rFonts w:ascii="Times New Roman" w:hAnsi="Times New Roman" w:cs="Times New Roman"/>
          <w:sz w:val="24"/>
          <w:szCs w:val="24"/>
        </w:rPr>
        <w:t xml:space="preserve"> quartile. </w:t>
      </w:r>
    </w:p>
    <w:p w14:paraId="1137D158" w14:textId="10E13C50"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Intriguingly, almost the opposite patterns characterize 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ortality</w:t>
      </w:r>
      <w:r w:rsidR="00965A50" w:rsidRPr="00D7451B">
        <w:rPr>
          <w:rFonts w:ascii="Times New Roman" w:hAnsi="Times New Roman" w:cs="Times New Roman"/>
          <w:sz w:val="24"/>
          <w:szCs w:val="24"/>
        </w:rPr>
        <w:t xml:space="preserve">, reported in Table </w:t>
      </w:r>
      <w:del w:id="2239" w:author="Joshua Aizenman" w:date="2022-02-09T23:55:00Z">
        <w:r w:rsidR="00965A50" w:rsidRPr="00D7451B" w:rsidDel="006454F0">
          <w:rPr>
            <w:rFonts w:ascii="Times New Roman" w:hAnsi="Times New Roman" w:cs="Times New Roman"/>
            <w:sz w:val="24"/>
            <w:szCs w:val="24"/>
          </w:rPr>
          <w:delText>3</w:delText>
        </w:r>
      </w:del>
      <w:ins w:id="2240" w:author="Joshua Aizenman" w:date="2022-02-09T23:55:00Z">
        <w:r w:rsidR="006454F0">
          <w:rPr>
            <w:rFonts w:ascii="Times New Roman" w:hAnsi="Times New Roman" w:cs="Times New Roman"/>
            <w:sz w:val="24"/>
            <w:szCs w:val="24"/>
          </w:rPr>
          <w:t>2</w:t>
        </w:r>
      </w:ins>
      <w:r w:rsidRPr="00D7451B">
        <w:rPr>
          <w:rFonts w:ascii="Times New Roman" w:hAnsi="Times New Roman" w:cs="Times New Roman"/>
          <w:sz w:val="24"/>
          <w:szCs w:val="24"/>
        </w:rPr>
        <w:t>. The lowest excess mortality qua</w:t>
      </w:r>
      <w:r w:rsidR="00525E77">
        <w:rPr>
          <w:rFonts w:ascii="Times New Roman" w:hAnsi="Times New Roman" w:cs="Times New Roman"/>
          <w:sz w:val="24"/>
          <w:szCs w:val="24"/>
        </w:rPr>
        <w:t>r</w:t>
      </w:r>
      <w:r w:rsidRPr="00D7451B">
        <w:rPr>
          <w:rFonts w:ascii="Times New Roman" w:hAnsi="Times New Roman" w:cs="Times New Roman"/>
          <w:sz w:val="24"/>
          <w:szCs w:val="24"/>
        </w:rPr>
        <w:t>tile</w:t>
      </w:r>
      <w:r w:rsidR="00525E77">
        <w:rPr>
          <w:rFonts w:ascii="Times New Roman" w:hAnsi="Times New Roman" w:cs="Times New Roman"/>
          <w:sz w:val="24"/>
          <w:szCs w:val="24"/>
        </w:rPr>
        <w:t>’s</w:t>
      </w:r>
      <w:r w:rsidRPr="00D7451B">
        <w:rPr>
          <w:rFonts w:ascii="Times New Roman" w:hAnsi="Times New Roman" w:cs="Times New Roman"/>
          <w:sz w:val="24"/>
          <w:szCs w:val="24"/>
        </w:rPr>
        <w:t xml:space="preserve"> average income/capita is the </w:t>
      </w:r>
      <w:r w:rsidRPr="007B7457">
        <w:rPr>
          <w:rFonts w:ascii="Times New Roman" w:hAnsi="Times New Roman" w:cs="Times New Roman"/>
          <w:i/>
          <w:iCs/>
          <w:sz w:val="24"/>
          <w:szCs w:val="24"/>
        </w:rPr>
        <w:t>highest</w:t>
      </w:r>
      <w:r w:rsidRPr="00D7451B">
        <w:rPr>
          <w:rFonts w:ascii="Times New Roman" w:hAnsi="Times New Roman" w:cs="Times New Roman"/>
          <w:sz w:val="24"/>
          <w:szCs w:val="24"/>
        </w:rPr>
        <w:t xml:space="preserve"> ($</w:t>
      </w:r>
      <w:del w:id="2241" w:author="Nair-Desai, Sameer" w:date="2022-02-12T20:53:00Z">
        <w:r w:rsidRPr="00D7451B" w:rsidDel="00C33327">
          <w:rPr>
            <w:rFonts w:ascii="Times New Roman" w:hAnsi="Times New Roman" w:cs="Times New Roman"/>
            <w:sz w:val="24"/>
            <w:szCs w:val="24"/>
          </w:rPr>
          <w:delText xml:space="preserve"> </w:delText>
        </w:r>
      </w:del>
      <w:r w:rsidRPr="00D7451B">
        <w:rPr>
          <w:rFonts w:ascii="Times New Roman" w:eastAsia="Times New Roman" w:hAnsi="Times New Roman" w:cs="Times New Roman"/>
          <w:sz w:val="24"/>
          <w:szCs w:val="24"/>
        </w:rPr>
        <w:t>25,293)</w:t>
      </w:r>
      <w:r w:rsidR="00525E77">
        <w:rPr>
          <w:rFonts w:ascii="Times New Roman" w:eastAsia="Times New Roman" w:hAnsi="Times New Roman" w:cs="Times New Roman"/>
          <w:sz w:val="24"/>
          <w:szCs w:val="24"/>
        </w:rPr>
        <w:t xml:space="preserve"> of all quartiles</w:t>
      </w:r>
      <w:r w:rsidR="00525E77">
        <w:rPr>
          <w:rFonts w:ascii="Times New Roman" w:hAnsi="Times New Roman" w:cs="Times New Roman"/>
          <w:sz w:val="24"/>
          <w:szCs w:val="24"/>
        </w:rPr>
        <w:t>. Meanwhile,</w:t>
      </w:r>
      <w:r w:rsidRPr="00D7451B">
        <w:rPr>
          <w:rFonts w:ascii="Times New Roman" w:hAnsi="Times New Roman" w:cs="Times New Roman"/>
          <w:sz w:val="24"/>
          <w:szCs w:val="24"/>
        </w:rPr>
        <w:t xml:space="preserve"> the second-best 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has the </w:t>
      </w:r>
      <w:r w:rsidRPr="007B7457">
        <w:rPr>
          <w:rFonts w:ascii="Times New Roman" w:hAnsi="Times New Roman" w:cs="Times New Roman"/>
          <w:i/>
          <w:iCs/>
          <w:sz w:val="24"/>
          <w:szCs w:val="24"/>
        </w:rPr>
        <w:t>lowest</w:t>
      </w:r>
      <w:r w:rsidRPr="00D7451B">
        <w:rPr>
          <w:rFonts w:ascii="Times New Roman" w:hAnsi="Times New Roman" w:cs="Times New Roman"/>
          <w:sz w:val="24"/>
          <w:szCs w:val="24"/>
        </w:rPr>
        <w:t xml:space="preserve"> average income/capita</w:t>
      </w:r>
      <w:r w:rsidR="00525E77">
        <w:rPr>
          <w:rFonts w:ascii="Times New Roman" w:hAnsi="Times New Roman" w:cs="Times New Roman"/>
          <w:sz w:val="24"/>
          <w:szCs w:val="24"/>
        </w:rPr>
        <w:t xml:space="preserve"> of all quartiles —</w:t>
      </w:r>
      <w:r w:rsidRPr="00D7451B">
        <w:rPr>
          <w:rFonts w:ascii="Times New Roman" w:hAnsi="Times New Roman" w:cs="Times New Roman"/>
          <w:sz w:val="24"/>
          <w:szCs w:val="24"/>
        </w:rPr>
        <w:t xml:space="preserve"> less than half of the best 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w:t>
      </w:r>
      <w:r w:rsidR="00525E77">
        <w:rPr>
          <w:rFonts w:ascii="Times New Roman" w:hAnsi="Times New Roman" w:cs="Times New Roman"/>
          <w:sz w:val="24"/>
          <w:szCs w:val="24"/>
        </w:rPr>
        <w:t>Average income/capita in the</w:t>
      </w:r>
      <w:r w:rsidR="00525E77" w:rsidRPr="00D7451B">
        <w:rPr>
          <w:rFonts w:ascii="Times New Roman" w:hAnsi="Times New Roman" w:cs="Times New Roman"/>
          <w:sz w:val="24"/>
          <w:szCs w:val="24"/>
        </w:rPr>
        <w:t xml:space="preserve"> </w:t>
      </w:r>
      <w:r w:rsidRPr="00D7451B">
        <w:rPr>
          <w:rFonts w:ascii="Times New Roman" w:hAnsi="Times New Roman" w:cs="Times New Roman"/>
          <w:sz w:val="24"/>
          <w:szCs w:val="24"/>
        </w:rPr>
        <w:t>worst excess mortality</w:t>
      </w:r>
      <w:r w:rsidR="00525E77">
        <w:rPr>
          <w:rFonts w:ascii="Times New Roman" w:hAnsi="Times New Roman" w:cs="Times New Roman"/>
          <w:sz w:val="24"/>
          <w:szCs w:val="24"/>
        </w:rPr>
        <w:t xml:space="preserve"> quartile</w:t>
      </w:r>
      <w:r w:rsidRPr="00D7451B">
        <w:rPr>
          <w:rFonts w:ascii="Times New Roman" w:hAnsi="Times New Roman" w:cs="Times New Roman"/>
          <w:sz w:val="24"/>
          <w:szCs w:val="24"/>
        </w:rPr>
        <w:t xml:space="preserve"> is </w:t>
      </w:r>
      <w:r w:rsidR="00525E77">
        <w:rPr>
          <w:rFonts w:ascii="Times New Roman" w:hAnsi="Times New Roman" w:cs="Times New Roman"/>
          <w:sz w:val="24"/>
          <w:szCs w:val="24"/>
        </w:rPr>
        <w:t xml:space="preserve">only </w:t>
      </w:r>
      <w:r w:rsidRPr="00D7451B">
        <w:rPr>
          <w:rFonts w:ascii="Times New Roman" w:hAnsi="Times New Roman" w:cs="Times New Roman"/>
          <w:sz w:val="24"/>
          <w:szCs w:val="24"/>
        </w:rPr>
        <w:t xml:space="preserve">3/5 of the average income/capita of the best </w:t>
      </w:r>
      <w:r w:rsidRPr="00D7451B">
        <w:rPr>
          <w:rFonts w:ascii="Times New Roman" w:hAnsi="Times New Roman" w:cs="Times New Roman"/>
          <w:sz w:val="24"/>
          <w:szCs w:val="24"/>
        </w:rPr>
        <w:lastRenderedPageBreak/>
        <w:t>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w:t>
      </w:r>
      <w:del w:id="2242" w:author="Nair-Desai, Sameer" w:date="2022-02-12T20:54:00Z">
        <w:r w:rsidRPr="00D7451B" w:rsidDel="00C33327">
          <w:rPr>
            <w:rFonts w:ascii="Times New Roman" w:hAnsi="Times New Roman" w:cs="Times New Roman"/>
            <w:sz w:val="24"/>
            <w:szCs w:val="24"/>
          </w:rPr>
          <w:delText xml:space="preserve"> </w:delText>
        </w:r>
      </w:del>
      <w:r w:rsidRPr="00D7451B">
        <w:rPr>
          <w:rFonts w:ascii="Times New Roman" w:hAnsi="Times New Roman" w:cs="Times New Roman"/>
          <w:sz w:val="24"/>
          <w:szCs w:val="24"/>
        </w:rPr>
        <w:t xml:space="preserve">The quartile with the lowest excess mortality is </w:t>
      </w:r>
      <w:ins w:id="2243" w:author="Alex Cukierman" w:date="2022-02-08T22:58:00Z">
        <w:r w:rsidR="000736DB">
          <w:rPr>
            <w:rFonts w:ascii="Times New Roman" w:hAnsi="Times New Roman" w:cs="Times New Roman"/>
            <w:sz w:val="24"/>
            <w:szCs w:val="24"/>
          </w:rPr>
          <w:t>now</w:t>
        </w:r>
      </w:ins>
      <w:del w:id="2244" w:author="Alex Cukierman" w:date="2022-02-08T22:58:00Z">
        <w:r w:rsidR="00424F2B" w:rsidRPr="00D7451B" w:rsidDel="000736DB">
          <w:rPr>
            <w:rFonts w:ascii="Times New Roman" w:hAnsi="Times New Roman" w:cs="Times New Roman"/>
            <w:sz w:val="24"/>
            <w:szCs w:val="24"/>
          </w:rPr>
          <w:delText>also</w:delText>
        </w:r>
      </w:del>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characterized by</w:t>
      </w:r>
      <w:r w:rsidR="00525E77">
        <w:rPr>
          <w:rFonts w:ascii="Times New Roman" w:hAnsi="Times New Roman" w:cs="Times New Roman"/>
          <w:sz w:val="24"/>
          <w:szCs w:val="24"/>
        </w:rPr>
        <w:t xml:space="preserve"> the</w:t>
      </w:r>
      <w:r w:rsidRPr="00D7451B">
        <w:rPr>
          <w:rFonts w:ascii="Times New Roman" w:hAnsi="Times New Roman" w:cs="Times New Roman"/>
          <w:sz w:val="24"/>
          <w:szCs w:val="24"/>
        </w:rPr>
        <w:t xml:space="preserve"> best rule of law, voice and accountability, and government effectiveness</w:t>
      </w:r>
      <w:r w:rsidR="00525E77">
        <w:rPr>
          <w:rFonts w:ascii="Times New Roman" w:hAnsi="Times New Roman" w:cs="Times New Roman"/>
          <w:sz w:val="24"/>
          <w:szCs w:val="24"/>
        </w:rPr>
        <w:t xml:space="preserve"> scores</w:t>
      </w:r>
      <w:r w:rsidRPr="00D7451B">
        <w:rPr>
          <w:rFonts w:ascii="Times New Roman" w:hAnsi="Times New Roman" w:cs="Times New Roman"/>
          <w:sz w:val="24"/>
          <w:szCs w:val="24"/>
        </w:rPr>
        <w:t>.</w:t>
      </w:r>
      <w:r w:rsidRPr="00D7451B">
        <w:rPr>
          <w:rStyle w:val="FootnoteReference"/>
          <w:rFonts w:ascii="Times New Roman" w:hAnsi="Times New Roman" w:cs="Times New Roman"/>
          <w:sz w:val="24"/>
          <w:szCs w:val="24"/>
        </w:rPr>
        <w:t xml:space="preserve"> </w:t>
      </w:r>
    </w:p>
    <w:p w14:paraId="1D75DAC0" w14:textId="62D25A15" w:rsidR="00150D4C" w:rsidDel="00ED4EAD" w:rsidRDefault="009D1A15" w:rsidP="00580C81">
      <w:pPr>
        <w:spacing w:line="360" w:lineRule="auto"/>
        <w:ind w:firstLine="720"/>
        <w:rPr>
          <w:del w:id="2245" w:author="Alex Cukierman" w:date="2022-02-10T08:40:00Z"/>
          <w:rFonts w:ascii="Times New Roman" w:hAnsi="Times New Roman" w:cs="Times New Roman"/>
          <w:sz w:val="24"/>
          <w:szCs w:val="24"/>
        </w:rPr>
      </w:pPr>
      <w:r w:rsidRPr="00D7451B">
        <w:rPr>
          <w:rFonts w:ascii="Times New Roman" w:hAnsi="Times New Roman" w:cs="Times New Roman"/>
          <w:sz w:val="24"/>
          <w:szCs w:val="24"/>
        </w:rPr>
        <w:t xml:space="preserve">These observations raise fundamental concerns about the quality of </w:t>
      </w:r>
      <w:r w:rsidR="008A55DE">
        <w:rPr>
          <w:rFonts w:ascii="Times New Roman" w:hAnsi="Times New Roman" w:cs="Times New Roman"/>
          <w:sz w:val="24"/>
          <w:szCs w:val="24"/>
        </w:rPr>
        <w:t xml:space="preserve">confirmed (or official) </w:t>
      </w:r>
      <w:r w:rsidRPr="00D7451B">
        <w:rPr>
          <w:rFonts w:ascii="Times New Roman" w:hAnsi="Times New Roman" w:cs="Times New Roman"/>
          <w:sz w:val="24"/>
          <w:szCs w:val="24"/>
        </w:rPr>
        <w:t xml:space="preserve">cumulative mortality data in </w:t>
      </w:r>
      <w:r w:rsidR="00525E77">
        <w:rPr>
          <w:rFonts w:ascii="Times New Roman" w:hAnsi="Times New Roman" w:cs="Times New Roman"/>
          <w:sz w:val="24"/>
          <w:szCs w:val="24"/>
        </w:rPr>
        <w:t>Covid</w:t>
      </w:r>
      <w:r w:rsidR="00424F2B" w:rsidRPr="00D7451B">
        <w:rPr>
          <w:rFonts w:ascii="Times New Roman" w:hAnsi="Times New Roman" w:cs="Times New Roman"/>
          <w:sz w:val="24"/>
          <w:szCs w:val="24"/>
        </w:rPr>
        <w:t>-19</w:t>
      </w:r>
      <w:r w:rsidRPr="00D7451B">
        <w:rPr>
          <w:rFonts w:ascii="Times New Roman" w:hAnsi="Times New Roman" w:cs="Times New Roman"/>
          <w:sz w:val="24"/>
          <w:szCs w:val="24"/>
        </w:rPr>
        <w:t xml:space="preserve"> times. </w:t>
      </w:r>
      <w:del w:id="2246" w:author="Nair-Desai, Sameer" w:date="2022-02-12T20:54:00Z">
        <w:r w:rsidRPr="00D7451B" w:rsidDel="00C33327">
          <w:rPr>
            <w:rFonts w:ascii="Times New Roman" w:hAnsi="Times New Roman" w:cs="Times New Roman"/>
            <w:sz w:val="24"/>
            <w:szCs w:val="24"/>
          </w:rPr>
          <w:delText xml:space="preserve"> </w:delText>
        </w:r>
      </w:del>
      <w:r w:rsidRPr="00D7451B">
        <w:rPr>
          <w:rFonts w:ascii="Times New Roman" w:hAnsi="Times New Roman" w:cs="Times New Roman"/>
          <w:sz w:val="24"/>
          <w:szCs w:val="24"/>
        </w:rPr>
        <w:t xml:space="preserve">It also challenges simplistic interpretations and generalizations, like the notion that on average, OECD countries failed in dealing with </w:t>
      </w:r>
      <w:r w:rsidR="00525E77">
        <w:rPr>
          <w:rFonts w:ascii="Times New Roman" w:hAnsi="Times New Roman" w:cs="Times New Roman"/>
          <w:sz w:val="24"/>
          <w:szCs w:val="24"/>
        </w:rPr>
        <w:t>Covid</w:t>
      </w:r>
      <w:ins w:id="2247" w:author="Alex Cukierman" w:date="2022-02-09T20:22:00Z">
        <w:r w:rsidR="002E5803">
          <w:rPr>
            <w:rFonts w:ascii="Times New Roman" w:hAnsi="Times New Roman" w:cs="Times New Roman"/>
            <w:sz w:val="24"/>
            <w:szCs w:val="24"/>
          </w:rPr>
          <w:t>-19</w:t>
        </w:r>
      </w:ins>
      <w:r w:rsidRPr="00D7451B">
        <w:rPr>
          <w:rFonts w:ascii="Times New Roman" w:hAnsi="Times New Roman" w:cs="Times New Roman"/>
          <w:sz w:val="24"/>
          <w:szCs w:val="24"/>
        </w:rPr>
        <w:t xml:space="preserve"> challenges relative to low- and middle-income countries. This view</w:t>
      </w:r>
      <w:ins w:id="2248" w:author="Alex Cukierman" w:date="2022-02-08T22:59:00Z">
        <w:r w:rsidR="000736DB">
          <w:rPr>
            <w:rFonts w:ascii="Times New Roman" w:hAnsi="Times New Roman" w:cs="Times New Roman"/>
            <w:sz w:val="24"/>
            <w:szCs w:val="24"/>
          </w:rPr>
          <w:t xml:space="preserve"> is</w:t>
        </w:r>
      </w:ins>
      <w:del w:id="2249" w:author="Alex Cukierman" w:date="2022-02-08T22:59:00Z">
        <w:r w:rsidRPr="00D7451B" w:rsidDel="000736DB">
          <w:rPr>
            <w:rFonts w:ascii="Times New Roman" w:hAnsi="Times New Roman" w:cs="Times New Roman"/>
            <w:sz w:val="24"/>
            <w:szCs w:val="24"/>
          </w:rPr>
          <w:delText xml:space="preserve"> </w:delText>
        </w:r>
        <w:r w:rsidR="00525E77" w:rsidDel="000736DB">
          <w:rPr>
            <w:rFonts w:ascii="Times New Roman" w:hAnsi="Times New Roman" w:cs="Times New Roman"/>
            <w:sz w:val="24"/>
            <w:szCs w:val="24"/>
          </w:rPr>
          <w:delText>might</w:delText>
        </w:r>
        <w:r w:rsidR="00525E77" w:rsidRPr="00D7451B" w:rsidDel="000736DB">
          <w:rPr>
            <w:rFonts w:ascii="Times New Roman" w:hAnsi="Times New Roman" w:cs="Times New Roman"/>
            <w:sz w:val="24"/>
            <w:szCs w:val="24"/>
          </w:rPr>
          <w:delText xml:space="preserve"> </w:delText>
        </w:r>
      </w:del>
      <w:del w:id="2250" w:author="Alex Cukierman" w:date="2022-02-08T22:58:00Z">
        <w:r w:rsidR="00525E77" w:rsidDel="000736DB">
          <w:rPr>
            <w:rFonts w:ascii="Times New Roman" w:hAnsi="Times New Roman" w:cs="Times New Roman"/>
            <w:sz w:val="24"/>
            <w:szCs w:val="24"/>
          </w:rPr>
          <w:delText>be</w:delText>
        </w:r>
      </w:del>
      <w:r w:rsidR="00525E77">
        <w:rPr>
          <w:rFonts w:ascii="Times New Roman" w:hAnsi="Times New Roman" w:cs="Times New Roman"/>
          <w:sz w:val="24"/>
          <w:szCs w:val="24"/>
        </w:rPr>
        <w:t xml:space="preserve"> supported</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by</w:t>
      </w:r>
      <w:r w:rsidR="00525E77"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average statistics </w:t>
      </w:r>
      <w:ins w:id="2251" w:author="Nair-Desai, Sameer" w:date="2022-02-12T20:54:00Z">
        <w:r w:rsidR="00C33327">
          <w:rPr>
            <w:rFonts w:ascii="Times New Roman" w:hAnsi="Times New Roman" w:cs="Times New Roman"/>
            <w:sz w:val="24"/>
            <w:szCs w:val="24"/>
          </w:rPr>
          <w:t xml:space="preserve">when measured </w:t>
        </w:r>
      </w:ins>
      <w:ins w:id="2252" w:author="Alex Cukierman" w:date="2022-02-08T22:59:00Z">
        <w:r w:rsidR="000736DB">
          <w:rPr>
            <w:rFonts w:ascii="Times New Roman" w:hAnsi="Times New Roman" w:cs="Times New Roman"/>
            <w:sz w:val="24"/>
            <w:szCs w:val="24"/>
          </w:rPr>
          <w:t>using</w:t>
        </w:r>
      </w:ins>
      <w:del w:id="2253" w:author="Alex Cukierman" w:date="2022-02-08T22:59:00Z">
        <w:r w:rsidR="00525E77" w:rsidDel="000736DB">
          <w:rPr>
            <w:rFonts w:ascii="Times New Roman" w:hAnsi="Times New Roman" w:cs="Times New Roman"/>
            <w:sz w:val="24"/>
            <w:szCs w:val="24"/>
          </w:rPr>
          <w:delText>by</w:delText>
        </w:r>
      </w:del>
      <w:r w:rsidR="00525E77" w:rsidRPr="00D7451B">
        <w:rPr>
          <w:rFonts w:ascii="Times New Roman" w:hAnsi="Times New Roman" w:cs="Times New Roman"/>
          <w:sz w:val="24"/>
          <w:szCs w:val="24"/>
        </w:rPr>
        <w:t xml:space="preserve"> </w:t>
      </w:r>
      <w:r w:rsidR="00520DBA">
        <w:rPr>
          <w:rFonts w:ascii="Times New Roman" w:hAnsi="Times New Roman" w:cs="Times New Roman"/>
          <w:color w:val="000000" w:themeColor="text1"/>
          <w:sz w:val="24"/>
          <w:szCs w:val="24"/>
        </w:rPr>
        <w:t>official</w:t>
      </w:r>
      <w:r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ins w:id="2254" w:author="Alex Cukierman" w:date="2022-02-09T20:22:00Z">
        <w:r w:rsidR="002E5803">
          <w:rPr>
            <w:rFonts w:ascii="Times New Roman" w:hAnsi="Times New Roman" w:cs="Times New Roman"/>
            <w:color w:val="000000" w:themeColor="text1"/>
            <w:sz w:val="24"/>
            <w:szCs w:val="24"/>
          </w:rPr>
          <w:t>-19</w:t>
        </w:r>
      </w:ins>
      <w:r w:rsidRPr="00D7451B">
        <w:rPr>
          <w:rFonts w:ascii="Times New Roman" w:hAnsi="Times New Roman" w:cs="Times New Roman"/>
          <w:color w:val="000000" w:themeColor="text1"/>
          <w:sz w:val="24"/>
          <w:szCs w:val="24"/>
        </w:rPr>
        <w:t xml:space="preserve"> </w:t>
      </w:r>
      <w:r w:rsidR="007550A8" w:rsidRPr="00D7451B">
        <w:rPr>
          <w:rFonts w:ascii="Times New Roman" w:hAnsi="Times New Roman" w:cs="Times New Roman"/>
          <w:color w:val="000000" w:themeColor="text1"/>
          <w:sz w:val="24"/>
          <w:szCs w:val="24"/>
        </w:rPr>
        <w:t>m</w:t>
      </w:r>
      <w:r w:rsidRPr="00D7451B">
        <w:rPr>
          <w:rFonts w:ascii="Times New Roman" w:hAnsi="Times New Roman" w:cs="Times New Roman"/>
          <w:color w:val="000000" w:themeColor="text1"/>
          <w:sz w:val="24"/>
          <w:szCs w:val="24"/>
        </w:rPr>
        <w:t>ortality</w:t>
      </w:r>
      <w:ins w:id="2255" w:author="Nair-Desai, Sameer" w:date="2022-02-12T20:54:00Z">
        <w:r w:rsidR="00C33327">
          <w:rPr>
            <w:rFonts w:ascii="Times New Roman" w:hAnsi="Times New Roman" w:cs="Times New Roman"/>
            <w:color w:val="000000" w:themeColor="text1"/>
            <w:sz w:val="24"/>
            <w:szCs w:val="24"/>
          </w:rPr>
          <w:t>,</w:t>
        </w:r>
      </w:ins>
      <w:del w:id="2256" w:author="Yothin Jinjarak" w:date="2022-02-10T20:15:00Z">
        <w:r w:rsidRPr="00D7451B" w:rsidDel="00B85725">
          <w:rPr>
            <w:rFonts w:ascii="Times New Roman" w:hAnsi="Times New Roman" w:cs="Times New Roman"/>
            <w:sz w:val="24"/>
            <w:szCs w:val="24"/>
          </w:rPr>
          <w:delText>,</w:delText>
        </w:r>
      </w:del>
      <w:r w:rsidRPr="00D7451B">
        <w:rPr>
          <w:rFonts w:ascii="Times New Roman" w:hAnsi="Times New Roman" w:cs="Times New Roman"/>
          <w:sz w:val="24"/>
          <w:szCs w:val="24"/>
        </w:rPr>
        <w:t xml:space="preserve"> but is mostly rejected </w:t>
      </w:r>
      <w:r w:rsidR="00525E77">
        <w:rPr>
          <w:rFonts w:ascii="Times New Roman" w:hAnsi="Times New Roman" w:cs="Times New Roman"/>
          <w:sz w:val="24"/>
          <w:szCs w:val="24"/>
        </w:rPr>
        <w:t>when measured using</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excess mortality data. </w:t>
      </w:r>
      <w:del w:id="2257" w:author="Nair-Desai, Sameer" w:date="2022-02-12T20:54:00Z">
        <w:r w:rsidRPr="00D7451B" w:rsidDel="00C33327">
          <w:rPr>
            <w:rFonts w:ascii="Times New Roman" w:hAnsi="Times New Roman" w:cs="Times New Roman"/>
            <w:sz w:val="24"/>
            <w:szCs w:val="24"/>
          </w:rPr>
          <w:delText xml:space="preserve"> </w:delText>
        </w:r>
      </w:del>
      <w:r w:rsidRPr="00D7451B">
        <w:rPr>
          <w:rFonts w:ascii="Times New Roman" w:hAnsi="Times New Roman" w:cs="Times New Roman"/>
          <w:sz w:val="24"/>
          <w:szCs w:val="24"/>
        </w:rPr>
        <w:t xml:space="preserve">The sharp contrast between the two tables </w:t>
      </w:r>
      <w:r w:rsidR="004E7F18" w:rsidRPr="00D7451B">
        <w:rPr>
          <w:rFonts w:ascii="Times New Roman" w:hAnsi="Times New Roman" w:cs="Times New Roman"/>
          <w:sz w:val="24"/>
          <w:szCs w:val="24"/>
        </w:rPr>
        <w:t>suggests</w:t>
      </w:r>
      <w:r w:rsidRPr="00D7451B">
        <w:rPr>
          <w:rFonts w:ascii="Times New Roman" w:hAnsi="Times New Roman" w:cs="Times New Roman"/>
          <w:sz w:val="24"/>
          <w:szCs w:val="24"/>
        </w:rPr>
        <w:t xml:space="preserve"> that countries </w:t>
      </w:r>
      <w:ins w:id="2258" w:author="Nair-Desai, Sameer" w:date="2022-02-12T20:54:00Z">
        <w:r w:rsidR="00C33327">
          <w:rPr>
            <w:rFonts w:ascii="Times New Roman" w:hAnsi="Times New Roman" w:cs="Times New Roman"/>
            <w:sz w:val="24"/>
            <w:szCs w:val="24"/>
          </w:rPr>
          <w:t xml:space="preserve">which </w:t>
        </w:r>
      </w:ins>
      <w:r w:rsidRPr="00D7451B">
        <w:rPr>
          <w:rFonts w:ascii="Times New Roman" w:hAnsi="Times New Roman" w:cs="Times New Roman"/>
          <w:sz w:val="24"/>
          <w:szCs w:val="24"/>
        </w:rPr>
        <w:t>ranked higher in terms of rule of law, voice</w:t>
      </w:r>
      <w:r w:rsidR="0043716E">
        <w:rPr>
          <w:rFonts w:ascii="Times New Roman" w:hAnsi="Times New Roman" w:cs="Times New Roman"/>
          <w:sz w:val="24"/>
          <w:szCs w:val="24"/>
        </w:rPr>
        <w:t>,</w:t>
      </w:r>
      <w:del w:id="2259" w:author="Alex Cukierman" w:date="2022-02-08T23:00:00Z">
        <w:r w:rsidRPr="00D7451B" w:rsidDel="000736DB">
          <w:rPr>
            <w:rFonts w:ascii="Times New Roman" w:hAnsi="Times New Roman" w:cs="Times New Roman"/>
            <w:sz w:val="24"/>
            <w:szCs w:val="24"/>
          </w:rPr>
          <w:delText xml:space="preserve"> and</w:delText>
        </w:r>
      </w:del>
      <w:r w:rsidRPr="00D7451B">
        <w:rPr>
          <w:rFonts w:ascii="Times New Roman" w:hAnsi="Times New Roman" w:cs="Times New Roman"/>
          <w:sz w:val="24"/>
          <w:szCs w:val="24"/>
        </w:rPr>
        <w:t xml:space="preserve"> accountability</w:t>
      </w:r>
      <w:r w:rsidR="00525E77">
        <w:rPr>
          <w:rFonts w:ascii="Times New Roman" w:hAnsi="Times New Roman" w:cs="Times New Roman"/>
          <w:sz w:val="24"/>
          <w:szCs w:val="24"/>
        </w:rPr>
        <w:t>,</w:t>
      </w:r>
      <w:r w:rsidRPr="00D7451B">
        <w:rPr>
          <w:rFonts w:ascii="Times New Roman" w:hAnsi="Times New Roman" w:cs="Times New Roman"/>
          <w:sz w:val="24"/>
          <w:szCs w:val="24"/>
        </w:rPr>
        <w:t xml:space="preserve"> and government effectiveness are also countries where the </w:t>
      </w:r>
      <w:ins w:id="2260" w:author="Alex Cukierman" w:date="2022-02-08T23:00:00Z">
        <w:r w:rsidR="000736DB">
          <w:rPr>
            <w:rFonts w:ascii="Times New Roman" w:hAnsi="Times New Roman" w:cs="Times New Roman"/>
            <w:sz w:val="24"/>
            <w:szCs w:val="24"/>
          </w:rPr>
          <w:t xml:space="preserve">(mainly positive) </w:t>
        </w:r>
      </w:ins>
      <w:r w:rsidRPr="00D7451B">
        <w:rPr>
          <w:rFonts w:ascii="Times New Roman" w:hAnsi="Times New Roman" w:cs="Times New Roman"/>
          <w:sz w:val="24"/>
          <w:szCs w:val="24"/>
        </w:rPr>
        <w:t xml:space="preserve">gap between the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ins w:id="2261" w:author="Alex Cukierman" w:date="2022-02-09T20:22:00Z">
        <w:r w:rsidR="002E5803">
          <w:rPr>
            <w:rFonts w:ascii="Times New Roman" w:hAnsi="Times New Roman" w:cs="Times New Roman"/>
            <w:sz w:val="24"/>
            <w:szCs w:val="24"/>
          </w:rPr>
          <w:t>-19</w:t>
        </w:r>
      </w:ins>
      <w:r w:rsidRPr="00D7451B">
        <w:rPr>
          <w:rFonts w:ascii="Times New Roman" w:hAnsi="Times New Roman" w:cs="Times New Roman"/>
          <w:sz w:val="24"/>
          <w:szCs w:val="24"/>
        </w:rPr>
        <w:t xml:space="preserve"> mortality and the excess mortality is smalle</w:t>
      </w:r>
      <w:r w:rsidR="00525E77">
        <w:rPr>
          <w:rFonts w:ascii="Times New Roman" w:hAnsi="Times New Roman" w:cs="Times New Roman"/>
          <w:sz w:val="24"/>
          <w:szCs w:val="24"/>
        </w:rPr>
        <w:t>st</w:t>
      </w:r>
      <w:r w:rsidRPr="00D7451B">
        <w:rPr>
          <w:rFonts w:ascii="Times New Roman" w:hAnsi="Times New Roman" w:cs="Times New Roman"/>
          <w:sz w:val="24"/>
          <w:szCs w:val="24"/>
        </w:rPr>
        <w:t xml:space="preserve">.   </w:t>
      </w:r>
    </w:p>
    <w:p w14:paraId="269B3BD7" w14:textId="77777777" w:rsidR="0005057D" w:rsidRPr="00D7451B" w:rsidRDefault="0005057D">
      <w:pPr>
        <w:spacing w:line="360" w:lineRule="auto"/>
        <w:ind w:firstLine="720"/>
        <w:rPr>
          <w:rFonts w:ascii="Times New Roman" w:hAnsi="Times New Roman" w:cs="Times New Roman"/>
          <w:b/>
          <w:sz w:val="24"/>
          <w:szCs w:val="24"/>
        </w:rPr>
        <w:pPrChange w:id="2262" w:author="Alex Cukierman" w:date="2022-02-10T08:40:00Z">
          <w:pPr/>
        </w:pPrChange>
      </w:pPr>
    </w:p>
    <w:p w14:paraId="7E7D43B4" w14:textId="78C69CAB" w:rsidR="0005057D" w:rsidRPr="0005057D" w:rsidRDefault="0005057D">
      <w:pPr>
        <w:pStyle w:val="ListParagraph"/>
        <w:numPr>
          <w:ilvl w:val="0"/>
          <w:numId w:val="15"/>
        </w:numPr>
        <w:ind w:hanging="720"/>
        <w:rPr>
          <w:rFonts w:ascii="Times New Roman" w:hAnsi="Times New Roman" w:cs="Times New Roman"/>
          <w:b/>
          <w:sz w:val="24"/>
          <w:szCs w:val="24"/>
        </w:rPr>
        <w:pPrChange w:id="2263" w:author="Alex Cukierman" w:date="2022-02-07T14:27:00Z">
          <w:pPr>
            <w:pStyle w:val="ListParagraph"/>
            <w:numPr>
              <w:numId w:val="8"/>
            </w:numPr>
            <w:ind w:hanging="720"/>
          </w:pPr>
        </w:pPrChange>
      </w:pPr>
      <w:r>
        <w:rPr>
          <w:rFonts w:ascii="Times New Roman" w:hAnsi="Times New Roman" w:cs="Times New Roman"/>
          <w:b/>
          <w:sz w:val="24"/>
          <w:szCs w:val="24"/>
        </w:rPr>
        <w:t>Statistical Analysis</w:t>
      </w:r>
      <w:r w:rsidRPr="00D7451B">
        <w:rPr>
          <w:rFonts w:ascii="Times New Roman" w:hAnsi="Times New Roman" w:cs="Times New Roman"/>
          <w:b/>
          <w:sz w:val="24"/>
          <w:szCs w:val="24"/>
        </w:rPr>
        <w:t xml:space="preserve"> </w:t>
      </w:r>
      <w:r>
        <w:rPr>
          <w:rFonts w:ascii="Times New Roman" w:hAnsi="Times New Roman" w:cs="Times New Roman"/>
          <w:b/>
          <w:sz w:val="24"/>
          <w:szCs w:val="24"/>
        </w:rPr>
        <w:t xml:space="preserve">of the Gap between </w:t>
      </w:r>
      <w:r w:rsidR="00520DBA">
        <w:rPr>
          <w:rFonts w:ascii="Times New Roman" w:hAnsi="Times New Roman" w:cs="Times New Roman"/>
          <w:b/>
          <w:color w:val="000000" w:themeColor="text1"/>
          <w:sz w:val="24"/>
          <w:szCs w:val="24"/>
        </w:rPr>
        <w:t>Official</w:t>
      </w:r>
      <w:r w:rsidRPr="00D7451B">
        <w:rPr>
          <w:rFonts w:ascii="Times New Roman" w:hAnsi="Times New Roman" w:cs="Times New Roman"/>
          <w:b/>
          <w:color w:val="000000" w:themeColor="text1"/>
          <w:sz w:val="24"/>
          <w:szCs w:val="24"/>
        </w:rPr>
        <w:t xml:space="preserve"> </w:t>
      </w:r>
      <w:r w:rsidR="00BB328F">
        <w:rPr>
          <w:rFonts w:ascii="Times New Roman" w:hAnsi="Times New Roman" w:cs="Times New Roman"/>
          <w:b/>
          <w:color w:val="000000" w:themeColor="text1"/>
          <w:sz w:val="24"/>
          <w:szCs w:val="24"/>
        </w:rPr>
        <w:t xml:space="preserve">and Excess </w:t>
      </w:r>
      <w:r w:rsidR="00BB328F">
        <w:rPr>
          <w:rFonts w:ascii="Times New Roman" w:hAnsi="Times New Roman" w:cs="Times New Roman"/>
          <w:b/>
          <w:sz w:val="24"/>
          <w:szCs w:val="24"/>
        </w:rPr>
        <w:t xml:space="preserve">Cumulative </w:t>
      </w:r>
      <w:r w:rsidR="00525E77">
        <w:rPr>
          <w:rFonts w:ascii="Times New Roman" w:hAnsi="Times New Roman" w:cs="Times New Roman"/>
          <w:b/>
          <w:color w:val="000000" w:themeColor="text1"/>
          <w:sz w:val="24"/>
          <w:szCs w:val="24"/>
        </w:rPr>
        <w:t>Covid</w:t>
      </w:r>
      <w:ins w:id="2264" w:author="Alex Cukierman" w:date="2022-02-09T20:22:00Z">
        <w:r w:rsidR="002E5803">
          <w:rPr>
            <w:rFonts w:ascii="Times New Roman" w:hAnsi="Times New Roman" w:cs="Times New Roman"/>
            <w:b/>
            <w:color w:val="000000" w:themeColor="text1"/>
            <w:sz w:val="24"/>
            <w:szCs w:val="24"/>
          </w:rPr>
          <w:t>-19</w:t>
        </w:r>
      </w:ins>
      <w:r w:rsidRPr="00D7451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w:t>
      </w:r>
      <w:r w:rsidRPr="00D7451B">
        <w:rPr>
          <w:rFonts w:ascii="Times New Roman" w:hAnsi="Times New Roman" w:cs="Times New Roman"/>
          <w:b/>
          <w:color w:val="000000" w:themeColor="text1"/>
          <w:sz w:val="24"/>
          <w:szCs w:val="24"/>
        </w:rPr>
        <w:t>ortality</w:t>
      </w:r>
      <w:r w:rsidRPr="00D7451B">
        <w:rPr>
          <w:rFonts w:ascii="Times New Roman" w:hAnsi="Times New Roman" w:cs="Times New Roman"/>
          <w:b/>
          <w:sz w:val="24"/>
          <w:szCs w:val="24"/>
        </w:rPr>
        <w:t>, 2020-2021</w:t>
      </w:r>
    </w:p>
    <w:p w14:paraId="27545FD4" w14:textId="51520608" w:rsidR="00150D4C" w:rsidRDefault="0005057D" w:rsidP="00A530B7">
      <w:pPr>
        <w:spacing w:line="360" w:lineRule="auto"/>
        <w:ind w:firstLine="720"/>
        <w:rPr>
          <w:rFonts w:ascii="Times New Roman" w:hAnsi="Times New Roman" w:cs="Times New Roman"/>
          <w:sz w:val="24"/>
          <w:szCs w:val="24"/>
        </w:rPr>
      </w:pPr>
      <w:del w:id="2265" w:author="Yothin Jinjarak" w:date="2022-02-10T20:15:00Z">
        <w:r w:rsidRPr="00D7451B" w:rsidDel="00B85725">
          <w:rPr>
            <w:rFonts w:ascii="Times New Roman" w:hAnsi="Times New Roman" w:cs="Times New Roman"/>
            <w:sz w:val="24"/>
            <w:szCs w:val="24"/>
            <w:shd w:val="clear" w:color="auto" w:fill="FCFCFC"/>
          </w:rPr>
          <w:delText>In order t</w:delText>
        </w:r>
      </w:del>
      <w:ins w:id="2266" w:author="Yothin Jinjarak" w:date="2022-02-10T20:15:00Z">
        <w:r w:rsidR="00B85725">
          <w:rPr>
            <w:rFonts w:ascii="Times New Roman" w:hAnsi="Times New Roman" w:cs="Times New Roman"/>
            <w:sz w:val="24"/>
            <w:szCs w:val="24"/>
            <w:shd w:val="clear" w:color="auto" w:fill="FCFCFC"/>
          </w:rPr>
          <w:t>T</w:t>
        </w:r>
      </w:ins>
      <w:r w:rsidRPr="00D7451B">
        <w:rPr>
          <w:rFonts w:ascii="Times New Roman" w:hAnsi="Times New Roman" w:cs="Times New Roman"/>
          <w:sz w:val="24"/>
          <w:szCs w:val="24"/>
          <w:shd w:val="clear" w:color="auto" w:fill="FCFCFC"/>
        </w:rPr>
        <w:t xml:space="preserve">o </w:t>
      </w:r>
      <w:del w:id="2267" w:author="Alex Cukierman" w:date="2022-02-08T23:02:00Z">
        <w:r w:rsidRPr="00D7451B" w:rsidDel="0099682C">
          <w:rPr>
            <w:rFonts w:ascii="Times New Roman" w:hAnsi="Times New Roman" w:cs="Times New Roman"/>
            <w:sz w:val="24"/>
            <w:szCs w:val="24"/>
            <w:shd w:val="clear" w:color="auto" w:fill="FCFCFC"/>
          </w:rPr>
          <w:delText>g</w:delText>
        </w:r>
      </w:del>
      <w:ins w:id="2268" w:author="Alex Cukierman" w:date="2022-02-08T23:03:00Z">
        <w:r w:rsidR="0099682C">
          <w:rPr>
            <w:rFonts w:ascii="Times New Roman" w:hAnsi="Times New Roman" w:cs="Times New Roman"/>
            <w:sz w:val="24"/>
            <w:szCs w:val="24"/>
            <w:shd w:val="clear" w:color="auto" w:fill="FCFCFC"/>
          </w:rPr>
          <w:t>obtain</w:t>
        </w:r>
      </w:ins>
      <w:del w:id="2269" w:author="Alex Cukierman" w:date="2022-02-08T23:03:00Z">
        <w:r w:rsidRPr="00D7451B" w:rsidDel="0099682C">
          <w:rPr>
            <w:rFonts w:ascii="Times New Roman" w:hAnsi="Times New Roman" w:cs="Times New Roman"/>
            <w:sz w:val="24"/>
            <w:szCs w:val="24"/>
            <w:shd w:val="clear" w:color="auto" w:fill="FCFCFC"/>
          </w:rPr>
          <w:delText>ai</w:delText>
        </w:r>
      </w:del>
      <w:del w:id="2270" w:author="Alex Cukierman" w:date="2022-02-08T23:02:00Z">
        <w:r w:rsidRPr="00D7451B" w:rsidDel="0099682C">
          <w:rPr>
            <w:rFonts w:ascii="Times New Roman" w:hAnsi="Times New Roman" w:cs="Times New Roman"/>
            <w:sz w:val="24"/>
            <w:szCs w:val="24"/>
            <w:shd w:val="clear" w:color="auto" w:fill="FCFCFC"/>
          </w:rPr>
          <w:delText>n</w:delText>
        </w:r>
      </w:del>
      <w:r w:rsidRPr="00D7451B">
        <w:rPr>
          <w:rFonts w:ascii="Times New Roman" w:hAnsi="Times New Roman" w:cs="Times New Roman"/>
          <w:sz w:val="24"/>
          <w:szCs w:val="24"/>
          <w:shd w:val="clear" w:color="auto" w:fill="FCFCFC"/>
        </w:rPr>
        <w:t xml:space="preserve"> further insight</w:t>
      </w:r>
      <w:r>
        <w:rPr>
          <w:rFonts w:ascii="Times New Roman" w:hAnsi="Times New Roman" w:cs="Times New Roman"/>
          <w:sz w:val="24"/>
          <w:szCs w:val="24"/>
          <w:shd w:val="clear" w:color="auto" w:fill="FCFCFC"/>
        </w:rPr>
        <w:t xml:space="preserve"> on </w:t>
      </w:r>
      <w:r w:rsidR="00BB328F">
        <w:rPr>
          <w:rFonts w:ascii="Times New Roman" w:hAnsi="Times New Roman" w:cs="Times New Roman"/>
          <w:sz w:val="24"/>
          <w:szCs w:val="24"/>
          <w:shd w:val="clear" w:color="auto" w:fill="FCFCFC"/>
        </w:rPr>
        <w:t xml:space="preserve">the gap between </w:t>
      </w:r>
      <w:r w:rsidR="00520DBA">
        <w:rPr>
          <w:rFonts w:ascii="Times New Roman" w:hAnsi="Times New Roman" w:cs="Times New Roman"/>
          <w:sz w:val="24"/>
          <w:szCs w:val="24"/>
          <w:shd w:val="clear" w:color="auto" w:fill="FCFCFC"/>
        </w:rPr>
        <w:t>official</w:t>
      </w:r>
      <w:r w:rsidR="00BB328F">
        <w:rPr>
          <w:rFonts w:ascii="Times New Roman" w:hAnsi="Times New Roman" w:cs="Times New Roman"/>
          <w:sz w:val="24"/>
          <w:szCs w:val="24"/>
          <w:shd w:val="clear" w:color="auto" w:fill="FCFCFC"/>
        </w:rPr>
        <w:t xml:space="preserve"> and excess </w:t>
      </w:r>
      <w:r w:rsidR="00F556B1">
        <w:rPr>
          <w:rFonts w:ascii="Times New Roman" w:hAnsi="Times New Roman" w:cs="Times New Roman"/>
          <w:sz w:val="24"/>
          <w:szCs w:val="24"/>
          <w:shd w:val="clear" w:color="auto" w:fill="FCFCFC"/>
        </w:rPr>
        <w:t>cumulative</w:t>
      </w:r>
      <w:r w:rsidR="00BB328F">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ins w:id="2271" w:author="Alex Cukierman" w:date="2022-02-09T20:22:00Z">
        <w:r w:rsidR="002E5803">
          <w:rPr>
            <w:rFonts w:ascii="Times New Roman" w:hAnsi="Times New Roman" w:cs="Times New Roman"/>
            <w:sz w:val="24"/>
            <w:szCs w:val="24"/>
            <w:shd w:val="clear" w:color="auto" w:fill="FCFCFC"/>
          </w:rPr>
          <w:t>-19</w:t>
        </w:r>
      </w:ins>
      <w:r w:rsidR="00BB328F">
        <w:rPr>
          <w:rFonts w:ascii="Times New Roman" w:hAnsi="Times New Roman" w:cs="Times New Roman"/>
          <w:sz w:val="24"/>
          <w:szCs w:val="24"/>
          <w:shd w:val="clear" w:color="auto" w:fill="FCFCFC"/>
        </w:rPr>
        <w:t xml:space="preserve"> mortality</w:t>
      </w:r>
      <w:r w:rsidRPr="00D7451B">
        <w:rPr>
          <w:rFonts w:ascii="Times New Roman" w:hAnsi="Times New Roman" w:cs="Times New Roman"/>
          <w:sz w:val="24"/>
          <w:szCs w:val="24"/>
          <w:shd w:val="clear" w:color="auto" w:fill="FCFCFC"/>
        </w:rPr>
        <w:t xml:space="preserve">, we run regressions accounting </w:t>
      </w:r>
      <w:r w:rsidR="00525E77">
        <w:rPr>
          <w:rFonts w:ascii="Times New Roman" w:hAnsi="Times New Roman" w:cs="Times New Roman"/>
          <w:sz w:val="24"/>
          <w:szCs w:val="24"/>
          <w:shd w:val="clear" w:color="auto" w:fill="FCFCFC"/>
        </w:rPr>
        <w:t xml:space="preserve">for </w:t>
      </w:r>
      <w:r w:rsidRPr="00D7451B">
        <w:rPr>
          <w:rFonts w:ascii="Times New Roman" w:hAnsi="Times New Roman" w:cs="Times New Roman"/>
          <w:sz w:val="24"/>
          <w:szCs w:val="24"/>
          <w:shd w:val="clear" w:color="auto" w:fill="FCFCFC"/>
        </w:rPr>
        <w:t xml:space="preserve">the ratio of </w:t>
      </w:r>
      <w:r w:rsidRPr="00D7451B">
        <w:rPr>
          <w:rFonts w:ascii="Times New Roman" w:eastAsia="Calibri" w:hAnsi="Times New Roman" w:cs="Times New Roman"/>
          <w:color w:val="000000" w:themeColor="text1"/>
          <w:sz w:val="24"/>
          <w:szCs w:val="24"/>
        </w:rPr>
        <w:t xml:space="preserve">Cumulative </w:t>
      </w:r>
      <w:r w:rsidRPr="007B7457">
        <w:rPr>
          <w:rFonts w:ascii="Times New Roman" w:eastAsia="Calibri" w:hAnsi="Times New Roman" w:cs="Times New Roman"/>
          <w:color w:val="000000" w:themeColor="text1"/>
          <w:sz w:val="24"/>
          <w:szCs w:val="24"/>
        </w:rPr>
        <w:t>E</w:t>
      </w:r>
      <w:r w:rsidRPr="00D7451B">
        <w:rPr>
          <w:rFonts w:ascii="Times New Roman" w:eastAsia="Calibri" w:hAnsi="Times New Roman" w:cs="Times New Roman"/>
          <w:color w:val="000000" w:themeColor="text1"/>
          <w:sz w:val="24"/>
          <w:szCs w:val="24"/>
        </w:rPr>
        <w:t>xcess/</w:t>
      </w:r>
      <w:r w:rsidRPr="007B7457">
        <w:rPr>
          <w:rFonts w:ascii="Times New Roman" w:eastAsia="Calibri" w:hAnsi="Times New Roman" w:cs="Times New Roman"/>
          <w:color w:val="000000" w:themeColor="text1"/>
          <w:sz w:val="24"/>
          <w:szCs w:val="24"/>
        </w:rPr>
        <w:t>O</w:t>
      </w:r>
      <w:r w:rsidRPr="00D7451B">
        <w:rPr>
          <w:rFonts w:ascii="Times New Roman" w:eastAsia="Calibri" w:hAnsi="Times New Roman" w:cs="Times New Roman"/>
          <w:color w:val="000000" w:themeColor="text1"/>
          <w:sz w:val="24"/>
          <w:szCs w:val="24"/>
        </w:rPr>
        <w:t xml:space="preserve">fficial </w:t>
      </w:r>
      <w:r w:rsidR="00525E77">
        <w:rPr>
          <w:rFonts w:ascii="Times New Roman" w:eastAsia="Calibri" w:hAnsi="Times New Roman" w:cs="Times New Roman"/>
          <w:color w:val="000000" w:themeColor="text1"/>
          <w:sz w:val="24"/>
          <w:szCs w:val="24"/>
        </w:rPr>
        <w:t>Covid</w:t>
      </w:r>
      <w:r w:rsidRPr="00D7451B">
        <w:rPr>
          <w:rFonts w:ascii="Times New Roman" w:eastAsia="Calibri" w:hAnsi="Times New Roman" w:cs="Times New Roman"/>
          <w:color w:val="000000" w:themeColor="text1"/>
          <w:sz w:val="24"/>
          <w:szCs w:val="24"/>
        </w:rPr>
        <w:t>-19 mortalit</w:t>
      </w:r>
      <w:r w:rsidR="00525E77">
        <w:rPr>
          <w:rFonts w:ascii="Times New Roman" w:eastAsia="Calibri" w:hAnsi="Times New Roman" w:cs="Times New Roman"/>
          <w:color w:val="000000" w:themeColor="text1"/>
          <w:sz w:val="24"/>
          <w:szCs w:val="24"/>
        </w:rPr>
        <w:t xml:space="preserve">ies </w:t>
      </w:r>
      <w:r w:rsidRPr="00D7451B">
        <w:rPr>
          <w:rFonts w:ascii="Times New Roman" w:eastAsia="Calibri" w:hAnsi="Times New Roman" w:cs="Times New Roman"/>
          <w:color w:val="000000" w:themeColor="text1"/>
          <w:sz w:val="24"/>
          <w:szCs w:val="24"/>
        </w:rPr>
        <w:t xml:space="preserve">across countries. </w:t>
      </w:r>
      <w:ins w:id="2272" w:author="Alex Cukierman" w:date="2022-02-08T23:28:00Z">
        <w:r w:rsidR="00F54D25">
          <w:rPr>
            <w:rFonts w:ascii="Times New Roman" w:eastAsia="Calibri" w:hAnsi="Times New Roman" w:cs="Times New Roman"/>
            <w:color w:val="000000" w:themeColor="text1"/>
            <w:sz w:val="24"/>
            <w:szCs w:val="24"/>
          </w:rPr>
          <w:t>Th</w:t>
        </w:r>
      </w:ins>
      <w:ins w:id="2273" w:author="Nair-Desai, Sameer" w:date="2022-02-12T20:55:00Z">
        <w:r w:rsidR="00FD2EE6">
          <w:rPr>
            <w:rFonts w:ascii="Times New Roman" w:eastAsia="Calibri" w:hAnsi="Times New Roman" w:cs="Times New Roman"/>
            <w:color w:val="000000" w:themeColor="text1"/>
            <w:sz w:val="24"/>
            <w:szCs w:val="24"/>
          </w:rPr>
          <w:t>e</w:t>
        </w:r>
      </w:ins>
      <w:ins w:id="2274" w:author="Alex Cukierman" w:date="2022-02-08T23:28:00Z">
        <w:del w:id="2275" w:author="Nair-Desai, Sameer" w:date="2022-02-12T20:55:00Z">
          <w:r w:rsidR="00F54D25" w:rsidDel="00FD2EE6">
            <w:rPr>
              <w:rFonts w:ascii="Times New Roman" w:eastAsia="Calibri" w:hAnsi="Times New Roman" w:cs="Times New Roman"/>
              <w:color w:val="000000" w:themeColor="text1"/>
              <w:sz w:val="24"/>
              <w:szCs w:val="24"/>
            </w:rPr>
            <w:delText>o</w:delText>
          </w:r>
        </w:del>
        <w:r w:rsidR="00F54D25">
          <w:rPr>
            <w:rFonts w:ascii="Times New Roman" w:eastAsia="Calibri" w:hAnsi="Times New Roman" w:cs="Times New Roman"/>
            <w:color w:val="000000" w:themeColor="text1"/>
            <w:sz w:val="24"/>
            <w:szCs w:val="24"/>
          </w:rPr>
          <w:t>se regressions</w:t>
        </w:r>
      </w:ins>
      <w:ins w:id="2276" w:author="Alex Cukierman" w:date="2022-02-08T23:29:00Z">
        <w:r w:rsidR="00F54D25">
          <w:rPr>
            <w:rFonts w:ascii="Times New Roman" w:eastAsia="Calibri" w:hAnsi="Times New Roman" w:cs="Times New Roman"/>
            <w:color w:val="000000" w:themeColor="text1"/>
            <w:sz w:val="24"/>
            <w:szCs w:val="24"/>
          </w:rPr>
          <w:t xml:space="preserve"> </w:t>
        </w:r>
      </w:ins>
      <w:ins w:id="2277" w:author="Alex Cukierman" w:date="2022-02-08T23:28:00Z">
        <w:r w:rsidR="00F54D25">
          <w:rPr>
            <w:rFonts w:ascii="Times New Roman" w:eastAsia="Calibri" w:hAnsi="Times New Roman" w:cs="Times New Roman"/>
            <w:color w:val="000000" w:themeColor="text1"/>
            <w:sz w:val="24"/>
            <w:szCs w:val="24"/>
          </w:rPr>
          <w:t>are</w:t>
        </w:r>
      </w:ins>
      <w:del w:id="2278" w:author="Alex Cukierman" w:date="2022-02-08T23:28:00Z">
        <w:r w:rsidRPr="00D7451B" w:rsidDel="00F54D25">
          <w:rPr>
            <w:rFonts w:ascii="Times New Roman" w:eastAsia="Calibri" w:hAnsi="Times New Roman" w:cs="Times New Roman"/>
            <w:color w:val="000000" w:themeColor="text1"/>
            <w:sz w:val="24"/>
            <w:szCs w:val="24"/>
          </w:rPr>
          <w:delText xml:space="preserve">We </w:delText>
        </w:r>
        <w:r w:rsidR="00525E77" w:rsidDel="00F54D25">
          <w:rPr>
            <w:rFonts w:ascii="Times New Roman" w:eastAsia="Calibri" w:hAnsi="Times New Roman" w:cs="Times New Roman"/>
            <w:color w:val="000000" w:themeColor="text1"/>
            <w:sz w:val="24"/>
            <w:szCs w:val="24"/>
          </w:rPr>
          <w:delText>run</w:delText>
        </w:r>
        <w:r w:rsidR="00525E77" w:rsidRPr="00D7451B" w:rsidDel="00F54D25">
          <w:rPr>
            <w:rFonts w:ascii="Times New Roman" w:eastAsia="Calibri" w:hAnsi="Times New Roman" w:cs="Times New Roman"/>
            <w:color w:val="000000" w:themeColor="text1"/>
            <w:sz w:val="24"/>
            <w:szCs w:val="24"/>
          </w:rPr>
          <w:delText xml:space="preserve"> </w:delText>
        </w:r>
        <w:r w:rsidR="00525E77" w:rsidDel="00F54D25">
          <w:rPr>
            <w:rFonts w:ascii="Times New Roman" w:eastAsia="Calibri" w:hAnsi="Times New Roman" w:cs="Times New Roman"/>
            <w:color w:val="000000" w:themeColor="text1"/>
            <w:sz w:val="24"/>
            <w:szCs w:val="24"/>
          </w:rPr>
          <w:delText>this analysis</w:delText>
        </w:r>
      </w:del>
      <w:r w:rsidRPr="00D7451B">
        <w:rPr>
          <w:rFonts w:ascii="Times New Roman" w:eastAsia="Calibri" w:hAnsi="Times New Roman" w:cs="Times New Roman"/>
          <w:color w:val="000000" w:themeColor="text1"/>
          <w:sz w:val="24"/>
          <w:szCs w:val="24"/>
        </w:rPr>
        <w:t xml:space="preserve"> </w:t>
      </w:r>
      <w:ins w:id="2279" w:author="Alex Cukierman" w:date="2022-02-08T23:29:00Z">
        <w:r w:rsidR="00F54D25">
          <w:rPr>
            <w:rFonts w:ascii="Times New Roman" w:eastAsia="Calibri" w:hAnsi="Times New Roman" w:cs="Times New Roman"/>
            <w:color w:val="000000" w:themeColor="text1"/>
            <w:sz w:val="24"/>
            <w:szCs w:val="24"/>
          </w:rPr>
          <w:t xml:space="preserve">run </w:t>
        </w:r>
      </w:ins>
      <w:r w:rsidRPr="00D7451B">
        <w:rPr>
          <w:rFonts w:ascii="Times New Roman" w:eastAsia="Calibri" w:hAnsi="Times New Roman" w:cs="Times New Roman"/>
          <w:color w:val="000000" w:themeColor="text1"/>
          <w:sz w:val="24"/>
          <w:szCs w:val="24"/>
        </w:rPr>
        <w:t xml:space="preserve">for two </w:t>
      </w:r>
      <w:proofErr w:type="gramStart"/>
      <w:r w:rsidRPr="00D7451B">
        <w:rPr>
          <w:rFonts w:ascii="Times New Roman" w:eastAsia="Calibri" w:hAnsi="Times New Roman" w:cs="Times New Roman"/>
          <w:color w:val="000000" w:themeColor="text1"/>
          <w:sz w:val="24"/>
          <w:szCs w:val="24"/>
        </w:rPr>
        <w:t>dates;</w:t>
      </w:r>
      <w:proofErr w:type="gramEnd"/>
      <w:r w:rsidR="00525E77">
        <w:rPr>
          <w:rFonts w:ascii="Times New Roman" w:eastAsia="Calibri" w:hAnsi="Times New Roman" w:cs="Times New Roman"/>
          <w:color w:val="000000" w:themeColor="text1"/>
          <w:sz w:val="24"/>
          <w:szCs w:val="24"/>
        </w:rPr>
        <w:t xml:space="preserve"> </w:t>
      </w:r>
      <w:ins w:id="2280" w:author="Nair-Desai, Sameer" w:date="2022-02-12T20:55:00Z">
        <w:r w:rsidR="00FD2EE6">
          <w:rPr>
            <w:rFonts w:ascii="Times New Roman" w:eastAsia="Calibri" w:hAnsi="Times New Roman" w:cs="Times New Roman"/>
            <w:color w:val="000000" w:themeColor="text1"/>
            <w:sz w:val="24"/>
            <w:szCs w:val="24"/>
          </w:rPr>
          <w:t xml:space="preserve">at </w:t>
        </w:r>
      </w:ins>
      <w:del w:id="2281" w:author="Alex Cukierman" w:date="2022-02-08T23:29:00Z">
        <w:r w:rsidR="00525E77" w:rsidDel="00F54D25">
          <w:rPr>
            <w:rFonts w:ascii="Times New Roman" w:eastAsia="Calibri" w:hAnsi="Times New Roman" w:cs="Times New Roman"/>
            <w:color w:val="000000" w:themeColor="text1"/>
            <w:sz w:val="24"/>
            <w:szCs w:val="24"/>
          </w:rPr>
          <w:delText>at</w:delText>
        </w:r>
        <w:r w:rsidRPr="00D7451B" w:rsidDel="00F54D25">
          <w:rPr>
            <w:rFonts w:ascii="Times New Roman" w:eastAsia="Calibri" w:hAnsi="Times New Roman" w:cs="Times New Roman"/>
            <w:color w:val="000000" w:themeColor="text1"/>
            <w:sz w:val="24"/>
            <w:szCs w:val="24"/>
          </w:rPr>
          <w:delText xml:space="preserve"> </w:delText>
        </w:r>
      </w:del>
      <w:r w:rsidRPr="00D7451B">
        <w:rPr>
          <w:rFonts w:ascii="Times New Roman" w:eastAsia="Calibri" w:hAnsi="Times New Roman" w:cs="Times New Roman"/>
          <w:color w:val="000000" w:themeColor="text1"/>
          <w:sz w:val="24"/>
          <w:szCs w:val="24"/>
        </w:rPr>
        <w:t xml:space="preserve">the end of 2020, </w:t>
      </w:r>
      <w:r w:rsidR="00525E77">
        <w:rPr>
          <w:rFonts w:ascii="Times New Roman" w:eastAsia="Calibri" w:hAnsi="Times New Roman" w:cs="Times New Roman"/>
          <w:color w:val="000000" w:themeColor="text1"/>
          <w:sz w:val="24"/>
          <w:szCs w:val="24"/>
        </w:rPr>
        <w:t>and</w:t>
      </w:r>
      <w:ins w:id="2282" w:author="Nair-Desai, Sameer" w:date="2022-02-12T20:55:00Z">
        <w:r w:rsidR="00FD2EE6">
          <w:rPr>
            <w:rFonts w:ascii="Times New Roman" w:eastAsia="Calibri" w:hAnsi="Times New Roman" w:cs="Times New Roman"/>
            <w:color w:val="000000" w:themeColor="text1"/>
            <w:sz w:val="24"/>
            <w:szCs w:val="24"/>
          </w:rPr>
          <w:t xml:space="preserve"> at</w:t>
        </w:r>
      </w:ins>
      <w:r w:rsidR="00525E77">
        <w:rPr>
          <w:rFonts w:ascii="Times New Roman" w:eastAsia="Calibri" w:hAnsi="Times New Roman" w:cs="Times New Roman"/>
          <w:color w:val="000000" w:themeColor="text1"/>
          <w:sz w:val="24"/>
          <w:szCs w:val="24"/>
        </w:rPr>
        <w:t xml:space="preserve"> the</w:t>
      </w:r>
      <w:r w:rsidRPr="00D7451B">
        <w:rPr>
          <w:rFonts w:ascii="Times New Roman" w:eastAsia="Calibri" w:hAnsi="Times New Roman" w:cs="Times New Roman"/>
          <w:color w:val="000000" w:themeColor="text1"/>
          <w:sz w:val="24"/>
          <w:szCs w:val="24"/>
        </w:rPr>
        <w:t xml:space="preserve"> end </w:t>
      </w:r>
      <w:r w:rsidR="00525E77">
        <w:rPr>
          <w:rFonts w:ascii="Times New Roman" w:eastAsia="Calibri" w:hAnsi="Times New Roman" w:cs="Times New Roman"/>
          <w:color w:val="000000" w:themeColor="text1"/>
          <w:sz w:val="24"/>
          <w:szCs w:val="24"/>
        </w:rPr>
        <w:t xml:space="preserve">of </w:t>
      </w:r>
      <w:r w:rsidRPr="00D7451B">
        <w:rPr>
          <w:rFonts w:ascii="Times New Roman" w:eastAsia="Calibri" w:hAnsi="Times New Roman" w:cs="Times New Roman"/>
          <w:color w:val="000000" w:themeColor="text1"/>
          <w:sz w:val="24"/>
          <w:szCs w:val="24"/>
        </w:rPr>
        <w:t>2021</w:t>
      </w:r>
      <w:ins w:id="2283" w:author="Alex Cukierman" w:date="2022-02-08T23:30:00Z">
        <w:del w:id="2284" w:author="Nair-Desai, Sameer" w:date="2022-02-12T20:55:00Z">
          <w:r w:rsidR="00F54D25" w:rsidDel="00FD2EE6">
            <w:rPr>
              <w:rFonts w:ascii="Times New Roman" w:eastAsia="Calibri" w:hAnsi="Times New Roman" w:cs="Times New Roman"/>
              <w:color w:val="000000" w:themeColor="text1"/>
              <w:sz w:val="24"/>
              <w:szCs w:val="24"/>
            </w:rPr>
            <w:delText xml:space="preserve"> and</w:delText>
          </w:r>
        </w:del>
      </w:ins>
      <w:ins w:id="2285" w:author="Nair-Desai, Sameer" w:date="2022-02-12T20:55:00Z">
        <w:r w:rsidR="00FD2EE6">
          <w:rPr>
            <w:rFonts w:ascii="Times New Roman" w:eastAsia="Calibri" w:hAnsi="Times New Roman" w:cs="Times New Roman"/>
            <w:color w:val="000000" w:themeColor="text1"/>
            <w:sz w:val="24"/>
            <w:szCs w:val="24"/>
          </w:rPr>
          <w:t>. Our sample</w:t>
        </w:r>
      </w:ins>
      <w:ins w:id="2286" w:author="Alex Cukierman" w:date="2022-02-08T23:30:00Z">
        <w:r w:rsidR="00F54D25">
          <w:rPr>
            <w:rFonts w:ascii="Times New Roman" w:eastAsia="Calibri" w:hAnsi="Times New Roman" w:cs="Times New Roman"/>
            <w:color w:val="000000" w:themeColor="text1"/>
            <w:sz w:val="24"/>
            <w:szCs w:val="24"/>
          </w:rPr>
          <w:t xml:space="preserve"> </w:t>
        </w:r>
        <w:del w:id="2287" w:author="Nair-Desai, Sameer" w:date="2022-02-12T20:55:00Z">
          <w:r w:rsidR="00F54D25" w:rsidDel="00FD2EE6">
            <w:rPr>
              <w:rFonts w:ascii="Times New Roman" w:eastAsia="Calibri" w:hAnsi="Times New Roman" w:cs="Times New Roman"/>
              <w:color w:val="000000" w:themeColor="text1"/>
              <w:sz w:val="24"/>
              <w:szCs w:val="24"/>
            </w:rPr>
            <w:delText>include a sample of</w:delText>
          </w:r>
        </w:del>
      </w:ins>
      <w:ins w:id="2288" w:author="Nair-Desai, Sameer" w:date="2022-02-12T20:55:00Z">
        <w:r w:rsidR="00FD2EE6">
          <w:rPr>
            <w:rFonts w:ascii="Times New Roman" w:eastAsia="Calibri" w:hAnsi="Times New Roman" w:cs="Times New Roman"/>
            <w:color w:val="000000" w:themeColor="text1"/>
            <w:sz w:val="24"/>
            <w:szCs w:val="24"/>
          </w:rPr>
          <w:t xml:space="preserve">composes </w:t>
        </w:r>
      </w:ins>
      <w:ins w:id="2289" w:author="Alex Cukierman" w:date="2022-02-08T23:30:00Z">
        <w:del w:id="2290" w:author="Nair-Desai, Sameer" w:date="2022-02-12T20:55:00Z">
          <w:r w:rsidR="00F54D25" w:rsidRPr="00D7451B" w:rsidDel="00FD2EE6">
            <w:rPr>
              <w:rFonts w:ascii="Times New Roman" w:eastAsia="Calibri" w:hAnsi="Times New Roman" w:cs="Times New Roman"/>
              <w:color w:val="000000" w:themeColor="text1"/>
              <w:sz w:val="24"/>
              <w:szCs w:val="24"/>
            </w:rPr>
            <w:delText xml:space="preserve"> </w:delText>
          </w:r>
        </w:del>
        <w:r w:rsidR="00F54D25" w:rsidRPr="00D7451B">
          <w:rPr>
            <w:rFonts w:ascii="Times New Roman" w:eastAsia="Calibri" w:hAnsi="Times New Roman" w:cs="Times New Roman"/>
            <w:color w:val="000000" w:themeColor="text1"/>
            <w:sz w:val="24"/>
            <w:szCs w:val="24"/>
          </w:rPr>
          <w:t>1</w:t>
        </w:r>
        <w:r w:rsidR="00F54D25">
          <w:rPr>
            <w:rFonts w:ascii="Times New Roman" w:eastAsia="Calibri" w:hAnsi="Times New Roman" w:cs="Times New Roman"/>
            <w:color w:val="000000" w:themeColor="text1"/>
            <w:sz w:val="24"/>
            <w:szCs w:val="24"/>
          </w:rPr>
          <w:t>65</w:t>
        </w:r>
        <w:r w:rsidR="00F54D25" w:rsidRPr="00D7451B">
          <w:rPr>
            <w:rFonts w:ascii="Times New Roman" w:eastAsia="Calibri" w:hAnsi="Times New Roman" w:cs="Times New Roman"/>
            <w:color w:val="000000" w:themeColor="text1"/>
            <w:sz w:val="24"/>
            <w:szCs w:val="24"/>
          </w:rPr>
          <w:t xml:space="preserve"> countries</w:t>
        </w:r>
        <w:r w:rsidR="00F54D25">
          <w:rPr>
            <w:rFonts w:ascii="Times New Roman" w:hAnsi="Times New Roman" w:cs="Times New Roman"/>
            <w:sz w:val="24"/>
            <w:szCs w:val="24"/>
          </w:rPr>
          <w:t xml:space="preserve">. </w:t>
        </w:r>
      </w:ins>
      <w:del w:id="2291" w:author="Alex Cukierman" w:date="2022-02-08T23:30:00Z">
        <w:r w:rsidR="00525E77" w:rsidDel="00F54D25">
          <w:rPr>
            <w:rFonts w:ascii="Times New Roman" w:eastAsia="Calibri" w:hAnsi="Times New Roman" w:cs="Times New Roman"/>
            <w:color w:val="000000" w:themeColor="text1"/>
            <w:sz w:val="24"/>
            <w:szCs w:val="24"/>
          </w:rPr>
          <w:delText>.</w:delText>
        </w:r>
        <w:r w:rsidRPr="00D7451B" w:rsidDel="00F54D25">
          <w:rPr>
            <w:rFonts w:ascii="Times New Roman" w:eastAsia="Calibri" w:hAnsi="Times New Roman" w:cs="Times New Roman"/>
            <w:color w:val="000000" w:themeColor="text1"/>
            <w:sz w:val="24"/>
            <w:szCs w:val="24"/>
          </w:rPr>
          <w:delText xml:space="preserve"> </w:delText>
        </w:r>
      </w:del>
      <w:r w:rsidR="00525E77">
        <w:rPr>
          <w:rFonts w:ascii="Times New Roman" w:eastAsia="Calibri" w:hAnsi="Times New Roman" w:cs="Times New Roman"/>
          <w:color w:val="000000" w:themeColor="text1"/>
          <w:sz w:val="24"/>
          <w:szCs w:val="24"/>
        </w:rPr>
        <w:t xml:space="preserve">Both regressions </w:t>
      </w:r>
      <w:r w:rsidRPr="00D7451B">
        <w:rPr>
          <w:rFonts w:ascii="Times New Roman" w:eastAsia="Calibri" w:hAnsi="Times New Roman" w:cs="Times New Roman"/>
          <w:color w:val="000000" w:themeColor="text1"/>
          <w:sz w:val="24"/>
          <w:szCs w:val="24"/>
        </w:rPr>
        <w:t>control for GDP/Capita and vaccination rates</w:t>
      </w:r>
      <w:ins w:id="2292" w:author="Nair-Desai, Sameer" w:date="2022-02-12T20:55:00Z">
        <w:r w:rsidR="00FD2EE6">
          <w:rPr>
            <w:rFonts w:ascii="Times New Roman" w:eastAsia="Calibri" w:hAnsi="Times New Roman" w:cs="Times New Roman"/>
            <w:color w:val="000000" w:themeColor="text1"/>
            <w:sz w:val="24"/>
            <w:szCs w:val="24"/>
          </w:rPr>
          <w:t>.</w:t>
        </w:r>
      </w:ins>
      <w:r w:rsidR="00525E77">
        <w:rPr>
          <w:rFonts w:ascii="Times New Roman" w:eastAsia="Calibri" w:hAnsi="Times New Roman" w:cs="Times New Roman"/>
          <w:color w:val="000000" w:themeColor="text1"/>
          <w:sz w:val="24"/>
          <w:szCs w:val="24"/>
        </w:rPr>
        <w:t xml:space="preserve"> </w:t>
      </w:r>
      <w:del w:id="2293" w:author="Alex Cukierman" w:date="2022-02-08T23:30:00Z">
        <w:r w:rsidR="00525E77" w:rsidDel="00F54D25">
          <w:rPr>
            <w:rFonts w:ascii="Times New Roman" w:eastAsia="Calibri" w:hAnsi="Times New Roman" w:cs="Times New Roman"/>
            <w:color w:val="000000" w:themeColor="text1"/>
            <w:sz w:val="24"/>
            <w:szCs w:val="24"/>
          </w:rPr>
          <w:delText>and include a sample of</w:delText>
        </w:r>
        <w:r w:rsidRPr="00D7451B" w:rsidDel="00F54D25">
          <w:rPr>
            <w:rFonts w:ascii="Times New Roman" w:eastAsia="Calibri" w:hAnsi="Times New Roman" w:cs="Times New Roman"/>
            <w:color w:val="000000" w:themeColor="text1"/>
            <w:sz w:val="24"/>
            <w:szCs w:val="24"/>
          </w:rPr>
          <w:delText xml:space="preserve"> 1</w:delText>
        </w:r>
        <w:r w:rsidR="0043716E" w:rsidDel="00F54D25">
          <w:rPr>
            <w:rFonts w:ascii="Times New Roman" w:eastAsia="Calibri" w:hAnsi="Times New Roman" w:cs="Times New Roman"/>
            <w:color w:val="000000" w:themeColor="text1"/>
            <w:sz w:val="24"/>
            <w:szCs w:val="24"/>
          </w:rPr>
          <w:delText>65</w:delText>
        </w:r>
        <w:r w:rsidRPr="00D7451B" w:rsidDel="00F54D25">
          <w:rPr>
            <w:rFonts w:ascii="Times New Roman" w:eastAsia="Calibri" w:hAnsi="Times New Roman" w:cs="Times New Roman"/>
            <w:color w:val="000000" w:themeColor="text1"/>
            <w:sz w:val="24"/>
            <w:szCs w:val="24"/>
          </w:rPr>
          <w:delText xml:space="preserve"> countries</w:delText>
        </w:r>
        <w:r w:rsidR="00150D4C" w:rsidDel="00F54D25">
          <w:rPr>
            <w:rFonts w:ascii="Times New Roman" w:hAnsi="Times New Roman" w:cs="Times New Roman"/>
            <w:sz w:val="24"/>
            <w:szCs w:val="24"/>
          </w:rPr>
          <w:delText>.</w:delText>
        </w:r>
      </w:del>
    </w:p>
    <w:p w14:paraId="28E32F69" w14:textId="03F1FFEF" w:rsidR="00150D4C" w:rsidRDefault="35C1C7C1">
      <w:pPr>
        <w:spacing w:line="360" w:lineRule="auto"/>
        <w:ind w:firstLine="720"/>
        <w:rPr>
          <w:rFonts w:ascii="Times New Roman" w:hAnsi="Times New Roman" w:cs="Times New Roman"/>
          <w:sz w:val="24"/>
          <w:szCs w:val="24"/>
        </w:rPr>
        <w:pPrChange w:id="2294" w:author="Alex Cukierman" w:date="2022-02-08T23:30:00Z">
          <w:pPr>
            <w:spacing w:line="360" w:lineRule="auto"/>
          </w:pPr>
        </w:pPrChange>
      </w:pPr>
      <w:r w:rsidRPr="35C1C7C1">
        <w:rPr>
          <w:rFonts w:ascii="Times New Roman" w:hAnsi="Times New Roman" w:cs="Times New Roman"/>
          <w:sz w:val="24"/>
          <w:szCs w:val="24"/>
        </w:rPr>
        <w:t xml:space="preserve">Table </w:t>
      </w:r>
      <w:del w:id="2295" w:author="Joshua Aizenman" w:date="2022-02-09T23:56:00Z">
        <w:r w:rsidRPr="35C1C7C1" w:rsidDel="006454F0">
          <w:rPr>
            <w:rFonts w:ascii="Times New Roman" w:hAnsi="Times New Roman" w:cs="Times New Roman"/>
            <w:sz w:val="24"/>
            <w:szCs w:val="24"/>
          </w:rPr>
          <w:delText xml:space="preserve">5 </w:delText>
        </w:r>
      </w:del>
      <w:ins w:id="2296" w:author="Joshua Aizenman" w:date="2022-02-09T23:56:00Z">
        <w:r w:rsidR="006454F0">
          <w:rPr>
            <w:rFonts w:ascii="Times New Roman" w:hAnsi="Times New Roman" w:cs="Times New Roman"/>
            <w:sz w:val="24"/>
            <w:szCs w:val="24"/>
          </w:rPr>
          <w:t>3</w:t>
        </w:r>
        <w:r w:rsidR="006454F0" w:rsidRPr="35C1C7C1">
          <w:rPr>
            <w:rFonts w:ascii="Times New Roman" w:hAnsi="Times New Roman" w:cs="Times New Roman"/>
            <w:sz w:val="24"/>
            <w:szCs w:val="24"/>
          </w:rPr>
          <w:t xml:space="preserve"> </w:t>
        </w:r>
      </w:ins>
      <w:r w:rsidRPr="35C1C7C1">
        <w:rPr>
          <w:rFonts w:ascii="Times New Roman" w:hAnsi="Times New Roman" w:cs="Times New Roman"/>
          <w:sz w:val="24"/>
          <w:szCs w:val="24"/>
        </w:rPr>
        <w:t xml:space="preserve">provides the estimation of cumulative excess/official </w:t>
      </w:r>
      <w:r w:rsidR="00525E77">
        <w:rPr>
          <w:rFonts w:ascii="Times New Roman" w:hAnsi="Times New Roman" w:cs="Times New Roman"/>
          <w:sz w:val="24"/>
          <w:szCs w:val="24"/>
        </w:rPr>
        <w:t>Covid</w:t>
      </w:r>
      <w:r w:rsidRPr="35C1C7C1">
        <w:rPr>
          <w:rFonts w:ascii="Times New Roman" w:hAnsi="Times New Roman" w:cs="Times New Roman"/>
          <w:sz w:val="24"/>
          <w:szCs w:val="24"/>
        </w:rPr>
        <w:t xml:space="preserve">-19 </w:t>
      </w:r>
      <w:r w:rsidR="00A81A68">
        <w:rPr>
          <w:rFonts w:ascii="Times New Roman" w:hAnsi="Times New Roman" w:cs="Times New Roman"/>
          <w:sz w:val="24"/>
          <w:szCs w:val="24"/>
        </w:rPr>
        <w:t>mortality</w:t>
      </w:r>
      <w:r w:rsidRPr="35C1C7C1">
        <w:rPr>
          <w:rFonts w:ascii="Times New Roman" w:hAnsi="Times New Roman" w:cs="Times New Roman"/>
          <w:sz w:val="24"/>
          <w:szCs w:val="24"/>
        </w:rPr>
        <w:t xml:space="preserve"> (henceforth, </w:t>
      </w:r>
      <w:r w:rsidRPr="007B7457">
        <w:rPr>
          <w:rFonts w:ascii="Times New Roman" w:hAnsi="Times New Roman" w:cs="Times New Roman"/>
          <w:b/>
          <w:bCs/>
          <w:sz w:val="24"/>
          <w:szCs w:val="24"/>
        </w:rPr>
        <w:t>E/O</w:t>
      </w:r>
      <w:r w:rsidRPr="35C1C7C1">
        <w:rPr>
          <w:rFonts w:ascii="Times New Roman" w:hAnsi="Times New Roman" w:cs="Times New Roman"/>
          <w:sz w:val="24"/>
          <w:szCs w:val="24"/>
        </w:rPr>
        <w:t>) on the level of income (as measured by GDP per capita) and the level of vaccination (</w:t>
      </w:r>
      <w:ins w:id="2297" w:author="Nair-Desai, Sameer" w:date="2022-02-12T20:55:00Z">
        <w:r w:rsidR="00FD2EE6">
          <w:rPr>
            <w:rFonts w:ascii="Times New Roman" w:hAnsi="Times New Roman" w:cs="Times New Roman"/>
            <w:sz w:val="24"/>
            <w:szCs w:val="24"/>
          </w:rPr>
          <w:t xml:space="preserve">measured as </w:t>
        </w:r>
      </w:ins>
      <w:r w:rsidRPr="35C1C7C1">
        <w:rPr>
          <w:rFonts w:ascii="Times New Roman" w:hAnsi="Times New Roman" w:cs="Times New Roman"/>
          <w:sz w:val="24"/>
          <w:szCs w:val="24"/>
        </w:rPr>
        <w:t xml:space="preserve">the share of people per hundred vaccinated against </w:t>
      </w:r>
      <w:r w:rsidR="00525E77">
        <w:rPr>
          <w:rFonts w:ascii="Times New Roman" w:hAnsi="Times New Roman" w:cs="Times New Roman"/>
          <w:sz w:val="24"/>
          <w:szCs w:val="24"/>
        </w:rPr>
        <w:t>Covid</w:t>
      </w:r>
      <w:r w:rsidRPr="35C1C7C1">
        <w:rPr>
          <w:rFonts w:ascii="Times New Roman" w:hAnsi="Times New Roman" w:cs="Times New Roman"/>
          <w:sz w:val="24"/>
          <w:szCs w:val="24"/>
        </w:rPr>
        <w:t xml:space="preserve">-19) across 165 countries for 2020 and 2021. The first column shows that, at the end of 2020, the association between E/O and GDP per capita is negative but statistically insignificant. In 2021, however, as </w:t>
      </w:r>
      <w:r w:rsidR="00525E77">
        <w:rPr>
          <w:rFonts w:ascii="Times New Roman" w:hAnsi="Times New Roman" w:cs="Times New Roman"/>
          <w:sz w:val="24"/>
          <w:szCs w:val="24"/>
        </w:rPr>
        <w:t>Covid</w:t>
      </w:r>
      <w:r w:rsidRPr="35C1C7C1">
        <w:rPr>
          <w:rFonts w:ascii="Times New Roman" w:hAnsi="Times New Roman" w:cs="Times New Roman"/>
          <w:sz w:val="24"/>
          <w:szCs w:val="24"/>
        </w:rPr>
        <w:t xml:space="preserve">-19 vaccines became widely available throughout the year for a large number of countries, the association between cumulative E/O and GDP per capita became significant, as </w:t>
      </w:r>
      <w:r w:rsidR="008E4FF7">
        <w:rPr>
          <w:rFonts w:ascii="Times New Roman" w:hAnsi="Times New Roman" w:cs="Times New Roman"/>
          <w:sz w:val="24"/>
          <w:szCs w:val="24"/>
        </w:rPr>
        <w:t>did</w:t>
      </w:r>
      <w:r w:rsidR="008E4FF7" w:rsidRPr="35C1C7C1">
        <w:rPr>
          <w:rFonts w:ascii="Times New Roman" w:hAnsi="Times New Roman" w:cs="Times New Roman"/>
          <w:sz w:val="24"/>
          <w:szCs w:val="24"/>
        </w:rPr>
        <w:t xml:space="preserve"> </w:t>
      </w:r>
      <w:r w:rsidRPr="35C1C7C1">
        <w:rPr>
          <w:rFonts w:ascii="Times New Roman" w:hAnsi="Times New Roman" w:cs="Times New Roman"/>
          <w:sz w:val="24"/>
          <w:szCs w:val="24"/>
        </w:rPr>
        <w:t>the association between E/O and vaccination in the international sample. To put these numbers in contex</w:t>
      </w:r>
      <w:r w:rsidR="008E4FF7">
        <w:rPr>
          <w:rFonts w:ascii="Times New Roman" w:hAnsi="Times New Roman" w:cs="Times New Roman"/>
          <w:sz w:val="24"/>
          <w:szCs w:val="24"/>
        </w:rPr>
        <w:t>t:</w:t>
      </w:r>
      <w:r w:rsidRPr="35C1C7C1">
        <w:rPr>
          <w:rFonts w:ascii="Times New Roman" w:hAnsi="Times New Roman" w:cs="Times New Roman"/>
          <w:sz w:val="24"/>
          <w:szCs w:val="24"/>
        </w:rPr>
        <w:t xml:space="preserve"> given the distribution of GDP per capita, the results suggest that the average marginal effects of vaccination for the countries at the 75</w:t>
      </w:r>
      <w:r w:rsidR="008E4FF7">
        <w:rPr>
          <w:rFonts w:ascii="Times New Roman" w:hAnsi="Times New Roman" w:cs="Times New Roman"/>
          <w:sz w:val="24"/>
          <w:szCs w:val="24"/>
        </w:rPr>
        <w:t>th</w:t>
      </w:r>
      <w:r w:rsidRPr="35C1C7C1">
        <w:rPr>
          <w:rFonts w:ascii="Times New Roman" w:hAnsi="Times New Roman" w:cs="Times New Roman"/>
          <w:sz w:val="24"/>
          <w:szCs w:val="24"/>
        </w:rPr>
        <w:t xml:space="preserve"> percentile level of income ($</w:t>
      </w:r>
      <w:del w:id="2298" w:author="Nair-Desai, Sameer" w:date="2022-02-12T20:56:00Z">
        <w:r w:rsidRPr="35C1C7C1" w:rsidDel="00FD2EE6">
          <w:rPr>
            <w:rFonts w:ascii="Times New Roman" w:hAnsi="Times New Roman" w:cs="Times New Roman"/>
            <w:sz w:val="24"/>
            <w:szCs w:val="24"/>
          </w:rPr>
          <w:delText xml:space="preserve"> </w:delText>
        </w:r>
      </w:del>
      <w:r w:rsidRPr="35C1C7C1">
        <w:rPr>
          <w:rFonts w:ascii="Times New Roman" w:hAnsi="Times New Roman" w:cs="Times New Roman"/>
          <w:sz w:val="24"/>
          <w:szCs w:val="24"/>
        </w:rPr>
        <w:t>27,936 per capita) is -.43; for the countries at the median ($</w:t>
      </w:r>
      <w:del w:id="2299" w:author="Nair-Desai, Sameer" w:date="2022-02-12T20:56:00Z">
        <w:r w:rsidRPr="35C1C7C1" w:rsidDel="00FD2EE6">
          <w:rPr>
            <w:rFonts w:ascii="Times New Roman" w:hAnsi="Times New Roman" w:cs="Times New Roman"/>
            <w:sz w:val="24"/>
            <w:szCs w:val="24"/>
          </w:rPr>
          <w:delText xml:space="preserve"> </w:delText>
        </w:r>
      </w:del>
      <w:r w:rsidRPr="35C1C7C1">
        <w:rPr>
          <w:rFonts w:ascii="Times New Roman" w:hAnsi="Times New Roman" w:cs="Times New Roman"/>
          <w:sz w:val="24"/>
          <w:szCs w:val="24"/>
        </w:rPr>
        <w:t>13,111) is -.32</w:t>
      </w:r>
      <w:r w:rsidR="0043716E">
        <w:rPr>
          <w:rFonts w:ascii="Times New Roman" w:hAnsi="Times New Roman" w:cs="Times New Roman"/>
          <w:sz w:val="24"/>
          <w:szCs w:val="24"/>
        </w:rPr>
        <w:t>, and</w:t>
      </w:r>
      <w:r w:rsidRPr="35C1C7C1">
        <w:rPr>
          <w:rFonts w:ascii="Times New Roman" w:hAnsi="Times New Roman" w:cs="Times New Roman"/>
          <w:sz w:val="24"/>
          <w:szCs w:val="24"/>
        </w:rPr>
        <w:t xml:space="preserve"> for the countries at 25</w:t>
      </w:r>
      <w:r w:rsidR="008E4FF7">
        <w:rPr>
          <w:rFonts w:ascii="Times New Roman" w:hAnsi="Times New Roman" w:cs="Times New Roman"/>
          <w:sz w:val="24"/>
          <w:szCs w:val="24"/>
        </w:rPr>
        <w:t>th</w:t>
      </w:r>
      <w:r w:rsidRPr="35C1C7C1">
        <w:rPr>
          <w:rFonts w:ascii="Times New Roman" w:hAnsi="Times New Roman" w:cs="Times New Roman"/>
          <w:sz w:val="24"/>
          <w:szCs w:val="24"/>
        </w:rPr>
        <w:t xml:space="preserve"> percentile ($</w:t>
      </w:r>
      <w:del w:id="2300" w:author="Nair-Desai, Sameer" w:date="2022-02-12T20:56:00Z">
        <w:r w:rsidRPr="35C1C7C1" w:rsidDel="00FD2EE6">
          <w:rPr>
            <w:rFonts w:ascii="Times New Roman" w:hAnsi="Times New Roman" w:cs="Times New Roman"/>
            <w:sz w:val="24"/>
            <w:szCs w:val="24"/>
          </w:rPr>
          <w:delText xml:space="preserve"> </w:delText>
        </w:r>
      </w:del>
      <w:r w:rsidRPr="35C1C7C1">
        <w:rPr>
          <w:rFonts w:ascii="Times New Roman" w:hAnsi="Times New Roman" w:cs="Times New Roman"/>
          <w:sz w:val="24"/>
          <w:szCs w:val="24"/>
        </w:rPr>
        <w:t>4,227) is -.25.</w:t>
      </w:r>
      <w:r w:rsidR="00BE6180">
        <w:rPr>
          <w:rStyle w:val="FootnoteReference"/>
          <w:rFonts w:ascii="Times New Roman" w:hAnsi="Times New Roman" w:cs="Times New Roman"/>
          <w:sz w:val="24"/>
          <w:szCs w:val="24"/>
        </w:rPr>
        <w:footnoteReference w:id="3"/>
      </w:r>
    </w:p>
    <w:p w14:paraId="769DFDD5" w14:textId="77777777" w:rsidR="00AE69EB" w:rsidRDefault="00AE69EB" w:rsidP="00150D4C">
      <w:pPr>
        <w:spacing w:line="360" w:lineRule="auto"/>
        <w:jc w:val="center"/>
        <w:rPr>
          <w:ins w:id="2302" w:author="Alex Cukierman" w:date="2022-02-09T18:20:00Z"/>
          <w:rFonts w:ascii="Times New Roman" w:eastAsia="Calibri" w:hAnsi="Times New Roman" w:cs="Times New Roman"/>
          <w:b/>
          <w:bCs/>
          <w:color w:val="000000" w:themeColor="text1"/>
          <w:sz w:val="24"/>
          <w:szCs w:val="24"/>
        </w:rPr>
      </w:pPr>
    </w:p>
    <w:p w14:paraId="5E3B4B33" w14:textId="61CA8BA1" w:rsidR="00AE69EB" w:rsidRDefault="00AE69EB">
      <w:pPr>
        <w:spacing w:line="360" w:lineRule="auto"/>
        <w:rPr>
          <w:ins w:id="2303" w:author="Alex Cukierman" w:date="2022-02-09T18:20:00Z"/>
          <w:rFonts w:ascii="Times New Roman" w:eastAsia="Calibri" w:hAnsi="Times New Roman" w:cs="Times New Roman"/>
          <w:b/>
          <w:bCs/>
          <w:color w:val="000000" w:themeColor="text1"/>
          <w:sz w:val="24"/>
          <w:szCs w:val="24"/>
        </w:rPr>
        <w:pPrChange w:id="2304" w:author="Alex Cukierman" w:date="2022-02-10T08:41:00Z">
          <w:pPr>
            <w:spacing w:line="360" w:lineRule="auto"/>
            <w:jc w:val="center"/>
          </w:pPr>
        </w:pPrChange>
      </w:pPr>
    </w:p>
    <w:p w14:paraId="54C0801F" w14:textId="587B7C84" w:rsidR="00150D4C" w:rsidRDefault="00150D4C" w:rsidP="00150D4C">
      <w:pPr>
        <w:spacing w:line="360" w:lineRule="auto"/>
        <w:jc w:val="center"/>
        <w:rPr>
          <w:rFonts w:ascii="Times New Roman" w:hAnsi="Times New Roman" w:cs="Times New Roman"/>
          <w:sz w:val="24"/>
          <w:szCs w:val="24"/>
        </w:rPr>
      </w:pPr>
      <w:r w:rsidRPr="00150D4C">
        <w:rPr>
          <w:rFonts w:ascii="Times New Roman" w:eastAsia="Calibri" w:hAnsi="Times New Roman" w:cs="Times New Roman"/>
          <w:b/>
          <w:bCs/>
          <w:color w:val="000000" w:themeColor="text1"/>
          <w:sz w:val="24"/>
          <w:szCs w:val="24"/>
        </w:rPr>
        <w:t xml:space="preserve">Table </w:t>
      </w:r>
      <w:del w:id="2305" w:author="Joshua Aizenman" w:date="2022-02-09T23:56:00Z">
        <w:r w:rsidRPr="00150D4C" w:rsidDel="006454F0">
          <w:rPr>
            <w:rFonts w:ascii="Times New Roman" w:eastAsia="Calibri" w:hAnsi="Times New Roman" w:cs="Times New Roman"/>
            <w:b/>
            <w:bCs/>
            <w:color w:val="000000" w:themeColor="text1"/>
            <w:sz w:val="24"/>
            <w:szCs w:val="24"/>
          </w:rPr>
          <w:delText>5</w:delText>
        </w:r>
      </w:del>
      <w:ins w:id="2306" w:author="Joshua Aizenman" w:date="2022-02-09T23:56:00Z">
        <w:r w:rsidR="006454F0">
          <w:rPr>
            <w:rFonts w:ascii="Times New Roman" w:eastAsia="Calibri" w:hAnsi="Times New Roman" w:cs="Times New Roman"/>
            <w:b/>
            <w:bCs/>
            <w:color w:val="000000" w:themeColor="text1"/>
            <w:sz w:val="24"/>
            <w:szCs w:val="24"/>
          </w:rPr>
          <w:t>3</w:t>
        </w:r>
      </w:ins>
      <w:r w:rsidRPr="00150D4C">
        <w:rPr>
          <w:rFonts w:ascii="Times New Roman" w:eastAsia="Calibri" w:hAnsi="Times New Roman" w:cs="Times New Roman"/>
          <w:b/>
          <w:bCs/>
          <w:color w:val="000000" w:themeColor="text1"/>
          <w:sz w:val="24"/>
          <w:szCs w:val="24"/>
        </w:rPr>
        <w:t>.</w:t>
      </w:r>
      <w:r>
        <w:rPr>
          <w:rFonts w:ascii="Times New Roman" w:eastAsia="Calibri" w:hAnsi="Times New Roman" w:cs="Times New Roman"/>
          <w:color w:val="000000" w:themeColor="text1"/>
          <w:sz w:val="24"/>
          <w:szCs w:val="24"/>
        </w:rPr>
        <w:t xml:space="preserve"> </w:t>
      </w:r>
      <w:ins w:id="2307" w:author="Alex Cukierman" w:date="2022-02-10T08:41:00Z">
        <w:r w:rsidR="00ED4EAD">
          <w:rPr>
            <w:rFonts w:ascii="Times New Roman" w:eastAsia="Calibri" w:hAnsi="Times New Roman" w:cs="Times New Roman"/>
            <w:color w:val="000000" w:themeColor="text1"/>
            <w:sz w:val="24"/>
            <w:szCs w:val="24"/>
          </w:rPr>
          <w:t xml:space="preserve">Narrow </w:t>
        </w:r>
      </w:ins>
      <w:r>
        <w:rPr>
          <w:rFonts w:ascii="Times New Roman" w:eastAsia="Calibri" w:hAnsi="Times New Roman" w:cs="Times New Roman"/>
          <w:color w:val="000000" w:themeColor="text1"/>
          <w:sz w:val="24"/>
          <w:szCs w:val="24"/>
        </w:rPr>
        <w:t xml:space="preserve">Regression of Cumulative Excess/Official </w:t>
      </w:r>
      <w:r w:rsidR="00525E77">
        <w:rPr>
          <w:rFonts w:ascii="Times New Roman" w:eastAsia="Calibri" w:hAnsi="Times New Roman" w:cs="Times New Roman"/>
          <w:color w:val="000000" w:themeColor="text1"/>
          <w:sz w:val="24"/>
          <w:szCs w:val="24"/>
        </w:rPr>
        <w:t>Covid</w:t>
      </w:r>
      <w:r>
        <w:rPr>
          <w:rFonts w:ascii="Times New Roman" w:eastAsia="Calibri" w:hAnsi="Times New Roman" w:cs="Times New Roman"/>
          <w:color w:val="000000" w:themeColor="text1"/>
          <w:sz w:val="24"/>
          <w:szCs w:val="24"/>
        </w:rPr>
        <w:t xml:space="preserve">-19 </w:t>
      </w:r>
      <w:r w:rsidR="00A81A68">
        <w:rPr>
          <w:rFonts w:ascii="Times New Roman" w:eastAsia="Calibri" w:hAnsi="Times New Roman" w:cs="Times New Roman"/>
          <w:color w:val="000000" w:themeColor="text1"/>
          <w:sz w:val="24"/>
          <w:szCs w:val="24"/>
        </w:rPr>
        <w:t>Mortality</w:t>
      </w:r>
      <w:r>
        <w:rPr>
          <w:rFonts w:ascii="Times New Roman" w:eastAsia="Calibri" w:hAnsi="Times New Roman" w:cs="Times New Roman"/>
          <w:color w:val="000000" w:themeColor="text1"/>
          <w:sz w:val="24"/>
          <w:szCs w:val="24"/>
        </w:rPr>
        <w:t xml:space="preserve"> across Countries, 2020 and 2021.</w:t>
      </w:r>
    </w:p>
    <w:tbl>
      <w:tblPr>
        <w:tblStyle w:val="TableGrid"/>
        <w:tblW w:w="0" w:type="auto"/>
        <w:tblInd w:w="1873" w:type="dxa"/>
        <w:tblLayout w:type="fixed"/>
        <w:tblLook w:val="06A0" w:firstRow="1" w:lastRow="0" w:firstColumn="1" w:lastColumn="0" w:noHBand="1" w:noVBand="1"/>
      </w:tblPr>
      <w:tblGrid>
        <w:gridCol w:w="2310"/>
        <w:gridCol w:w="2095"/>
        <w:gridCol w:w="2880"/>
      </w:tblGrid>
      <w:tr w:rsidR="00150D4C" w14:paraId="16726C7B" w14:textId="77777777" w:rsidTr="007B7457">
        <w:trPr>
          <w:trHeight w:val="300"/>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9EA025" w14:textId="0F4515E8" w:rsidR="00150D4C" w:rsidRDefault="00150D4C">
            <w:pPr>
              <w:spacing w:line="360" w:lineRule="auto"/>
              <w:rPr>
                <w:rFonts w:ascii="Times New Roman" w:hAnsi="Times New Roman" w:cs="Times New Roman"/>
                <w:sz w:val="24"/>
                <w:szCs w:val="24"/>
              </w:rPr>
            </w:pPr>
            <w:r>
              <w:rPr>
                <w:rFonts w:ascii="Times New Roman" w:hAnsi="Times New Roman" w:cs="Times New Roman"/>
                <w:sz w:val="24"/>
                <w:szCs w:val="24"/>
              </w:rPr>
              <w:t xml:space="preserve">Dependent variable: </w:t>
            </w:r>
            <w:r>
              <w:rPr>
                <w:rFonts w:ascii="Times New Roman" w:eastAsia="Calibri" w:hAnsi="Times New Roman" w:cs="Times New Roman"/>
                <w:color w:val="000000" w:themeColor="text1"/>
                <w:sz w:val="24"/>
                <w:szCs w:val="24"/>
              </w:rPr>
              <w:t xml:space="preserve">Cumulative Excess/Official </w:t>
            </w:r>
            <w:r w:rsidR="00525E77">
              <w:rPr>
                <w:rFonts w:ascii="Times New Roman" w:eastAsia="Calibri" w:hAnsi="Times New Roman" w:cs="Times New Roman"/>
                <w:color w:val="000000" w:themeColor="text1"/>
                <w:sz w:val="24"/>
                <w:szCs w:val="24"/>
              </w:rPr>
              <w:t>Covid</w:t>
            </w:r>
            <w:r>
              <w:rPr>
                <w:rFonts w:ascii="Times New Roman" w:eastAsia="Calibri" w:hAnsi="Times New Roman" w:cs="Times New Roman"/>
                <w:color w:val="000000" w:themeColor="text1"/>
                <w:sz w:val="24"/>
                <w:szCs w:val="24"/>
              </w:rPr>
              <w:t>-19 Death Ratios</w:t>
            </w:r>
          </w:p>
        </w:tc>
      </w:tr>
      <w:tr w:rsidR="00150D4C" w14:paraId="027C9F58"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3EB877A3"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
          <w:p w14:paraId="45D27098"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2020-12-28</w:t>
            </w:r>
          </w:p>
        </w:tc>
        <w:tc>
          <w:tcPr>
            <w:tcW w:w="2880" w:type="dxa"/>
            <w:tcBorders>
              <w:top w:val="single" w:sz="4" w:space="0" w:color="auto"/>
              <w:left w:val="single" w:sz="4" w:space="0" w:color="auto"/>
              <w:bottom w:val="single" w:sz="4" w:space="0" w:color="auto"/>
              <w:right w:val="single" w:sz="4" w:space="0" w:color="auto"/>
            </w:tcBorders>
            <w:vAlign w:val="center"/>
            <w:hideMark/>
          </w:tcPr>
          <w:p w14:paraId="353662E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2021-12-27</w:t>
            </w:r>
          </w:p>
        </w:tc>
      </w:tr>
      <w:tr w:rsidR="00150D4C" w14:paraId="3DE281EA"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01F9B6A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GDP per Capita</w:t>
            </w:r>
          </w:p>
        </w:tc>
        <w:tc>
          <w:tcPr>
            <w:tcW w:w="2095" w:type="dxa"/>
            <w:tcBorders>
              <w:top w:val="single" w:sz="4" w:space="0" w:color="auto"/>
              <w:left w:val="single" w:sz="4" w:space="0" w:color="auto"/>
              <w:bottom w:val="single" w:sz="4" w:space="0" w:color="auto"/>
              <w:right w:val="single" w:sz="4" w:space="0" w:color="auto"/>
            </w:tcBorders>
            <w:vAlign w:val="center"/>
            <w:hideMark/>
          </w:tcPr>
          <w:p w14:paraId="63E01927" w14:textId="1661989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-1.45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2731D5C4" w14:textId="39270B4E"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-1.97** </w:t>
            </w:r>
          </w:p>
        </w:tc>
      </w:tr>
      <w:tr w:rsidR="00150D4C" w14:paraId="4ADF99DD"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tcPr>
          <w:p w14:paraId="359ED350" w14:textId="77777777" w:rsidR="00150D4C" w:rsidRDefault="00150D4C">
            <w:pPr>
              <w:spacing w:line="360" w:lineRule="auto"/>
              <w:jc w:val="center"/>
              <w:rPr>
                <w:rFonts w:ascii="Times New Roman" w:hAnsi="Times New Roman" w:cs="Times New Roman"/>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291D6DB8" w14:textId="29E98940"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(0.93)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6906F486" w14:textId="7F4334E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(0.69)   </w:t>
            </w:r>
          </w:p>
        </w:tc>
      </w:tr>
      <w:tr w:rsidR="00150D4C" w14:paraId="4983C250"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7F1E7D50" w14:textId="5CCED014" w:rsidR="00150D4C" w:rsidRDefault="00610B3D">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Total </w:t>
            </w:r>
            <w:r w:rsidR="00150D4C">
              <w:rPr>
                <w:rFonts w:ascii="Times New Roman" w:eastAsia="Calibri" w:hAnsi="Times New Roman" w:cs="Times New Roman"/>
                <w:color w:val="000000" w:themeColor="text1"/>
                <w:sz w:val="24"/>
                <w:szCs w:val="24"/>
              </w:rPr>
              <w:t>Vaccination</w:t>
            </w:r>
            <w:r>
              <w:rPr>
                <w:rFonts w:ascii="Times New Roman" w:eastAsia="Calibri" w:hAnsi="Times New Roman" w:cs="Times New Roman"/>
                <w:color w:val="000000" w:themeColor="text1"/>
                <w:sz w:val="24"/>
                <w:szCs w:val="24"/>
              </w:rPr>
              <w:t xml:space="preserve"> per Hundred Population</w:t>
            </w:r>
          </w:p>
        </w:tc>
        <w:tc>
          <w:tcPr>
            <w:tcW w:w="2095" w:type="dxa"/>
            <w:tcBorders>
              <w:top w:val="single" w:sz="4" w:space="0" w:color="auto"/>
              <w:left w:val="single" w:sz="4" w:space="0" w:color="auto"/>
              <w:bottom w:val="single" w:sz="4" w:space="0" w:color="auto"/>
              <w:right w:val="single" w:sz="4" w:space="0" w:color="auto"/>
            </w:tcBorders>
            <w:vAlign w:val="center"/>
            <w:hideMark/>
          </w:tcPr>
          <w:p w14:paraId="4FBA5195"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39D8B425" w14:textId="5050E41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-0.30*</w:t>
            </w:r>
          </w:p>
        </w:tc>
      </w:tr>
      <w:tr w:rsidR="00150D4C" w14:paraId="4F795D29"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5EC24CDB"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
          <w:p w14:paraId="5F0B469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4E9F4726" w14:textId="4A4B61D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(0.12)   </w:t>
            </w:r>
          </w:p>
        </w:tc>
      </w:tr>
      <w:tr w:rsidR="35C1C7C1" w14:paraId="7F23AA7A"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03ABD5CE" w14:textId="0B90E1AB"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 xml:space="preserve">GDP per Capita x </w:t>
            </w:r>
            <w:r w:rsidR="00610B3D">
              <w:rPr>
                <w:rFonts w:ascii="Times New Roman" w:eastAsia="Calibri" w:hAnsi="Times New Roman" w:cs="Times New Roman"/>
                <w:color w:val="000000" w:themeColor="text1"/>
                <w:sz w:val="24"/>
                <w:szCs w:val="24"/>
              </w:rPr>
              <w:t xml:space="preserve">Total </w:t>
            </w:r>
            <w:r w:rsidRPr="35C1C7C1">
              <w:rPr>
                <w:rFonts w:ascii="Times New Roman" w:eastAsia="Calibri" w:hAnsi="Times New Roman" w:cs="Times New Roman"/>
                <w:color w:val="000000" w:themeColor="text1"/>
                <w:sz w:val="24"/>
                <w:szCs w:val="24"/>
              </w:rPr>
              <w:t>Vaccination</w:t>
            </w:r>
          </w:p>
        </w:tc>
        <w:tc>
          <w:tcPr>
            <w:tcW w:w="2095" w:type="dxa"/>
            <w:tcBorders>
              <w:top w:val="single" w:sz="4" w:space="0" w:color="auto"/>
              <w:left w:val="single" w:sz="4" w:space="0" w:color="auto"/>
              <w:bottom w:val="single" w:sz="4" w:space="0" w:color="auto"/>
              <w:right w:val="single" w:sz="4" w:space="0" w:color="auto"/>
            </w:tcBorders>
            <w:vAlign w:val="center"/>
            <w:hideMark/>
          </w:tcPr>
          <w:p w14:paraId="50D74570" w14:textId="08666CA1"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637C3F08" w14:textId="51A1AB73"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0.01**</w:t>
            </w:r>
          </w:p>
        </w:tc>
      </w:tr>
      <w:tr w:rsidR="35C1C7C1" w14:paraId="16DEBA0C"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7CA1083E" w14:textId="398273A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49E0237F" w14:textId="0DD3F91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20449A8A" w14:textId="3989C980"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(0.00)</w:t>
            </w:r>
          </w:p>
        </w:tc>
      </w:tr>
      <w:tr w:rsidR="00150D4C" w14:paraId="34099F82"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7DF7DE5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Constant</w:t>
            </w:r>
          </w:p>
        </w:tc>
        <w:tc>
          <w:tcPr>
            <w:tcW w:w="2095" w:type="dxa"/>
            <w:tcBorders>
              <w:top w:val="single" w:sz="4" w:space="0" w:color="auto"/>
              <w:left w:val="single" w:sz="4" w:space="0" w:color="auto"/>
              <w:bottom w:val="single" w:sz="4" w:space="0" w:color="auto"/>
              <w:right w:val="single" w:sz="4" w:space="0" w:color="auto"/>
            </w:tcBorders>
            <w:vAlign w:val="center"/>
            <w:hideMark/>
          </w:tcPr>
          <w:p w14:paraId="291A61EA" w14:textId="68661276"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61.56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742B1676" w14:textId="79D6165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48.82***</w:t>
            </w:r>
          </w:p>
        </w:tc>
      </w:tr>
      <w:tr w:rsidR="00150D4C" w14:paraId="3302F2C1"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703914C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
          <w:p w14:paraId="58DE9B89" w14:textId="25245E3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(38.14)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6F01CC2E" w14:textId="7F3EACC1"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(13.99)   </w:t>
            </w:r>
          </w:p>
        </w:tc>
      </w:tr>
      <w:tr w:rsidR="00150D4C" w14:paraId="1F3FD37B"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13279B46"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F-stats</w:t>
            </w:r>
          </w:p>
        </w:tc>
        <w:tc>
          <w:tcPr>
            <w:tcW w:w="2095" w:type="dxa"/>
            <w:tcBorders>
              <w:top w:val="single" w:sz="4" w:space="0" w:color="auto"/>
              <w:left w:val="single" w:sz="4" w:space="0" w:color="auto"/>
              <w:bottom w:val="single" w:sz="4" w:space="0" w:color="auto"/>
              <w:right w:val="single" w:sz="4" w:space="0" w:color="auto"/>
            </w:tcBorders>
            <w:vAlign w:val="center"/>
            <w:hideMark/>
          </w:tcPr>
          <w:p w14:paraId="717C9901" w14:textId="22766D57"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2.4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5406ADA1" w14:textId="344D549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4.5   </w:t>
            </w:r>
          </w:p>
        </w:tc>
      </w:tr>
      <w:tr w:rsidR="00150D4C" w14:paraId="533B30E2"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6EA0CEED"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R-squared</w:t>
            </w:r>
          </w:p>
        </w:tc>
        <w:tc>
          <w:tcPr>
            <w:tcW w:w="2095" w:type="dxa"/>
            <w:tcBorders>
              <w:top w:val="single" w:sz="4" w:space="0" w:color="auto"/>
              <w:left w:val="single" w:sz="4" w:space="0" w:color="auto"/>
              <w:bottom w:val="single" w:sz="4" w:space="0" w:color="auto"/>
              <w:right w:val="single" w:sz="4" w:space="0" w:color="auto"/>
            </w:tcBorders>
            <w:vAlign w:val="center"/>
            <w:hideMark/>
          </w:tcPr>
          <w:p w14:paraId="2A2F519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0.01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745A9CB8" w14:textId="15B2B7E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0.14   </w:t>
            </w:r>
          </w:p>
        </w:tc>
      </w:tr>
      <w:tr w:rsidR="00150D4C" w14:paraId="136A3B2A" w14:textId="77777777" w:rsidTr="007B7457">
        <w:trPr>
          <w:trHeight w:val="300"/>
        </w:trPr>
        <w:tc>
          <w:tcPr>
            <w:tcW w:w="2310" w:type="dxa"/>
            <w:tcBorders>
              <w:top w:val="single" w:sz="4" w:space="0" w:color="auto"/>
              <w:left w:val="single" w:sz="4" w:space="0" w:color="auto"/>
              <w:bottom w:val="single" w:sz="4" w:space="0" w:color="auto"/>
              <w:right w:val="single" w:sz="4" w:space="0" w:color="auto"/>
            </w:tcBorders>
            <w:vAlign w:val="center"/>
            <w:hideMark/>
          </w:tcPr>
          <w:p w14:paraId="20CF39A0"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Countries</w:t>
            </w:r>
          </w:p>
        </w:tc>
        <w:tc>
          <w:tcPr>
            <w:tcW w:w="2095" w:type="dxa"/>
            <w:tcBorders>
              <w:top w:val="single" w:sz="4" w:space="0" w:color="auto"/>
              <w:left w:val="single" w:sz="4" w:space="0" w:color="auto"/>
              <w:bottom w:val="single" w:sz="4" w:space="0" w:color="auto"/>
              <w:right w:val="single" w:sz="4" w:space="0" w:color="auto"/>
            </w:tcBorders>
            <w:vAlign w:val="center"/>
            <w:hideMark/>
          </w:tcPr>
          <w:p w14:paraId="48E27BB4" w14:textId="04455E8E"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165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33B0744B" w14:textId="74490DF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165   </w:t>
            </w:r>
          </w:p>
        </w:tc>
      </w:tr>
      <w:tr w:rsidR="00150D4C" w14:paraId="3C3AFCD8" w14:textId="77777777" w:rsidTr="007B7457">
        <w:trPr>
          <w:trHeight w:val="300"/>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6C6C88" w14:textId="41E87861" w:rsidR="00150D4C" w:rsidRDefault="35C1C7C1">
            <w:pPr>
              <w:spacing w:line="360" w:lineRule="auto"/>
              <w:jc w:val="both"/>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 xml:space="preserve">Note: Vaccination is the share of people (per hundred) vaccinated against </w:t>
            </w:r>
            <w:r w:rsidR="00525E77">
              <w:rPr>
                <w:rFonts w:ascii="Times New Roman" w:eastAsia="Calibri" w:hAnsi="Times New Roman" w:cs="Times New Roman"/>
                <w:color w:val="000000" w:themeColor="text1"/>
                <w:sz w:val="24"/>
                <w:szCs w:val="24"/>
              </w:rPr>
              <w:t>Covid</w:t>
            </w:r>
            <w:r w:rsidRPr="35C1C7C1">
              <w:rPr>
                <w:rFonts w:ascii="Times New Roman" w:eastAsia="Calibri" w:hAnsi="Times New Roman" w:cs="Times New Roman"/>
                <w:color w:val="000000" w:themeColor="text1"/>
                <w:sz w:val="24"/>
                <w:szCs w:val="24"/>
              </w:rPr>
              <w:t xml:space="preserve">-19. Excess Deaths (per million population) are from the Economist; Official Deaths (per million population) from </w:t>
            </w:r>
            <w:r w:rsidR="00525E77">
              <w:rPr>
                <w:rFonts w:ascii="Times New Roman" w:eastAsia="Calibri" w:hAnsi="Times New Roman" w:cs="Times New Roman"/>
                <w:color w:val="000000" w:themeColor="text1"/>
                <w:sz w:val="24"/>
                <w:szCs w:val="24"/>
              </w:rPr>
              <w:t>Covid</w:t>
            </w:r>
            <w:r w:rsidRPr="35C1C7C1">
              <w:rPr>
                <w:rFonts w:ascii="Times New Roman" w:eastAsia="Calibri" w:hAnsi="Times New Roman" w:cs="Times New Roman"/>
                <w:color w:val="000000" w:themeColor="text1"/>
                <w:sz w:val="24"/>
                <w:szCs w:val="24"/>
              </w:rPr>
              <w:t>-19 and Vaccination from Our World in Data. GDP per Capita (thousands) is based on purchasing power parity (PPP) International Comparison Program (ICP).</w:t>
            </w:r>
          </w:p>
          <w:p w14:paraId="738C9909"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Robust standard errors are in parenthesis.</w:t>
            </w:r>
          </w:p>
          <w:p w14:paraId="73D7E361"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p&lt;0.05, ** p&lt;0.01, *** p&lt;0.001</w:t>
            </w:r>
          </w:p>
        </w:tc>
      </w:tr>
    </w:tbl>
    <w:p w14:paraId="3E02C701" w14:textId="77777777" w:rsidR="00150D4C" w:rsidRDefault="00150D4C" w:rsidP="00150D4C">
      <w:pPr>
        <w:spacing w:line="360" w:lineRule="auto"/>
        <w:rPr>
          <w:rFonts w:ascii="Times New Roman" w:hAnsi="Times New Roman" w:cs="Times New Roman"/>
          <w:sz w:val="24"/>
          <w:szCs w:val="24"/>
        </w:rPr>
      </w:pPr>
    </w:p>
    <w:p w14:paraId="25DAF775" w14:textId="77777777" w:rsidR="00FD2EE6" w:rsidRDefault="009D1A15" w:rsidP="00150D4C">
      <w:pPr>
        <w:spacing w:line="360" w:lineRule="auto"/>
        <w:ind w:firstLine="720"/>
        <w:rPr>
          <w:ins w:id="2308" w:author="Nair-Desai, Sameer" w:date="2022-02-12T20:57:00Z"/>
          <w:rFonts w:ascii="Times New Roman" w:hAnsi="Times New Roman" w:cs="Times New Roman"/>
          <w:sz w:val="24"/>
          <w:szCs w:val="24"/>
        </w:rPr>
      </w:pPr>
      <w:r w:rsidRPr="00D7451B">
        <w:rPr>
          <w:rFonts w:ascii="Times New Roman" w:hAnsi="Times New Roman" w:cs="Times New Roman"/>
          <w:sz w:val="24"/>
          <w:szCs w:val="24"/>
        </w:rPr>
        <w:t xml:space="preserve">Table </w:t>
      </w:r>
      <w:del w:id="2309" w:author="Joshua Aizenman" w:date="2022-02-09T23:56:00Z">
        <w:r w:rsidRPr="00D7451B" w:rsidDel="006454F0">
          <w:rPr>
            <w:rFonts w:ascii="Times New Roman" w:hAnsi="Times New Roman" w:cs="Times New Roman"/>
            <w:sz w:val="24"/>
            <w:szCs w:val="24"/>
          </w:rPr>
          <w:delText xml:space="preserve">6 </w:delText>
        </w:r>
      </w:del>
      <w:ins w:id="2310" w:author="Joshua Aizenman" w:date="2022-02-09T23:56:00Z">
        <w:r w:rsidR="006454F0">
          <w:rPr>
            <w:rFonts w:ascii="Times New Roman" w:hAnsi="Times New Roman" w:cs="Times New Roman"/>
            <w:sz w:val="24"/>
            <w:szCs w:val="24"/>
          </w:rPr>
          <w:t>4</w:t>
        </w:r>
        <w:r w:rsidR="006454F0"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 xml:space="preserve">provides the estimation of </w:t>
      </w:r>
      <w:ins w:id="2311" w:author="Alex Cukierman" w:date="2022-02-08T23:36:00Z">
        <w:r w:rsidR="00F54D25">
          <w:rPr>
            <w:rFonts w:ascii="Times New Roman" w:hAnsi="Times New Roman" w:cs="Times New Roman"/>
            <w:sz w:val="24"/>
            <w:szCs w:val="24"/>
          </w:rPr>
          <w:t xml:space="preserve">factors affecting the </w:t>
        </w:r>
      </w:ins>
      <w:r w:rsidR="00124563" w:rsidRPr="00D7451B">
        <w:rPr>
          <w:rFonts w:ascii="Times New Roman" w:hAnsi="Times New Roman" w:cs="Times New Roman"/>
          <w:sz w:val="24"/>
          <w:szCs w:val="24"/>
        </w:rPr>
        <w:t>E</w:t>
      </w:r>
      <w:r w:rsidRPr="00D7451B">
        <w:rPr>
          <w:rFonts w:ascii="Times New Roman" w:hAnsi="Times New Roman" w:cs="Times New Roman"/>
          <w:sz w:val="24"/>
          <w:szCs w:val="24"/>
        </w:rPr>
        <w:t>/</w:t>
      </w:r>
      <w:r w:rsidR="00124563" w:rsidRPr="00D7451B">
        <w:rPr>
          <w:rFonts w:ascii="Times New Roman" w:hAnsi="Times New Roman" w:cs="Times New Roman"/>
          <w:sz w:val="24"/>
          <w:szCs w:val="24"/>
        </w:rPr>
        <w:t>O</w:t>
      </w:r>
      <w:r w:rsidRPr="00D7451B">
        <w:rPr>
          <w:rFonts w:ascii="Times New Roman" w:hAnsi="Times New Roman" w:cs="Times New Roman"/>
          <w:sz w:val="24"/>
          <w:szCs w:val="24"/>
        </w:rPr>
        <w:t xml:space="preserve"> ratio</w:t>
      </w:r>
      <w:del w:id="2312" w:author="Alex Cukierman" w:date="2022-02-08T23:36:00Z">
        <w:r w:rsidRPr="00D7451B" w:rsidDel="00F54D25">
          <w:rPr>
            <w:rFonts w:ascii="Times New Roman" w:hAnsi="Times New Roman" w:cs="Times New Roman"/>
            <w:sz w:val="24"/>
            <w:szCs w:val="24"/>
          </w:rPr>
          <w:delText>s</w:delText>
        </w:r>
      </w:del>
      <w:r w:rsidRPr="00D7451B">
        <w:rPr>
          <w:rFonts w:ascii="Times New Roman" w:hAnsi="Times New Roman" w:cs="Times New Roman"/>
          <w:sz w:val="24"/>
          <w:szCs w:val="24"/>
        </w:rPr>
        <w:t xml:space="preserve"> </w:t>
      </w:r>
      <w:ins w:id="2313" w:author="Alex Cukierman" w:date="2022-02-08T23:36:00Z">
        <w:r w:rsidR="00F54D25">
          <w:rPr>
            <w:rFonts w:ascii="Times New Roman" w:hAnsi="Times New Roman" w:cs="Times New Roman"/>
            <w:sz w:val="24"/>
            <w:szCs w:val="24"/>
          </w:rPr>
          <w:t xml:space="preserve">with a </w:t>
        </w:r>
      </w:ins>
      <w:del w:id="2314" w:author="Alex Cukierman" w:date="2022-02-08T23:36:00Z">
        <w:r w:rsidRPr="00D7451B" w:rsidDel="00F54D25">
          <w:rPr>
            <w:rFonts w:ascii="Times New Roman" w:hAnsi="Times New Roman" w:cs="Times New Roman"/>
            <w:sz w:val="24"/>
            <w:szCs w:val="24"/>
          </w:rPr>
          <w:delText xml:space="preserve">on a </w:delText>
        </w:r>
      </w:del>
      <w:r w:rsidRPr="00D7451B">
        <w:rPr>
          <w:rFonts w:ascii="Times New Roman" w:hAnsi="Times New Roman" w:cs="Times New Roman"/>
          <w:sz w:val="24"/>
          <w:szCs w:val="24"/>
        </w:rPr>
        <w:t>large</w:t>
      </w:r>
      <w:r w:rsidR="007550A8" w:rsidRPr="00D7451B">
        <w:rPr>
          <w:rFonts w:ascii="Times New Roman" w:hAnsi="Times New Roman" w:cs="Times New Roman"/>
          <w:sz w:val="24"/>
          <w:szCs w:val="24"/>
        </w:rPr>
        <w:t>r</w:t>
      </w:r>
      <w:r w:rsidRPr="00D7451B">
        <w:rPr>
          <w:rFonts w:ascii="Times New Roman" w:hAnsi="Times New Roman" w:cs="Times New Roman"/>
          <w:sz w:val="24"/>
          <w:szCs w:val="24"/>
        </w:rPr>
        <w:t xml:space="preserve"> set of </w:t>
      </w:r>
      <w:ins w:id="2315" w:author="Alex Cukierman" w:date="2022-02-08T23:36:00Z">
        <w:r w:rsidR="00F54D25">
          <w:rPr>
            <w:rFonts w:ascii="Times New Roman" w:hAnsi="Times New Roman" w:cs="Times New Roman"/>
            <w:sz w:val="24"/>
            <w:szCs w:val="24"/>
          </w:rPr>
          <w:t>regressors</w:t>
        </w:r>
      </w:ins>
      <w:del w:id="2316" w:author="Alex Cukierman" w:date="2022-02-08T23:36:00Z">
        <w:r w:rsidRPr="00D7451B" w:rsidDel="00F54D25">
          <w:rPr>
            <w:rFonts w:ascii="Times New Roman" w:hAnsi="Times New Roman" w:cs="Times New Roman"/>
            <w:sz w:val="24"/>
            <w:szCs w:val="24"/>
          </w:rPr>
          <w:delText>variables</w:delText>
        </w:r>
      </w:del>
      <w:r w:rsidR="00124563" w:rsidRPr="00D7451B">
        <w:rPr>
          <w:rFonts w:ascii="Times New Roman" w:hAnsi="Times New Roman" w:cs="Times New Roman"/>
          <w:sz w:val="24"/>
          <w:szCs w:val="24"/>
        </w:rPr>
        <w:t>,</w:t>
      </w:r>
      <w:r w:rsidRPr="00D7451B">
        <w:rPr>
          <w:rFonts w:ascii="Times New Roman" w:hAnsi="Times New Roman" w:cs="Times New Roman"/>
          <w:sz w:val="24"/>
          <w:szCs w:val="24"/>
        </w:rPr>
        <w:t xml:space="preserve"> including</w:t>
      </w:r>
      <w:r w:rsidR="008E4FF7">
        <w:rPr>
          <w:rFonts w:ascii="Times New Roman" w:hAnsi="Times New Roman" w:cs="Times New Roman"/>
          <w:sz w:val="24"/>
          <w:szCs w:val="24"/>
        </w:rPr>
        <w:t xml:space="preserve"> </w:t>
      </w:r>
      <w:r w:rsidR="008E4FF7" w:rsidRPr="007B7457">
        <w:rPr>
          <w:rFonts w:ascii="Times New Roman" w:hAnsi="Times New Roman" w:cs="Times New Roman"/>
          <w:b/>
          <w:bCs/>
          <w:sz w:val="24"/>
          <w:szCs w:val="24"/>
        </w:rPr>
        <w:t>(1)</w:t>
      </w:r>
      <w:r w:rsidRPr="00D7451B">
        <w:rPr>
          <w:rFonts w:ascii="Times New Roman" w:hAnsi="Times New Roman" w:cs="Times New Roman"/>
          <w:sz w:val="24"/>
          <w:szCs w:val="24"/>
        </w:rPr>
        <w:t xml:space="preserve"> the level</w:t>
      </w:r>
      <w:r w:rsidR="00A81A68">
        <w:rPr>
          <w:rFonts w:ascii="Times New Roman" w:hAnsi="Times New Roman" w:cs="Times New Roman"/>
          <w:sz w:val="24"/>
          <w:szCs w:val="24"/>
        </w:rPr>
        <w:t xml:space="preserve"> </w:t>
      </w:r>
      <w:r w:rsidRPr="00D7451B">
        <w:rPr>
          <w:rFonts w:ascii="Times New Roman" w:hAnsi="Times New Roman" w:cs="Times New Roman"/>
          <w:sz w:val="24"/>
          <w:szCs w:val="24"/>
        </w:rPr>
        <w:t xml:space="preserve">of containment measures (as measured by the average of </w:t>
      </w:r>
      <w:r w:rsidR="008E4FF7">
        <w:rPr>
          <w:rFonts w:ascii="Times New Roman" w:hAnsi="Times New Roman" w:cs="Times New Roman"/>
          <w:sz w:val="24"/>
          <w:szCs w:val="24"/>
        </w:rPr>
        <w:t xml:space="preserve">government </w:t>
      </w:r>
      <w:r w:rsidRPr="00D7451B">
        <w:rPr>
          <w:rFonts w:ascii="Times New Roman" w:hAnsi="Times New Roman" w:cs="Times New Roman"/>
          <w:sz w:val="24"/>
          <w:szCs w:val="24"/>
        </w:rPr>
        <w:t xml:space="preserve">stringency </w:t>
      </w:r>
      <w:r w:rsidRPr="00D7451B">
        <w:rPr>
          <w:rFonts w:ascii="Times New Roman" w:hAnsi="Times New Roman" w:cs="Times New Roman"/>
          <w:sz w:val="24"/>
          <w:szCs w:val="24"/>
        </w:rPr>
        <w:lastRenderedPageBreak/>
        <w:t>index within the sample period)</w:t>
      </w:r>
      <w:ins w:id="2317" w:author="Nair-Desai, Sameer" w:date="2022-02-12T20:56:00Z">
        <w:r w:rsidR="00FD2EE6">
          <w:rPr>
            <w:rFonts w:ascii="Times New Roman" w:hAnsi="Times New Roman" w:cs="Times New Roman"/>
            <w:sz w:val="24"/>
            <w:szCs w:val="24"/>
          </w:rPr>
          <w:t>;</w:t>
        </w:r>
      </w:ins>
      <w:del w:id="2318" w:author="Nair-Desai, Sameer" w:date="2022-02-12T20:56:00Z">
        <w:r w:rsidRPr="00D7451B" w:rsidDel="00FD2EE6">
          <w:rPr>
            <w:rFonts w:ascii="Times New Roman" w:hAnsi="Times New Roman" w:cs="Times New Roman"/>
            <w:sz w:val="24"/>
            <w:szCs w:val="24"/>
          </w:rPr>
          <w:delText>,</w:delText>
        </w:r>
      </w:del>
      <w:r w:rsidRPr="00D7451B">
        <w:rPr>
          <w:rFonts w:ascii="Times New Roman" w:hAnsi="Times New Roman" w:cs="Times New Roman"/>
          <w:sz w:val="24"/>
          <w:szCs w:val="24"/>
        </w:rPr>
        <w:t xml:space="preserve"> </w:t>
      </w:r>
      <w:r w:rsidR="008E4FF7" w:rsidRPr="007B7457">
        <w:rPr>
          <w:rFonts w:ascii="Times New Roman" w:hAnsi="Times New Roman" w:cs="Times New Roman"/>
          <w:b/>
          <w:bCs/>
          <w:sz w:val="24"/>
          <w:szCs w:val="24"/>
        </w:rPr>
        <w:t>(2)</w:t>
      </w:r>
      <w:r w:rsidR="008E4FF7">
        <w:rPr>
          <w:rFonts w:ascii="Times New Roman" w:hAnsi="Times New Roman" w:cs="Times New Roman"/>
          <w:sz w:val="24"/>
          <w:szCs w:val="24"/>
        </w:rPr>
        <w:t xml:space="preserve"> </w:t>
      </w:r>
      <w:r w:rsidRPr="00D7451B">
        <w:rPr>
          <w:rFonts w:ascii="Times New Roman" w:hAnsi="Times New Roman" w:cs="Times New Roman"/>
          <w:sz w:val="24"/>
          <w:szCs w:val="24"/>
        </w:rPr>
        <w:t>the vaccination campaign (as measure</w:t>
      </w:r>
      <w:r w:rsidR="008E4FF7">
        <w:rPr>
          <w:rFonts w:ascii="Times New Roman" w:hAnsi="Times New Roman" w:cs="Times New Roman"/>
          <w:sz w:val="24"/>
          <w:szCs w:val="24"/>
        </w:rPr>
        <w:t>d</w:t>
      </w:r>
      <w:r w:rsidRPr="00D7451B">
        <w:rPr>
          <w:rFonts w:ascii="Times New Roman" w:hAnsi="Times New Roman" w:cs="Times New Roman"/>
          <w:sz w:val="24"/>
          <w:szCs w:val="24"/>
        </w:rPr>
        <w:t xml:space="preserve"> by the </w:t>
      </w:r>
      <w:r w:rsidR="00150D4C">
        <w:rPr>
          <w:rFonts w:ascii="Times New Roman" w:hAnsi="Times New Roman" w:cs="Times New Roman"/>
          <w:sz w:val="24"/>
          <w:szCs w:val="24"/>
        </w:rPr>
        <w:t xml:space="preserve">number of </w:t>
      </w:r>
      <w:r w:rsidR="00525E77">
        <w:rPr>
          <w:rFonts w:ascii="Times New Roman" w:hAnsi="Times New Roman" w:cs="Times New Roman"/>
          <w:sz w:val="24"/>
          <w:szCs w:val="24"/>
        </w:rPr>
        <w:t>Covid</w:t>
      </w:r>
      <w:r w:rsidR="00150D4C">
        <w:rPr>
          <w:rFonts w:ascii="Times New Roman" w:hAnsi="Times New Roman" w:cs="Times New Roman"/>
          <w:sz w:val="24"/>
          <w:szCs w:val="24"/>
        </w:rPr>
        <w:t>-19 vaccinations administered</w:t>
      </w:r>
      <w:r w:rsidRPr="00D7451B">
        <w:rPr>
          <w:rFonts w:ascii="Times New Roman" w:hAnsi="Times New Roman" w:cs="Times New Roman"/>
          <w:sz w:val="24"/>
          <w:szCs w:val="24"/>
        </w:rPr>
        <w:t xml:space="preserve"> per hundred population)</w:t>
      </w:r>
      <w:ins w:id="2319" w:author="Nair-Desai, Sameer" w:date="2022-02-12T20:56:00Z">
        <w:r w:rsidR="00FD2EE6">
          <w:rPr>
            <w:rFonts w:ascii="Times New Roman" w:hAnsi="Times New Roman" w:cs="Times New Roman"/>
            <w:sz w:val="24"/>
            <w:szCs w:val="24"/>
          </w:rPr>
          <w:t>;</w:t>
        </w:r>
      </w:ins>
      <w:del w:id="2320" w:author="Nair-Desai, Sameer" w:date="2022-02-12T20:56:00Z">
        <w:r w:rsidRPr="00D7451B" w:rsidDel="00FD2EE6">
          <w:rPr>
            <w:rFonts w:ascii="Times New Roman" w:hAnsi="Times New Roman" w:cs="Times New Roman"/>
            <w:sz w:val="24"/>
            <w:szCs w:val="24"/>
          </w:rPr>
          <w:delText>,</w:delText>
        </w:r>
      </w:del>
      <w:r w:rsidRPr="00D7451B">
        <w:rPr>
          <w:rFonts w:ascii="Times New Roman" w:hAnsi="Times New Roman" w:cs="Times New Roman"/>
          <w:sz w:val="24"/>
          <w:szCs w:val="24"/>
        </w:rPr>
        <w:t xml:space="preserve"> </w:t>
      </w:r>
      <w:r w:rsidR="008E4FF7" w:rsidRPr="007B7457">
        <w:rPr>
          <w:rFonts w:ascii="Times New Roman" w:hAnsi="Times New Roman" w:cs="Times New Roman"/>
          <w:b/>
          <w:bCs/>
          <w:sz w:val="24"/>
          <w:szCs w:val="24"/>
        </w:rPr>
        <w:t>(3)</w:t>
      </w:r>
      <w:r w:rsidR="008E4FF7">
        <w:rPr>
          <w:rFonts w:ascii="Times New Roman" w:hAnsi="Times New Roman" w:cs="Times New Roman"/>
          <w:sz w:val="24"/>
          <w:szCs w:val="24"/>
        </w:rPr>
        <w:t xml:space="preserve"> </w:t>
      </w:r>
      <w:r w:rsidRPr="00D7451B">
        <w:rPr>
          <w:rFonts w:ascii="Times New Roman" w:hAnsi="Times New Roman" w:cs="Times New Roman"/>
          <w:sz w:val="24"/>
          <w:szCs w:val="24"/>
        </w:rPr>
        <w:t>a set of demographic variables including population density, urban population share, and aged 65+ population share, the level of income (as measured by GDP per capita)</w:t>
      </w:r>
      <w:ins w:id="2321" w:author="Nair-Desai, Sameer" w:date="2022-02-12T20:56:00Z">
        <w:r w:rsidR="00FD2EE6">
          <w:rPr>
            <w:rFonts w:ascii="Times New Roman" w:hAnsi="Times New Roman" w:cs="Times New Roman"/>
            <w:sz w:val="24"/>
            <w:szCs w:val="24"/>
          </w:rPr>
          <w:t>;</w:t>
        </w:r>
      </w:ins>
      <w:del w:id="2322" w:author="Nair-Desai, Sameer" w:date="2022-02-12T20:56:00Z">
        <w:r w:rsidRPr="00D7451B" w:rsidDel="00FD2EE6">
          <w:rPr>
            <w:rFonts w:ascii="Times New Roman" w:hAnsi="Times New Roman" w:cs="Times New Roman"/>
            <w:sz w:val="24"/>
            <w:szCs w:val="24"/>
          </w:rPr>
          <w:delText>,</w:delText>
        </w:r>
      </w:del>
      <w:r w:rsidRPr="00D7451B">
        <w:rPr>
          <w:rFonts w:ascii="Times New Roman" w:hAnsi="Times New Roman" w:cs="Times New Roman"/>
          <w:sz w:val="24"/>
          <w:szCs w:val="24"/>
        </w:rPr>
        <w:t xml:space="preserve"> and</w:t>
      </w:r>
      <w:r w:rsidR="008E4FF7">
        <w:rPr>
          <w:rFonts w:ascii="Times New Roman" w:hAnsi="Times New Roman" w:cs="Times New Roman"/>
          <w:sz w:val="24"/>
          <w:szCs w:val="24"/>
        </w:rPr>
        <w:t xml:space="preserve"> </w:t>
      </w:r>
      <w:r w:rsidR="008E4FF7" w:rsidRPr="007B7457">
        <w:rPr>
          <w:rFonts w:ascii="Times New Roman" w:hAnsi="Times New Roman" w:cs="Times New Roman"/>
          <w:b/>
          <w:bCs/>
          <w:sz w:val="24"/>
          <w:szCs w:val="24"/>
        </w:rPr>
        <w:t>(4)</w:t>
      </w:r>
      <w:r w:rsidRPr="00D7451B">
        <w:rPr>
          <w:rFonts w:ascii="Times New Roman" w:hAnsi="Times New Roman" w:cs="Times New Roman"/>
          <w:sz w:val="24"/>
          <w:szCs w:val="24"/>
        </w:rPr>
        <w:t xml:space="preserve"> a set of variables from </w:t>
      </w:r>
      <w:r w:rsidR="008E4FF7">
        <w:rPr>
          <w:rFonts w:ascii="Times New Roman" w:hAnsi="Times New Roman" w:cs="Times New Roman"/>
          <w:sz w:val="24"/>
          <w:szCs w:val="24"/>
        </w:rPr>
        <w:t xml:space="preserve">the </w:t>
      </w:r>
      <w:r w:rsidRPr="00D7451B">
        <w:rPr>
          <w:rFonts w:ascii="Times New Roman" w:hAnsi="Times New Roman" w:cs="Times New Roman"/>
          <w:sz w:val="24"/>
          <w:szCs w:val="24"/>
        </w:rPr>
        <w:t>World Governance Indicators database measuring the quality of governance</w:t>
      </w:r>
      <w:r w:rsidR="008E4FF7">
        <w:rPr>
          <w:rFonts w:ascii="Times New Roman" w:hAnsi="Times New Roman" w:cs="Times New Roman"/>
          <w:sz w:val="24"/>
          <w:szCs w:val="24"/>
        </w:rPr>
        <w:t xml:space="preserve"> </w:t>
      </w:r>
      <w:r w:rsidR="008E4FF7">
        <w:rPr>
          <w:rFonts w:ascii="Times New Roman" w:hAnsi="Times New Roman" w:cs="Times New Roman"/>
          <w:sz w:val="24"/>
          <w:szCs w:val="24"/>
        </w:rPr>
        <w:noBreakHyphen/>
      </w:r>
      <w:r w:rsidRPr="00D7451B">
        <w:rPr>
          <w:rFonts w:ascii="Times New Roman" w:hAnsi="Times New Roman" w:cs="Times New Roman"/>
          <w:sz w:val="24"/>
          <w:szCs w:val="24"/>
        </w:rPr>
        <w:t xml:space="preserve"> including rule of law, voice and accountability, and government effectiveness. The sample cover</w:t>
      </w:r>
      <w:r w:rsidR="008E4FF7">
        <w:rPr>
          <w:rFonts w:ascii="Times New Roman" w:hAnsi="Times New Roman" w:cs="Times New Roman"/>
          <w:sz w:val="24"/>
          <w:szCs w:val="24"/>
        </w:rPr>
        <w:t>s</w:t>
      </w:r>
      <w:r w:rsidRPr="00D7451B">
        <w:rPr>
          <w:rFonts w:ascii="Times New Roman" w:hAnsi="Times New Roman" w:cs="Times New Roman"/>
          <w:sz w:val="24"/>
          <w:szCs w:val="24"/>
        </w:rPr>
        <w:t xml:space="preserve"> </w:t>
      </w:r>
      <w:del w:id="2323" w:author="Nair-Desai, Sameer" w:date="2022-02-12T20:56:00Z">
        <w:r w:rsidRPr="00D7451B" w:rsidDel="00FD2EE6">
          <w:rPr>
            <w:rFonts w:ascii="Times New Roman" w:hAnsi="Times New Roman" w:cs="Times New Roman"/>
            <w:sz w:val="24"/>
            <w:szCs w:val="24"/>
          </w:rPr>
          <w:delText xml:space="preserve">about </w:delText>
        </w:r>
      </w:del>
      <w:ins w:id="2324" w:author="Nair-Desai, Sameer" w:date="2022-02-12T20:56:00Z">
        <w:r w:rsidR="00FD2EE6">
          <w:rPr>
            <w:rFonts w:ascii="Times New Roman" w:hAnsi="Times New Roman" w:cs="Times New Roman"/>
            <w:sz w:val="24"/>
            <w:szCs w:val="24"/>
          </w:rPr>
          <w:t>roughly</w:t>
        </w:r>
        <w:r w:rsidR="00FD2EE6"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 xml:space="preserve">140 countries for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 xml:space="preserve">2020 and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2021</w:t>
      </w:r>
      <w:r w:rsidR="00124563" w:rsidRPr="00D7451B">
        <w:rPr>
          <w:rFonts w:ascii="Times New Roman" w:hAnsi="Times New Roman" w:cs="Times New Roman"/>
          <w:sz w:val="24"/>
          <w:szCs w:val="24"/>
        </w:rPr>
        <w:t xml:space="preserve">, </w:t>
      </w:r>
      <w:r w:rsidR="008E4FF7">
        <w:rPr>
          <w:rFonts w:ascii="Times New Roman" w:hAnsi="Times New Roman" w:cs="Times New Roman"/>
          <w:sz w:val="24"/>
          <w:szCs w:val="24"/>
        </w:rPr>
        <w:t>depending on</w:t>
      </w:r>
      <w:r w:rsidR="00124563" w:rsidRPr="00D7451B">
        <w:rPr>
          <w:rFonts w:ascii="Times New Roman" w:hAnsi="Times New Roman" w:cs="Times New Roman"/>
          <w:sz w:val="24"/>
          <w:szCs w:val="24"/>
        </w:rPr>
        <w:t xml:space="preserve"> data availability</w:t>
      </w:r>
      <w:del w:id="2325" w:author="Alex Cukierman" w:date="2022-02-09T13:53:00Z">
        <w:r w:rsidR="008E4FF7" w:rsidDel="00D51694">
          <w:rPr>
            <w:rFonts w:ascii="Times New Roman" w:hAnsi="Times New Roman" w:cs="Times New Roman"/>
            <w:sz w:val="24"/>
            <w:szCs w:val="24"/>
          </w:rPr>
          <w:delText xml:space="preserve"> by core variable</w:delText>
        </w:r>
      </w:del>
      <w:r w:rsidRPr="00D7451B">
        <w:rPr>
          <w:rFonts w:ascii="Times New Roman" w:hAnsi="Times New Roman" w:cs="Times New Roman"/>
          <w:sz w:val="24"/>
          <w:szCs w:val="24"/>
        </w:rPr>
        <w:t xml:space="preserve">. </w:t>
      </w:r>
    </w:p>
    <w:p w14:paraId="4BB73FB1" w14:textId="71FDCA77" w:rsidR="009D1A15" w:rsidRPr="00D7451B" w:rsidRDefault="009D1A15" w:rsidP="00150D4C">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The first column shows that, at the end of 2020, the association between E/O and the average level of stringency index </w:t>
      </w:r>
      <w:ins w:id="2326" w:author="Alex Cukierman" w:date="2022-02-09T13:53:00Z">
        <w:r w:rsidR="00D51694">
          <w:rPr>
            <w:rFonts w:ascii="Times New Roman" w:hAnsi="Times New Roman" w:cs="Times New Roman"/>
            <w:sz w:val="24"/>
            <w:szCs w:val="24"/>
          </w:rPr>
          <w:t>is</w:t>
        </w:r>
      </w:ins>
      <w:del w:id="2327" w:author="Alex Cukierman" w:date="2022-02-09T13:53:00Z">
        <w:r w:rsidRPr="00D7451B" w:rsidDel="00D51694">
          <w:rPr>
            <w:rFonts w:ascii="Times New Roman" w:hAnsi="Times New Roman" w:cs="Times New Roman"/>
            <w:sz w:val="24"/>
            <w:szCs w:val="24"/>
          </w:rPr>
          <w:delText>are</w:delText>
        </w:r>
      </w:del>
      <w:r w:rsidRPr="00D7451B">
        <w:rPr>
          <w:rFonts w:ascii="Times New Roman" w:hAnsi="Times New Roman" w:cs="Times New Roman"/>
          <w:sz w:val="24"/>
          <w:szCs w:val="24"/>
        </w:rPr>
        <w:t xml:space="preserve"> significantly negative, while the associations with other</w:t>
      </w:r>
      <w:r w:rsidR="00DA19D1">
        <w:rPr>
          <w:rFonts w:ascii="Times New Roman" w:hAnsi="Times New Roman" w:cs="Times New Roman"/>
          <w:sz w:val="24"/>
          <w:szCs w:val="24"/>
        </w:rPr>
        <w:t xml:space="preserve"> indicators</w:t>
      </w:r>
      <w:r w:rsidRPr="00D7451B">
        <w:rPr>
          <w:rFonts w:ascii="Times New Roman" w:hAnsi="Times New Roman" w:cs="Times New Roman"/>
          <w:sz w:val="24"/>
          <w:szCs w:val="24"/>
        </w:rPr>
        <w:t xml:space="preserve"> are all insignificant. At the end of 2021, in addition to the similar significant and negative associations with the average level of stringency index, cumulative E/O is significantly and negatively correlated with voice and accountability, as well as</w:t>
      </w:r>
      <w:r w:rsidR="00DA19D1">
        <w:rPr>
          <w:rFonts w:ascii="Times New Roman" w:hAnsi="Times New Roman" w:cs="Times New Roman"/>
          <w:sz w:val="24"/>
          <w:szCs w:val="24"/>
        </w:rPr>
        <w:t xml:space="preserve"> with</w:t>
      </w:r>
      <w:r w:rsidRPr="00D7451B">
        <w:rPr>
          <w:rFonts w:ascii="Times New Roman" w:hAnsi="Times New Roman" w:cs="Times New Roman"/>
          <w:sz w:val="24"/>
          <w:szCs w:val="24"/>
        </w:rPr>
        <w:t xml:space="preserve"> urban population share in the </w:t>
      </w:r>
      <w:r w:rsidR="00DA19D1">
        <w:rPr>
          <w:rFonts w:ascii="Times New Roman" w:hAnsi="Times New Roman" w:cs="Times New Roman"/>
          <w:sz w:val="24"/>
          <w:szCs w:val="24"/>
        </w:rPr>
        <w:t>global</w:t>
      </w:r>
      <w:r w:rsidR="00DA19D1" w:rsidRPr="00D7451B">
        <w:rPr>
          <w:rFonts w:ascii="Times New Roman" w:hAnsi="Times New Roman" w:cs="Times New Roman"/>
          <w:sz w:val="24"/>
          <w:szCs w:val="24"/>
        </w:rPr>
        <w:t xml:space="preserve"> </w:t>
      </w:r>
      <w:r w:rsidRPr="00D7451B">
        <w:rPr>
          <w:rFonts w:ascii="Times New Roman" w:hAnsi="Times New Roman" w:cs="Times New Roman"/>
          <w:sz w:val="24"/>
          <w:szCs w:val="24"/>
        </w:rPr>
        <w:t>sample.</w:t>
      </w:r>
      <w:ins w:id="2328" w:author="Alex Cukierman" w:date="2022-02-09T18:26:00Z">
        <w:r w:rsidR="00C511B4">
          <w:rPr>
            <w:rFonts w:ascii="Times New Roman" w:hAnsi="Times New Roman" w:cs="Times New Roman"/>
            <w:sz w:val="24"/>
            <w:szCs w:val="24"/>
          </w:rPr>
          <w:t xml:space="preserve"> Notably, the </w:t>
        </w:r>
        <w:r w:rsidR="00C511B4">
          <w:rPr>
            <w:rFonts w:ascii="Times New Roman" w:eastAsia="Calibri" w:hAnsi="Times New Roman" w:cs="Times New Roman"/>
            <w:color w:val="000000" w:themeColor="text1"/>
            <w:sz w:val="24"/>
            <w:szCs w:val="24"/>
          </w:rPr>
          <w:t xml:space="preserve">vaccination </w:t>
        </w:r>
      </w:ins>
      <w:ins w:id="2329" w:author="Alex Cukierman" w:date="2022-02-09T18:27:00Z">
        <w:r w:rsidR="00C511B4">
          <w:rPr>
            <w:rFonts w:ascii="Times New Roman" w:eastAsia="Calibri" w:hAnsi="Times New Roman" w:cs="Times New Roman"/>
            <w:color w:val="000000" w:themeColor="text1"/>
            <w:sz w:val="24"/>
            <w:szCs w:val="24"/>
          </w:rPr>
          <w:t>variable that ha</w:t>
        </w:r>
      </w:ins>
      <w:ins w:id="2330" w:author="Nair-Desai, Sameer" w:date="2022-02-12T20:57:00Z">
        <w:r w:rsidR="00FD2EE6">
          <w:rPr>
            <w:rFonts w:ascii="Times New Roman" w:eastAsia="Calibri" w:hAnsi="Times New Roman" w:cs="Times New Roman"/>
            <w:color w:val="000000" w:themeColor="text1"/>
            <w:sz w:val="24"/>
            <w:szCs w:val="24"/>
          </w:rPr>
          <w:t>d</w:t>
        </w:r>
      </w:ins>
      <w:ins w:id="2331" w:author="Alex Cukierman" w:date="2022-02-09T18:27:00Z">
        <w:del w:id="2332" w:author="Nair-Desai, Sameer" w:date="2022-02-12T20:57:00Z">
          <w:r w:rsidR="00C511B4" w:rsidDel="00FD2EE6">
            <w:rPr>
              <w:rFonts w:ascii="Times New Roman" w:eastAsia="Calibri" w:hAnsi="Times New Roman" w:cs="Times New Roman"/>
              <w:color w:val="000000" w:themeColor="text1"/>
              <w:sz w:val="24"/>
              <w:szCs w:val="24"/>
            </w:rPr>
            <w:delText>s</w:delText>
          </w:r>
        </w:del>
        <w:r w:rsidR="00C511B4">
          <w:rPr>
            <w:rFonts w:ascii="Times New Roman" w:eastAsia="Calibri" w:hAnsi="Times New Roman" w:cs="Times New Roman"/>
            <w:color w:val="000000" w:themeColor="text1"/>
            <w:sz w:val="24"/>
            <w:szCs w:val="24"/>
          </w:rPr>
          <w:t xml:space="preserve"> a significantly negative impact on the E/O</w:t>
        </w:r>
      </w:ins>
      <w:ins w:id="2333" w:author="Alex Cukierman" w:date="2022-02-09T18:28:00Z">
        <w:r w:rsidR="00C511B4">
          <w:rPr>
            <w:rFonts w:ascii="Times New Roman" w:eastAsia="Calibri" w:hAnsi="Times New Roman" w:cs="Times New Roman"/>
            <w:color w:val="000000" w:themeColor="text1"/>
            <w:sz w:val="24"/>
            <w:szCs w:val="24"/>
          </w:rPr>
          <w:t xml:space="preserve"> ratio at the end of 2021 </w:t>
        </w:r>
      </w:ins>
      <w:ins w:id="2334" w:author="Alex Cukierman" w:date="2022-02-09T18:34:00Z">
        <w:r w:rsidR="00271891">
          <w:rPr>
            <w:rFonts w:ascii="Times New Roman" w:eastAsia="Calibri" w:hAnsi="Times New Roman" w:cs="Times New Roman"/>
            <w:color w:val="000000" w:themeColor="text1"/>
            <w:sz w:val="24"/>
            <w:szCs w:val="24"/>
          </w:rPr>
          <w:t xml:space="preserve">in Table </w:t>
        </w:r>
        <w:del w:id="2335" w:author="Joshua Aizenman" w:date="2022-02-10T00:25:00Z">
          <w:r w:rsidR="00271891" w:rsidDel="005E0742">
            <w:rPr>
              <w:rFonts w:ascii="Times New Roman" w:eastAsia="Calibri" w:hAnsi="Times New Roman" w:cs="Times New Roman"/>
              <w:color w:val="000000" w:themeColor="text1"/>
              <w:sz w:val="24"/>
              <w:szCs w:val="24"/>
            </w:rPr>
            <w:delText>5</w:delText>
          </w:r>
        </w:del>
      </w:ins>
      <w:ins w:id="2336" w:author="Joshua Aizenman" w:date="2022-02-10T00:25:00Z">
        <w:r w:rsidR="005E0742">
          <w:rPr>
            <w:rFonts w:ascii="Times New Roman" w:eastAsia="Calibri" w:hAnsi="Times New Roman" w:cs="Times New Roman"/>
            <w:color w:val="000000" w:themeColor="text1"/>
            <w:sz w:val="24"/>
            <w:szCs w:val="24"/>
          </w:rPr>
          <w:t>4</w:t>
        </w:r>
      </w:ins>
      <w:ins w:id="2337" w:author="Alex Cukierman" w:date="2022-02-09T18:34:00Z">
        <w:r w:rsidR="00271891">
          <w:rPr>
            <w:rFonts w:ascii="Times New Roman" w:eastAsia="Calibri" w:hAnsi="Times New Roman" w:cs="Times New Roman"/>
            <w:color w:val="000000" w:themeColor="text1"/>
            <w:sz w:val="24"/>
            <w:szCs w:val="24"/>
          </w:rPr>
          <w:t xml:space="preserve"> </w:t>
        </w:r>
      </w:ins>
      <w:ins w:id="2338" w:author="Alex Cukierman" w:date="2022-02-09T18:28:00Z">
        <w:del w:id="2339" w:author="Nair-Desai, Sameer" w:date="2022-02-12T20:57:00Z">
          <w:r w:rsidR="00C511B4" w:rsidDel="00FD2EE6">
            <w:rPr>
              <w:rFonts w:ascii="Times New Roman" w:eastAsia="Calibri" w:hAnsi="Times New Roman" w:cs="Times New Roman"/>
              <w:color w:val="000000" w:themeColor="text1"/>
              <w:sz w:val="24"/>
              <w:szCs w:val="24"/>
            </w:rPr>
            <w:delText>becomes</w:delText>
          </w:r>
        </w:del>
      </w:ins>
      <w:ins w:id="2340" w:author="Nair-Desai, Sameer" w:date="2022-02-12T20:57:00Z">
        <w:r w:rsidR="00FD2EE6">
          <w:rPr>
            <w:rFonts w:ascii="Times New Roman" w:eastAsia="Calibri" w:hAnsi="Times New Roman" w:cs="Times New Roman"/>
            <w:color w:val="000000" w:themeColor="text1"/>
            <w:sz w:val="24"/>
            <w:szCs w:val="24"/>
          </w:rPr>
          <w:t>is</w:t>
        </w:r>
      </w:ins>
      <w:ins w:id="2341" w:author="Alex Cukierman" w:date="2022-02-09T18:28:00Z">
        <w:r w:rsidR="00C511B4">
          <w:rPr>
            <w:rFonts w:ascii="Times New Roman" w:eastAsia="Calibri" w:hAnsi="Times New Roman" w:cs="Times New Roman"/>
            <w:color w:val="000000" w:themeColor="text1"/>
            <w:sz w:val="24"/>
            <w:szCs w:val="24"/>
          </w:rPr>
          <w:t xml:space="preserve"> </w:t>
        </w:r>
      </w:ins>
      <w:ins w:id="2342" w:author="Nair-Desai, Sameer" w:date="2022-02-12T20:57:00Z">
        <w:r w:rsidR="00FD2EE6">
          <w:rPr>
            <w:rFonts w:ascii="Times New Roman" w:eastAsia="Calibri" w:hAnsi="Times New Roman" w:cs="Times New Roman"/>
            <w:color w:val="000000" w:themeColor="text1"/>
            <w:sz w:val="24"/>
            <w:szCs w:val="24"/>
          </w:rPr>
          <w:t xml:space="preserve">now </w:t>
        </w:r>
      </w:ins>
      <w:ins w:id="2343" w:author="Alex Cukierman" w:date="2022-02-09T18:28:00Z">
        <w:r w:rsidR="00C511B4">
          <w:rPr>
            <w:rFonts w:ascii="Times New Roman" w:eastAsia="Calibri" w:hAnsi="Times New Roman" w:cs="Times New Roman"/>
            <w:color w:val="000000" w:themeColor="text1"/>
            <w:sz w:val="24"/>
            <w:szCs w:val="24"/>
          </w:rPr>
          <w:t xml:space="preserve">insignificant in the presence of </w:t>
        </w:r>
      </w:ins>
      <w:ins w:id="2344" w:author="Alex Cukierman" w:date="2022-02-09T18:29:00Z">
        <w:r w:rsidR="00C511B4">
          <w:rPr>
            <w:rFonts w:ascii="Times New Roman" w:eastAsia="Calibri" w:hAnsi="Times New Roman" w:cs="Times New Roman"/>
            <w:color w:val="000000" w:themeColor="text1"/>
            <w:sz w:val="24"/>
            <w:szCs w:val="24"/>
          </w:rPr>
          <w:t xml:space="preserve">the additional variables above. It is likely that this is due to </w:t>
        </w:r>
      </w:ins>
      <w:ins w:id="2345" w:author="Alex Cukierman" w:date="2022-02-09T18:30:00Z">
        <w:r w:rsidR="00C511B4">
          <w:rPr>
            <w:rFonts w:ascii="Times New Roman" w:eastAsia="Calibri" w:hAnsi="Times New Roman" w:cs="Times New Roman"/>
            <w:color w:val="000000" w:themeColor="text1"/>
            <w:sz w:val="24"/>
            <w:szCs w:val="24"/>
          </w:rPr>
          <w:t xml:space="preserve">a high degree of </w:t>
        </w:r>
      </w:ins>
      <w:ins w:id="2346" w:author="Alex Cukierman" w:date="2022-02-09T18:29:00Z">
        <w:r w:rsidR="00C511B4">
          <w:rPr>
            <w:rFonts w:ascii="Times New Roman" w:eastAsia="Calibri" w:hAnsi="Times New Roman" w:cs="Times New Roman"/>
            <w:color w:val="000000" w:themeColor="text1"/>
            <w:sz w:val="24"/>
            <w:szCs w:val="24"/>
          </w:rPr>
          <w:t xml:space="preserve">multicollinearity between </w:t>
        </w:r>
      </w:ins>
      <w:ins w:id="2347" w:author="Alex Cukierman" w:date="2022-02-09T18:30:00Z">
        <w:r w:rsidR="00C511B4">
          <w:rPr>
            <w:rFonts w:ascii="Times New Roman" w:eastAsia="Calibri" w:hAnsi="Times New Roman" w:cs="Times New Roman"/>
            <w:color w:val="000000" w:themeColor="text1"/>
            <w:sz w:val="24"/>
            <w:szCs w:val="24"/>
          </w:rPr>
          <w:t xml:space="preserve">vaccinations and </w:t>
        </w:r>
        <w:del w:id="2348" w:author="Nair-Desai, Sameer" w:date="2022-02-12T20:57:00Z">
          <w:r w:rsidR="00C511B4" w:rsidDel="00FD2EE6">
            <w:rPr>
              <w:rFonts w:ascii="Times New Roman" w:eastAsia="Calibri" w:hAnsi="Times New Roman" w:cs="Times New Roman"/>
              <w:color w:val="000000" w:themeColor="text1"/>
              <w:sz w:val="24"/>
              <w:szCs w:val="24"/>
            </w:rPr>
            <w:delText>those</w:delText>
          </w:r>
        </w:del>
      </w:ins>
      <w:ins w:id="2349" w:author="Nair-Desai, Sameer" w:date="2022-02-12T20:57:00Z">
        <w:r w:rsidR="00FD2EE6">
          <w:rPr>
            <w:rFonts w:ascii="Times New Roman" w:eastAsia="Calibri" w:hAnsi="Times New Roman" w:cs="Times New Roman"/>
            <w:color w:val="000000" w:themeColor="text1"/>
            <w:sz w:val="24"/>
            <w:szCs w:val="24"/>
          </w:rPr>
          <w:t>other</w:t>
        </w:r>
      </w:ins>
      <w:ins w:id="2350" w:author="Alex Cukierman" w:date="2022-02-09T18:30:00Z">
        <w:r w:rsidR="00C511B4">
          <w:rPr>
            <w:rFonts w:ascii="Times New Roman" w:eastAsia="Calibri" w:hAnsi="Times New Roman" w:cs="Times New Roman"/>
            <w:color w:val="000000" w:themeColor="text1"/>
            <w:sz w:val="24"/>
            <w:szCs w:val="24"/>
          </w:rPr>
          <w:t xml:space="preserve"> </w:t>
        </w:r>
        <w:del w:id="2351" w:author="Nair-Desai, Sameer" w:date="2022-02-12T20:57:00Z">
          <w:r w:rsidR="00C511B4" w:rsidDel="00FD2EE6">
            <w:rPr>
              <w:rFonts w:ascii="Times New Roman" w:eastAsia="Calibri" w:hAnsi="Times New Roman" w:cs="Times New Roman"/>
              <w:color w:val="000000" w:themeColor="text1"/>
              <w:sz w:val="24"/>
              <w:szCs w:val="24"/>
            </w:rPr>
            <w:delText>variables</w:delText>
          </w:r>
        </w:del>
      </w:ins>
      <w:ins w:id="2352" w:author="Nair-Desai, Sameer" w:date="2022-02-12T20:57:00Z">
        <w:r w:rsidR="00FD2EE6">
          <w:rPr>
            <w:rFonts w:ascii="Times New Roman" w:eastAsia="Calibri" w:hAnsi="Times New Roman" w:cs="Times New Roman"/>
            <w:color w:val="000000" w:themeColor="text1"/>
            <w:sz w:val="24"/>
            <w:szCs w:val="24"/>
          </w:rPr>
          <w:t>controls.</w:t>
        </w:r>
      </w:ins>
      <w:ins w:id="2353" w:author="Alex Cukierman" w:date="2022-02-09T18:30:00Z">
        <w:r w:rsidR="00C511B4">
          <w:rPr>
            <w:rFonts w:ascii="Times New Roman" w:eastAsia="Calibri" w:hAnsi="Times New Roman" w:cs="Times New Roman"/>
            <w:color w:val="000000" w:themeColor="text1"/>
            <w:sz w:val="24"/>
            <w:szCs w:val="24"/>
          </w:rPr>
          <w:t xml:space="preserve"> </w:t>
        </w:r>
      </w:ins>
      <w:ins w:id="2354" w:author="Alex Cukierman" w:date="2022-02-09T18:31:00Z">
        <w:del w:id="2355" w:author="Nair-Desai, Sameer" w:date="2022-02-12T20:57:00Z">
          <w:r w:rsidR="00C511B4" w:rsidDel="00FD2EE6">
            <w:rPr>
              <w:rFonts w:ascii="Times New Roman" w:eastAsia="Calibri" w:hAnsi="Times New Roman" w:cs="Times New Roman"/>
              <w:color w:val="000000" w:themeColor="text1"/>
              <w:sz w:val="24"/>
              <w:szCs w:val="24"/>
            </w:rPr>
            <w:delText>as suggested by the vaccination row in the</w:delText>
          </w:r>
        </w:del>
      </w:ins>
      <w:ins w:id="2356" w:author="Nair-Desai, Sameer" w:date="2022-02-12T20:57:00Z">
        <w:r w:rsidR="00FD2EE6">
          <w:rPr>
            <w:rFonts w:ascii="Times New Roman" w:eastAsia="Calibri" w:hAnsi="Times New Roman" w:cs="Times New Roman"/>
            <w:color w:val="000000" w:themeColor="text1"/>
            <w:sz w:val="24"/>
            <w:szCs w:val="24"/>
          </w:rPr>
          <w:t>Table 3A in the appendix presents a</w:t>
        </w:r>
      </w:ins>
      <w:ins w:id="2357" w:author="Alex Cukierman" w:date="2022-02-09T18:31:00Z">
        <w:r w:rsidR="00C511B4">
          <w:rPr>
            <w:rFonts w:ascii="Times New Roman" w:eastAsia="Calibri" w:hAnsi="Times New Roman" w:cs="Times New Roman"/>
            <w:color w:val="000000" w:themeColor="text1"/>
            <w:sz w:val="24"/>
            <w:szCs w:val="24"/>
          </w:rPr>
          <w:t xml:space="preserve"> </w:t>
        </w:r>
      </w:ins>
      <w:ins w:id="2358" w:author="Alex Cukierman" w:date="2022-02-09T18:32:00Z">
        <w:r w:rsidR="00C511B4">
          <w:rPr>
            <w:rFonts w:ascii="Times New Roman" w:eastAsia="Calibri" w:hAnsi="Times New Roman" w:cs="Times New Roman"/>
            <w:color w:val="000000" w:themeColor="text1"/>
            <w:sz w:val="24"/>
            <w:szCs w:val="24"/>
          </w:rPr>
          <w:t xml:space="preserve">correlation matrix </w:t>
        </w:r>
      </w:ins>
      <w:ins w:id="2359" w:author="Alex Cukierman" w:date="2022-02-09T18:33:00Z">
        <w:del w:id="2360" w:author="Nair-Desai, Sameer" w:date="2022-02-12T20:57:00Z">
          <w:r w:rsidR="00C511B4" w:rsidDel="00FD2EE6">
            <w:rPr>
              <w:rFonts w:ascii="Times New Roman" w:eastAsia="Calibri" w:hAnsi="Times New Roman" w:cs="Times New Roman"/>
              <w:color w:val="000000" w:themeColor="text1"/>
              <w:sz w:val="24"/>
              <w:szCs w:val="24"/>
            </w:rPr>
            <w:delText xml:space="preserve">in the appendix </w:delText>
          </w:r>
        </w:del>
      </w:ins>
      <w:ins w:id="2361" w:author="Alex Cukierman" w:date="2022-02-09T18:32:00Z">
        <w:del w:id="2362" w:author="Nair-Desai, Sameer" w:date="2022-02-12T20:57:00Z">
          <w:r w:rsidR="00C511B4" w:rsidDel="00FD2EE6">
            <w:rPr>
              <w:rFonts w:ascii="Times New Roman" w:eastAsia="Calibri" w:hAnsi="Times New Roman" w:cs="Times New Roman"/>
              <w:color w:val="000000" w:themeColor="text1"/>
              <w:sz w:val="24"/>
              <w:szCs w:val="24"/>
            </w:rPr>
            <w:delText>(Table 9</w:delText>
          </w:r>
        </w:del>
      </w:ins>
      <w:ins w:id="2363" w:author="Joshua Aizenman" w:date="2022-02-09T23:59:00Z">
        <w:del w:id="2364" w:author="Nair-Desai, Sameer" w:date="2022-02-12T20:57:00Z">
          <w:r w:rsidR="003E71C4" w:rsidDel="00FD2EE6">
            <w:rPr>
              <w:rFonts w:ascii="Times New Roman" w:eastAsia="Calibri" w:hAnsi="Times New Roman" w:cs="Times New Roman"/>
              <w:color w:val="000000" w:themeColor="text1"/>
              <w:sz w:val="24"/>
              <w:szCs w:val="24"/>
            </w:rPr>
            <w:delText>3A</w:delText>
          </w:r>
        </w:del>
      </w:ins>
      <w:ins w:id="2365" w:author="Alex Cukierman" w:date="2022-02-09T18:33:00Z">
        <w:del w:id="2366" w:author="Nair-Desai, Sameer" w:date="2022-02-12T20:57:00Z">
          <w:r w:rsidR="00C511B4" w:rsidDel="00FD2EE6">
            <w:rPr>
              <w:rFonts w:ascii="Times New Roman" w:eastAsia="Calibri" w:hAnsi="Times New Roman" w:cs="Times New Roman"/>
              <w:color w:val="000000" w:themeColor="text1"/>
              <w:sz w:val="24"/>
              <w:szCs w:val="24"/>
            </w:rPr>
            <w:delText>).</w:delText>
          </w:r>
        </w:del>
      </w:ins>
      <w:ins w:id="2367" w:author="Nair-Desai, Sameer" w:date="2022-02-12T20:57:00Z">
        <w:r w:rsidR="00FD2EE6">
          <w:rPr>
            <w:rFonts w:ascii="Times New Roman" w:eastAsia="Calibri" w:hAnsi="Times New Roman" w:cs="Times New Roman"/>
            <w:color w:val="000000" w:themeColor="text1"/>
            <w:sz w:val="24"/>
            <w:szCs w:val="24"/>
          </w:rPr>
          <w:t xml:space="preserve">of </w:t>
        </w:r>
      </w:ins>
      <w:ins w:id="2368" w:author="Nair-Desai, Sameer" w:date="2022-02-12T20:58:00Z">
        <w:r w:rsidR="00FD2EE6">
          <w:rPr>
            <w:rFonts w:ascii="Times New Roman" w:eastAsia="Calibri" w:hAnsi="Times New Roman" w:cs="Times New Roman"/>
            <w:color w:val="000000" w:themeColor="text1"/>
            <w:sz w:val="24"/>
            <w:szCs w:val="24"/>
          </w:rPr>
          <w:t>our core variables which likely confirms these suspicions.</w:t>
        </w:r>
      </w:ins>
    </w:p>
    <w:p w14:paraId="2AE0E33F" w14:textId="58DD4D79" w:rsidR="00E2307B" w:rsidDel="00AE69EB" w:rsidRDefault="00E2307B" w:rsidP="000345F5">
      <w:pPr>
        <w:spacing w:line="360" w:lineRule="auto"/>
        <w:rPr>
          <w:del w:id="2369" w:author="Alex Cukierman" w:date="2022-02-09T18:21:00Z"/>
          <w:rFonts w:ascii="Times New Roman" w:hAnsi="Times New Roman" w:cs="Times New Roman"/>
          <w:sz w:val="24"/>
          <w:szCs w:val="24"/>
        </w:rPr>
      </w:pPr>
      <w:r w:rsidRPr="00D7451B">
        <w:rPr>
          <w:rFonts w:ascii="Times New Roman" w:hAnsi="Times New Roman" w:cs="Times New Roman"/>
          <w:sz w:val="24"/>
          <w:szCs w:val="24"/>
        </w:rPr>
        <w:tab/>
        <w:t xml:space="preserve">These results show that on average, countries that impose more stringent </w:t>
      </w:r>
      <w:del w:id="2370" w:author="Nair-Desai, Sameer" w:date="2022-02-12T20:58:00Z">
        <w:r w:rsidR="00A81A68" w:rsidDel="00BB427C">
          <w:rPr>
            <w:rFonts w:ascii="Times New Roman" w:hAnsi="Times New Roman" w:cs="Times New Roman"/>
            <w:sz w:val="24"/>
            <w:szCs w:val="24"/>
          </w:rPr>
          <w:delText xml:space="preserve">(on average) </w:delText>
        </w:r>
      </w:del>
      <w:r w:rsidRPr="00D7451B">
        <w:rPr>
          <w:rFonts w:ascii="Times New Roman" w:hAnsi="Times New Roman" w:cs="Times New Roman"/>
          <w:sz w:val="24"/>
          <w:szCs w:val="24"/>
        </w:rPr>
        <w:t xml:space="preserve">containment measures </w:t>
      </w:r>
      <w:ins w:id="2371" w:author="Nair-Desai, Sameer" w:date="2022-02-12T20:58:00Z">
        <w:r w:rsidR="00BB427C">
          <w:rPr>
            <w:rFonts w:ascii="Times New Roman" w:hAnsi="Times New Roman" w:cs="Times New Roman"/>
            <w:sz w:val="24"/>
            <w:szCs w:val="24"/>
          </w:rPr>
          <w:t xml:space="preserve">(on average) </w:t>
        </w:r>
      </w:ins>
      <w:r w:rsidRPr="00D7451B">
        <w:rPr>
          <w:rFonts w:ascii="Times New Roman" w:hAnsi="Times New Roman" w:cs="Times New Roman"/>
          <w:sz w:val="24"/>
          <w:szCs w:val="24"/>
        </w:rPr>
        <w:t xml:space="preserve">are likely to see a smaller gap </w:t>
      </w:r>
      <w:r w:rsidR="00DA19D1">
        <w:rPr>
          <w:rFonts w:ascii="Times New Roman" w:hAnsi="Times New Roman" w:cs="Times New Roman"/>
          <w:sz w:val="24"/>
          <w:szCs w:val="24"/>
        </w:rPr>
        <w:t xml:space="preserve">emerge </w:t>
      </w:r>
      <w:r w:rsidRPr="00D7451B">
        <w:rPr>
          <w:rFonts w:ascii="Times New Roman" w:hAnsi="Times New Roman" w:cs="Times New Roman"/>
          <w:sz w:val="24"/>
          <w:szCs w:val="24"/>
        </w:rPr>
        <w:t>between their cumulative excess and official mortalit</w:t>
      </w:r>
      <w:ins w:id="2372" w:author="Alex Cukierman" w:date="2022-02-09T13:54:00Z">
        <w:r w:rsidR="00D51694">
          <w:rPr>
            <w:rFonts w:ascii="Times New Roman" w:hAnsi="Times New Roman" w:cs="Times New Roman"/>
            <w:sz w:val="24"/>
            <w:szCs w:val="24"/>
          </w:rPr>
          <w:t>ies</w:t>
        </w:r>
      </w:ins>
      <w:del w:id="2373" w:author="Alex Cukierman" w:date="2022-02-09T13:54:00Z">
        <w:r w:rsidRPr="00D7451B" w:rsidDel="00D51694">
          <w:rPr>
            <w:rFonts w:ascii="Times New Roman" w:hAnsi="Times New Roman" w:cs="Times New Roman"/>
            <w:sz w:val="24"/>
            <w:szCs w:val="24"/>
          </w:rPr>
          <w:delText>y</w:delText>
        </w:r>
      </w:del>
      <w:r w:rsidRPr="00D7451B">
        <w:rPr>
          <w:rFonts w:ascii="Times New Roman" w:hAnsi="Times New Roman" w:cs="Times New Roman"/>
          <w:sz w:val="24"/>
          <w:szCs w:val="24"/>
        </w:rPr>
        <w:t xml:space="preserve">. Also, countries </w:t>
      </w:r>
      <w:del w:id="2374" w:author="Nair-Desai, Sameer" w:date="2022-02-12T20:58:00Z">
        <w:r w:rsidRPr="00D7451B" w:rsidDel="00BB427C">
          <w:rPr>
            <w:rFonts w:ascii="Times New Roman" w:hAnsi="Times New Roman" w:cs="Times New Roman"/>
            <w:sz w:val="24"/>
            <w:szCs w:val="24"/>
          </w:rPr>
          <w:delText>in which there are</w:delText>
        </w:r>
      </w:del>
      <w:ins w:id="2375" w:author="Nair-Desai, Sameer" w:date="2022-02-12T20:58:00Z">
        <w:r w:rsidR="00BB427C">
          <w:rPr>
            <w:rFonts w:ascii="Times New Roman" w:hAnsi="Times New Roman" w:cs="Times New Roman"/>
            <w:sz w:val="24"/>
            <w:szCs w:val="24"/>
          </w:rPr>
          <w:t>which record</w:t>
        </w:r>
      </w:ins>
      <w:r w:rsidRPr="00D7451B">
        <w:rPr>
          <w:rFonts w:ascii="Times New Roman" w:hAnsi="Times New Roman" w:cs="Times New Roman"/>
          <w:sz w:val="24"/>
          <w:szCs w:val="24"/>
        </w:rPr>
        <w:t xml:space="preserve"> higher perceptions of </w:t>
      </w:r>
      <w:del w:id="2376" w:author="Nair-Desai, Sameer" w:date="2022-02-12T20:58:00Z">
        <w:r w:rsidRPr="00D7451B" w:rsidDel="00BB427C">
          <w:rPr>
            <w:rFonts w:ascii="Times New Roman" w:hAnsi="Times New Roman" w:cs="Times New Roman"/>
            <w:sz w:val="24"/>
            <w:szCs w:val="24"/>
          </w:rPr>
          <w:delText>the extent to which its citizens are able to</w:delText>
        </w:r>
      </w:del>
      <w:ins w:id="2377" w:author="Nair-Desai, Sameer" w:date="2022-02-12T20:58:00Z">
        <w:r w:rsidR="00BB427C">
          <w:rPr>
            <w:rFonts w:ascii="Times New Roman" w:hAnsi="Times New Roman" w:cs="Times New Roman"/>
            <w:sz w:val="24"/>
            <w:szCs w:val="24"/>
          </w:rPr>
          <w:t>citizens’ ability to</w:t>
        </w:r>
      </w:ins>
      <w:r w:rsidRPr="00D7451B">
        <w:rPr>
          <w:rFonts w:ascii="Times New Roman" w:hAnsi="Times New Roman" w:cs="Times New Roman"/>
          <w:sz w:val="24"/>
          <w:szCs w:val="24"/>
        </w:rPr>
        <w:t xml:space="preserve"> participate in selecting their government, </w:t>
      </w:r>
      <w:ins w:id="2378" w:author="Nair-Desai, Sameer" w:date="2022-02-12T20:59:00Z">
        <w:r w:rsidR="00BB427C">
          <w:rPr>
            <w:rFonts w:ascii="Times New Roman" w:hAnsi="Times New Roman" w:cs="Times New Roman"/>
            <w:sz w:val="24"/>
            <w:szCs w:val="24"/>
          </w:rPr>
          <w:t xml:space="preserve">and rank higher on </w:t>
        </w:r>
      </w:ins>
      <w:r w:rsidRPr="00D7451B">
        <w:rPr>
          <w:rFonts w:ascii="Times New Roman" w:hAnsi="Times New Roman" w:cs="Times New Roman"/>
          <w:sz w:val="24"/>
          <w:szCs w:val="24"/>
        </w:rPr>
        <w:t>freedom of expression, freedom of association, and a free media are likely to see a smaller gap between their cumulative excess and official mortality.</w:t>
      </w:r>
      <w:r w:rsidR="00EF57EE">
        <w:rPr>
          <w:rStyle w:val="FootnoteReference"/>
          <w:rFonts w:ascii="Times New Roman" w:hAnsi="Times New Roman" w:cs="Times New Roman"/>
          <w:sz w:val="24"/>
          <w:szCs w:val="24"/>
        </w:rPr>
        <w:footnoteReference w:id="4"/>
      </w:r>
      <w:r w:rsidRPr="00D7451B">
        <w:rPr>
          <w:rFonts w:ascii="Times New Roman" w:hAnsi="Times New Roman" w:cs="Times New Roman"/>
          <w:sz w:val="24"/>
          <w:szCs w:val="24"/>
        </w:rPr>
        <w:t xml:space="preserve"> One possible explanation of this result is that it would be harder for a country with higher perceptions of voice and accountability to manipulate officially reported mortality. Relatedly, countries with a higher urban population share would find it harder to manipulate officially reported mortality because urban population</w:t>
      </w:r>
      <w:r w:rsidR="009716D4">
        <w:rPr>
          <w:rFonts w:ascii="Times New Roman" w:hAnsi="Times New Roman" w:cs="Times New Roman"/>
          <w:sz w:val="24"/>
          <w:szCs w:val="24"/>
        </w:rPr>
        <w:t>s</w:t>
      </w:r>
      <w:r w:rsidRPr="00D7451B">
        <w:rPr>
          <w:rFonts w:ascii="Times New Roman" w:hAnsi="Times New Roman" w:cs="Times New Roman"/>
          <w:sz w:val="24"/>
          <w:szCs w:val="24"/>
        </w:rPr>
        <w:t xml:space="preserve"> are likely to have better access to both domestic and international information. </w:t>
      </w:r>
    </w:p>
    <w:p w14:paraId="653F7641" w14:textId="093A132B" w:rsidR="00EF7289" w:rsidRDefault="00EF7289">
      <w:pPr>
        <w:spacing w:line="360" w:lineRule="auto"/>
        <w:rPr>
          <w:ins w:id="2379" w:author="Alex Cukierman" w:date="2022-02-09T14:56:00Z"/>
          <w:rFonts w:ascii="Times New Roman" w:eastAsia="Calibri" w:hAnsi="Times New Roman" w:cs="Times New Roman"/>
          <w:b/>
          <w:color w:val="000000" w:themeColor="text1"/>
          <w:sz w:val="24"/>
          <w:szCs w:val="24"/>
        </w:rPr>
      </w:pPr>
    </w:p>
    <w:p w14:paraId="767A9CC9" w14:textId="77777777" w:rsidR="00ED4EAD" w:rsidRDefault="00ED4EAD" w:rsidP="009C480D">
      <w:pPr>
        <w:spacing w:line="360" w:lineRule="auto"/>
        <w:rPr>
          <w:ins w:id="2380" w:author="Alex Cukierman" w:date="2022-02-10T08:43:00Z"/>
          <w:rFonts w:ascii="Times New Roman" w:eastAsia="Calibri" w:hAnsi="Times New Roman" w:cs="Times New Roman"/>
          <w:b/>
          <w:color w:val="000000" w:themeColor="text1"/>
          <w:sz w:val="24"/>
          <w:szCs w:val="24"/>
        </w:rPr>
      </w:pPr>
    </w:p>
    <w:p w14:paraId="20F3DD5C" w14:textId="77777777" w:rsidR="00ED4EAD" w:rsidRDefault="00ED4EAD" w:rsidP="009C480D">
      <w:pPr>
        <w:spacing w:line="360" w:lineRule="auto"/>
        <w:rPr>
          <w:ins w:id="2381" w:author="Alex Cukierman" w:date="2022-02-10T08:43:00Z"/>
          <w:rFonts w:ascii="Times New Roman" w:eastAsia="Calibri" w:hAnsi="Times New Roman" w:cs="Times New Roman"/>
          <w:b/>
          <w:color w:val="000000" w:themeColor="text1"/>
          <w:sz w:val="24"/>
          <w:szCs w:val="24"/>
        </w:rPr>
      </w:pPr>
    </w:p>
    <w:p w14:paraId="2604BF12" w14:textId="77777777" w:rsidR="00ED4EAD" w:rsidRDefault="00ED4EAD" w:rsidP="009C480D">
      <w:pPr>
        <w:spacing w:line="360" w:lineRule="auto"/>
        <w:rPr>
          <w:ins w:id="2382" w:author="Alex Cukierman" w:date="2022-02-10T08:43:00Z"/>
          <w:rFonts w:ascii="Times New Roman" w:eastAsia="Calibri" w:hAnsi="Times New Roman" w:cs="Times New Roman"/>
          <w:b/>
          <w:color w:val="000000" w:themeColor="text1"/>
          <w:sz w:val="24"/>
          <w:szCs w:val="24"/>
        </w:rPr>
      </w:pPr>
    </w:p>
    <w:p w14:paraId="2DF1FF85" w14:textId="77777777" w:rsidR="00ED4EAD" w:rsidRDefault="00ED4EAD" w:rsidP="009C480D">
      <w:pPr>
        <w:spacing w:line="360" w:lineRule="auto"/>
        <w:rPr>
          <w:ins w:id="2383" w:author="Alex Cukierman" w:date="2022-02-10T08:43:00Z"/>
          <w:rFonts w:ascii="Times New Roman" w:eastAsia="Calibri" w:hAnsi="Times New Roman" w:cs="Times New Roman"/>
          <w:b/>
          <w:color w:val="000000" w:themeColor="text1"/>
          <w:sz w:val="24"/>
          <w:szCs w:val="24"/>
        </w:rPr>
      </w:pPr>
    </w:p>
    <w:p w14:paraId="0C66ED62" w14:textId="05BB9311" w:rsidR="009C480D" w:rsidRDefault="009D1A15" w:rsidP="009C480D">
      <w:pPr>
        <w:spacing w:line="360" w:lineRule="auto"/>
        <w:rPr>
          <w:rFonts w:ascii="Times New Roman" w:hAnsi="Times New Roman" w:cs="Times New Roman"/>
          <w:sz w:val="24"/>
          <w:szCs w:val="24"/>
        </w:rPr>
      </w:pPr>
      <w:r w:rsidRPr="00D7451B">
        <w:rPr>
          <w:rFonts w:ascii="Times New Roman" w:eastAsia="Calibri" w:hAnsi="Times New Roman" w:cs="Times New Roman"/>
          <w:b/>
          <w:color w:val="000000" w:themeColor="text1"/>
          <w:sz w:val="24"/>
          <w:szCs w:val="24"/>
        </w:rPr>
        <w:t xml:space="preserve">Table </w:t>
      </w:r>
      <w:del w:id="2384" w:author="Joshua Aizenman" w:date="2022-02-09T23:56:00Z">
        <w:r w:rsidRPr="00D7451B" w:rsidDel="006454F0">
          <w:rPr>
            <w:rFonts w:ascii="Times New Roman" w:eastAsia="Calibri" w:hAnsi="Times New Roman" w:cs="Times New Roman"/>
            <w:b/>
            <w:color w:val="000000" w:themeColor="text1"/>
            <w:sz w:val="24"/>
            <w:szCs w:val="24"/>
          </w:rPr>
          <w:delText>6</w:delText>
        </w:r>
      </w:del>
      <w:ins w:id="2385" w:author="Joshua Aizenman" w:date="2022-02-09T23:56:00Z">
        <w:r w:rsidR="006454F0">
          <w:rPr>
            <w:rFonts w:ascii="Times New Roman" w:eastAsia="Calibri" w:hAnsi="Times New Roman" w:cs="Times New Roman"/>
            <w:b/>
            <w:color w:val="000000" w:themeColor="text1"/>
            <w:sz w:val="24"/>
            <w:szCs w:val="24"/>
          </w:rPr>
          <w:t>4</w:t>
        </w:r>
      </w:ins>
      <w:r w:rsidR="00383D0D" w:rsidRPr="00D7451B">
        <w:rPr>
          <w:rFonts w:ascii="Times New Roman" w:eastAsia="Calibri" w:hAnsi="Times New Roman" w:cs="Times New Roman"/>
          <w:b/>
          <w:color w:val="000000" w:themeColor="text1"/>
          <w:sz w:val="24"/>
          <w:szCs w:val="24"/>
        </w:rPr>
        <w:t>:</w:t>
      </w:r>
      <w:r w:rsidRPr="00D7451B">
        <w:rPr>
          <w:rFonts w:ascii="Times New Roman" w:eastAsia="Calibri" w:hAnsi="Times New Roman" w:cs="Times New Roman"/>
          <w:color w:val="000000" w:themeColor="text1"/>
          <w:sz w:val="24"/>
          <w:szCs w:val="24"/>
        </w:rPr>
        <w:t xml:space="preserve"> </w:t>
      </w:r>
      <w:ins w:id="2386" w:author="Alex Cukierman" w:date="2022-02-10T08:43:00Z">
        <w:r w:rsidR="00ED4EAD">
          <w:rPr>
            <w:rFonts w:ascii="Times New Roman" w:eastAsia="Calibri" w:hAnsi="Times New Roman" w:cs="Times New Roman"/>
            <w:color w:val="000000" w:themeColor="text1"/>
            <w:sz w:val="24"/>
            <w:szCs w:val="24"/>
          </w:rPr>
          <w:t xml:space="preserve">Broad </w:t>
        </w:r>
      </w:ins>
      <w:r w:rsidR="00580C81">
        <w:rPr>
          <w:rFonts w:ascii="Times New Roman" w:eastAsia="Calibri" w:hAnsi="Times New Roman" w:cs="Times New Roman"/>
          <w:color w:val="000000" w:themeColor="text1"/>
          <w:sz w:val="24"/>
          <w:szCs w:val="24"/>
        </w:rPr>
        <w:t xml:space="preserve">Regressions of </w:t>
      </w:r>
      <w:r w:rsidRPr="00D7451B">
        <w:rPr>
          <w:rFonts w:ascii="Times New Roman" w:eastAsia="Calibri" w:hAnsi="Times New Roman" w:cs="Times New Roman"/>
          <w:color w:val="000000" w:themeColor="text1"/>
          <w:sz w:val="24"/>
          <w:szCs w:val="24"/>
        </w:rPr>
        <w:t xml:space="preserve">Cumulative Excess/Official </w:t>
      </w:r>
      <w:r w:rsidR="00525E77">
        <w:rPr>
          <w:rFonts w:ascii="Times New Roman" w:eastAsia="Calibri" w:hAnsi="Times New Roman" w:cs="Times New Roman"/>
          <w:color w:val="000000" w:themeColor="text1"/>
          <w:sz w:val="24"/>
          <w:szCs w:val="24"/>
        </w:rPr>
        <w:t>Covid</w:t>
      </w:r>
      <w:r w:rsidRPr="00D7451B">
        <w:rPr>
          <w:rFonts w:ascii="Times New Roman" w:eastAsia="Calibri" w:hAnsi="Times New Roman" w:cs="Times New Roman"/>
          <w:color w:val="000000" w:themeColor="text1"/>
          <w:sz w:val="24"/>
          <w:szCs w:val="24"/>
        </w:rPr>
        <w:t xml:space="preserve">-19 </w:t>
      </w:r>
      <w:r w:rsidR="00EF57EE">
        <w:rPr>
          <w:rFonts w:ascii="Times New Roman" w:eastAsia="Calibri" w:hAnsi="Times New Roman" w:cs="Times New Roman"/>
          <w:color w:val="000000" w:themeColor="text1"/>
          <w:sz w:val="24"/>
          <w:szCs w:val="24"/>
        </w:rPr>
        <w:t>Mortality</w:t>
      </w:r>
      <w:r w:rsidRPr="00D7451B">
        <w:rPr>
          <w:rFonts w:ascii="Times New Roman" w:eastAsia="Calibri" w:hAnsi="Times New Roman" w:cs="Times New Roman"/>
          <w:color w:val="000000" w:themeColor="text1"/>
          <w:sz w:val="24"/>
          <w:szCs w:val="24"/>
        </w:rPr>
        <w:t xml:space="preserve"> across Countries with Additional Controls, 2020 and 2021.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gridCol w:w="2738"/>
        <w:gridCol w:w="2753"/>
      </w:tblGrid>
      <w:tr w:rsidR="009C480D" w:rsidRPr="009C480D" w14:paraId="764A278C" w14:textId="77777777" w:rsidTr="009C480D">
        <w:trPr>
          <w:tblCellSpacing w:w="15" w:type="dxa"/>
        </w:trPr>
        <w:tc>
          <w:tcPr>
            <w:tcW w:w="0" w:type="auto"/>
            <w:gridSpan w:val="3"/>
            <w:tcBorders>
              <w:bottom w:val="single" w:sz="6" w:space="0" w:color="000000"/>
            </w:tcBorders>
            <w:vAlign w:val="center"/>
            <w:hideMark/>
          </w:tcPr>
          <w:p w14:paraId="388F8E1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r>
      <w:tr w:rsidR="00EF57EE" w:rsidRPr="009C480D" w14:paraId="56032D5B" w14:textId="77777777" w:rsidTr="00520DBA">
        <w:trPr>
          <w:tblCellSpacing w:w="15" w:type="dxa"/>
        </w:trPr>
        <w:tc>
          <w:tcPr>
            <w:tcW w:w="0" w:type="auto"/>
            <w:gridSpan w:val="3"/>
            <w:vAlign w:val="center"/>
            <w:hideMark/>
          </w:tcPr>
          <w:p w14:paraId="35C4B291" w14:textId="376D6236" w:rsidR="00EF57EE" w:rsidRPr="009C480D" w:rsidRDefault="00EF57EE"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i/>
                <w:iCs/>
                <w:sz w:val="24"/>
                <w:szCs w:val="24"/>
                <w:lang w:eastAsia="zh-CN"/>
              </w:rPr>
              <w:t>Dependent variable:</w:t>
            </w:r>
            <w:r w:rsidRPr="00D7451B">
              <w:rPr>
                <w:rFonts w:ascii="Times New Roman" w:eastAsia="Calibri" w:hAnsi="Times New Roman" w:cs="Times New Roman"/>
                <w:color w:val="000000" w:themeColor="text1"/>
                <w:sz w:val="24"/>
                <w:szCs w:val="24"/>
              </w:rPr>
              <w:t xml:space="preserve"> Cumulative Excess/Official </w:t>
            </w:r>
            <w:r>
              <w:rPr>
                <w:rFonts w:ascii="Times New Roman" w:eastAsia="Calibri" w:hAnsi="Times New Roman" w:cs="Times New Roman"/>
                <w:color w:val="000000" w:themeColor="text1"/>
                <w:sz w:val="24"/>
                <w:szCs w:val="24"/>
              </w:rPr>
              <w:t>Covid</w:t>
            </w:r>
            <w:r w:rsidRPr="00D7451B">
              <w:rPr>
                <w:rFonts w:ascii="Times New Roman" w:eastAsia="Calibri" w:hAnsi="Times New Roman" w:cs="Times New Roman"/>
                <w:color w:val="000000" w:themeColor="text1"/>
                <w:sz w:val="24"/>
                <w:szCs w:val="24"/>
              </w:rPr>
              <w:t xml:space="preserve">-19 </w:t>
            </w:r>
            <w:r>
              <w:rPr>
                <w:rFonts w:ascii="Times New Roman" w:eastAsia="Calibri" w:hAnsi="Times New Roman" w:cs="Times New Roman"/>
                <w:color w:val="000000" w:themeColor="text1"/>
                <w:sz w:val="24"/>
                <w:szCs w:val="24"/>
              </w:rPr>
              <w:t>Mortality</w:t>
            </w:r>
          </w:p>
        </w:tc>
      </w:tr>
      <w:tr w:rsidR="009C480D" w:rsidRPr="009C480D" w14:paraId="509CD5BE" w14:textId="77777777" w:rsidTr="009C480D">
        <w:trPr>
          <w:tblCellSpacing w:w="15" w:type="dxa"/>
        </w:trPr>
        <w:tc>
          <w:tcPr>
            <w:tcW w:w="0" w:type="auto"/>
            <w:vAlign w:val="center"/>
            <w:hideMark/>
          </w:tcPr>
          <w:p w14:paraId="52EFDD3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gridSpan w:val="2"/>
            <w:tcBorders>
              <w:bottom w:val="single" w:sz="6" w:space="0" w:color="000000"/>
            </w:tcBorders>
            <w:vAlign w:val="center"/>
            <w:hideMark/>
          </w:tcPr>
          <w:p w14:paraId="57075D8D"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45F37FC4" w14:textId="77777777" w:rsidTr="009C480D">
        <w:trPr>
          <w:tblCellSpacing w:w="15" w:type="dxa"/>
        </w:trPr>
        <w:tc>
          <w:tcPr>
            <w:tcW w:w="0" w:type="auto"/>
            <w:vAlign w:val="center"/>
            <w:hideMark/>
          </w:tcPr>
          <w:p w14:paraId="2BC0CCF7"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c>
          <w:tcPr>
            <w:tcW w:w="0" w:type="auto"/>
            <w:gridSpan w:val="2"/>
            <w:vAlign w:val="center"/>
            <w:hideMark/>
          </w:tcPr>
          <w:p w14:paraId="1E83EBA3" w14:textId="18C1DAF0" w:rsidR="009C480D" w:rsidRPr="009C480D" w:rsidRDefault="00E54721">
            <w:pPr>
              <w:spacing w:after="0" w:line="240" w:lineRule="auto"/>
              <w:jc w:val="center"/>
              <w:rPr>
                <w:rFonts w:ascii="Times New Roman" w:eastAsia="Times New Roman" w:hAnsi="Times New Roman" w:cs="Times New Roman"/>
                <w:sz w:val="24"/>
                <w:szCs w:val="24"/>
                <w:lang w:eastAsia="zh-CN"/>
              </w:rPr>
            </w:pPr>
            <w:r w:rsidRPr="00D7451B">
              <w:rPr>
                <w:rFonts w:ascii="Times New Roman" w:hAnsi="Times New Roman" w:cs="Times New Roman"/>
                <w:sz w:val="24"/>
                <w:szCs w:val="24"/>
              </w:rPr>
              <w:t>December 2020 and December 2021</w:t>
            </w:r>
          </w:p>
        </w:tc>
      </w:tr>
      <w:tr w:rsidR="009C480D" w:rsidRPr="009C480D" w14:paraId="21C09C93" w14:textId="77777777" w:rsidTr="009C480D">
        <w:trPr>
          <w:tblCellSpacing w:w="15" w:type="dxa"/>
        </w:trPr>
        <w:tc>
          <w:tcPr>
            <w:tcW w:w="0" w:type="auto"/>
            <w:vAlign w:val="center"/>
            <w:hideMark/>
          </w:tcPr>
          <w:p w14:paraId="29795AD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F9EE5B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w:t>
            </w:r>
          </w:p>
        </w:tc>
        <w:tc>
          <w:tcPr>
            <w:tcW w:w="0" w:type="auto"/>
            <w:vAlign w:val="center"/>
            <w:hideMark/>
          </w:tcPr>
          <w:p w14:paraId="7DE0524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(2)</w:t>
            </w:r>
          </w:p>
        </w:tc>
      </w:tr>
      <w:tr w:rsidR="009C480D" w:rsidRPr="009C480D" w14:paraId="366410B0" w14:textId="77777777" w:rsidTr="009C480D">
        <w:trPr>
          <w:tblCellSpacing w:w="15" w:type="dxa"/>
        </w:trPr>
        <w:tc>
          <w:tcPr>
            <w:tcW w:w="0" w:type="auto"/>
            <w:gridSpan w:val="3"/>
            <w:tcBorders>
              <w:bottom w:val="single" w:sz="6" w:space="0" w:color="000000"/>
            </w:tcBorders>
            <w:vAlign w:val="center"/>
            <w:hideMark/>
          </w:tcPr>
          <w:p w14:paraId="75436AC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r>
      <w:tr w:rsidR="009C480D" w:rsidRPr="009C480D" w14:paraId="359BA6D9" w14:textId="77777777" w:rsidTr="009C480D">
        <w:trPr>
          <w:tblCellSpacing w:w="15" w:type="dxa"/>
        </w:trPr>
        <w:tc>
          <w:tcPr>
            <w:tcW w:w="0" w:type="auto"/>
            <w:vAlign w:val="center"/>
            <w:hideMark/>
          </w:tcPr>
          <w:p w14:paraId="37E0F300"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Stringency Index (mean)</w:t>
            </w:r>
          </w:p>
        </w:tc>
        <w:tc>
          <w:tcPr>
            <w:tcW w:w="0" w:type="auto"/>
            <w:vAlign w:val="center"/>
            <w:hideMark/>
          </w:tcPr>
          <w:p w14:paraId="4BD7104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-6.7001</w:t>
            </w:r>
            <w:r w:rsidRPr="009C480D">
              <w:rPr>
                <w:rFonts w:ascii="Times New Roman" w:eastAsia="Times New Roman" w:hAnsi="Times New Roman" w:cs="Times New Roman"/>
                <w:sz w:val="24"/>
                <w:szCs w:val="24"/>
                <w:vertAlign w:val="superscript"/>
                <w:lang w:eastAsia="zh-CN"/>
              </w:rPr>
              <w:t>***</w:t>
            </w:r>
          </w:p>
        </w:tc>
        <w:tc>
          <w:tcPr>
            <w:tcW w:w="0" w:type="auto"/>
            <w:vAlign w:val="center"/>
            <w:hideMark/>
          </w:tcPr>
          <w:p w14:paraId="1498665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-1.4606</w:t>
            </w:r>
            <w:r w:rsidRPr="009C480D">
              <w:rPr>
                <w:rFonts w:ascii="Times New Roman" w:eastAsia="Times New Roman" w:hAnsi="Times New Roman" w:cs="Times New Roman"/>
                <w:sz w:val="24"/>
                <w:szCs w:val="24"/>
                <w:vertAlign w:val="superscript"/>
                <w:lang w:eastAsia="zh-CN"/>
              </w:rPr>
              <w:t>***</w:t>
            </w:r>
          </w:p>
        </w:tc>
      </w:tr>
      <w:tr w:rsidR="009C480D" w:rsidRPr="009C480D" w14:paraId="014D0B1C" w14:textId="77777777" w:rsidTr="009C480D">
        <w:trPr>
          <w:tblCellSpacing w:w="15" w:type="dxa"/>
        </w:trPr>
        <w:tc>
          <w:tcPr>
            <w:tcW w:w="0" w:type="auto"/>
            <w:vAlign w:val="center"/>
            <w:hideMark/>
          </w:tcPr>
          <w:p w14:paraId="2F5C9AF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EB2B2A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(1.7635)</w:t>
            </w:r>
          </w:p>
        </w:tc>
        <w:tc>
          <w:tcPr>
            <w:tcW w:w="0" w:type="auto"/>
            <w:vAlign w:val="center"/>
            <w:hideMark/>
          </w:tcPr>
          <w:p w14:paraId="787D7DB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(0.3166)</w:t>
            </w:r>
          </w:p>
        </w:tc>
      </w:tr>
      <w:tr w:rsidR="009C480D" w:rsidRPr="009C480D" w14:paraId="07190FD4" w14:textId="77777777" w:rsidTr="009C480D">
        <w:trPr>
          <w:tblCellSpacing w:w="15" w:type="dxa"/>
        </w:trPr>
        <w:tc>
          <w:tcPr>
            <w:tcW w:w="0" w:type="auto"/>
            <w:vAlign w:val="center"/>
            <w:hideMark/>
          </w:tcPr>
          <w:p w14:paraId="03AFF00A"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F987253"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6668C16"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4F43B0CD" w14:textId="77777777" w:rsidTr="009C480D">
        <w:trPr>
          <w:tblCellSpacing w:w="15" w:type="dxa"/>
        </w:trPr>
        <w:tc>
          <w:tcPr>
            <w:tcW w:w="0" w:type="auto"/>
            <w:vAlign w:val="center"/>
            <w:hideMark/>
          </w:tcPr>
          <w:p w14:paraId="6780E9EA"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Population Density</w:t>
            </w:r>
          </w:p>
        </w:tc>
        <w:tc>
          <w:tcPr>
            <w:tcW w:w="0" w:type="auto"/>
            <w:vAlign w:val="center"/>
            <w:hideMark/>
          </w:tcPr>
          <w:p w14:paraId="579AB52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-0.00003</w:t>
            </w:r>
          </w:p>
        </w:tc>
        <w:tc>
          <w:tcPr>
            <w:tcW w:w="0" w:type="auto"/>
            <w:vAlign w:val="center"/>
            <w:hideMark/>
          </w:tcPr>
          <w:p w14:paraId="6524C91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0.0002</w:t>
            </w:r>
          </w:p>
        </w:tc>
      </w:tr>
      <w:tr w:rsidR="009C480D" w:rsidRPr="009C480D" w14:paraId="64E9114D" w14:textId="77777777" w:rsidTr="009C480D">
        <w:trPr>
          <w:tblCellSpacing w:w="15" w:type="dxa"/>
        </w:trPr>
        <w:tc>
          <w:tcPr>
            <w:tcW w:w="0" w:type="auto"/>
            <w:vAlign w:val="center"/>
            <w:hideMark/>
          </w:tcPr>
          <w:p w14:paraId="72E297D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9E7039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(0.0277)</w:t>
            </w:r>
          </w:p>
        </w:tc>
        <w:tc>
          <w:tcPr>
            <w:tcW w:w="0" w:type="auto"/>
            <w:vAlign w:val="center"/>
            <w:hideMark/>
          </w:tcPr>
          <w:p w14:paraId="2E82A46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(0.0044)</w:t>
            </w:r>
          </w:p>
        </w:tc>
      </w:tr>
      <w:tr w:rsidR="009C480D" w:rsidRPr="009C480D" w14:paraId="1A55852D" w14:textId="77777777" w:rsidTr="009C480D">
        <w:trPr>
          <w:tblCellSpacing w:w="15" w:type="dxa"/>
        </w:trPr>
        <w:tc>
          <w:tcPr>
            <w:tcW w:w="0" w:type="auto"/>
            <w:vAlign w:val="center"/>
            <w:hideMark/>
          </w:tcPr>
          <w:p w14:paraId="5C499EA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F591550"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79355F5"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5FD353F" w14:textId="77777777" w:rsidTr="009C480D">
        <w:trPr>
          <w:tblCellSpacing w:w="15" w:type="dxa"/>
        </w:trPr>
        <w:tc>
          <w:tcPr>
            <w:tcW w:w="0" w:type="auto"/>
            <w:vAlign w:val="center"/>
            <w:hideMark/>
          </w:tcPr>
          <w:p w14:paraId="5DE2DBC6"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Urban Population Share</w:t>
            </w:r>
          </w:p>
        </w:tc>
        <w:tc>
          <w:tcPr>
            <w:tcW w:w="0" w:type="auto"/>
            <w:vAlign w:val="center"/>
            <w:hideMark/>
          </w:tcPr>
          <w:p w14:paraId="63161F4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-1.8736</w:t>
            </w:r>
          </w:p>
        </w:tc>
        <w:tc>
          <w:tcPr>
            <w:tcW w:w="0" w:type="auto"/>
            <w:vAlign w:val="center"/>
            <w:hideMark/>
          </w:tcPr>
          <w:p w14:paraId="62BA0921"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-0.5209</w:t>
            </w:r>
            <w:r w:rsidRPr="009C480D">
              <w:rPr>
                <w:rFonts w:ascii="Times New Roman" w:eastAsia="Times New Roman" w:hAnsi="Times New Roman" w:cs="Times New Roman"/>
                <w:sz w:val="24"/>
                <w:szCs w:val="24"/>
                <w:vertAlign w:val="superscript"/>
                <w:lang w:eastAsia="zh-CN"/>
              </w:rPr>
              <w:t>**</w:t>
            </w:r>
          </w:p>
        </w:tc>
      </w:tr>
      <w:tr w:rsidR="009C480D" w:rsidRPr="009C480D" w14:paraId="5F8D3542" w14:textId="77777777" w:rsidTr="009C480D">
        <w:trPr>
          <w:tblCellSpacing w:w="15" w:type="dxa"/>
        </w:trPr>
        <w:tc>
          <w:tcPr>
            <w:tcW w:w="0" w:type="auto"/>
            <w:vAlign w:val="center"/>
            <w:hideMark/>
          </w:tcPr>
          <w:p w14:paraId="2DF067D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ACC4E3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(1.4753)</w:t>
            </w:r>
          </w:p>
        </w:tc>
        <w:tc>
          <w:tcPr>
            <w:tcW w:w="0" w:type="auto"/>
            <w:vAlign w:val="center"/>
            <w:hideMark/>
          </w:tcPr>
          <w:p w14:paraId="0AE0724A"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(0.2276)</w:t>
            </w:r>
          </w:p>
        </w:tc>
      </w:tr>
      <w:tr w:rsidR="009C480D" w:rsidRPr="009C480D" w14:paraId="1BB72A3D" w14:textId="77777777" w:rsidTr="009C480D">
        <w:trPr>
          <w:tblCellSpacing w:w="15" w:type="dxa"/>
        </w:trPr>
        <w:tc>
          <w:tcPr>
            <w:tcW w:w="0" w:type="auto"/>
            <w:vAlign w:val="center"/>
            <w:hideMark/>
          </w:tcPr>
          <w:p w14:paraId="4740FD8B"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34B8BCC"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243EE3D5"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265D17DC" w14:textId="77777777" w:rsidTr="009C480D">
        <w:trPr>
          <w:tblCellSpacing w:w="15" w:type="dxa"/>
        </w:trPr>
        <w:tc>
          <w:tcPr>
            <w:tcW w:w="0" w:type="auto"/>
            <w:vAlign w:val="center"/>
            <w:hideMark/>
          </w:tcPr>
          <w:p w14:paraId="5CDC210D"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Aged 65+ Population Share</w:t>
            </w:r>
          </w:p>
        </w:tc>
        <w:tc>
          <w:tcPr>
            <w:tcW w:w="0" w:type="auto"/>
            <w:vAlign w:val="center"/>
            <w:hideMark/>
          </w:tcPr>
          <w:p w14:paraId="03ECE71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0.7895</w:t>
            </w:r>
          </w:p>
        </w:tc>
        <w:tc>
          <w:tcPr>
            <w:tcW w:w="0" w:type="auto"/>
            <w:vAlign w:val="center"/>
            <w:hideMark/>
          </w:tcPr>
          <w:p w14:paraId="3269F80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0.4884</w:t>
            </w:r>
          </w:p>
        </w:tc>
      </w:tr>
      <w:tr w:rsidR="009C480D" w:rsidRPr="009C480D" w14:paraId="5777742A" w14:textId="77777777" w:rsidTr="009C480D">
        <w:trPr>
          <w:tblCellSpacing w:w="15" w:type="dxa"/>
        </w:trPr>
        <w:tc>
          <w:tcPr>
            <w:tcW w:w="0" w:type="auto"/>
            <w:vAlign w:val="center"/>
            <w:hideMark/>
          </w:tcPr>
          <w:p w14:paraId="5C691B4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74944A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(5.6879)</w:t>
            </w:r>
          </w:p>
        </w:tc>
        <w:tc>
          <w:tcPr>
            <w:tcW w:w="0" w:type="auto"/>
            <w:vAlign w:val="center"/>
            <w:hideMark/>
          </w:tcPr>
          <w:p w14:paraId="60DB4874"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(0.8804)</w:t>
            </w:r>
          </w:p>
        </w:tc>
      </w:tr>
      <w:tr w:rsidR="009C480D" w:rsidRPr="009C480D" w14:paraId="2E9CA352" w14:textId="77777777" w:rsidTr="009C480D">
        <w:trPr>
          <w:tblCellSpacing w:w="15" w:type="dxa"/>
        </w:trPr>
        <w:tc>
          <w:tcPr>
            <w:tcW w:w="0" w:type="auto"/>
            <w:vAlign w:val="center"/>
            <w:hideMark/>
          </w:tcPr>
          <w:p w14:paraId="1CB049E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210B455"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45E2F34D"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6221519C" w14:textId="77777777" w:rsidTr="009C480D">
        <w:trPr>
          <w:tblCellSpacing w:w="15" w:type="dxa"/>
        </w:trPr>
        <w:tc>
          <w:tcPr>
            <w:tcW w:w="0" w:type="auto"/>
            <w:vAlign w:val="center"/>
            <w:hideMark/>
          </w:tcPr>
          <w:p w14:paraId="4A324C2B"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GDP per Capita</w:t>
            </w:r>
          </w:p>
        </w:tc>
        <w:tc>
          <w:tcPr>
            <w:tcW w:w="0" w:type="auto"/>
            <w:vAlign w:val="center"/>
            <w:hideMark/>
          </w:tcPr>
          <w:p w14:paraId="06A0DD2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0.0016</w:t>
            </w:r>
          </w:p>
        </w:tc>
        <w:tc>
          <w:tcPr>
            <w:tcW w:w="0" w:type="auto"/>
            <w:vAlign w:val="center"/>
            <w:hideMark/>
          </w:tcPr>
          <w:p w14:paraId="644FBD6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0.0001</w:t>
            </w:r>
          </w:p>
        </w:tc>
      </w:tr>
      <w:tr w:rsidR="009C480D" w:rsidRPr="009C480D" w14:paraId="7CB7ED73" w14:textId="77777777" w:rsidTr="009C480D">
        <w:trPr>
          <w:tblCellSpacing w:w="15" w:type="dxa"/>
        </w:trPr>
        <w:tc>
          <w:tcPr>
            <w:tcW w:w="0" w:type="auto"/>
            <w:vAlign w:val="center"/>
            <w:hideMark/>
          </w:tcPr>
          <w:p w14:paraId="3344B4E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DDDA71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(0.0023)</w:t>
            </w:r>
          </w:p>
        </w:tc>
        <w:tc>
          <w:tcPr>
            <w:tcW w:w="0" w:type="auto"/>
            <w:vAlign w:val="center"/>
            <w:hideMark/>
          </w:tcPr>
          <w:p w14:paraId="6B60D42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(0.0004)</w:t>
            </w:r>
          </w:p>
        </w:tc>
      </w:tr>
      <w:tr w:rsidR="009C480D" w:rsidRPr="009C480D" w14:paraId="684BFBA1" w14:textId="77777777" w:rsidTr="009C480D">
        <w:trPr>
          <w:tblCellSpacing w:w="15" w:type="dxa"/>
        </w:trPr>
        <w:tc>
          <w:tcPr>
            <w:tcW w:w="0" w:type="auto"/>
            <w:vAlign w:val="center"/>
            <w:hideMark/>
          </w:tcPr>
          <w:p w14:paraId="371D5CC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C7CE57A"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5E7C7972"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23C649E5" w14:textId="77777777" w:rsidTr="009C480D">
        <w:trPr>
          <w:tblCellSpacing w:w="15" w:type="dxa"/>
        </w:trPr>
        <w:tc>
          <w:tcPr>
            <w:tcW w:w="0" w:type="auto"/>
            <w:vAlign w:val="center"/>
            <w:hideMark/>
          </w:tcPr>
          <w:p w14:paraId="46013AEF"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Rule of Law</w:t>
            </w:r>
          </w:p>
        </w:tc>
        <w:tc>
          <w:tcPr>
            <w:tcW w:w="0" w:type="auto"/>
            <w:vAlign w:val="center"/>
            <w:hideMark/>
          </w:tcPr>
          <w:p w14:paraId="383ECEC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-68.6499</w:t>
            </w:r>
          </w:p>
        </w:tc>
        <w:tc>
          <w:tcPr>
            <w:tcW w:w="0" w:type="auto"/>
            <w:vAlign w:val="center"/>
            <w:hideMark/>
          </w:tcPr>
          <w:p w14:paraId="5C90382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-10.8300</w:t>
            </w:r>
          </w:p>
        </w:tc>
      </w:tr>
      <w:tr w:rsidR="009C480D" w:rsidRPr="009C480D" w14:paraId="792D3A39" w14:textId="77777777" w:rsidTr="009C480D">
        <w:trPr>
          <w:tblCellSpacing w:w="15" w:type="dxa"/>
        </w:trPr>
        <w:tc>
          <w:tcPr>
            <w:tcW w:w="0" w:type="auto"/>
            <w:vAlign w:val="center"/>
            <w:hideMark/>
          </w:tcPr>
          <w:p w14:paraId="090D8BF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7C052C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(88.3245)</w:t>
            </w:r>
          </w:p>
        </w:tc>
        <w:tc>
          <w:tcPr>
            <w:tcW w:w="0" w:type="auto"/>
            <w:vAlign w:val="center"/>
            <w:hideMark/>
          </w:tcPr>
          <w:p w14:paraId="5834B5BF"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(13.4513)</w:t>
            </w:r>
          </w:p>
        </w:tc>
      </w:tr>
      <w:tr w:rsidR="009C480D" w:rsidRPr="009C480D" w14:paraId="717B01FA" w14:textId="77777777" w:rsidTr="009C480D">
        <w:trPr>
          <w:tblCellSpacing w:w="15" w:type="dxa"/>
        </w:trPr>
        <w:tc>
          <w:tcPr>
            <w:tcW w:w="0" w:type="auto"/>
            <w:vAlign w:val="center"/>
            <w:hideMark/>
          </w:tcPr>
          <w:p w14:paraId="571F94B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19A168F"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3F606E7A"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70BF55BA" w14:textId="77777777" w:rsidTr="009C480D">
        <w:trPr>
          <w:tblCellSpacing w:w="15" w:type="dxa"/>
        </w:trPr>
        <w:tc>
          <w:tcPr>
            <w:tcW w:w="0" w:type="auto"/>
            <w:vAlign w:val="center"/>
            <w:hideMark/>
          </w:tcPr>
          <w:p w14:paraId="1707D4DA"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Voice and Accountability</w:t>
            </w:r>
          </w:p>
        </w:tc>
        <w:tc>
          <w:tcPr>
            <w:tcW w:w="0" w:type="auto"/>
            <w:vAlign w:val="center"/>
            <w:hideMark/>
          </w:tcPr>
          <w:p w14:paraId="227D5A9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-46.8555</w:t>
            </w:r>
          </w:p>
        </w:tc>
        <w:tc>
          <w:tcPr>
            <w:tcW w:w="0" w:type="auto"/>
            <w:vAlign w:val="center"/>
            <w:hideMark/>
          </w:tcPr>
          <w:p w14:paraId="3E08C02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-16.8622</w:t>
            </w:r>
            <w:r w:rsidRPr="009C480D">
              <w:rPr>
                <w:rFonts w:ascii="Times New Roman" w:eastAsia="Times New Roman" w:hAnsi="Times New Roman" w:cs="Times New Roman"/>
                <w:sz w:val="24"/>
                <w:szCs w:val="24"/>
                <w:vertAlign w:val="superscript"/>
                <w:lang w:eastAsia="zh-CN"/>
              </w:rPr>
              <w:t>**</w:t>
            </w:r>
          </w:p>
        </w:tc>
      </w:tr>
      <w:tr w:rsidR="009C480D" w:rsidRPr="009C480D" w14:paraId="50DB3A3B" w14:textId="77777777" w:rsidTr="009C480D">
        <w:trPr>
          <w:tblCellSpacing w:w="15" w:type="dxa"/>
        </w:trPr>
        <w:tc>
          <w:tcPr>
            <w:tcW w:w="0" w:type="auto"/>
            <w:vAlign w:val="center"/>
            <w:hideMark/>
          </w:tcPr>
          <w:p w14:paraId="7748B30F"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B0A354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(46.6651)</w:t>
            </w:r>
          </w:p>
        </w:tc>
        <w:tc>
          <w:tcPr>
            <w:tcW w:w="0" w:type="auto"/>
            <w:vAlign w:val="center"/>
            <w:hideMark/>
          </w:tcPr>
          <w:p w14:paraId="11AA646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(6.9482)</w:t>
            </w:r>
          </w:p>
        </w:tc>
      </w:tr>
      <w:tr w:rsidR="009C480D" w:rsidRPr="009C480D" w14:paraId="4F96BDA0" w14:textId="77777777" w:rsidTr="009C480D">
        <w:trPr>
          <w:tblCellSpacing w:w="15" w:type="dxa"/>
        </w:trPr>
        <w:tc>
          <w:tcPr>
            <w:tcW w:w="0" w:type="auto"/>
            <w:vAlign w:val="center"/>
            <w:hideMark/>
          </w:tcPr>
          <w:p w14:paraId="0555CFB7"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80E50A2"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83836AF"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4665ED62" w14:textId="77777777" w:rsidTr="009C480D">
        <w:trPr>
          <w:tblCellSpacing w:w="15" w:type="dxa"/>
        </w:trPr>
        <w:tc>
          <w:tcPr>
            <w:tcW w:w="0" w:type="auto"/>
            <w:vAlign w:val="center"/>
            <w:hideMark/>
          </w:tcPr>
          <w:p w14:paraId="64F58C19"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Government Effectiveness</w:t>
            </w:r>
          </w:p>
        </w:tc>
        <w:tc>
          <w:tcPr>
            <w:tcW w:w="0" w:type="auto"/>
            <w:vAlign w:val="center"/>
            <w:hideMark/>
          </w:tcPr>
          <w:p w14:paraId="3B0C8747"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49.3036</w:t>
            </w:r>
          </w:p>
        </w:tc>
        <w:tc>
          <w:tcPr>
            <w:tcW w:w="0" w:type="auto"/>
            <w:vAlign w:val="center"/>
            <w:hideMark/>
          </w:tcPr>
          <w:p w14:paraId="6AAE93B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9.2876</w:t>
            </w:r>
          </w:p>
        </w:tc>
      </w:tr>
      <w:tr w:rsidR="009C480D" w:rsidRPr="009C480D" w14:paraId="28821923" w14:textId="77777777" w:rsidTr="009C480D">
        <w:trPr>
          <w:tblCellSpacing w:w="15" w:type="dxa"/>
        </w:trPr>
        <w:tc>
          <w:tcPr>
            <w:tcW w:w="0" w:type="auto"/>
            <w:vAlign w:val="center"/>
            <w:hideMark/>
          </w:tcPr>
          <w:p w14:paraId="4F50A5E3"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3F8D4C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(76.6822)</w:t>
            </w:r>
          </w:p>
        </w:tc>
        <w:tc>
          <w:tcPr>
            <w:tcW w:w="0" w:type="auto"/>
            <w:vAlign w:val="center"/>
            <w:hideMark/>
          </w:tcPr>
          <w:p w14:paraId="5C078B91"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(12.3814)</w:t>
            </w:r>
          </w:p>
        </w:tc>
      </w:tr>
      <w:tr w:rsidR="009C480D" w:rsidRPr="009C480D" w14:paraId="0BFF7224" w14:textId="77777777" w:rsidTr="009C480D">
        <w:trPr>
          <w:tblCellSpacing w:w="15" w:type="dxa"/>
        </w:trPr>
        <w:tc>
          <w:tcPr>
            <w:tcW w:w="0" w:type="auto"/>
            <w:vAlign w:val="center"/>
            <w:hideMark/>
          </w:tcPr>
          <w:p w14:paraId="220B16E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1E7B5951"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7D1E3C62"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7045DAF" w14:textId="77777777" w:rsidTr="009C480D">
        <w:trPr>
          <w:tblCellSpacing w:w="15" w:type="dxa"/>
        </w:trPr>
        <w:tc>
          <w:tcPr>
            <w:tcW w:w="0" w:type="auto"/>
            <w:vAlign w:val="center"/>
            <w:hideMark/>
          </w:tcPr>
          <w:p w14:paraId="61CA9057"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Total Vaccinations per Hundred Population</w:t>
            </w:r>
          </w:p>
        </w:tc>
        <w:tc>
          <w:tcPr>
            <w:tcW w:w="0" w:type="auto"/>
            <w:vAlign w:val="center"/>
            <w:hideMark/>
          </w:tcPr>
          <w:p w14:paraId="33103B77"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10C6004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0.0967</w:t>
            </w:r>
          </w:p>
        </w:tc>
      </w:tr>
      <w:tr w:rsidR="009C480D" w:rsidRPr="009C480D" w14:paraId="561AFEFB" w14:textId="77777777" w:rsidTr="009C480D">
        <w:trPr>
          <w:tblCellSpacing w:w="15" w:type="dxa"/>
        </w:trPr>
        <w:tc>
          <w:tcPr>
            <w:tcW w:w="0" w:type="auto"/>
            <w:vAlign w:val="center"/>
            <w:hideMark/>
          </w:tcPr>
          <w:p w14:paraId="1D8AD28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1BB313F"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355D448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(0.0857)</w:t>
            </w:r>
          </w:p>
        </w:tc>
      </w:tr>
      <w:tr w:rsidR="009C480D" w:rsidRPr="009C480D" w14:paraId="21E4A59F" w14:textId="77777777" w:rsidTr="009C480D">
        <w:trPr>
          <w:tblCellSpacing w:w="15" w:type="dxa"/>
        </w:trPr>
        <w:tc>
          <w:tcPr>
            <w:tcW w:w="0" w:type="auto"/>
            <w:vAlign w:val="center"/>
            <w:hideMark/>
          </w:tcPr>
          <w:p w14:paraId="64B4BA6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45FC562"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923EA69"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8F3E4BE" w14:textId="77777777" w:rsidTr="009C480D">
        <w:trPr>
          <w:tblCellSpacing w:w="15" w:type="dxa"/>
        </w:trPr>
        <w:tc>
          <w:tcPr>
            <w:tcW w:w="0" w:type="auto"/>
            <w:vAlign w:val="center"/>
            <w:hideMark/>
          </w:tcPr>
          <w:p w14:paraId="5BB298AE"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Constant</w:t>
            </w:r>
          </w:p>
        </w:tc>
        <w:tc>
          <w:tcPr>
            <w:tcW w:w="0" w:type="auto"/>
            <w:vAlign w:val="center"/>
            <w:hideMark/>
          </w:tcPr>
          <w:p w14:paraId="6D9835D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522.4199</w:t>
            </w:r>
            <w:r w:rsidRPr="009C480D">
              <w:rPr>
                <w:rFonts w:ascii="Times New Roman" w:eastAsia="Times New Roman" w:hAnsi="Times New Roman" w:cs="Times New Roman"/>
                <w:sz w:val="24"/>
                <w:szCs w:val="24"/>
                <w:vertAlign w:val="superscript"/>
                <w:lang w:eastAsia="zh-CN"/>
              </w:rPr>
              <w:t>***</w:t>
            </w:r>
          </w:p>
        </w:tc>
        <w:tc>
          <w:tcPr>
            <w:tcW w:w="0" w:type="auto"/>
            <w:vAlign w:val="center"/>
            <w:hideMark/>
          </w:tcPr>
          <w:p w14:paraId="0356186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111.4474</w:t>
            </w:r>
            <w:r w:rsidRPr="009C480D">
              <w:rPr>
                <w:rFonts w:ascii="Times New Roman" w:eastAsia="Times New Roman" w:hAnsi="Times New Roman" w:cs="Times New Roman"/>
                <w:sz w:val="24"/>
                <w:szCs w:val="24"/>
                <w:vertAlign w:val="superscript"/>
                <w:lang w:eastAsia="zh-CN"/>
              </w:rPr>
              <w:t>***</w:t>
            </w:r>
          </w:p>
        </w:tc>
      </w:tr>
      <w:tr w:rsidR="009C480D" w:rsidRPr="009C480D" w14:paraId="58F407DA" w14:textId="77777777" w:rsidTr="009C480D">
        <w:trPr>
          <w:tblCellSpacing w:w="15" w:type="dxa"/>
        </w:trPr>
        <w:tc>
          <w:tcPr>
            <w:tcW w:w="0" w:type="auto"/>
            <w:vAlign w:val="center"/>
            <w:hideMark/>
          </w:tcPr>
          <w:p w14:paraId="5F9B0A03"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59DC0FBF"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(127.3960)</w:t>
            </w:r>
          </w:p>
        </w:tc>
        <w:tc>
          <w:tcPr>
            <w:tcW w:w="0" w:type="auto"/>
            <w:vAlign w:val="center"/>
            <w:hideMark/>
          </w:tcPr>
          <w:p w14:paraId="6A54F97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(19.7534)</w:t>
            </w:r>
          </w:p>
        </w:tc>
      </w:tr>
      <w:tr w:rsidR="009C480D" w:rsidRPr="009C480D" w14:paraId="03958125" w14:textId="77777777" w:rsidTr="009C480D">
        <w:trPr>
          <w:tblCellSpacing w:w="15" w:type="dxa"/>
        </w:trPr>
        <w:tc>
          <w:tcPr>
            <w:tcW w:w="0" w:type="auto"/>
            <w:vAlign w:val="center"/>
            <w:hideMark/>
          </w:tcPr>
          <w:p w14:paraId="24DE0F1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5F49C9F"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4429685D"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4A4038E" w14:textId="77777777" w:rsidTr="009C480D">
        <w:trPr>
          <w:tblCellSpacing w:w="15" w:type="dxa"/>
        </w:trPr>
        <w:tc>
          <w:tcPr>
            <w:tcW w:w="0" w:type="auto"/>
            <w:gridSpan w:val="3"/>
            <w:tcBorders>
              <w:bottom w:val="single" w:sz="6" w:space="0" w:color="000000"/>
            </w:tcBorders>
            <w:vAlign w:val="center"/>
            <w:hideMark/>
          </w:tcPr>
          <w:p w14:paraId="19881540"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6E0DFEC2" w14:textId="77777777" w:rsidTr="009C480D">
        <w:trPr>
          <w:tblCellSpacing w:w="15" w:type="dxa"/>
        </w:trPr>
        <w:tc>
          <w:tcPr>
            <w:tcW w:w="0" w:type="auto"/>
            <w:vAlign w:val="center"/>
            <w:hideMark/>
          </w:tcPr>
          <w:p w14:paraId="7329271D"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Observations</w:t>
            </w:r>
          </w:p>
        </w:tc>
        <w:tc>
          <w:tcPr>
            <w:tcW w:w="0" w:type="auto"/>
            <w:vAlign w:val="center"/>
            <w:hideMark/>
          </w:tcPr>
          <w:p w14:paraId="0CCE7D26"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139</w:t>
            </w:r>
          </w:p>
        </w:tc>
        <w:tc>
          <w:tcPr>
            <w:tcW w:w="0" w:type="auto"/>
            <w:vAlign w:val="center"/>
            <w:hideMark/>
          </w:tcPr>
          <w:p w14:paraId="68A3C6C9"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143</w:t>
            </w:r>
          </w:p>
        </w:tc>
      </w:tr>
      <w:tr w:rsidR="009C480D" w:rsidRPr="009C480D" w14:paraId="2BC314E9" w14:textId="77777777" w:rsidTr="009C480D">
        <w:trPr>
          <w:tblCellSpacing w:w="15" w:type="dxa"/>
        </w:trPr>
        <w:tc>
          <w:tcPr>
            <w:tcW w:w="0" w:type="auto"/>
            <w:vAlign w:val="center"/>
            <w:hideMark/>
          </w:tcPr>
          <w:p w14:paraId="29F34E57"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R</w:t>
            </w:r>
            <w:r w:rsidRPr="007B7457">
              <w:rPr>
                <w:rFonts w:ascii="Times New Roman" w:eastAsia="Times New Roman" w:hAnsi="Times New Roman" w:cs="Times New Roman"/>
                <w:sz w:val="20"/>
                <w:szCs w:val="24"/>
                <w:vertAlign w:val="superscript"/>
                <w:lang w:eastAsia="zh-CN"/>
              </w:rPr>
              <w:t>2</w:t>
            </w:r>
          </w:p>
        </w:tc>
        <w:tc>
          <w:tcPr>
            <w:tcW w:w="0" w:type="auto"/>
            <w:vAlign w:val="center"/>
            <w:hideMark/>
          </w:tcPr>
          <w:p w14:paraId="76112ECD"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0.1663</w:t>
            </w:r>
          </w:p>
        </w:tc>
        <w:tc>
          <w:tcPr>
            <w:tcW w:w="0" w:type="auto"/>
            <w:vAlign w:val="center"/>
            <w:hideMark/>
          </w:tcPr>
          <w:p w14:paraId="0C3D6E74"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0.3022</w:t>
            </w:r>
          </w:p>
        </w:tc>
      </w:tr>
      <w:tr w:rsidR="009C480D" w:rsidRPr="009C480D" w14:paraId="1CE88E52" w14:textId="77777777" w:rsidTr="009C480D">
        <w:trPr>
          <w:tblCellSpacing w:w="15" w:type="dxa"/>
        </w:trPr>
        <w:tc>
          <w:tcPr>
            <w:tcW w:w="0" w:type="auto"/>
            <w:vAlign w:val="center"/>
            <w:hideMark/>
          </w:tcPr>
          <w:p w14:paraId="7605EE08"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Residual Std. Error</w:t>
            </w:r>
          </w:p>
        </w:tc>
        <w:tc>
          <w:tcPr>
            <w:tcW w:w="0" w:type="auto"/>
            <w:vAlign w:val="center"/>
            <w:hideMark/>
          </w:tcPr>
          <w:p w14:paraId="5C899C5F"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267.9857</w:t>
            </w:r>
          </w:p>
        </w:tc>
        <w:tc>
          <w:tcPr>
            <w:tcW w:w="0" w:type="auto"/>
            <w:vAlign w:val="center"/>
            <w:hideMark/>
          </w:tcPr>
          <w:p w14:paraId="2640BEE8"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42.1346</w:t>
            </w:r>
          </w:p>
        </w:tc>
      </w:tr>
      <w:tr w:rsidR="009C480D" w:rsidRPr="009C480D" w14:paraId="46D5F4B4" w14:textId="77777777" w:rsidTr="009C480D">
        <w:trPr>
          <w:tblCellSpacing w:w="15" w:type="dxa"/>
        </w:trPr>
        <w:tc>
          <w:tcPr>
            <w:tcW w:w="0" w:type="auto"/>
            <w:vAlign w:val="center"/>
            <w:hideMark/>
          </w:tcPr>
          <w:p w14:paraId="20A89092"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F Statistic</w:t>
            </w:r>
          </w:p>
        </w:tc>
        <w:tc>
          <w:tcPr>
            <w:tcW w:w="0" w:type="auto"/>
            <w:vAlign w:val="center"/>
            <w:hideMark/>
          </w:tcPr>
          <w:p w14:paraId="7DBEEE07"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3.2420</w:t>
            </w:r>
            <w:r w:rsidRPr="007B7457">
              <w:rPr>
                <w:rFonts w:ascii="Times New Roman" w:eastAsia="Times New Roman" w:hAnsi="Times New Roman" w:cs="Times New Roman"/>
                <w:sz w:val="20"/>
                <w:szCs w:val="24"/>
                <w:vertAlign w:val="superscript"/>
                <w:lang w:eastAsia="zh-CN"/>
              </w:rPr>
              <w:t>***</w:t>
            </w:r>
          </w:p>
        </w:tc>
        <w:tc>
          <w:tcPr>
            <w:tcW w:w="0" w:type="auto"/>
            <w:vAlign w:val="center"/>
            <w:hideMark/>
          </w:tcPr>
          <w:p w14:paraId="20BE7D34"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r w:rsidRPr="007B7457">
              <w:rPr>
                <w:rFonts w:ascii="Times New Roman" w:eastAsia="Times New Roman" w:hAnsi="Times New Roman" w:cs="Times New Roman"/>
                <w:sz w:val="20"/>
                <w:szCs w:val="24"/>
                <w:lang w:eastAsia="zh-CN"/>
              </w:rPr>
              <w:t>6.3994</w:t>
            </w:r>
            <w:r w:rsidRPr="007B7457">
              <w:rPr>
                <w:rFonts w:ascii="Times New Roman" w:eastAsia="Times New Roman" w:hAnsi="Times New Roman" w:cs="Times New Roman"/>
                <w:sz w:val="20"/>
                <w:szCs w:val="24"/>
                <w:vertAlign w:val="superscript"/>
                <w:lang w:eastAsia="zh-CN"/>
              </w:rPr>
              <w:t>***</w:t>
            </w:r>
          </w:p>
        </w:tc>
      </w:tr>
      <w:tr w:rsidR="009C480D" w:rsidRPr="009C480D" w14:paraId="01AF3C38" w14:textId="77777777" w:rsidTr="009C480D">
        <w:trPr>
          <w:tblCellSpacing w:w="15" w:type="dxa"/>
        </w:trPr>
        <w:tc>
          <w:tcPr>
            <w:tcW w:w="0" w:type="auto"/>
            <w:gridSpan w:val="3"/>
            <w:tcBorders>
              <w:bottom w:val="single" w:sz="6" w:space="0" w:color="000000"/>
            </w:tcBorders>
            <w:vAlign w:val="center"/>
            <w:hideMark/>
          </w:tcPr>
          <w:p w14:paraId="19197BCE" w14:textId="77777777" w:rsidR="009C480D" w:rsidRPr="007B7457" w:rsidRDefault="009C480D" w:rsidP="009C480D">
            <w:pPr>
              <w:spacing w:after="0" w:line="240" w:lineRule="auto"/>
              <w:jc w:val="center"/>
              <w:rPr>
                <w:rFonts w:ascii="Times New Roman" w:eastAsia="Times New Roman" w:hAnsi="Times New Roman" w:cs="Times New Roman"/>
                <w:sz w:val="20"/>
                <w:szCs w:val="24"/>
                <w:lang w:eastAsia="zh-CN"/>
              </w:rPr>
            </w:pPr>
          </w:p>
        </w:tc>
      </w:tr>
      <w:tr w:rsidR="009C480D" w:rsidRPr="009C480D" w14:paraId="7E4ACB60" w14:textId="77777777" w:rsidTr="009C480D">
        <w:trPr>
          <w:tblCellSpacing w:w="15" w:type="dxa"/>
        </w:trPr>
        <w:tc>
          <w:tcPr>
            <w:tcW w:w="0" w:type="auto"/>
            <w:vAlign w:val="center"/>
            <w:hideMark/>
          </w:tcPr>
          <w:p w14:paraId="3AA5F487"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r w:rsidRPr="007B7457">
              <w:rPr>
                <w:rFonts w:ascii="Times New Roman" w:eastAsia="Times New Roman" w:hAnsi="Times New Roman" w:cs="Times New Roman"/>
                <w:i/>
                <w:iCs/>
                <w:sz w:val="20"/>
                <w:szCs w:val="24"/>
                <w:lang w:eastAsia="zh-CN"/>
              </w:rPr>
              <w:t>Note:</w:t>
            </w:r>
          </w:p>
        </w:tc>
        <w:tc>
          <w:tcPr>
            <w:tcW w:w="0" w:type="auto"/>
            <w:gridSpan w:val="2"/>
            <w:vAlign w:val="center"/>
            <w:hideMark/>
          </w:tcPr>
          <w:p w14:paraId="0BA2C421" w14:textId="77777777" w:rsidR="009C480D" w:rsidRPr="007B7457" w:rsidRDefault="009C480D" w:rsidP="009C480D">
            <w:pPr>
              <w:spacing w:after="0" w:line="240" w:lineRule="auto"/>
              <w:rPr>
                <w:rFonts w:ascii="Times New Roman" w:eastAsia="Times New Roman" w:hAnsi="Times New Roman" w:cs="Times New Roman"/>
                <w:sz w:val="20"/>
                <w:szCs w:val="24"/>
                <w:lang w:eastAsia="zh-CN"/>
              </w:rPr>
            </w:pPr>
            <w:proofErr w:type="gramStart"/>
            <w:r w:rsidRPr="007B7457">
              <w:rPr>
                <w:rFonts w:ascii="Times New Roman" w:eastAsia="Times New Roman" w:hAnsi="Times New Roman" w:cs="Times New Roman"/>
                <w:sz w:val="20"/>
                <w:szCs w:val="24"/>
                <w:lang w:eastAsia="zh-CN"/>
              </w:rPr>
              <w:t>*,*</w:t>
            </w:r>
            <w:proofErr w:type="gramEnd"/>
            <w:r w:rsidRPr="007B7457">
              <w:rPr>
                <w:rFonts w:ascii="Times New Roman" w:eastAsia="Times New Roman" w:hAnsi="Times New Roman" w:cs="Times New Roman"/>
                <w:sz w:val="20"/>
                <w:szCs w:val="24"/>
                <w:lang w:eastAsia="zh-CN"/>
              </w:rPr>
              <w:t>*,*** correspond to 10%, 5% and 1% significance, respectively.</w:t>
            </w:r>
          </w:p>
        </w:tc>
      </w:tr>
    </w:tbl>
    <w:p w14:paraId="455D3F1D" w14:textId="2701D577" w:rsidR="00B315D1" w:rsidRDefault="00B315D1" w:rsidP="00B315D1">
      <w:pPr>
        <w:spacing w:line="360" w:lineRule="auto"/>
        <w:rPr>
          <w:rFonts w:ascii="Times New Roman" w:hAnsi="Times New Roman" w:cs="Times New Roman"/>
          <w:sz w:val="24"/>
          <w:szCs w:val="24"/>
        </w:rPr>
      </w:pPr>
    </w:p>
    <w:p w14:paraId="442A812A" w14:textId="4B34322A" w:rsidR="00D51694" w:rsidDel="00BB427C" w:rsidRDefault="00580C81" w:rsidP="00BB427C">
      <w:pPr>
        <w:spacing w:after="0" w:line="360" w:lineRule="auto"/>
        <w:ind w:firstLine="720"/>
        <w:contextualSpacing/>
        <w:rPr>
          <w:del w:id="2387" w:author="Nair-Desai, Sameer" w:date="2022-02-12T20:59:00Z"/>
          <w:rFonts w:ascii="Times New Roman" w:eastAsia="Book Antiqua" w:hAnsi="Times New Roman" w:cs="Times New Roman"/>
          <w:b/>
          <w:sz w:val="24"/>
          <w:szCs w:val="24"/>
        </w:rPr>
      </w:pPr>
      <w:r w:rsidRPr="00D7451B">
        <w:rPr>
          <w:rFonts w:ascii="Times New Roman" w:hAnsi="Times New Roman" w:cs="Times New Roman"/>
          <w:sz w:val="24"/>
          <w:szCs w:val="24"/>
        </w:rPr>
        <w:lastRenderedPageBreak/>
        <w:t xml:space="preserve">Table </w:t>
      </w:r>
      <w:del w:id="2388" w:author="Joshua Aizenman" w:date="2022-02-09T23:57:00Z">
        <w:r w:rsidR="00870A18" w:rsidDel="006454F0">
          <w:rPr>
            <w:rFonts w:ascii="Times New Roman" w:hAnsi="Times New Roman" w:cs="Times New Roman"/>
            <w:sz w:val="24"/>
            <w:szCs w:val="24"/>
          </w:rPr>
          <w:delText>7</w:delText>
        </w:r>
        <w:r w:rsidDel="006454F0">
          <w:rPr>
            <w:rFonts w:ascii="Times New Roman" w:hAnsi="Times New Roman" w:cs="Times New Roman"/>
            <w:sz w:val="24"/>
            <w:szCs w:val="24"/>
          </w:rPr>
          <w:delText xml:space="preserve"> </w:delText>
        </w:r>
      </w:del>
      <w:ins w:id="2389" w:author="Joshua Aizenman" w:date="2022-02-09T23:57:00Z">
        <w:r w:rsidR="006454F0">
          <w:rPr>
            <w:rFonts w:ascii="Times New Roman" w:hAnsi="Times New Roman" w:cs="Times New Roman"/>
            <w:sz w:val="24"/>
            <w:szCs w:val="24"/>
          </w:rPr>
          <w:t xml:space="preserve">5 </w:t>
        </w:r>
      </w:ins>
      <w:r w:rsidRPr="00D7451B">
        <w:rPr>
          <w:rFonts w:ascii="Times New Roman" w:hAnsi="Times New Roman" w:cs="Times New Roman"/>
          <w:sz w:val="24"/>
          <w:szCs w:val="24"/>
        </w:rPr>
        <w:t>report</w:t>
      </w:r>
      <w:r>
        <w:rPr>
          <w:rFonts w:ascii="Times New Roman" w:hAnsi="Times New Roman" w:cs="Times New Roman"/>
          <w:sz w:val="24"/>
          <w:szCs w:val="24"/>
        </w:rPr>
        <w:t>s</w:t>
      </w:r>
      <w:r w:rsidRPr="00D7451B">
        <w:rPr>
          <w:rFonts w:ascii="Times New Roman" w:hAnsi="Times New Roman" w:cs="Times New Roman"/>
          <w:sz w:val="24"/>
          <w:szCs w:val="24"/>
        </w:rPr>
        <w:t xml:space="preserve"> the </w:t>
      </w:r>
      <w:r w:rsidRPr="00D7451B">
        <w:rPr>
          <w:rFonts w:ascii="Times New Roman" w:hAnsi="Times New Roman" w:cs="Times New Roman"/>
          <w:color w:val="222222"/>
          <w:sz w:val="24"/>
          <w:szCs w:val="24"/>
          <w:shd w:val="clear" w:color="auto" w:fill="FFFFFF"/>
        </w:rPr>
        <w:t>country mortality quartile</w:t>
      </w:r>
      <w:r>
        <w:rPr>
          <w:rFonts w:ascii="Times New Roman" w:hAnsi="Times New Roman" w:cs="Times New Roman"/>
          <w:color w:val="222222"/>
          <w:sz w:val="24"/>
          <w:szCs w:val="24"/>
          <w:shd w:val="clear" w:color="auto" w:fill="FFFFFF"/>
        </w:rPr>
        <w:t xml:space="preserve"> as ranked by </w:t>
      </w:r>
      <w:r w:rsidR="00520DBA">
        <w:rPr>
          <w:rFonts w:ascii="Times New Roman" w:hAnsi="Times New Roman" w:cs="Times New Roman"/>
          <w:color w:val="222222"/>
          <w:sz w:val="24"/>
          <w:szCs w:val="24"/>
          <w:shd w:val="clear" w:color="auto" w:fill="FFFFFF"/>
        </w:rPr>
        <w:t>official</w:t>
      </w:r>
      <w:r>
        <w:rPr>
          <w:rFonts w:ascii="Times New Roman" w:hAnsi="Times New Roman" w:cs="Times New Roman"/>
          <w:color w:val="222222"/>
          <w:sz w:val="24"/>
          <w:szCs w:val="24"/>
          <w:shd w:val="clear" w:color="auto" w:fill="FFFFFF"/>
        </w:rPr>
        <w:t xml:space="preserve"> (or </w:t>
      </w:r>
      <w:ins w:id="2390" w:author="Alex Cukierman" w:date="2022-02-09T13:57:00Z">
        <w:r w:rsidR="00D51694">
          <w:rPr>
            <w:rFonts w:ascii="Times New Roman" w:hAnsi="Times New Roman" w:cs="Times New Roman"/>
            <w:color w:val="222222"/>
            <w:sz w:val="24"/>
            <w:szCs w:val="24"/>
            <w:shd w:val="clear" w:color="auto" w:fill="FFFFFF"/>
          </w:rPr>
          <w:t>reported</w:t>
        </w:r>
      </w:ins>
      <w:del w:id="2391" w:author="Alex Cukierman" w:date="2022-02-09T13:57:00Z">
        <w:r w:rsidDel="00D51694">
          <w:rPr>
            <w:rFonts w:ascii="Times New Roman" w:hAnsi="Times New Roman" w:cs="Times New Roman"/>
            <w:color w:val="222222"/>
            <w:sz w:val="24"/>
            <w:szCs w:val="24"/>
            <w:shd w:val="clear" w:color="auto" w:fill="FFFFFF"/>
          </w:rPr>
          <w:delText>official</w:delText>
        </w:r>
      </w:del>
      <w:r>
        <w:rPr>
          <w:rFonts w:ascii="Times New Roman" w:hAnsi="Times New Roman" w:cs="Times New Roman"/>
          <w:color w:val="222222"/>
          <w:sz w:val="24"/>
          <w:szCs w:val="24"/>
          <w:shd w:val="clear" w:color="auto" w:fill="FFFFFF"/>
        </w:rPr>
        <w:t xml:space="preserve">) </w:t>
      </w:r>
      <w:r w:rsidR="00525E77">
        <w:rPr>
          <w:rFonts w:ascii="Times New Roman" w:hAnsi="Times New Roman" w:cs="Times New Roman"/>
          <w:color w:val="222222"/>
          <w:sz w:val="24"/>
          <w:szCs w:val="24"/>
          <w:shd w:val="clear" w:color="auto" w:fill="FFFFFF"/>
        </w:rPr>
        <w:t>Covid</w:t>
      </w:r>
      <w:ins w:id="2392" w:author="Alex Cukierman" w:date="2022-02-09T20:23:00Z">
        <w:r w:rsidR="002E5803">
          <w:rPr>
            <w:rFonts w:ascii="Times New Roman" w:hAnsi="Times New Roman" w:cs="Times New Roman"/>
            <w:color w:val="222222"/>
            <w:sz w:val="24"/>
            <w:szCs w:val="24"/>
            <w:shd w:val="clear" w:color="auto" w:fill="FFFFFF"/>
          </w:rPr>
          <w:t>-19</w:t>
        </w:r>
      </w:ins>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(rows) against mortality quartile</w:t>
      </w:r>
      <w:r>
        <w:rPr>
          <w:rFonts w:ascii="Times New Roman" w:hAnsi="Times New Roman" w:cs="Times New Roman"/>
          <w:color w:val="222222"/>
          <w:sz w:val="24"/>
          <w:szCs w:val="24"/>
          <w:shd w:val="clear" w:color="auto" w:fill="FFFFFF"/>
        </w:rPr>
        <w:t xml:space="preserve"> as ranked by excess </w:t>
      </w:r>
      <w:r w:rsidR="00525E77">
        <w:rPr>
          <w:rFonts w:ascii="Times New Roman" w:hAnsi="Times New Roman" w:cs="Times New Roman"/>
          <w:color w:val="222222"/>
          <w:sz w:val="24"/>
          <w:szCs w:val="24"/>
          <w:shd w:val="clear" w:color="auto" w:fill="FFFFFF"/>
        </w:rPr>
        <w:t>Covid</w:t>
      </w:r>
      <w:ins w:id="2393" w:author="Alex Cukierman" w:date="2022-02-09T20:23:00Z">
        <w:r w:rsidR="002E5803">
          <w:rPr>
            <w:rFonts w:ascii="Times New Roman" w:hAnsi="Times New Roman" w:cs="Times New Roman"/>
            <w:color w:val="222222"/>
            <w:sz w:val="24"/>
            <w:szCs w:val="24"/>
            <w:shd w:val="clear" w:color="auto" w:fill="FFFFFF"/>
          </w:rPr>
          <w:t>-19</w:t>
        </w:r>
      </w:ins>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(columns) in a 4 by 4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The diagonal of this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reports 62 countries that are in the same mortality quartile under both the official and excess counts. This </w:t>
      </w:r>
      <w:r w:rsidR="00870A18">
        <w:rPr>
          <w:rFonts w:ascii="Times New Roman" w:hAnsi="Times New Roman" w:cs="Times New Roman"/>
          <w:color w:val="222222"/>
          <w:sz w:val="24"/>
          <w:szCs w:val="24"/>
          <w:shd w:val="clear" w:color="auto" w:fill="FFFFFF"/>
        </w:rPr>
        <w:t>represents</w:t>
      </w:r>
      <w:r w:rsidRPr="00D7451B">
        <w:rPr>
          <w:rFonts w:ascii="Times New Roman" w:hAnsi="Times New Roman" w:cs="Times New Roman"/>
          <w:color w:val="222222"/>
          <w:sz w:val="24"/>
          <w:szCs w:val="24"/>
          <w:shd w:val="clear" w:color="auto" w:fill="FFFFFF"/>
        </w:rPr>
        <w:t xml:space="preserve"> </w:t>
      </w:r>
      <w:r w:rsidR="00870A18">
        <w:rPr>
          <w:rFonts w:ascii="Times New Roman" w:hAnsi="Times New Roman" w:cs="Times New Roman"/>
          <w:color w:val="222222"/>
          <w:sz w:val="24"/>
          <w:szCs w:val="24"/>
          <w:shd w:val="clear" w:color="auto" w:fill="FFFFFF"/>
        </w:rPr>
        <w:t>a</w:t>
      </w:r>
      <w:ins w:id="2394" w:author="Alex Cukierman" w:date="2022-02-09T14:12:00Z">
        <w:r w:rsidR="00A530B7">
          <w:rPr>
            <w:rFonts w:ascii="Times New Roman" w:hAnsi="Times New Roman" w:cs="Times New Roman"/>
            <w:color w:val="222222"/>
            <w:sz w:val="24"/>
            <w:szCs w:val="24"/>
            <w:shd w:val="clear" w:color="auto" w:fill="FFFFFF"/>
          </w:rPr>
          <w:t>bout</w:t>
        </w:r>
      </w:ins>
      <w:del w:id="2395" w:author="Alex Cukierman" w:date="2022-02-09T14:12:00Z">
        <w:r w:rsidR="00870A18" w:rsidDel="00A530B7">
          <w:rPr>
            <w:rFonts w:ascii="Times New Roman" w:hAnsi="Times New Roman" w:cs="Times New Roman"/>
            <w:color w:val="222222"/>
            <w:sz w:val="24"/>
            <w:szCs w:val="24"/>
            <w:shd w:val="clear" w:color="auto" w:fill="FFFFFF"/>
          </w:rPr>
          <w:delText>round</w:delText>
        </w:r>
        <w:r w:rsidR="00870A18" w:rsidRPr="00D7451B" w:rsidDel="00A530B7">
          <w:rPr>
            <w:rFonts w:ascii="Times New Roman" w:hAnsi="Times New Roman" w:cs="Times New Roman"/>
            <w:color w:val="222222"/>
            <w:sz w:val="24"/>
            <w:szCs w:val="24"/>
            <w:shd w:val="clear" w:color="auto" w:fill="FFFFFF"/>
          </w:rPr>
          <w:delText xml:space="preserve"> </w:delText>
        </w:r>
        <w:r w:rsidR="00870A18" w:rsidDel="00A530B7">
          <w:rPr>
            <w:rFonts w:ascii="Times New Roman" w:hAnsi="Times New Roman" w:cs="Times New Roman"/>
            <w:color w:val="222222"/>
            <w:sz w:val="24"/>
            <w:szCs w:val="24"/>
            <w:shd w:val="clear" w:color="auto" w:fill="FFFFFF"/>
          </w:rPr>
          <w:delText>a</w:delText>
        </w:r>
      </w:del>
      <w:r w:rsidR="00870A18">
        <w:rPr>
          <w:rFonts w:ascii="Times New Roman" w:hAnsi="Times New Roman" w:cs="Times New Roman"/>
          <w:color w:val="222222"/>
          <w:sz w:val="24"/>
          <w:szCs w:val="24"/>
          <w:shd w:val="clear" w:color="auto" w:fill="FFFFFF"/>
        </w:rPr>
        <w:t xml:space="preserve"> 40% </w:t>
      </w:r>
      <w:del w:id="2396" w:author="Alex Cukierman" w:date="2022-02-09T14:12:00Z">
        <w:r w:rsidR="00870A18" w:rsidDel="00A530B7">
          <w:rPr>
            <w:rFonts w:ascii="Times New Roman" w:hAnsi="Times New Roman" w:cs="Times New Roman"/>
            <w:color w:val="222222"/>
            <w:sz w:val="24"/>
            <w:szCs w:val="24"/>
            <w:shd w:val="clear" w:color="auto" w:fill="FFFFFF"/>
          </w:rPr>
          <w:delText>share</w:delText>
        </w:r>
        <w:r w:rsidRPr="00D7451B" w:rsidDel="00A530B7">
          <w:rPr>
            <w:rFonts w:ascii="Times New Roman" w:hAnsi="Times New Roman" w:cs="Times New Roman"/>
            <w:color w:val="222222"/>
            <w:sz w:val="24"/>
            <w:szCs w:val="24"/>
            <w:shd w:val="clear" w:color="auto" w:fill="FFFFFF"/>
          </w:rPr>
          <w:delText xml:space="preserve"> </w:delText>
        </w:r>
      </w:del>
      <w:r w:rsidRPr="00D7451B">
        <w:rPr>
          <w:rFonts w:ascii="Times New Roman" w:hAnsi="Times New Roman" w:cs="Times New Roman"/>
          <w:color w:val="222222"/>
          <w:sz w:val="24"/>
          <w:szCs w:val="24"/>
          <w:shd w:val="clear" w:color="auto" w:fill="FFFFFF"/>
        </w:rPr>
        <w:t>of the sample. In contrast, the ranking of countries that are further away from the diagonal differ</w:t>
      </w:r>
      <w:ins w:id="2397" w:author="Yothin Jinjarak" w:date="2022-02-10T20:16:00Z">
        <w:r w:rsidR="00B85725">
          <w:rPr>
            <w:rFonts w:ascii="Times New Roman" w:hAnsi="Times New Roman" w:cs="Times New Roman"/>
            <w:color w:val="222222"/>
            <w:sz w:val="24"/>
            <w:szCs w:val="24"/>
            <w:shd w:val="clear" w:color="auto" w:fill="FFFFFF"/>
          </w:rPr>
          <w:t>s</w:t>
        </w:r>
      </w:ins>
      <w:r w:rsidRPr="00D7451B">
        <w:rPr>
          <w:rFonts w:ascii="Times New Roman" w:hAnsi="Times New Roman" w:cs="Times New Roman"/>
          <w:color w:val="222222"/>
          <w:sz w:val="24"/>
          <w:szCs w:val="24"/>
          <w:shd w:val="clear" w:color="auto" w:fill="FFFFFF"/>
        </w:rPr>
        <w:t xml:space="preserve"> more between the</w:t>
      </w:r>
      <w:r w:rsidR="00CD5A48">
        <w:rPr>
          <w:rFonts w:ascii="Times New Roman" w:hAnsi="Times New Roman" w:cs="Times New Roman"/>
          <w:color w:val="222222"/>
          <w:sz w:val="24"/>
          <w:szCs w:val="24"/>
          <w:shd w:val="clear" w:color="auto" w:fill="FFFFFF"/>
        </w:rPr>
        <w:t>ir</w:t>
      </w:r>
      <w:r w:rsidRPr="00D7451B">
        <w:rPr>
          <w:rFonts w:ascii="Times New Roman" w:hAnsi="Times New Roman" w:cs="Times New Roman"/>
          <w:color w:val="222222"/>
          <w:sz w:val="24"/>
          <w:szCs w:val="24"/>
          <w:shd w:val="clear" w:color="auto" w:fill="FFFFFF"/>
        </w:rPr>
        <w:t xml:space="preserve"> official and excess </w:t>
      </w:r>
      <w:r w:rsidR="00CD5A48">
        <w:rPr>
          <w:rFonts w:ascii="Times New Roman" w:hAnsi="Times New Roman" w:cs="Times New Roman"/>
          <w:color w:val="222222"/>
          <w:sz w:val="24"/>
          <w:szCs w:val="24"/>
          <w:shd w:val="clear" w:color="auto" w:fill="FFFFFF"/>
        </w:rPr>
        <w:t xml:space="preserve">mortality </w:t>
      </w:r>
      <w:r w:rsidRPr="00D7451B">
        <w:rPr>
          <w:rFonts w:ascii="Times New Roman" w:hAnsi="Times New Roman" w:cs="Times New Roman"/>
          <w:color w:val="222222"/>
          <w:sz w:val="24"/>
          <w:szCs w:val="24"/>
          <w:shd w:val="clear" w:color="auto" w:fill="FFFFFF"/>
        </w:rPr>
        <w:t xml:space="preserve">counts. </w:t>
      </w:r>
      <w:r w:rsidR="00CD5A48">
        <w:rPr>
          <w:rFonts w:ascii="Times New Roman" w:hAnsi="Times New Roman" w:cs="Times New Roman"/>
          <w:color w:val="222222"/>
          <w:sz w:val="24"/>
          <w:szCs w:val="24"/>
          <w:shd w:val="clear" w:color="auto" w:fill="FFFFFF"/>
        </w:rPr>
        <w:t>We proceed</w:t>
      </w:r>
      <w:r w:rsidRPr="00D7451B">
        <w:rPr>
          <w:rFonts w:ascii="Times New Roman" w:hAnsi="Times New Roman" w:cs="Times New Roman"/>
          <w:color w:val="222222"/>
          <w:sz w:val="24"/>
          <w:szCs w:val="24"/>
          <w:shd w:val="clear" w:color="auto" w:fill="FFFFFF"/>
        </w:rPr>
        <w:t xml:space="preserve"> by focusing on countries whose quartiles differ between the</w:t>
      </w:r>
      <w:r w:rsidR="00CD5A48">
        <w:rPr>
          <w:rFonts w:ascii="Times New Roman" w:hAnsi="Times New Roman" w:cs="Times New Roman"/>
          <w:color w:val="222222"/>
          <w:sz w:val="24"/>
          <w:szCs w:val="24"/>
          <w:shd w:val="clear" w:color="auto" w:fill="FFFFFF"/>
        </w:rPr>
        <w:t>se</w:t>
      </w:r>
      <w:r w:rsidRPr="00D7451B">
        <w:rPr>
          <w:rFonts w:ascii="Times New Roman" w:hAnsi="Times New Roman" w:cs="Times New Roman"/>
          <w:color w:val="222222"/>
          <w:sz w:val="24"/>
          <w:szCs w:val="24"/>
          <w:shd w:val="clear" w:color="auto" w:fill="FFFFFF"/>
        </w:rPr>
        <w:t xml:space="preserve"> two </w:t>
      </w:r>
      <w:r w:rsidR="00CD5A48">
        <w:rPr>
          <w:rFonts w:ascii="Times New Roman" w:hAnsi="Times New Roman" w:cs="Times New Roman"/>
          <w:color w:val="222222"/>
          <w:sz w:val="24"/>
          <w:szCs w:val="24"/>
          <w:shd w:val="clear" w:color="auto" w:fill="FFFFFF"/>
        </w:rPr>
        <w:t>metrics</w:t>
      </w:r>
      <w:r w:rsidR="00CD5A48" w:rsidRPr="00D7451B">
        <w:rPr>
          <w:rFonts w:ascii="Times New Roman" w:hAnsi="Times New Roman" w:cs="Times New Roman"/>
          <w:color w:val="222222"/>
          <w:sz w:val="24"/>
          <w:szCs w:val="24"/>
          <w:shd w:val="clear" w:color="auto" w:fill="FFFFFF"/>
        </w:rPr>
        <w:t xml:space="preserve"> </w:t>
      </w:r>
      <w:r w:rsidR="00CD5A48">
        <w:rPr>
          <w:rFonts w:ascii="Times New Roman" w:hAnsi="Times New Roman" w:cs="Times New Roman"/>
          <w:color w:val="222222"/>
          <w:sz w:val="24"/>
          <w:szCs w:val="24"/>
          <w:shd w:val="clear" w:color="auto" w:fill="FFFFFF"/>
        </w:rPr>
        <w:t xml:space="preserve">(official and excess) </w:t>
      </w:r>
      <w:r w:rsidRPr="00D7451B">
        <w:rPr>
          <w:rFonts w:ascii="Times New Roman" w:hAnsi="Times New Roman" w:cs="Times New Roman"/>
          <w:color w:val="222222"/>
          <w:sz w:val="24"/>
          <w:szCs w:val="24"/>
          <w:shd w:val="clear" w:color="auto" w:fill="FFFFFF"/>
        </w:rPr>
        <w:t xml:space="preserve">by at least two quartiles. </w:t>
      </w:r>
      <w:r w:rsidRPr="00D7451B">
        <w:rPr>
          <w:rFonts w:ascii="Times New Roman" w:eastAsia="Times New Roman" w:hAnsi="Times New Roman" w:cs="Times New Roman"/>
          <w:color w:val="222222"/>
          <w:sz w:val="24"/>
          <w:szCs w:val="24"/>
        </w:rPr>
        <w:t xml:space="preserve">For example, France </w:t>
      </w:r>
      <w:r w:rsidR="00CD5A48">
        <w:rPr>
          <w:rFonts w:ascii="Times New Roman" w:eastAsia="Times New Roman" w:hAnsi="Times New Roman" w:cs="Times New Roman"/>
          <w:color w:val="222222"/>
          <w:sz w:val="24"/>
          <w:szCs w:val="24"/>
        </w:rPr>
        <w:t>ranks</w:t>
      </w:r>
      <w:r w:rsidR="00CD5A48"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r w:rsidR="00CD5A48">
        <w:rPr>
          <w:rFonts w:ascii="Times New Roman" w:eastAsia="Times New Roman" w:hAnsi="Times New Roman" w:cs="Times New Roman"/>
          <w:color w:val="222222"/>
          <w:sz w:val="24"/>
          <w:szCs w:val="24"/>
        </w:rPr>
        <w:t xml:space="preserve"> ranks in</w:t>
      </w:r>
      <w:r w:rsidRPr="00D7451B">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Bangladesh </w:t>
      </w:r>
      <w:ins w:id="2398" w:author="Alex Cukierman" w:date="2022-02-10T12:36:00Z">
        <w:r w:rsidR="005D285E">
          <w:rPr>
            <w:rFonts w:ascii="Times New Roman" w:eastAsia="Times New Roman" w:hAnsi="Times New Roman" w:cs="Times New Roman"/>
            <w:color w:val="222222"/>
            <w:sz w:val="24"/>
            <w:szCs w:val="24"/>
          </w:rPr>
          <w:t>is</w:t>
        </w:r>
        <w:del w:id="2399" w:author="Yothin Jinjarak" w:date="2022-02-10T20:16:00Z">
          <w:r w:rsidR="005D285E" w:rsidDel="00B85725">
            <w:rPr>
              <w:rFonts w:ascii="Times New Roman" w:eastAsia="Times New Roman" w:hAnsi="Times New Roman" w:cs="Times New Roman"/>
              <w:color w:val="222222"/>
              <w:sz w:val="24"/>
              <w:szCs w:val="24"/>
            </w:rPr>
            <w:delText xml:space="preserve"> </w:delText>
          </w:r>
        </w:del>
      </w:ins>
      <w:del w:id="2400" w:author="Alex Cukierman" w:date="2022-02-10T12:36:00Z">
        <w:r w:rsidR="00CD5A48" w:rsidDel="005D285E">
          <w:rPr>
            <w:rFonts w:ascii="Times New Roman" w:eastAsia="Times New Roman" w:hAnsi="Times New Roman" w:cs="Times New Roman"/>
            <w:color w:val="222222"/>
            <w:sz w:val="24"/>
            <w:szCs w:val="24"/>
          </w:rPr>
          <w:delText>ranks</w:delText>
        </w:r>
      </w:del>
      <w:r w:rsidR="00CD5A48"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w:t>
      </w:r>
      <w:moveToRangeStart w:id="2401" w:author="Alex Cukierman" w:date="2022-02-09T14:06:00Z" w:name="move95308025"/>
      <w:moveTo w:id="2402" w:author="Alex Cukierman" w:date="2022-02-09T14:06:00Z">
        <w:r w:rsidR="00D51694" w:rsidRPr="00D7451B">
          <w:rPr>
            <w:rFonts w:ascii="Times New Roman" w:eastAsia="Times New Roman" w:hAnsi="Times New Roman" w:cs="Times New Roman"/>
            <w:color w:val="222222"/>
            <w:sz w:val="24"/>
            <w:szCs w:val="24"/>
          </w:rPr>
          <w:t xml:space="preserve">s of official </w:t>
        </w:r>
        <w:r w:rsidR="00D51694">
          <w:rPr>
            <w:rFonts w:ascii="Times New Roman" w:eastAsia="Times New Roman" w:hAnsi="Times New Roman" w:cs="Times New Roman"/>
            <w:color w:val="222222"/>
            <w:sz w:val="24"/>
            <w:szCs w:val="24"/>
          </w:rPr>
          <w:t xml:space="preserve">mortality </w:t>
        </w:r>
        <w:r w:rsidR="00D51694" w:rsidRPr="00D7451B">
          <w:rPr>
            <w:rFonts w:ascii="Times New Roman" w:eastAsia="Times New Roman" w:hAnsi="Times New Roman" w:cs="Times New Roman"/>
            <w:color w:val="222222"/>
            <w:sz w:val="24"/>
            <w:szCs w:val="24"/>
          </w:rPr>
          <w:t>but</w:t>
        </w:r>
        <w:r w:rsidR="00D51694">
          <w:rPr>
            <w:rFonts w:ascii="Times New Roman" w:eastAsia="Times New Roman" w:hAnsi="Times New Roman" w:cs="Times New Roman"/>
            <w:color w:val="222222"/>
            <w:sz w:val="24"/>
            <w:szCs w:val="24"/>
          </w:rPr>
          <w:t xml:space="preserve"> </w:t>
        </w:r>
      </w:moveTo>
      <w:ins w:id="2403" w:author="Alex Cukierman" w:date="2022-02-10T12:37:00Z">
        <w:r w:rsidR="005D285E">
          <w:rPr>
            <w:rFonts w:ascii="Times New Roman" w:eastAsia="Times New Roman" w:hAnsi="Times New Roman" w:cs="Times New Roman"/>
            <w:color w:val="222222"/>
            <w:sz w:val="24"/>
            <w:szCs w:val="24"/>
          </w:rPr>
          <w:t xml:space="preserve">is in </w:t>
        </w:r>
      </w:ins>
      <w:moveTo w:id="2404" w:author="Alex Cukierman" w:date="2022-02-09T14:06:00Z">
        <w:r w:rsidR="00D51694">
          <w:rPr>
            <w:rFonts w:ascii="Times New Roman" w:eastAsia="Times New Roman" w:hAnsi="Times New Roman" w:cs="Times New Roman"/>
            <w:color w:val="222222"/>
            <w:sz w:val="24"/>
            <w:szCs w:val="24"/>
          </w:rPr>
          <w:t>the 4</w:t>
        </w:r>
        <w:r w:rsidR="00D51694" w:rsidRPr="00265C97">
          <w:rPr>
            <w:rFonts w:ascii="Times New Roman" w:eastAsia="Times New Roman" w:hAnsi="Times New Roman" w:cs="Times New Roman"/>
            <w:color w:val="222222"/>
            <w:sz w:val="24"/>
            <w:szCs w:val="24"/>
            <w:vertAlign w:val="superscript"/>
          </w:rPr>
          <w:t>th</w:t>
        </w:r>
        <w:r w:rsidR="00D51694">
          <w:rPr>
            <w:rFonts w:ascii="Times New Roman" w:eastAsia="Times New Roman" w:hAnsi="Times New Roman" w:cs="Times New Roman"/>
            <w:color w:val="222222"/>
            <w:sz w:val="24"/>
            <w:szCs w:val="24"/>
          </w:rPr>
          <w:t xml:space="preserve"> quartile</w:t>
        </w:r>
        <w:r w:rsidR="00D51694" w:rsidRPr="00D7451B">
          <w:rPr>
            <w:rFonts w:ascii="Times New Roman" w:eastAsia="Times New Roman" w:hAnsi="Times New Roman" w:cs="Times New Roman"/>
            <w:color w:val="222222"/>
            <w:sz w:val="24"/>
            <w:szCs w:val="24"/>
          </w:rPr>
          <w:t xml:space="preserve"> in terms of excess</w:t>
        </w:r>
        <w:r w:rsidR="00D51694">
          <w:rPr>
            <w:rFonts w:ascii="Times New Roman" w:eastAsia="Times New Roman" w:hAnsi="Times New Roman" w:cs="Times New Roman"/>
            <w:color w:val="222222"/>
            <w:sz w:val="24"/>
            <w:szCs w:val="24"/>
          </w:rPr>
          <w:t xml:space="preserve"> mortality</w:t>
        </w:r>
        <w:r w:rsidR="00D51694" w:rsidRPr="00D7451B">
          <w:rPr>
            <w:rFonts w:ascii="Times New Roman" w:eastAsia="Times New Roman" w:hAnsi="Times New Roman" w:cs="Times New Roman"/>
            <w:color w:val="222222"/>
            <w:sz w:val="24"/>
            <w:szCs w:val="24"/>
          </w:rPr>
          <w:t>. </w:t>
        </w:r>
      </w:moveTo>
    </w:p>
    <w:p w14:paraId="2C7559BD" w14:textId="77777777" w:rsidR="00BB427C" w:rsidRPr="00A530B7" w:rsidRDefault="00BB427C">
      <w:pPr>
        <w:spacing w:after="0" w:line="360" w:lineRule="auto"/>
        <w:ind w:firstLine="720"/>
        <w:contextualSpacing/>
        <w:rPr>
          <w:ins w:id="2405" w:author="Nair-Desai, Sameer" w:date="2022-02-12T20:59:00Z"/>
          <w:moveTo w:id="2406" w:author="Alex Cukierman" w:date="2022-02-09T14:06:00Z"/>
          <w:rFonts w:ascii="Times New Roman" w:hAnsi="Times New Roman" w:cs="Times New Roman"/>
          <w:color w:val="222222"/>
          <w:sz w:val="24"/>
          <w:szCs w:val="24"/>
          <w:shd w:val="clear" w:color="auto" w:fill="FFFFFF"/>
          <w:rPrChange w:id="2407" w:author="Alex Cukierman" w:date="2022-02-09T14:13:00Z">
            <w:rPr>
              <w:ins w:id="2408" w:author="Nair-Desai, Sameer" w:date="2022-02-12T20:59:00Z"/>
              <w:moveTo w:id="2409" w:author="Alex Cukierman" w:date="2022-02-09T14:06:00Z"/>
              <w:rFonts w:ascii="Times New Roman" w:eastAsia="Times New Roman" w:hAnsi="Times New Roman" w:cs="Times New Roman"/>
              <w:color w:val="222222"/>
              <w:sz w:val="24"/>
              <w:szCs w:val="24"/>
            </w:rPr>
          </w:rPrChange>
        </w:rPr>
        <w:pPrChange w:id="2410" w:author="Alex Cukierman" w:date="2022-02-09T14:14:00Z">
          <w:pPr>
            <w:spacing w:line="360" w:lineRule="auto"/>
            <w:ind w:firstLine="720"/>
          </w:pPr>
        </w:pPrChange>
      </w:pPr>
    </w:p>
    <w:moveToRangeEnd w:id="2401"/>
    <w:p w14:paraId="0B614AA4" w14:textId="385378CE" w:rsidR="00A530B7" w:rsidRDefault="00A530B7" w:rsidP="00BB427C">
      <w:pPr>
        <w:spacing w:after="0" w:line="360" w:lineRule="auto"/>
        <w:ind w:firstLine="720"/>
        <w:contextualSpacing/>
        <w:rPr>
          <w:ins w:id="2411" w:author="Alex Cukierman" w:date="2022-02-09T14:15:00Z"/>
          <w:rFonts w:ascii="Times New Roman" w:eastAsia="Book Antiqua" w:hAnsi="Times New Roman" w:cs="Times New Roman"/>
          <w:b/>
          <w:sz w:val="24"/>
          <w:szCs w:val="24"/>
        </w:rPr>
        <w:pPrChange w:id="2412" w:author="Nair-Desai, Sameer" w:date="2022-02-12T20:59:00Z">
          <w:pPr>
            <w:spacing w:line="360" w:lineRule="auto"/>
          </w:pPr>
        </w:pPrChange>
      </w:pPr>
    </w:p>
    <w:p w14:paraId="12ECD408" w14:textId="14CF7EF7" w:rsidR="00EF7289" w:rsidRPr="00D7451B" w:rsidRDefault="00C62696" w:rsidP="00EF7289">
      <w:pPr>
        <w:spacing w:line="360" w:lineRule="auto"/>
        <w:rPr>
          <w:ins w:id="2413" w:author="Alex Cukierman" w:date="2022-02-09T14:59:00Z"/>
          <w:rFonts w:ascii="Times New Roman" w:eastAsia="Book Antiqua" w:hAnsi="Times New Roman" w:cs="Times New Roman"/>
          <w:b/>
          <w:sz w:val="24"/>
          <w:szCs w:val="24"/>
        </w:rPr>
      </w:pPr>
      <w:ins w:id="2414" w:author="Alex Cukierman" w:date="2022-02-09T14:59:00Z">
        <w:r w:rsidRPr="00D7451B">
          <w:rPr>
            <w:rFonts w:ascii="Times New Roman" w:eastAsia="Book Antiqua" w:hAnsi="Times New Roman" w:cs="Times New Roman"/>
            <w:noProof/>
            <w:sz w:val="24"/>
            <w:szCs w:val="24"/>
            <w:lang w:bidi="he-IL"/>
          </w:rPr>
          <w:drawing>
            <wp:anchor distT="0" distB="0" distL="114300" distR="114300" simplePos="0" relativeHeight="251662336" behindDoc="0" locked="0" layoutInCell="1" allowOverlap="1" wp14:anchorId="639C76EA" wp14:editId="3D609093">
              <wp:simplePos x="0" y="0"/>
              <wp:positionH relativeFrom="page">
                <wp:align>right</wp:align>
              </wp:positionH>
              <wp:positionV relativeFrom="paragraph">
                <wp:posOffset>296455</wp:posOffset>
              </wp:positionV>
              <wp:extent cx="7674270" cy="4913630"/>
              <wp:effectExtent l="0" t="0" r="317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74270" cy="4913630"/>
                      </a:xfrm>
                      <a:prstGeom prst="rect">
                        <a:avLst/>
                      </a:prstGeom>
                      <a:noFill/>
                      <a:ln>
                        <a:noFill/>
                      </a:ln>
                    </pic:spPr>
                  </pic:pic>
                </a:graphicData>
              </a:graphic>
              <wp14:sizeRelH relativeFrom="page">
                <wp14:pctWidth>0</wp14:pctWidth>
              </wp14:sizeRelH>
              <wp14:sizeRelV relativeFrom="page">
                <wp14:pctHeight>0</wp14:pctHeight>
              </wp14:sizeRelV>
            </wp:anchor>
          </w:drawing>
        </w:r>
        <w:r w:rsidR="00EF7289" w:rsidRPr="00D7451B">
          <w:rPr>
            <w:rFonts w:ascii="Times New Roman" w:eastAsia="Book Antiqua" w:hAnsi="Times New Roman" w:cs="Times New Roman"/>
            <w:b/>
            <w:sz w:val="24"/>
            <w:szCs w:val="24"/>
          </w:rPr>
          <w:t xml:space="preserve">Table </w:t>
        </w:r>
        <w:del w:id="2415" w:author="Joshua Aizenman" w:date="2022-02-09T23:57:00Z">
          <w:r w:rsidR="00EF7289" w:rsidRPr="00D7451B" w:rsidDel="006454F0">
            <w:rPr>
              <w:rFonts w:ascii="Times New Roman" w:eastAsia="Book Antiqua" w:hAnsi="Times New Roman" w:cs="Times New Roman"/>
              <w:b/>
              <w:sz w:val="24"/>
              <w:szCs w:val="24"/>
            </w:rPr>
            <w:delText>7</w:delText>
          </w:r>
        </w:del>
      </w:ins>
      <w:ins w:id="2416" w:author="Joshua Aizenman" w:date="2022-02-09T23:57:00Z">
        <w:r w:rsidR="006454F0">
          <w:rPr>
            <w:rFonts w:ascii="Times New Roman" w:eastAsia="Book Antiqua" w:hAnsi="Times New Roman" w:cs="Times New Roman"/>
            <w:b/>
            <w:sz w:val="24"/>
            <w:szCs w:val="24"/>
          </w:rPr>
          <w:t>5</w:t>
        </w:r>
      </w:ins>
      <w:ins w:id="2417" w:author="Alex Cukierman" w:date="2022-02-09T14:59:00Z">
        <w:r w:rsidR="00EF7289" w:rsidRPr="00D7451B">
          <w:rPr>
            <w:rFonts w:ascii="Times New Roman" w:eastAsia="Book Antiqua" w:hAnsi="Times New Roman" w:cs="Times New Roman"/>
            <w:b/>
            <w:sz w:val="24"/>
            <w:szCs w:val="24"/>
          </w:rPr>
          <w:t xml:space="preserve">: </w:t>
        </w:r>
        <w:r w:rsidR="00EF7289" w:rsidRPr="00D7451B">
          <w:rPr>
            <w:rFonts w:ascii="Times New Roman" w:hAnsi="Times New Roman" w:cs="Times New Roman"/>
            <w:color w:val="222222"/>
            <w:sz w:val="24"/>
            <w:szCs w:val="24"/>
            <w:shd w:val="clear" w:color="auto" w:fill="FFFFFF"/>
          </w:rPr>
          <w:t>Country official mortality quartile against excess mortality quartile.</w:t>
        </w:r>
        <w:r w:rsidR="00EF7289" w:rsidRPr="00D7451B">
          <w:rPr>
            <w:rFonts w:ascii="Times New Roman" w:hAnsi="Times New Roman" w:cs="Times New Roman"/>
            <w:b/>
            <w:color w:val="222222"/>
            <w:sz w:val="24"/>
            <w:szCs w:val="24"/>
            <w:shd w:val="clear" w:color="auto" w:fill="FFFFFF"/>
          </w:rPr>
          <w:t xml:space="preserve">      </w:t>
        </w:r>
      </w:ins>
    </w:p>
    <w:p w14:paraId="2DB02D04" w14:textId="77777777" w:rsidR="00D006C9" w:rsidRDefault="00D006C9">
      <w:pPr>
        <w:rPr>
          <w:ins w:id="2418" w:author="Joshua Aizenman" w:date="2022-02-10T00:16:00Z"/>
          <w:rFonts w:ascii="Times New Roman" w:eastAsia="Book Antiqua" w:hAnsi="Times New Roman" w:cs="Times New Roman"/>
          <w:b/>
          <w:sz w:val="24"/>
          <w:szCs w:val="24"/>
        </w:rPr>
      </w:pPr>
      <w:ins w:id="2419" w:author="Joshua Aizenman" w:date="2022-02-10T00:16:00Z">
        <w:r>
          <w:rPr>
            <w:rFonts w:ascii="Times New Roman" w:eastAsia="Book Antiqua" w:hAnsi="Times New Roman" w:cs="Times New Roman"/>
            <w:b/>
            <w:sz w:val="24"/>
            <w:szCs w:val="24"/>
          </w:rPr>
          <w:br w:type="page"/>
        </w:r>
      </w:ins>
    </w:p>
    <w:tbl>
      <w:tblPr>
        <w:tblStyle w:val="TableGrid"/>
        <w:tblpPr w:leftFromText="180" w:rightFromText="180" w:vertAnchor="text" w:horzAnchor="margin" w:tblpY="457"/>
        <w:tblW w:w="10447" w:type="dxa"/>
        <w:tblLayout w:type="fixed"/>
        <w:tblLook w:val="04A0" w:firstRow="1" w:lastRow="0" w:firstColumn="1" w:lastColumn="0" w:noHBand="0" w:noVBand="1"/>
      </w:tblPr>
      <w:tblGrid>
        <w:gridCol w:w="3960"/>
        <w:gridCol w:w="1087"/>
        <w:gridCol w:w="1080"/>
        <w:gridCol w:w="1080"/>
        <w:gridCol w:w="1080"/>
        <w:gridCol w:w="1080"/>
        <w:gridCol w:w="1080"/>
      </w:tblGrid>
      <w:tr w:rsidR="00BB427C" w:rsidRPr="00D77E5C" w14:paraId="36D267AE" w14:textId="77777777" w:rsidTr="00BB427C">
        <w:trPr>
          <w:trHeight w:val="260"/>
        </w:trPr>
        <w:tc>
          <w:tcPr>
            <w:tcW w:w="3960" w:type="dxa"/>
          </w:tcPr>
          <w:p w14:paraId="6F09C696" w14:textId="77777777" w:rsidR="00BB427C" w:rsidRPr="00D77E5C" w:rsidRDefault="00BB427C" w:rsidP="00BB427C">
            <w:pPr>
              <w:jc w:val="center"/>
              <w:rPr>
                <w:moveTo w:id="2420" w:author="Nair-Desai, Sameer" w:date="2022-02-12T21:00:00Z"/>
                <w:rFonts w:ascii="Times New Roman" w:hAnsi="Times New Roman" w:cs="Times New Roman"/>
                <w:b/>
                <w:bCs/>
                <w:sz w:val="24"/>
                <w:szCs w:val="24"/>
              </w:rPr>
            </w:pPr>
            <w:moveToRangeStart w:id="2421" w:author="Nair-Desai, Sameer" w:date="2022-02-12T21:00:00Z" w:name="move95592038"/>
            <w:moveTo w:id="2422" w:author="Nair-Desai, Sameer" w:date="2022-02-12T21:00:00Z">
              <w:r>
                <w:rPr>
                  <w:rFonts w:ascii="Times New Roman" w:hAnsi="Times New Roman" w:cs="Times New Roman"/>
                  <w:b/>
                  <w:bCs/>
                  <w:sz w:val="24"/>
                  <w:szCs w:val="24"/>
                </w:rPr>
                <w:lastRenderedPageBreak/>
                <w:t>Variable</w:t>
              </w:r>
            </w:moveTo>
          </w:p>
        </w:tc>
        <w:tc>
          <w:tcPr>
            <w:tcW w:w="1087" w:type="dxa"/>
          </w:tcPr>
          <w:p w14:paraId="65144B2C" w14:textId="77777777" w:rsidR="00BB427C" w:rsidRPr="00D77E5C" w:rsidRDefault="00BB427C" w:rsidP="00BB427C">
            <w:pPr>
              <w:jc w:val="center"/>
              <w:rPr>
                <w:moveTo w:id="2423" w:author="Nair-Desai, Sameer" w:date="2022-02-12T21:00:00Z"/>
                <w:rFonts w:ascii="Times New Roman" w:hAnsi="Times New Roman" w:cs="Times New Roman"/>
                <w:b/>
                <w:bCs/>
                <w:sz w:val="24"/>
                <w:szCs w:val="24"/>
              </w:rPr>
            </w:pPr>
            <w:moveTo w:id="2424" w:author="Nair-Desai, Sameer" w:date="2022-02-12T21:00:00Z">
              <w:r w:rsidRPr="00D77E5C">
                <w:rPr>
                  <w:rFonts w:ascii="Times New Roman" w:hAnsi="Times New Roman" w:cs="Times New Roman"/>
                  <w:b/>
                  <w:bCs/>
                  <w:sz w:val="24"/>
                  <w:szCs w:val="24"/>
                </w:rPr>
                <w:t>Mean</w:t>
              </w:r>
            </w:moveTo>
          </w:p>
        </w:tc>
        <w:tc>
          <w:tcPr>
            <w:tcW w:w="1080" w:type="dxa"/>
          </w:tcPr>
          <w:p w14:paraId="5694B95D" w14:textId="77777777" w:rsidR="00BB427C" w:rsidRPr="00D77E5C" w:rsidRDefault="00BB427C" w:rsidP="00BB427C">
            <w:pPr>
              <w:jc w:val="center"/>
              <w:rPr>
                <w:moveTo w:id="2425" w:author="Nair-Desai, Sameer" w:date="2022-02-12T21:00:00Z"/>
                <w:rFonts w:ascii="Times New Roman" w:hAnsi="Times New Roman" w:cs="Times New Roman"/>
                <w:b/>
                <w:bCs/>
                <w:sz w:val="24"/>
                <w:szCs w:val="24"/>
              </w:rPr>
            </w:pPr>
            <w:moveTo w:id="2426" w:author="Nair-Desai, Sameer" w:date="2022-02-12T21:00:00Z">
              <w:r w:rsidRPr="00D77E5C">
                <w:rPr>
                  <w:rFonts w:ascii="Times New Roman" w:hAnsi="Times New Roman" w:cs="Times New Roman"/>
                  <w:b/>
                  <w:bCs/>
                  <w:sz w:val="24"/>
                  <w:szCs w:val="24"/>
                </w:rPr>
                <w:t>S.D.</w:t>
              </w:r>
            </w:moveTo>
          </w:p>
        </w:tc>
        <w:tc>
          <w:tcPr>
            <w:tcW w:w="1080" w:type="dxa"/>
          </w:tcPr>
          <w:p w14:paraId="22981195" w14:textId="77777777" w:rsidR="00BB427C" w:rsidRPr="00D77E5C" w:rsidRDefault="00BB427C" w:rsidP="00BB427C">
            <w:pPr>
              <w:jc w:val="center"/>
              <w:rPr>
                <w:moveTo w:id="2427" w:author="Nair-Desai, Sameer" w:date="2022-02-12T21:00:00Z"/>
                <w:rFonts w:ascii="Times New Roman" w:hAnsi="Times New Roman" w:cs="Times New Roman"/>
                <w:b/>
                <w:bCs/>
                <w:sz w:val="24"/>
                <w:szCs w:val="24"/>
              </w:rPr>
            </w:pPr>
            <w:moveTo w:id="2428" w:author="Nair-Desai, Sameer" w:date="2022-02-12T21:00:00Z">
              <w:r w:rsidRPr="00D77E5C">
                <w:rPr>
                  <w:rFonts w:ascii="Times New Roman" w:hAnsi="Times New Roman" w:cs="Times New Roman"/>
                  <w:b/>
                  <w:bCs/>
                  <w:sz w:val="24"/>
                  <w:szCs w:val="24"/>
                </w:rPr>
                <w:t>Mi</w:t>
              </w:r>
              <w:r>
                <w:rPr>
                  <w:rFonts w:ascii="Times New Roman" w:hAnsi="Times New Roman" w:cs="Times New Roman"/>
                  <w:b/>
                  <w:bCs/>
                  <w:sz w:val="24"/>
                  <w:szCs w:val="24"/>
                </w:rPr>
                <w:t>n.</w:t>
              </w:r>
            </w:moveTo>
          </w:p>
        </w:tc>
        <w:tc>
          <w:tcPr>
            <w:tcW w:w="1080" w:type="dxa"/>
          </w:tcPr>
          <w:p w14:paraId="3EE75114" w14:textId="77777777" w:rsidR="00BB427C" w:rsidRPr="00D77E5C" w:rsidRDefault="00BB427C" w:rsidP="00BB427C">
            <w:pPr>
              <w:jc w:val="center"/>
              <w:rPr>
                <w:moveTo w:id="2429" w:author="Nair-Desai, Sameer" w:date="2022-02-12T21:00:00Z"/>
                <w:rFonts w:ascii="Times New Roman" w:hAnsi="Times New Roman" w:cs="Times New Roman"/>
                <w:b/>
                <w:bCs/>
                <w:sz w:val="24"/>
                <w:szCs w:val="24"/>
              </w:rPr>
            </w:pPr>
            <w:moveTo w:id="2430" w:author="Nair-Desai, Sameer" w:date="2022-02-12T21:00:00Z">
              <w:r w:rsidRPr="00D77E5C">
                <w:rPr>
                  <w:rFonts w:ascii="Times New Roman" w:hAnsi="Times New Roman" w:cs="Times New Roman"/>
                  <w:b/>
                  <w:bCs/>
                  <w:sz w:val="24"/>
                  <w:szCs w:val="24"/>
                </w:rPr>
                <w:t>25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ent</w:t>
              </w:r>
            </w:moveTo>
          </w:p>
        </w:tc>
        <w:tc>
          <w:tcPr>
            <w:tcW w:w="1080" w:type="dxa"/>
          </w:tcPr>
          <w:p w14:paraId="4B1E3ED6" w14:textId="77777777" w:rsidR="00BB427C" w:rsidRPr="00D77E5C" w:rsidRDefault="00BB427C" w:rsidP="00BB427C">
            <w:pPr>
              <w:jc w:val="center"/>
              <w:rPr>
                <w:moveTo w:id="2431" w:author="Nair-Desai, Sameer" w:date="2022-02-12T21:00:00Z"/>
                <w:rFonts w:ascii="Times New Roman" w:hAnsi="Times New Roman" w:cs="Times New Roman"/>
                <w:b/>
                <w:bCs/>
                <w:sz w:val="24"/>
                <w:szCs w:val="24"/>
              </w:rPr>
            </w:pPr>
            <w:moveTo w:id="2432" w:author="Nair-Desai, Sameer" w:date="2022-02-12T21:00:00Z">
              <w:r w:rsidRPr="00D77E5C">
                <w:rPr>
                  <w:rFonts w:ascii="Times New Roman" w:hAnsi="Times New Roman" w:cs="Times New Roman"/>
                  <w:b/>
                  <w:bCs/>
                  <w:sz w:val="24"/>
                  <w:szCs w:val="24"/>
                </w:rPr>
                <w:t>75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ent</w:t>
              </w:r>
            </w:moveTo>
          </w:p>
        </w:tc>
        <w:tc>
          <w:tcPr>
            <w:tcW w:w="1080" w:type="dxa"/>
          </w:tcPr>
          <w:p w14:paraId="625D7806" w14:textId="77777777" w:rsidR="00BB427C" w:rsidRPr="00D77E5C" w:rsidRDefault="00BB427C" w:rsidP="00BB427C">
            <w:pPr>
              <w:jc w:val="center"/>
              <w:rPr>
                <w:moveTo w:id="2433" w:author="Nair-Desai, Sameer" w:date="2022-02-12T21:00:00Z"/>
                <w:rFonts w:ascii="Times New Roman" w:hAnsi="Times New Roman" w:cs="Times New Roman"/>
                <w:b/>
                <w:bCs/>
                <w:sz w:val="24"/>
                <w:szCs w:val="24"/>
              </w:rPr>
            </w:pPr>
            <w:moveTo w:id="2434" w:author="Nair-Desai, Sameer" w:date="2022-02-12T21:00:00Z">
              <w:r w:rsidRPr="00D77E5C">
                <w:rPr>
                  <w:rFonts w:ascii="Times New Roman" w:hAnsi="Times New Roman" w:cs="Times New Roman"/>
                  <w:b/>
                  <w:bCs/>
                  <w:sz w:val="24"/>
                  <w:szCs w:val="24"/>
                </w:rPr>
                <w:t>Ma</w:t>
              </w:r>
              <w:r>
                <w:rPr>
                  <w:rFonts w:ascii="Times New Roman" w:hAnsi="Times New Roman" w:cs="Times New Roman"/>
                  <w:b/>
                  <w:bCs/>
                  <w:sz w:val="24"/>
                  <w:szCs w:val="24"/>
                </w:rPr>
                <w:t>x.</w:t>
              </w:r>
            </w:moveTo>
          </w:p>
        </w:tc>
      </w:tr>
      <w:tr w:rsidR="00BB427C" w:rsidRPr="00D77E5C" w14:paraId="782ECCF2" w14:textId="77777777" w:rsidTr="00BB427C">
        <w:trPr>
          <w:trHeight w:val="242"/>
        </w:trPr>
        <w:tc>
          <w:tcPr>
            <w:tcW w:w="10447" w:type="dxa"/>
            <w:gridSpan w:val="7"/>
          </w:tcPr>
          <w:p w14:paraId="40E04E76" w14:textId="77777777" w:rsidR="00BB427C" w:rsidRPr="00D77E5C" w:rsidRDefault="00BB427C" w:rsidP="00BB427C">
            <w:pPr>
              <w:jc w:val="center"/>
              <w:rPr>
                <w:moveTo w:id="2435" w:author="Nair-Desai, Sameer" w:date="2022-02-12T21:00:00Z"/>
                <w:rFonts w:ascii="Times New Roman" w:hAnsi="Times New Roman" w:cs="Times New Roman"/>
                <w:b/>
                <w:bCs/>
                <w:sz w:val="24"/>
                <w:szCs w:val="24"/>
              </w:rPr>
            </w:pPr>
            <w:moveTo w:id="2436" w:author="Nair-Desai, Sameer" w:date="2022-02-12T21:00:00Z">
              <w:r w:rsidRPr="00D77E5C">
                <w:rPr>
                  <w:rFonts w:ascii="Times New Roman" w:hAnsi="Times New Roman" w:cs="Times New Roman"/>
                  <w:b/>
                  <w:bCs/>
                  <w:sz w:val="24"/>
                  <w:szCs w:val="24"/>
                </w:rPr>
                <w:t>Doing Better in Excess</w:t>
              </w:r>
            </w:moveTo>
          </w:p>
        </w:tc>
      </w:tr>
      <w:tr w:rsidR="00BB427C" w:rsidRPr="00D77E5C" w14:paraId="546E8E54" w14:textId="77777777" w:rsidTr="00BB427C">
        <w:tc>
          <w:tcPr>
            <w:tcW w:w="3960" w:type="dxa"/>
          </w:tcPr>
          <w:p w14:paraId="36795614" w14:textId="77777777" w:rsidR="00BB427C" w:rsidRPr="00D77E5C" w:rsidRDefault="00BB427C" w:rsidP="00BB427C">
            <w:pPr>
              <w:rPr>
                <w:moveTo w:id="2437" w:author="Nair-Desai, Sameer" w:date="2022-02-12T21:00:00Z"/>
                <w:rFonts w:ascii="Times New Roman" w:hAnsi="Times New Roman" w:cs="Times New Roman"/>
                <w:sz w:val="24"/>
                <w:szCs w:val="24"/>
              </w:rPr>
            </w:pPr>
            <w:moveTo w:id="2438" w:author="Nair-Desai, Sameer" w:date="2022-02-12T21:00:00Z">
              <w:r>
                <w:rPr>
                  <w:rFonts w:ascii="Times New Roman" w:hAnsi="Times New Roman" w:cs="Times New Roman"/>
                  <w:sz w:val="24"/>
                  <w:szCs w:val="24"/>
                </w:rPr>
                <w:t>Population Density</w:t>
              </w:r>
            </w:moveTo>
          </w:p>
        </w:tc>
        <w:tc>
          <w:tcPr>
            <w:tcW w:w="1087" w:type="dxa"/>
          </w:tcPr>
          <w:p w14:paraId="67E801F9" w14:textId="77777777" w:rsidR="00BB427C" w:rsidRPr="00D77E5C" w:rsidRDefault="00BB427C" w:rsidP="00BB427C">
            <w:pPr>
              <w:jc w:val="center"/>
              <w:rPr>
                <w:moveTo w:id="2439" w:author="Nair-Desai, Sameer" w:date="2022-02-12T21:00:00Z"/>
                <w:rFonts w:ascii="Times New Roman" w:hAnsi="Times New Roman" w:cs="Times New Roman"/>
                <w:sz w:val="24"/>
                <w:szCs w:val="24"/>
              </w:rPr>
            </w:pPr>
            <w:moveTo w:id="2440" w:author="Nair-Desai, Sameer" w:date="2022-02-12T21:00:00Z">
              <w:r>
                <w:rPr>
                  <w:rFonts w:ascii="Times New Roman" w:hAnsi="Times New Roman" w:cs="Times New Roman"/>
                  <w:sz w:val="24"/>
                  <w:szCs w:val="24"/>
                </w:rPr>
                <w:t>92.4</w:t>
              </w:r>
            </w:moveTo>
          </w:p>
        </w:tc>
        <w:tc>
          <w:tcPr>
            <w:tcW w:w="1080" w:type="dxa"/>
          </w:tcPr>
          <w:p w14:paraId="4AA09CF3" w14:textId="77777777" w:rsidR="00BB427C" w:rsidRPr="00D77E5C" w:rsidRDefault="00BB427C" w:rsidP="00BB427C">
            <w:pPr>
              <w:jc w:val="center"/>
              <w:rPr>
                <w:moveTo w:id="2441" w:author="Nair-Desai, Sameer" w:date="2022-02-12T21:00:00Z"/>
                <w:rFonts w:ascii="Times New Roman" w:hAnsi="Times New Roman" w:cs="Times New Roman"/>
                <w:sz w:val="24"/>
                <w:szCs w:val="24"/>
              </w:rPr>
            </w:pPr>
            <w:moveTo w:id="2442" w:author="Nair-Desai, Sameer" w:date="2022-02-12T21:00:00Z">
              <w:r>
                <w:rPr>
                  <w:rFonts w:ascii="Times New Roman" w:hAnsi="Times New Roman" w:cs="Times New Roman"/>
                  <w:sz w:val="24"/>
                  <w:szCs w:val="24"/>
                </w:rPr>
                <w:t>119.4</w:t>
              </w:r>
            </w:moveTo>
          </w:p>
        </w:tc>
        <w:tc>
          <w:tcPr>
            <w:tcW w:w="1080" w:type="dxa"/>
          </w:tcPr>
          <w:p w14:paraId="0EB1FAE9" w14:textId="77777777" w:rsidR="00BB427C" w:rsidRPr="00D77E5C" w:rsidRDefault="00BB427C" w:rsidP="00BB427C">
            <w:pPr>
              <w:jc w:val="center"/>
              <w:rPr>
                <w:moveTo w:id="2443" w:author="Nair-Desai, Sameer" w:date="2022-02-12T21:00:00Z"/>
                <w:rFonts w:ascii="Times New Roman" w:hAnsi="Times New Roman" w:cs="Times New Roman"/>
                <w:sz w:val="24"/>
                <w:szCs w:val="24"/>
              </w:rPr>
            </w:pPr>
            <w:moveTo w:id="2444" w:author="Nair-Desai, Sameer" w:date="2022-02-12T21:00:00Z">
              <w:r>
                <w:rPr>
                  <w:rFonts w:ascii="Times New Roman" w:hAnsi="Times New Roman" w:cs="Times New Roman"/>
                  <w:sz w:val="24"/>
                  <w:szCs w:val="24"/>
                </w:rPr>
                <w:t>2.0</w:t>
              </w:r>
            </w:moveTo>
          </w:p>
        </w:tc>
        <w:tc>
          <w:tcPr>
            <w:tcW w:w="1080" w:type="dxa"/>
          </w:tcPr>
          <w:p w14:paraId="5CF36DF2" w14:textId="77777777" w:rsidR="00BB427C" w:rsidRPr="00D77E5C" w:rsidRDefault="00BB427C" w:rsidP="00BB427C">
            <w:pPr>
              <w:jc w:val="center"/>
              <w:rPr>
                <w:moveTo w:id="2445" w:author="Nair-Desai, Sameer" w:date="2022-02-12T21:00:00Z"/>
                <w:rFonts w:ascii="Times New Roman" w:hAnsi="Times New Roman" w:cs="Times New Roman"/>
                <w:sz w:val="24"/>
                <w:szCs w:val="24"/>
              </w:rPr>
            </w:pPr>
            <w:moveTo w:id="2446" w:author="Nair-Desai, Sameer" w:date="2022-02-12T21:00:00Z">
              <w:r>
                <w:rPr>
                  <w:rFonts w:ascii="Times New Roman" w:hAnsi="Times New Roman" w:cs="Times New Roman"/>
                  <w:sz w:val="24"/>
                  <w:szCs w:val="24"/>
                </w:rPr>
                <w:t>16.2</w:t>
              </w:r>
            </w:moveTo>
          </w:p>
        </w:tc>
        <w:tc>
          <w:tcPr>
            <w:tcW w:w="1080" w:type="dxa"/>
          </w:tcPr>
          <w:p w14:paraId="01CDCAB0" w14:textId="77777777" w:rsidR="00BB427C" w:rsidRPr="00D77E5C" w:rsidRDefault="00BB427C" w:rsidP="00BB427C">
            <w:pPr>
              <w:jc w:val="center"/>
              <w:rPr>
                <w:moveTo w:id="2447" w:author="Nair-Desai, Sameer" w:date="2022-02-12T21:00:00Z"/>
                <w:rFonts w:ascii="Times New Roman" w:hAnsi="Times New Roman" w:cs="Times New Roman"/>
                <w:sz w:val="24"/>
                <w:szCs w:val="24"/>
              </w:rPr>
            </w:pPr>
            <w:moveTo w:id="2448" w:author="Nair-Desai, Sameer" w:date="2022-02-12T21:00:00Z">
              <w:r>
                <w:rPr>
                  <w:rFonts w:ascii="Times New Roman" w:hAnsi="Times New Roman" w:cs="Times New Roman"/>
                  <w:sz w:val="24"/>
                  <w:szCs w:val="24"/>
                </w:rPr>
                <w:t>116.0</w:t>
              </w:r>
            </w:moveTo>
          </w:p>
        </w:tc>
        <w:tc>
          <w:tcPr>
            <w:tcW w:w="1080" w:type="dxa"/>
          </w:tcPr>
          <w:p w14:paraId="4EE57962" w14:textId="77777777" w:rsidR="00BB427C" w:rsidRPr="00D77E5C" w:rsidRDefault="00BB427C" w:rsidP="00BB427C">
            <w:pPr>
              <w:jc w:val="center"/>
              <w:rPr>
                <w:moveTo w:id="2449" w:author="Nair-Desai, Sameer" w:date="2022-02-12T21:00:00Z"/>
                <w:rFonts w:ascii="Times New Roman" w:hAnsi="Times New Roman" w:cs="Times New Roman"/>
                <w:sz w:val="24"/>
                <w:szCs w:val="24"/>
              </w:rPr>
            </w:pPr>
            <w:moveTo w:id="2450" w:author="Nair-Desai, Sameer" w:date="2022-02-12T21:00:00Z">
              <w:r>
                <w:rPr>
                  <w:rFonts w:ascii="Times New Roman" w:hAnsi="Times New Roman" w:cs="Times New Roman"/>
                  <w:sz w:val="24"/>
                  <w:szCs w:val="24"/>
                </w:rPr>
                <w:t>402.6</w:t>
              </w:r>
            </w:moveTo>
          </w:p>
        </w:tc>
      </w:tr>
      <w:tr w:rsidR="00BB427C" w:rsidRPr="00D77E5C" w14:paraId="173B4E07" w14:textId="77777777" w:rsidTr="00BB427C">
        <w:tc>
          <w:tcPr>
            <w:tcW w:w="3960" w:type="dxa"/>
          </w:tcPr>
          <w:p w14:paraId="3057024F" w14:textId="77777777" w:rsidR="00BB427C" w:rsidRPr="00D77E5C" w:rsidRDefault="00BB427C" w:rsidP="00BB427C">
            <w:pPr>
              <w:rPr>
                <w:moveTo w:id="2451" w:author="Nair-Desai, Sameer" w:date="2022-02-12T21:00:00Z"/>
                <w:rFonts w:ascii="Times New Roman" w:hAnsi="Times New Roman" w:cs="Times New Roman"/>
                <w:sz w:val="24"/>
                <w:szCs w:val="24"/>
              </w:rPr>
            </w:pPr>
            <w:moveTo w:id="2452" w:author="Nair-Desai, Sameer" w:date="2022-02-12T21:00:00Z">
              <w:r>
                <w:rPr>
                  <w:rFonts w:ascii="Times New Roman" w:hAnsi="Times New Roman" w:cs="Times New Roman"/>
                  <w:sz w:val="24"/>
                  <w:szCs w:val="24"/>
                </w:rPr>
                <w:t>Urban Population Share</w:t>
              </w:r>
            </w:moveTo>
          </w:p>
        </w:tc>
        <w:tc>
          <w:tcPr>
            <w:tcW w:w="1087" w:type="dxa"/>
          </w:tcPr>
          <w:p w14:paraId="150069B8" w14:textId="77777777" w:rsidR="00BB427C" w:rsidRPr="00D77E5C" w:rsidRDefault="00BB427C" w:rsidP="00BB427C">
            <w:pPr>
              <w:jc w:val="center"/>
              <w:rPr>
                <w:moveTo w:id="2453" w:author="Nair-Desai, Sameer" w:date="2022-02-12T21:00:00Z"/>
                <w:rFonts w:ascii="Times New Roman" w:hAnsi="Times New Roman" w:cs="Times New Roman"/>
                <w:sz w:val="24"/>
                <w:szCs w:val="24"/>
              </w:rPr>
            </w:pPr>
            <w:moveTo w:id="2454" w:author="Nair-Desai, Sameer" w:date="2022-02-12T21:00:00Z">
              <w:r>
                <w:rPr>
                  <w:rFonts w:ascii="Times New Roman" w:hAnsi="Times New Roman" w:cs="Times New Roman"/>
                  <w:sz w:val="24"/>
                  <w:szCs w:val="24"/>
                </w:rPr>
                <w:t>79.7</w:t>
              </w:r>
            </w:moveTo>
          </w:p>
        </w:tc>
        <w:tc>
          <w:tcPr>
            <w:tcW w:w="1080" w:type="dxa"/>
          </w:tcPr>
          <w:p w14:paraId="4BE4633A" w14:textId="77777777" w:rsidR="00BB427C" w:rsidRPr="00D77E5C" w:rsidRDefault="00BB427C" w:rsidP="00BB427C">
            <w:pPr>
              <w:jc w:val="center"/>
              <w:rPr>
                <w:moveTo w:id="2455" w:author="Nair-Desai, Sameer" w:date="2022-02-12T21:00:00Z"/>
                <w:rFonts w:ascii="Times New Roman" w:hAnsi="Times New Roman" w:cs="Times New Roman"/>
                <w:sz w:val="24"/>
                <w:szCs w:val="24"/>
              </w:rPr>
            </w:pPr>
            <w:moveTo w:id="2456" w:author="Nair-Desai, Sameer" w:date="2022-02-12T21:00:00Z">
              <w:r>
                <w:rPr>
                  <w:rFonts w:ascii="Times New Roman" w:hAnsi="Times New Roman" w:cs="Times New Roman"/>
                  <w:sz w:val="24"/>
                  <w:szCs w:val="24"/>
                </w:rPr>
                <w:t>10.8</w:t>
              </w:r>
            </w:moveTo>
          </w:p>
        </w:tc>
        <w:tc>
          <w:tcPr>
            <w:tcW w:w="1080" w:type="dxa"/>
          </w:tcPr>
          <w:p w14:paraId="13BF886E" w14:textId="77777777" w:rsidR="00BB427C" w:rsidRPr="00D77E5C" w:rsidRDefault="00BB427C" w:rsidP="00BB427C">
            <w:pPr>
              <w:jc w:val="center"/>
              <w:rPr>
                <w:moveTo w:id="2457" w:author="Nair-Desai, Sameer" w:date="2022-02-12T21:00:00Z"/>
                <w:rFonts w:ascii="Times New Roman" w:hAnsi="Times New Roman" w:cs="Times New Roman"/>
                <w:sz w:val="24"/>
                <w:szCs w:val="24"/>
              </w:rPr>
            </w:pPr>
            <w:moveTo w:id="2458" w:author="Nair-Desai, Sameer" w:date="2022-02-12T21:00:00Z">
              <w:r>
                <w:rPr>
                  <w:rFonts w:ascii="Times New Roman" w:hAnsi="Times New Roman" w:cs="Times New Roman"/>
                  <w:sz w:val="24"/>
                  <w:szCs w:val="24"/>
                </w:rPr>
                <w:t>63.2</w:t>
              </w:r>
            </w:moveTo>
          </w:p>
        </w:tc>
        <w:tc>
          <w:tcPr>
            <w:tcW w:w="1080" w:type="dxa"/>
          </w:tcPr>
          <w:p w14:paraId="35E1AE11" w14:textId="77777777" w:rsidR="00BB427C" w:rsidRPr="00D77E5C" w:rsidRDefault="00BB427C" w:rsidP="00BB427C">
            <w:pPr>
              <w:jc w:val="center"/>
              <w:rPr>
                <w:moveTo w:id="2459" w:author="Nair-Desai, Sameer" w:date="2022-02-12T21:00:00Z"/>
                <w:rFonts w:ascii="Times New Roman" w:hAnsi="Times New Roman" w:cs="Times New Roman"/>
                <w:sz w:val="24"/>
                <w:szCs w:val="24"/>
              </w:rPr>
            </w:pPr>
            <w:moveTo w:id="2460" w:author="Nair-Desai, Sameer" w:date="2022-02-12T21:00:00Z">
              <w:r>
                <w:rPr>
                  <w:rFonts w:ascii="Times New Roman" w:hAnsi="Times New Roman" w:cs="Times New Roman"/>
                  <w:sz w:val="24"/>
                  <w:szCs w:val="24"/>
                </w:rPr>
                <w:t>70.3</w:t>
              </w:r>
            </w:moveTo>
          </w:p>
        </w:tc>
        <w:tc>
          <w:tcPr>
            <w:tcW w:w="1080" w:type="dxa"/>
          </w:tcPr>
          <w:p w14:paraId="2DDF8E4E" w14:textId="77777777" w:rsidR="00BB427C" w:rsidRPr="00D77E5C" w:rsidRDefault="00BB427C" w:rsidP="00BB427C">
            <w:pPr>
              <w:jc w:val="center"/>
              <w:rPr>
                <w:moveTo w:id="2461" w:author="Nair-Desai, Sameer" w:date="2022-02-12T21:00:00Z"/>
                <w:rFonts w:ascii="Times New Roman" w:hAnsi="Times New Roman" w:cs="Times New Roman"/>
                <w:sz w:val="24"/>
                <w:szCs w:val="24"/>
              </w:rPr>
            </w:pPr>
            <w:moveTo w:id="2462" w:author="Nair-Desai, Sameer" w:date="2022-02-12T21:00:00Z">
              <w:r>
                <w:rPr>
                  <w:rFonts w:ascii="Times New Roman" w:hAnsi="Times New Roman" w:cs="Times New Roman"/>
                  <w:sz w:val="24"/>
                  <w:szCs w:val="24"/>
                </w:rPr>
                <w:t>87.0</w:t>
              </w:r>
            </w:moveTo>
          </w:p>
        </w:tc>
        <w:tc>
          <w:tcPr>
            <w:tcW w:w="1080" w:type="dxa"/>
          </w:tcPr>
          <w:p w14:paraId="74630ECA" w14:textId="77777777" w:rsidR="00BB427C" w:rsidRPr="00D77E5C" w:rsidRDefault="00BB427C" w:rsidP="00BB427C">
            <w:pPr>
              <w:jc w:val="center"/>
              <w:rPr>
                <w:moveTo w:id="2463" w:author="Nair-Desai, Sameer" w:date="2022-02-12T21:00:00Z"/>
                <w:rFonts w:ascii="Times New Roman" w:hAnsi="Times New Roman" w:cs="Times New Roman"/>
                <w:sz w:val="24"/>
                <w:szCs w:val="24"/>
              </w:rPr>
            </w:pPr>
            <w:moveTo w:id="2464" w:author="Nair-Desai, Sameer" w:date="2022-02-12T21:00:00Z">
              <w:r>
                <w:rPr>
                  <w:rFonts w:ascii="Times New Roman" w:hAnsi="Times New Roman" w:cs="Times New Roman"/>
                  <w:sz w:val="24"/>
                  <w:szCs w:val="24"/>
                </w:rPr>
                <w:t>95.3</w:t>
              </w:r>
            </w:moveTo>
          </w:p>
        </w:tc>
      </w:tr>
      <w:tr w:rsidR="00BB427C" w:rsidRPr="00D77E5C" w14:paraId="7D3CCE32" w14:textId="77777777" w:rsidTr="00BB427C">
        <w:tc>
          <w:tcPr>
            <w:tcW w:w="3960" w:type="dxa"/>
          </w:tcPr>
          <w:p w14:paraId="592D12B8" w14:textId="77777777" w:rsidR="00BB427C" w:rsidRPr="00D77E5C" w:rsidRDefault="00BB427C" w:rsidP="00BB427C">
            <w:pPr>
              <w:rPr>
                <w:moveTo w:id="2465" w:author="Nair-Desai, Sameer" w:date="2022-02-12T21:00:00Z"/>
                <w:rFonts w:ascii="Times New Roman" w:hAnsi="Times New Roman" w:cs="Times New Roman"/>
                <w:sz w:val="24"/>
                <w:szCs w:val="24"/>
              </w:rPr>
            </w:pPr>
            <w:moveTo w:id="2466" w:author="Nair-Desai, Sameer" w:date="2022-02-12T21:00:00Z">
              <w:r>
                <w:rPr>
                  <w:rFonts w:ascii="Times New Roman" w:hAnsi="Times New Roman" w:cs="Times New Roman"/>
                  <w:sz w:val="24"/>
                  <w:szCs w:val="24"/>
                </w:rPr>
                <w:t>Aged 65+ Population Share</w:t>
              </w:r>
            </w:moveTo>
          </w:p>
        </w:tc>
        <w:tc>
          <w:tcPr>
            <w:tcW w:w="1087" w:type="dxa"/>
          </w:tcPr>
          <w:p w14:paraId="3134152E" w14:textId="77777777" w:rsidR="00BB427C" w:rsidRPr="00D77E5C" w:rsidRDefault="00BB427C" w:rsidP="00BB427C">
            <w:pPr>
              <w:jc w:val="center"/>
              <w:rPr>
                <w:moveTo w:id="2467" w:author="Nair-Desai, Sameer" w:date="2022-02-12T21:00:00Z"/>
                <w:rFonts w:ascii="Times New Roman" w:hAnsi="Times New Roman" w:cs="Times New Roman"/>
                <w:sz w:val="24"/>
                <w:szCs w:val="24"/>
              </w:rPr>
            </w:pPr>
            <w:moveTo w:id="2468" w:author="Nair-Desai, Sameer" w:date="2022-02-12T21:00:00Z">
              <w:r>
                <w:rPr>
                  <w:rFonts w:ascii="Times New Roman" w:hAnsi="Times New Roman" w:cs="Times New Roman"/>
                  <w:sz w:val="24"/>
                  <w:szCs w:val="24"/>
                </w:rPr>
                <w:t>11.7</w:t>
              </w:r>
            </w:moveTo>
          </w:p>
        </w:tc>
        <w:tc>
          <w:tcPr>
            <w:tcW w:w="1080" w:type="dxa"/>
          </w:tcPr>
          <w:p w14:paraId="361D549D" w14:textId="77777777" w:rsidR="00BB427C" w:rsidRPr="00D77E5C" w:rsidRDefault="00BB427C" w:rsidP="00BB427C">
            <w:pPr>
              <w:jc w:val="center"/>
              <w:rPr>
                <w:moveTo w:id="2469" w:author="Nair-Desai, Sameer" w:date="2022-02-12T21:00:00Z"/>
                <w:rFonts w:ascii="Times New Roman" w:hAnsi="Times New Roman" w:cs="Times New Roman"/>
                <w:sz w:val="24"/>
                <w:szCs w:val="24"/>
              </w:rPr>
            </w:pPr>
            <w:moveTo w:id="2470" w:author="Nair-Desai, Sameer" w:date="2022-02-12T21:00:00Z">
              <w:r>
                <w:rPr>
                  <w:rFonts w:ascii="Times New Roman" w:hAnsi="Times New Roman" w:cs="Times New Roman"/>
                  <w:sz w:val="24"/>
                  <w:szCs w:val="24"/>
                </w:rPr>
                <w:t>6.3</w:t>
              </w:r>
            </w:moveTo>
          </w:p>
        </w:tc>
        <w:tc>
          <w:tcPr>
            <w:tcW w:w="1080" w:type="dxa"/>
          </w:tcPr>
          <w:p w14:paraId="1E43C8C7" w14:textId="77777777" w:rsidR="00BB427C" w:rsidRPr="00D77E5C" w:rsidRDefault="00BB427C" w:rsidP="00BB427C">
            <w:pPr>
              <w:jc w:val="center"/>
              <w:rPr>
                <w:moveTo w:id="2471" w:author="Nair-Desai, Sameer" w:date="2022-02-12T21:00:00Z"/>
                <w:rFonts w:ascii="Times New Roman" w:hAnsi="Times New Roman" w:cs="Times New Roman"/>
                <w:sz w:val="24"/>
                <w:szCs w:val="24"/>
              </w:rPr>
            </w:pPr>
            <w:moveTo w:id="2472" w:author="Nair-Desai, Sameer" w:date="2022-02-12T21:00:00Z">
              <w:r>
                <w:rPr>
                  <w:rFonts w:ascii="Times New Roman" w:hAnsi="Times New Roman" w:cs="Times New Roman"/>
                  <w:sz w:val="24"/>
                  <w:szCs w:val="24"/>
                </w:rPr>
                <w:t>2.4</w:t>
              </w:r>
            </w:moveTo>
          </w:p>
        </w:tc>
        <w:tc>
          <w:tcPr>
            <w:tcW w:w="1080" w:type="dxa"/>
          </w:tcPr>
          <w:p w14:paraId="297A478C" w14:textId="77777777" w:rsidR="00BB427C" w:rsidRPr="00D77E5C" w:rsidRDefault="00BB427C" w:rsidP="00BB427C">
            <w:pPr>
              <w:jc w:val="center"/>
              <w:rPr>
                <w:moveTo w:id="2473" w:author="Nair-Desai, Sameer" w:date="2022-02-12T21:00:00Z"/>
                <w:rFonts w:ascii="Times New Roman" w:hAnsi="Times New Roman" w:cs="Times New Roman"/>
                <w:sz w:val="24"/>
                <w:szCs w:val="24"/>
              </w:rPr>
            </w:pPr>
            <w:moveTo w:id="2474" w:author="Nair-Desai, Sameer" w:date="2022-02-12T21:00:00Z">
              <w:r>
                <w:rPr>
                  <w:rFonts w:ascii="Times New Roman" w:hAnsi="Times New Roman" w:cs="Times New Roman"/>
                  <w:sz w:val="24"/>
                  <w:szCs w:val="24"/>
                </w:rPr>
                <w:t>6.7</w:t>
              </w:r>
            </w:moveTo>
          </w:p>
        </w:tc>
        <w:tc>
          <w:tcPr>
            <w:tcW w:w="1080" w:type="dxa"/>
          </w:tcPr>
          <w:p w14:paraId="531783C0" w14:textId="77777777" w:rsidR="00BB427C" w:rsidRPr="00D77E5C" w:rsidRDefault="00BB427C" w:rsidP="00BB427C">
            <w:pPr>
              <w:jc w:val="center"/>
              <w:rPr>
                <w:moveTo w:id="2475" w:author="Nair-Desai, Sameer" w:date="2022-02-12T21:00:00Z"/>
                <w:rFonts w:ascii="Times New Roman" w:hAnsi="Times New Roman" w:cs="Times New Roman"/>
                <w:sz w:val="24"/>
                <w:szCs w:val="24"/>
              </w:rPr>
            </w:pPr>
            <w:moveTo w:id="2476" w:author="Nair-Desai, Sameer" w:date="2022-02-12T21:00:00Z">
              <w:r>
                <w:rPr>
                  <w:rFonts w:ascii="Times New Roman" w:hAnsi="Times New Roman" w:cs="Times New Roman"/>
                  <w:sz w:val="24"/>
                  <w:szCs w:val="24"/>
                </w:rPr>
                <w:t>16.4</w:t>
              </w:r>
            </w:moveTo>
          </w:p>
        </w:tc>
        <w:tc>
          <w:tcPr>
            <w:tcW w:w="1080" w:type="dxa"/>
          </w:tcPr>
          <w:p w14:paraId="482637F0" w14:textId="77777777" w:rsidR="00BB427C" w:rsidRPr="00D77E5C" w:rsidRDefault="00BB427C" w:rsidP="00BB427C">
            <w:pPr>
              <w:jc w:val="center"/>
              <w:rPr>
                <w:moveTo w:id="2477" w:author="Nair-Desai, Sameer" w:date="2022-02-12T21:00:00Z"/>
                <w:rFonts w:ascii="Times New Roman" w:hAnsi="Times New Roman" w:cs="Times New Roman"/>
                <w:sz w:val="24"/>
                <w:szCs w:val="24"/>
              </w:rPr>
            </w:pPr>
            <w:moveTo w:id="2478" w:author="Nair-Desai, Sameer" w:date="2022-02-12T21:00:00Z">
              <w:r>
                <w:rPr>
                  <w:rFonts w:ascii="Times New Roman" w:hAnsi="Times New Roman" w:cs="Times New Roman"/>
                  <w:sz w:val="24"/>
                  <w:szCs w:val="24"/>
                </w:rPr>
                <w:t>19.7</w:t>
              </w:r>
            </w:moveTo>
          </w:p>
        </w:tc>
      </w:tr>
      <w:tr w:rsidR="00BB427C" w:rsidRPr="00D77E5C" w14:paraId="0276C51F" w14:textId="77777777" w:rsidTr="00BB427C">
        <w:tc>
          <w:tcPr>
            <w:tcW w:w="3960" w:type="dxa"/>
          </w:tcPr>
          <w:p w14:paraId="20BF5677" w14:textId="77777777" w:rsidR="00BB427C" w:rsidRPr="00D77E5C" w:rsidRDefault="00BB427C" w:rsidP="00BB427C">
            <w:pPr>
              <w:rPr>
                <w:moveTo w:id="2479" w:author="Nair-Desai, Sameer" w:date="2022-02-12T21:00:00Z"/>
                <w:rFonts w:ascii="Times New Roman" w:hAnsi="Times New Roman" w:cs="Times New Roman"/>
                <w:sz w:val="24"/>
                <w:szCs w:val="24"/>
              </w:rPr>
            </w:pPr>
            <w:moveTo w:id="2480" w:author="Nair-Desai, Sameer" w:date="2022-02-12T21:00:00Z">
              <w:r>
                <w:rPr>
                  <w:rFonts w:ascii="Times New Roman" w:hAnsi="Times New Roman" w:cs="Times New Roman"/>
                  <w:sz w:val="24"/>
                  <w:szCs w:val="24"/>
                </w:rPr>
                <w:t>GDP per Capita</w:t>
              </w:r>
            </w:moveTo>
          </w:p>
        </w:tc>
        <w:tc>
          <w:tcPr>
            <w:tcW w:w="1087" w:type="dxa"/>
          </w:tcPr>
          <w:p w14:paraId="6764E846" w14:textId="77777777" w:rsidR="00BB427C" w:rsidRPr="00D77E5C" w:rsidRDefault="00BB427C" w:rsidP="00BB427C">
            <w:pPr>
              <w:jc w:val="center"/>
              <w:rPr>
                <w:moveTo w:id="2481" w:author="Nair-Desai, Sameer" w:date="2022-02-12T21:00:00Z"/>
                <w:rFonts w:ascii="Times New Roman" w:hAnsi="Times New Roman" w:cs="Times New Roman"/>
                <w:sz w:val="24"/>
                <w:szCs w:val="24"/>
              </w:rPr>
            </w:pPr>
            <w:moveTo w:id="2482" w:author="Nair-Desai, Sameer" w:date="2022-02-12T21:00:00Z">
              <w:r>
                <w:rPr>
                  <w:rFonts w:ascii="Times New Roman" w:hAnsi="Times New Roman" w:cs="Times New Roman"/>
                  <w:sz w:val="24"/>
                  <w:szCs w:val="24"/>
                </w:rPr>
                <w:t>34,920.2</w:t>
              </w:r>
            </w:moveTo>
          </w:p>
        </w:tc>
        <w:tc>
          <w:tcPr>
            <w:tcW w:w="1080" w:type="dxa"/>
          </w:tcPr>
          <w:p w14:paraId="252FA57D" w14:textId="77777777" w:rsidR="00BB427C" w:rsidRPr="00D77E5C" w:rsidRDefault="00BB427C" w:rsidP="00BB427C">
            <w:pPr>
              <w:jc w:val="center"/>
              <w:rPr>
                <w:moveTo w:id="2483" w:author="Nair-Desai, Sameer" w:date="2022-02-12T21:00:00Z"/>
                <w:rFonts w:ascii="Times New Roman" w:hAnsi="Times New Roman" w:cs="Times New Roman"/>
                <w:sz w:val="24"/>
                <w:szCs w:val="24"/>
              </w:rPr>
            </w:pPr>
            <w:moveTo w:id="2484" w:author="Nair-Desai, Sameer" w:date="2022-02-12T21:00:00Z">
              <w:r>
                <w:rPr>
                  <w:rFonts w:ascii="Times New Roman" w:hAnsi="Times New Roman" w:cs="Times New Roman"/>
                  <w:sz w:val="24"/>
                  <w:szCs w:val="24"/>
                </w:rPr>
                <w:t>15,856.7</w:t>
              </w:r>
            </w:moveTo>
          </w:p>
        </w:tc>
        <w:tc>
          <w:tcPr>
            <w:tcW w:w="1080" w:type="dxa"/>
          </w:tcPr>
          <w:p w14:paraId="2FEC8101" w14:textId="77777777" w:rsidR="00BB427C" w:rsidRPr="00D77E5C" w:rsidRDefault="00BB427C" w:rsidP="00BB427C">
            <w:pPr>
              <w:jc w:val="center"/>
              <w:rPr>
                <w:moveTo w:id="2485" w:author="Nair-Desai, Sameer" w:date="2022-02-12T21:00:00Z"/>
                <w:rFonts w:ascii="Times New Roman" w:hAnsi="Times New Roman" w:cs="Times New Roman"/>
                <w:sz w:val="24"/>
                <w:szCs w:val="24"/>
              </w:rPr>
            </w:pPr>
            <w:moveTo w:id="2486" w:author="Nair-Desai, Sameer" w:date="2022-02-12T21:00:00Z">
              <w:r>
                <w:rPr>
                  <w:rFonts w:ascii="Times New Roman" w:hAnsi="Times New Roman" w:cs="Times New Roman"/>
                  <w:sz w:val="24"/>
                  <w:szCs w:val="24"/>
                </w:rPr>
                <w:t>11,840.9</w:t>
              </w:r>
            </w:moveTo>
          </w:p>
        </w:tc>
        <w:tc>
          <w:tcPr>
            <w:tcW w:w="1080" w:type="dxa"/>
          </w:tcPr>
          <w:p w14:paraId="1F1DDFFA" w14:textId="77777777" w:rsidR="00BB427C" w:rsidRPr="00D77E5C" w:rsidRDefault="00BB427C" w:rsidP="00BB427C">
            <w:pPr>
              <w:jc w:val="center"/>
              <w:rPr>
                <w:moveTo w:id="2487" w:author="Nair-Desai, Sameer" w:date="2022-02-12T21:00:00Z"/>
                <w:rFonts w:ascii="Times New Roman" w:hAnsi="Times New Roman" w:cs="Times New Roman"/>
                <w:sz w:val="24"/>
                <w:szCs w:val="24"/>
              </w:rPr>
            </w:pPr>
            <w:moveTo w:id="2488" w:author="Nair-Desai, Sameer" w:date="2022-02-12T21:00:00Z">
              <w:r>
                <w:rPr>
                  <w:rFonts w:ascii="Times New Roman" w:hAnsi="Times New Roman" w:cs="Times New Roman"/>
                  <w:sz w:val="24"/>
                  <w:szCs w:val="24"/>
                </w:rPr>
                <w:t>23,402.3</w:t>
              </w:r>
            </w:moveTo>
          </w:p>
        </w:tc>
        <w:tc>
          <w:tcPr>
            <w:tcW w:w="1080" w:type="dxa"/>
          </w:tcPr>
          <w:p w14:paraId="582640C7" w14:textId="77777777" w:rsidR="00BB427C" w:rsidRPr="00D77E5C" w:rsidRDefault="00BB427C" w:rsidP="00BB427C">
            <w:pPr>
              <w:jc w:val="center"/>
              <w:rPr>
                <w:moveTo w:id="2489" w:author="Nair-Desai, Sameer" w:date="2022-02-12T21:00:00Z"/>
                <w:rFonts w:ascii="Times New Roman" w:hAnsi="Times New Roman" w:cs="Times New Roman"/>
                <w:sz w:val="24"/>
                <w:szCs w:val="24"/>
              </w:rPr>
            </w:pPr>
            <w:moveTo w:id="2490" w:author="Nair-Desai, Sameer" w:date="2022-02-12T21:00:00Z">
              <w:r>
                <w:rPr>
                  <w:rFonts w:ascii="Times New Roman" w:hAnsi="Times New Roman" w:cs="Times New Roman"/>
                  <w:sz w:val="24"/>
                  <w:szCs w:val="24"/>
                </w:rPr>
                <w:t>42,664.6</w:t>
              </w:r>
            </w:moveTo>
          </w:p>
        </w:tc>
        <w:tc>
          <w:tcPr>
            <w:tcW w:w="1080" w:type="dxa"/>
          </w:tcPr>
          <w:p w14:paraId="4E8FECA8" w14:textId="77777777" w:rsidR="00BB427C" w:rsidRPr="00D77E5C" w:rsidRDefault="00BB427C" w:rsidP="00BB427C">
            <w:pPr>
              <w:jc w:val="center"/>
              <w:rPr>
                <w:moveTo w:id="2491" w:author="Nair-Desai, Sameer" w:date="2022-02-12T21:00:00Z"/>
                <w:rFonts w:ascii="Times New Roman" w:hAnsi="Times New Roman" w:cs="Times New Roman"/>
                <w:sz w:val="24"/>
                <w:szCs w:val="24"/>
              </w:rPr>
            </w:pPr>
            <w:moveTo w:id="2492" w:author="Nair-Desai, Sameer" w:date="2022-02-12T21:00:00Z">
              <w:r>
                <w:rPr>
                  <w:rFonts w:ascii="Times New Roman" w:hAnsi="Times New Roman" w:cs="Times New Roman"/>
                  <w:sz w:val="24"/>
                  <w:szCs w:val="24"/>
                </w:rPr>
                <w:t>67,355.3</w:t>
              </w:r>
            </w:moveTo>
          </w:p>
        </w:tc>
      </w:tr>
      <w:tr w:rsidR="00BB427C" w:rsidRPr="00D77E5C" w14:paraId="1D33A4E3" w14:textId="77777777" w:rsidTr="00BB427C">
        <w:tc>
          <w:tcPr>
            <w:tcW w:w="3960" w:type="dxa"/>
          </w:tcPr>
          <w:p w14:paraId="2174F2CE" w14:textId="77777777" w:rsidR="00BB427C" w:rsidRPr="00D77E5C" w:rsidRDefault="00BB427C" w:rsidP="00BB427C">
            <w:pPr>
              <w:rPr>
                <w:moveTo w:id="2493" w:author="Nair-Desai, Sameer" w:date="2022-02-12T21:00:00Z"/>
                <w:rFonts w:ascii="Times New Roman" w:hAnsi="Times New Roman" w:cs="Times New Roman"/>
                <w:sz w:val="24"/>
                <w:szCs w:val="24"/>
              </w:rPr>
            </w:pPr>
            <w:moveTo w:id="2494" w:author="Nair-Desai, Sameer" w:date="2022-02-12T21:00:00Z">
              <w:r>
                <w:rPr>
                  <w:rFonts w:ascii="Times New Roman" w:hAnsi="Times New Roman" w:cs="Times New Roman"/>
                  <w:sz w:val="24"/>
                  <w:szCs w:val="24"/>
                </w:rPr>
                <w:t>Rule of Law</w:t>
              </w:r>
            </w:moveTo>
          </w:p>
        </w:tc>
        <w:tc>
          <w:tcPr>
            <w:tcW w:w="1087" w:type="dxa"/>
          </w:tcPr>
          <w:p w14:paraId="1E9399B0" w14:textId="77777777" w:rsidR="00BB427C" w:rsidRPr="00D77E5C" w:rsidRDefault="00BB427C" w:rsidP="00BB427C">
            <w:pPr>
              <w:jc w:val="center"/>
              <w:rPr>
                <w:moveTo w:id="2495" w:author="Nair-Desai, Sameer" w:date="2022-02-12T21:00:00Z"/>
                <w:rFonts w:ascii="Times New Roman" w:hAnsi="Times New Roman" w:cs="Times New Roman"/>
                <w:sz w:val="24"/>
                <w:szCs w:val="24"/>
              </w:rPr>
            </w:pPr>
            <w:moveTo w:id="2496" w:author="Nair-Desai, Sameer" w:date="2022-02-12T21:00:00Z">
              <w:r>
                <w:rPr>
                  <w:rFonts w:ascii="Times New Roman" w:hAnsi="Times New Roman" w:cs="Times New Roman"/>
                  <w:sz w:val="24"/>
                  <w:szCs w:val="24"/>
                </w:rPr>
                <w:t>0.9</w:t>
              </w:r>
            </w:moveTo>
          </w:p>
        </w:tc>
        <w:tc>
          <w:tcPr>
            <w:tcW w:w="1080" w:type="dxa"/>
          </w:tcPr>
          <w:p w14:paraId="1F7BBF0B" w14:textId="77777777" w:rsidR="00BB427C" w:rsidRPr="00D77E5C" w:rsidRDefault="00BB427C" w:rsidP="00BB427C">
            <w:pPr>
              <w:jc w:val="center"/>
              <w:rPr>
                <w:moveTo w:id="2497" w:author="Nair-Desai, Sameer" w:date="2022-02-12T21:00:00Z"/>
                <w:rFonts w:ascii="Times New Roman" w:hAnsi="Times New Roman" w:cs="Times New Roman"/>
                <w:sz w:val="24"/>
                <w:szCs w:val="24"/>
              </w:rPr>
            </w:pPr>
            <w:moveTo w:id="2498" w:author="Nair-Desai, Sameer" w:date="2022-02-12T21:00:00Z">
              <w:r>
                <w:rPr>
                  <w:rFonts w:ascii="Times New Roman" w:hAnsi="Times New Roman" w:cs="Times New Roman"/>
                  <w:sz w:val="24"/>
                  <w:szCs w:val="24"/>
                </w:rPr>
                <w:t>0.73</w:t>
              </w:r>
            </w:moveTo>
          </w:p>
        </w:tc>
        <w:tc>
          <w:tcPr>
            <w:tcW w:w="1080" w:type="dxa"/>
          </w:tcPr>
          <w:p w14:paraId="695CD51F" w14:textId="77777777" w:rsidR="00BB427C" w:rsidRPr="00D77E5C" w:rsidRDefault="00BB427C" w:rsidP="00BB427C">
            <w:pPr>
              <w:jc w:val="center"/>
              <w:rPr>
                <w:moveTo w:id="2499" w:author="Nair-Desai, Sameer" w:date="2022-02-12T21:00:00Z"/>
                <w:rFonts w:ascii="Times New Roman" w:hAnsi="Times New Roman" w:cs="Times New Roman"/>
                <w:sz w:val="24"/>
                <w:szCs w:val="24"/>
              </w:rPr>
            </w:pPr>
            <w:moveTo w:id="2500" w:author="Nair-Desai, Sameer" w:date="2022-02-12T21:00:00Z">
              <w:r>
                <w:rPr>
                  <w:rFonts w:ascii="Times New Roman" w:hAnsi="Times New Roman" w:cs="Times New Roman"/>
                  <w:sz w:val="24"/>
                  <w:szCs w:val="24"/>
                </w:rPr>
                <w:t>-0.3</w:t>
              </w:r>
            </w:moveTo>
          </w:p>
        </w:tc>
        <w:tc>
          <w:tcPr>
            <w:tcW w:w="1080" w:type="dxa"/>
          </w:tcPr>
          <w:p w14:paraId="2968F515" w14:textId="77777777" w:rsidR="00BB427C" w:rsidRPr="00D77E5C" w:rsidRDefault="00BB427C" w:rsidP="00BB427C">
            <w:pPr>
              <w:jc w:val="center"/>
              <w:rPr>
                <w:moveTo w:id="2501" w:author="Nair-Desai, Sameer" w:date="2022-02-12T21:00:00Z"/>
                <w:rFonts w:ascii="Times New Roman" w:hAnsi="Times New Roman" w:cs="Times New Roman"/>
                <w:sz w:val="24"/>
                <w:szCs w:val="24"/>
              </w:rPr>
            </w:pPr>
            <w:moveTo w:id="2502" w:author="Nair-Desai, Sameer" w:date="2022-02-12T21:00:00Z">
              <w:r>
                <w:rPr>
                  <w:rFonts w:ascii="Times New Roman" w:hAnsi="Times New Roman" w:cs="Times New Roman"/>
                  <w:sz w:val="24"/>
                  <w:szCs w:val="24"/>
                </w:rPr>
                <w:t>0.6</w:t>
              </w:r>
            </w:moveTo>
          </w:p>
        </w:tc>
        <w:tc>
          <w:tcPr>
            <w:tcW w:w="1080" w:type="dxa"/>
          </w:tcPr>
          <w:p w14:paraId="3A8EF2E8" w14:textId="77777777" w:rsidR="00BB427C" w:rsidRPr="00D77E5C" w:rsidRDefault="00BB427C" w:rsidP="00BB427C">
            <w:pPr>
              <w:jc w:val="center"/>
              <w:rPr>
                <w:moveTo w:id="2503" w:author="Nair-Desai, Sameer" w:date="2022-02-12T21:00:00Z"/>
                <w:rFonts w:ascii="Times New Roman" w:hAnsi="Times New Roman" w:cs="Times New Roman"/>
                <w:sz w:val="24"/>
                <w:szCs w:val="24"/>
              </w:rPr>
            </w:pPr>
            <w:moveTo w:id="2504" w:author="Nair-Desai, Sameer" w:date="2022-02-12T21:00:00Z">
              <w:r>
                <w:rPr>
                  <w:rFonts w:ascii="Times New Roman" w:hAnsi="Times New Roman" w:cs="Times New Roman"/>
                  <w:sz w:val="24"/>
                  <w:szCs w:val="24"/>
                </w:rPr>
                <w:t>1.5</w:t>
              </w:r>
            </w:moveTo>
          </w:p>
        </w:tc>
        <w:tc>
          <w:tcPr>
            <w:tcW w:w="1080" w:type="dxa"/>
          </w:tcPr>
          <w:p w14:paraId="190984AD" w14:textId="77777777" w:rsidR="00BB427C" w:rsidRPr="00D77E5C" w:rsidRDefault="00BB427C" w:rsidP="00BB427C">
            <w:pPr>
              <w:jc w:val="center"/>
              <w:rPr>
                <w:moveTo w:id="2505" w:author="Nair-Desai, Sameer" w:date="2022-02-12T21:00:00Z"/>
                <w:rFonts w:ascii="Times New Roman" w:hAnsi="Times New Roman" w:cs="Times New Roman"/>
                <w:sz w:val="24"/>
                <w:szCs w:val="24"/>
              </w:rPr>
            </w:pPr>
            <w:moveTo w:id="2506" w:author="Nair-Desai, Sameer" w:date="2022-02-12T21:00:00Z">
              <w:r>
                <w:rPr>
                  <w:rFonts w:ascii="Times New Roman" w:hAnsi="Times New Roman" w:cs="Times New Roman"/>
                  <w:sz w:val="24"/>
                  <w:szCs w:val="24"/>
                </w:rPr>
                <w:t>1.9</w:t>
              </w:r>
            </w:moveTo>
          </w:p>
        </w:tc>
      </w:tr>
      <w:tr w:rsidR="00BB427C" w:rsidRPr="00D77E5C" w14:paraId="64F4DFD5" w14:textId="77777777" w:rsidTr="00BB427C">
        <w:tc>
          <w:tcPr>
            <w:tcW w:w="3960" w:type="dxa"/>
          </w:tcPr>
          <w:p w14:paraId="6149493E" w14:textId="77777777" w:rsidR="00BB427C" w:rsidRPr="00D77E5C" w:rsidRDefault="00BB427C" w:rsidP="00BB427C">
            <w:pPr>
              <w:rPr>
                <w:moveTo w:id="2507" w:author="Nair-Desai, Sameer" w:date="2022-02-12T21:00:00Z"/>
                <w:rFonts w:ascii="Times New Roman" w:hAnsi="Times New Roman" w:cs="Times New Roman"/>
                <w:sz w:val="24"/>
                <w:szCs w:val="24"/>
              </w:rPr>
            </w:pPr>
            <w:moveTo w:id="2508" w:author="Nair-Desai, Sameer" w:date="2022-02-12T21:00:00Z">
              <w:r>
                <w:rPr>
                  <w:rFonts w:ascii="Times New Roman" w:hAnsi="Times New Roman" w:cs="Times New Roman"/>
                  <w:sz w:val="24"/>
                  <w:szCs w:val="24"/>
                </w:rPr>
                <w:t>Voice and Accountability</w:t>
              </w:r>
            </w:moveTo>
          </w:p>
        </w:tc>
        <w:tc>
          <w:tcPr>
            <w:tcW w:w="1087" w:type="dxa"/>
          </w:tcPr>
          <w:p w14:paraId="538BB2E1" w14:textId="77777777" w:rsidR="00BB427C" w:rsidRPr="00D77E5C" w:rsidRDefault="00BB427C" w:rsidP="00BB427C">
            <w:pPr>
              <w:jc w:val="center"/>
              <w:rPr>
                <w:moveTo w:id="2509" w:author="Nair-Desai, Sameer" w:date="2022-02-12T21:00:00Z"/>
                <w:rFonts w:ascii="Times New Roman" w:hAnsi="Times New Roman" w:cs="Times New Roman"/>
                <w:sz w:val="24"/>
                <w:szCs w:val="24"/>
              </w:rPr>
            </w:pPr>
            <w:moveTo w:id="2510" w:author="Nair-Desai, Sameer" w:date="2022-02-12T21:00:00Z">
              <w:r>
                <w:rPr>
                  <w:rFonts w:ascii="Times New Roman" w:hAnsi="Times New Roman" w:cs="Times New Roman"/>
                  <w:sz w:val="24"/>
                  <w:szCs w:val="24"/>
                </w:rPr>
                <w:t>0.7</w:t>
              </w:r>
            </w:moveTo>
          </w:p>
        </w:tc>
        <w:tc>
          <w:tcPr>
            <w:tcW w:w="1080" w:type="dxa"/>
          </w:tcPr>
          <w:p w14:paraId="315A3609" w14:textId="77777777" w:rsidR="00BB427C" w:rsidRPr="00D77E5C" w:rsidRDefault="00BB427C" w:rsidP="00BB427C">
            <w:pPr>
              <w:jc w:val="center"/>
              <w:rPr>
                <w:moveTo w:id="2511" w:author="Nair-Desai, Sameer" w:date="2022-02-12T21:00:00Z"/>
                <w:rFonts w:ascii="Times New Roman" w:hAnsi="Times New Roman" w:cs="Times New Roman"/>
                <w:sz w:val="24"/>
                <w:szCs w:val="24"/>
              </w:rPr>
            </w:pPr>
            <w:moveTo w:id="2512" w:author="Nair-Desai, Sameer" w:date="2022-02-12T21:00:00Z">
              <w:r>
                <w:rPr>
                  <w:rFonts w:ascii="Times New Roman" w:hAnsi="Times New Roman" w:cs="Times New Roman"/>
                  <w:sz w:val="24"/>
                  <w:szCs w:val="24"/>
                </w:rPr>
                <w:t>0.9</w:t>
              </w:r>
            </w:moveTo>
          </w:p>
        </w:tc>
        <w:tc>
          <w:tcPr>
            <w:tcW w:w="1080" w:type="dxa"/>
          </w:tcPr>
          <w:p w14:paraId="6CD7B801" w14:textId="77777777" w:rsidR="00BB427C" w:rsidRPr="00D77E5C" w:rsidRDefault="00BB427C" w:rsidP="00BB427C">
            <w:pPr>
              <w:jc w:val="center"/>
              <w:rPr>
                <w:moveTo w:id="2513" w:author="Nair-Desai, Sameer" w:date="2022-02-12T21:00:00Z"/>
                <w:rFonts w:ascii="Times New Roman" w:hAnsi="Times New Roman" w:cs="Times New Roman"/>
                <w:sz w:val="24"/>
                <w:szCs w:val="24"/>
              </w:rPr>
            </w:pPr>
            <w:moveTo w:id="2514" w:author="Nair-Desai, Sameer" w:date="2022-02-12T21:00:00Z">
              <w:r>
                <w:rPr>
                  <w:rFonts w:ascii="Times New Roman" w:hAnsi="Times New Roman" w:cs="Times New Roman"/>
                  <w:sz w:val="24"/>
                  <w:szCs w:val="24"/>
                </w:rPr>
                <w:t>-1.2</w:t>
              </w:r>
            </w:moveTo>
          </w:p>
        </w:tc>
        <w:tc>
          <w:tcPr>
            <w:tcW w:w="1080" w:type="dxa"/>
          </w:tcPr>
          <w:p w14:paraId="2ABAFC2B" w14:textId="77777777" w:rsidR="00BB427C" w:rsidRPr="00D77E5C" w:rsidRDefault="00BB427C" w:rsidP="00BB427C">
            <w:pPr>
              <w:jc w:val="center"/>
              <w:rPr>
                <w:moveTo w:id="2515" w:author="Nair-Desai, Sameer" w:date="2022-02-12T21:00:00Z"/>
                <w:rFonts w:ascii="Times New Roman" w:hAnsi="Times New Roman" w:cs="Times New Roman"/>
                <w:sz w:val="24"/>
                <w:szCs w:val="24"/>
              </w:rPr>
            </w:pPr>
            <w:moveTo w:id="2516" w:author="Nair-Desai, Sameer" w:date="2022-02-12T21:00:00Z">
              <w:r>
                <w:rPr>
                  <w:rFonts w:ascii="Times New Roman" w:hAnsi="Times New Roman" w:cs="Times New Roman"/>
                  <w:sz w:val="24"/>
                  <w:szCs w:val="24"/>
                </w:rPr>
                <w:t>0.4</w:t>
              </w:r>
            </w:moveTo>
          </w:p>
        </w:tc>
        <w:tc>
          <w:tcPr>
            <w:tcW w:w="1080" w:type="dxa"/>
          </w:tcPr>
          <w:p w14:paraId="6268D68F" w14:textId="77777777" w:rsidR="00BB427C" w:rsidRPr="00D77E5C" w:rsidRDefault="00BB427C" w:rsidP="00BB427C">
            <w:pPr>
              <w:jc w:val="center"/>
              <w:rPr>
                <w:moveTo w:id="2517" w:author="Nair-Desai, Sameer" w:date="2022-02-12T21:00:00Z"/>
                <w:rFonts w:ascii="Times New Roman" w:hAnsi="Times New Roman" w:cs="Times New Roman"/>
                <w:sz w:val="24"/>
                <w:szCs w:val="24"/>
              </w:rPr>
            </w:pPr>
            <w:moveTo w:id="2518" w:author="Nair-Desai, Sameer" w:date="2022-02-12T21:00:00Z">
              <w:r>
                <w:rPr>
                  <w:rFonts w:ascii="Times New Roman" w:hAnsi="Times New Roman" w:cs="Times New Roman"/>
                  <w:sz w:val="24"/>
                  <w:szCs w:val="24"/>
                </w:rPr>
                <w:t>1.4</w:t>
              </w:r>
            </w:moveTo>
          </w:p>
        </w:tc>
        <w:tc>
          <w:tcPr>
            <w:tcW w:w="1080" w:type="dxa"/>
          </w:tcPr>
          <w:p w14:paraId="6AFC1D17" w14:textId="77777777" w:rsidR="00BB427C" w:rsidRPr="00D77E5C" w:rsidRDefault="00BB427C" w:rsidP="00BB427C">
            <w:pPr>
              <w:jc w:val="center"/>
              <w:rPr>
                <w:moveTo w:id="2519" w:author="Nair-Desai, Sameer" w:date="2022-02-12T21:00:00Z"/>
                <w:rFonts w:ascii="Times New Roman" w:hAnsi="Times New Roman" w:cs="Times New Roman"/>
                <w:sz w:val="24"/>
                <w:szCs w:val="24"/>
              </w:rPr>
            </w:pPr>
            <w:moveTo w:id="2520" w:author="Nair-Desai, Sameer" w:date="2022-02-12T21:00:00Z">
              <w:r>
                <w:rPr>
                  <w:rFonts w:ascii="Times New Roman" w:hAnsi="Times New Roman" w:cs="Times New Roman"/>
                  <w:sz w:val="24"/>
                  <w:szCs w:val="24"/>
                </w:rPr>
                <w:t>1.5</w:t>
              </w:r>
            </w:moveTo>
          </w:p>
        </w:tc>
      </w:tr>
      <w:tr w:rsidR="00BB427C" w:rsidRPr="00D77E5C" w14:paraId="7AE02D15" w14:textId="77777777" w:rsidTr="00BB427C">
        <w:tc>
          <w:tcPr>
            <w:tcW w:w="3960" w:type="dxa"/>
          </w:tcPr>
          <w:p w14:paraId="213BDE8C" w14:textId="77777777" w:rsidR="00BB427C" w:rsidRDefault="00BB427C" w:rsidP="00BB427C">
            <w:pPr>
              <w:rPr>
                <w:moveTo w:id="2521" w:author="Nair-Desai, Sameer" w:date="2022-02-12T21:00:00Z"/>
                <w:rFonts w:ascii="Times New Roman" w:hAnsi="Times New Roman" w:cs="Times New Roman"/>
                <w:sz w:val="24"/>
                <w:szCs w:val="24"/>
              </w:rPr>
            </w:pPr>
            <w:moveTo w:id="2522" w:author="Nair-Desai, Sameer" w:date="2022-02-12T21:00:00Z">
              <w:r>
                <w:rPr>
                  <w:rFonts w:ascii="Times New Roman" w:hAnsi="Times New Roman" w:cs="Times New Roman"/>
                  <w:sz w:val="24"/>
                  <w:szCs w:val="24"/>
                </w:rPr>
                <w:t>Government Effectiveness</w:t>
              </w:r>
            </w:moveTo>
          </w:p>
        </w:tc>
        <w:tc>
          <w:tcPr>
            <w:tcW w:w="1087" w:type="dxa"/>
          </w:tcPr>
          <w:p w14:paraId="10D5777B" w14:textId="77777777" w:rsidR="00BB427C" w:rsidRPr="00D77E5C" w:rsidRDefault="00BB427C" w:rsidP="00BB427C">
            <w:pPr>
              <w:jc w:val="center"/>
              <w:rPr>
                <w:moveTo w:id="2523" w:author="Nair-Desai, Sameer" w:date="2022-02-12T21:00:00Z"/>
                <w:rFonts w:ascii="Times New Roman" w:hAnsi="Times New Roman" w:cs="Times New Roman"/>
                <w:sz w:val="24"/>
                <w:szCs w:val="24"/>
              </w:rPr>
            </w:pPr>
            <w:moveTo w:id="2524" w:author="Nair-Desai, Sameer" w:date="2022-02-12T21:00:00Z">
              <w:r>
                <w:rPr>
                  <w:rFonts w:ascii="Times New Roman" w:hAnsi="Times New Roman" w:cs="Times New Roman"/>
                  <w:sz w:val="24"/>
                  <w:szCs w:val="24"/>
                </w:rPr>
                <w:t>0.9</w:t>
              </w:r>
            </w:moveTo>
          </w:p>
        </w:tc>
        <w:tc>
          <w:tcPr>
            <w:tcW w:w="1080" w:type="dxa"/>
          </w:tcPr>
          <w:p w14:paraId="68555C42" w14:textId="77777777" w:rsidR="00BB427C" w:rsidRPr="00D77E5C" w:rsidRDefault="00BB427C" w:rsidP="00BB427C">
            <w:pPr>
              <w:jc w:val="center"/>
              <w:rPr>
                <w:moveTo w:id="2525" w:author="Nair-Desai, Sameer" w:date="2022-02-12T21:00:00Z"/>
                <w:rFonts w:ascii="Times New Roman" w:hAnsi="Times New Roman" w:cs="Times New Roman"/>
                <w:sz w:val="24"/>
                <w:szCs w:val="24"/>
              </w:rPr>
            </w:pPr>
            <w:moveTo w:id="2526" w:author="Nair-Desai, Sameer" w:date="2022-02-12T21:00:00Z">
              <w:r>
                <w:rPr>
                  <w:rFonts w:ascii="Times New Roman" w:hAnsi="Times New Roman" w:cs="Times New Roman"/>
                  <w:sz w:val="24"/>
                  <w:szCs w:val="24"/>
                </w:rPr>
                <w:t>0.7</w:t>
              </w:r>
            </w:moveTo>
          </w:p>
        </w:tc>
        <w:tc>
          <w:tcPr>
            <w:tcW w:w="1080" w:type="dxa"/>
          </w:tcPr>
          <w:p w14:paraId="2DC1411F" w14:textId="77777777" w:rsidR="00BB427C" w:rsidRPr="00D77E5C" w:rsidRDefault="00BB427C" w:rsidP="00BB427C">
            <w:pPr>
              <w:jc w:val="center"/>
              <w:rPr>
                <w:moveTo w:id="2527" w:author="Nair-Desai, Sameer" w:date="2022-02-12T21:00:00Z"/>
                <w:rFonts w:ascii="Times New Roman" w:hAnsi="Times New Roman" w:cs="Times New Roman"/>
                <w:sz w:val="24"/>
                <w:szCs w:val="24"/>
              </w:rPr>
            </w:pPr>
            <w:moveTo w:id="2528" w:author="Nair-Desai, Sameer" w:date="2022-02-12T21:00:00Z">
              <w:r>
                <w:rPr>
                  <w:rFonts w:ascii="Times New Roman" w:hAnsi="Times New Roman" w:cs="Times New Roman"/>
                  <w:sz w:val="24"/>
                  <w:szCs w:val="24"/>
                </w:rPr>
                <w:t>-0.3</w:t>
              </w:r>
            </w:moveTo>
          </w:p>
        </w:tc>
        <w:tc>
          <w:tcPr>
            <w:tcW w:w="1080" w:type="dxa"/>
          </w:tcPr>
          <w:p w14:paraId="69EC0060" w14:textId="77777777" w:rsidR="00BB427C" w:rsidRPr="00D77E5C" w:rsidRDefault="00BB427C" w:rsidP="00BB427C">
            <w:pPr>
              <w:jc w:val="center"/>
              <w:rPr>
                <w:moveTo w:id="2529" w:author="Nair-Desai, Sameer" w:date="2022-02-12T21:00:00Z"/>
                <w:rFonts w:ascii="Times New Roman" w:hAnsi="Times New Roman" w:cs="Times New Roman"/>
                <w:sz w:val="24"/>
                <w:szCs w:val="24"/>
              </w:rPr>
            </w:pPr>
            <w:moveTo w:id="2530" w:author="Nair-Desai, Sameer" w:date="2022-02-12T21:00:00Z">
              <w:r>
                <w:rPr>
                  <w:rFonts w:ascii="Times New Roman" w:hAnsi="Times New Roman" w:cs="Times New Roman"/>
                  <w:sz w:val="24"/>
                  <w:szCs w:val="24"/>
                </w:rPr>
                <w:t>0.3</w:t>
              </w:r>
            </w:moveTo>
          </w:p>
        </w:tc>
        <w:tc>
          <w:tcPr>
            <w:tcW w:w="1080" w:type="dxa"/>
          </w:tcPr>
          <w:p w14:paraId="1DD752F8" w14:textId="77777777" w:rsidR="00BB427C" w:rsidRPr="00D77E5C" w:rsidRDefault="00BB427C" w:rsidP="00BB427C">
            <w:pPr>
              <w:jc w:val="center"/>
              <w:rPr>
                <w:moveTo w:id="2531" w:author="Nair-Desai, Sameer" w:date="2022-02-12T21:00:00Z"/>
                <w:rFonts w:ascii="Times New Roman" w:hAnsi="Times New Roman" w:cs="Times New Roman"/>
                <w:sz w:val="24"/>
                <w:szCs w:val="24"/>
              </w:rPr>
            </w:pPr>
            <w:moveTo w:id="2532" w:author="Nair-Desai, Sameer" w:date="2022-02-12T21:00:00Z">
              <w:r>
                <w:rPr>
                  <w:rFonts w:ascii="Times New Roman" w:hAnsi="Times New Roman" w:cs="Times New Roman"/>
                  <w:sz w:val="24"/>
                  <w:szCs w:val="24"/>
                </w:rPr>
                <w:t>1.4</w:t>
              </w:r>
            </w:moveTo>
          </w:p>
        </w:tc>
        <w:tc>
          <w:tcPr>
            <w:tcW w:w="1080" w:type="dxa"/>
          </w:tcPr>
          <w:p w14:paraId="6896C3BE" w14:textId="77777777" w:rsidR="00BB427C" w:rsidRPr="00D77E5C" w:rsidRDefault="00BB427C" w:rsidP="00BB427C">
            <w:pPr>
              <w:jc w:val="center"/>
              <w:rPr>
                <w:moveTo w:id="2533" w:author="Nair-Desai, Sameer" w:date="2022-02-12T21:00:00Z"/>
                <w:rFonts w:ascii="Times New Roman" w:hAnsi="Times New Roman" w:cs="Times New Roman"/>
                <w:sz w:val="24"/>
                <w:szCs w:val="24"/>
              </w:rPr>
            </w:pPr>
            <w:moveTo w:id="2534" w:author="Nair-Desai, Sameer" w:date="2022-02-12T21:00:00Z">
              <w:r>
                <w:rPr>
                  <w:rFonts w:ascii="Times New Roman" w:hAnsi="Times New Roman" w:cs="Times New Roman"/>
                  <w:sz w:val="24"/>
                  <w:szCs w:val="24"/>
                </w:rPr>
                <w:t>1.9</w:t>
              </w:r>
            </w:moveTo>
          </w:p>
        </w:tc>
      </w:tr>
      <w:tr w:rsidR="00BB427C" w:rsidRPr="00D77E5C" w14:paraId="3BDEC9BF" w14:textId="77777777" w:rsidTr="00BB427C">
        <w:tc>
          <w:tcPr>
            <w:tcW w:w="3960" w:type="dxa"/>
          </w:tcPr>
          <w:p w14:paraId="052E6F66" w14:textId="77777777" w:rsidR="00BB427C" w:rsidRDefault="00BB427C" w:rsidP="00BB427C">
            <w:pPr>
              <w:rPr>
                <w:moveTo w:id="2535" w:author="Nair-Desai, Sameer" w:date="2022-02-12T21:00:00Z"/>
                <w:rFonts w:ascii="Times New Roman" w:hAnsi="Times New Roman" w:cs="Times New Roman"/>
                <w:sz w:val="24"/>
                <w:szCs w:val="24"/>
              </w:rPr>
            </w:pPr>
            <w:moveTo w:id="2536" w:author="Nair-Desai, Sameer" w:date="2022-02-12T21:00:00Z">
              <w:r>
                <w:rPr>
                  <w:rFonts w:ascii="Times New Roman" w:hAnsi="Times New Roman" w:cs="Times New Roman"/>
                  <w:sz w:val="24"/>
                  <w:szCs w:val="24"/>
                </w:rPr>
                <w:t>Stringency Index (Mean)</w:t>
              </w:r>
            </w:moveTo>
          </w:p>
        </w:tc>
        <w:tc>
          <w:tcPr>
            <w:tcW w:w="1087" w:type="dxa"/>
          </w:tcPr>
          <w:p w14:paraId="61745DC4" w14:textId="77777777" w:rsidR="00BB427C" w:rsidRPr="00D77E5C" w:rsidRDefault="00BB427C" w:rsidP="00BB427C">
            <w:pPr>
              <w:jc w:val="center"/>
              <w:rPr>
                <w:moveTo w:id="2537" w:author="Nair-Desai, Sameer" w:date="2022-02-12T21:00:00Z"/>
                <w:rFonts w:ascii="Times New Roman" w:hAnsi="Times New Roman" w:cs="Times New Roman"/>
                <w:sz w:val="24"/>
                <w:szCs w:val="24"/>
              </w:rPr>
            </w:pPr>
            <w:moveTo w:id="2538" w:author="Nair-Desai, Sameer" w:date="2022-02-12T21:00:00Z">
              <w:r>
                <w:rPr>
                  <w:rFonts w:ascii="Times New Roman" w:hAnsi="Times New Roman" w:cs="Times New Roman"/>
                  <w:sz w:val="24"/>
                  <w:szCs w:val="24"/>
                </w:rPr>
                <w:t>63.0</w:t>
              </w:r>
            </w:moveTo>
          </w:p>
        </w:tc>
        <w:tc>
          <w:tcPr>
            <w:tcW w:w="1080" w:type="dxa"/>
          </w:tcPr>
          <w:p w14:paraId="483E0D82" w14:textId="77777777" w:rsidR="00BB427C" w:rsidRPr="00D77E5C" w:rsidRDefault="00BB427C" w:rsidP="00BB427C">
            <w:pPr>
              <w:jc w:val="center"/>
              <w:rPr>
                <w:moveTo w:id="2539" w:author="Nair-Desai, Sameer" w:date="2022-02-12T21:00:00Z"/>
                <w:rFonts w:ascii="Times New Roman" w:hAnsi="Times New Roman" w:cs="Times New Roman"/>
                <w:sz w:val="24"/>
                <w:szCs w:val="24"/>
              </w:rPr>
            </w:pPr>
            <w:moveTo w:id="2540" w:author="Nair-Desai, Sameer" w:date="2022-02-12T21:00:00Z">
              <w:r>
                <w:rPr>
                  <w:rFonts w:ascii="Times New Roman" w:hAnsi="Times New Roman" w:cs="Times New Roman"/>
                  <w:sz w:val="24"/>
                  <w:szCs w:val="24"/>
                </w:rPr>
                <w:t>6.4</w:t>
              </w:r>
            </w:moveTo>
          </w:p>
        </w:tc>
        <w:tc>
          <w:tcPr>
            <w:tcW w:w="1080" w:type="dxa"/>
          </w:tcPr>
          <w:p w14:paraId="0F98FDE2" w14:textId="77777777" w:rsidR="00BB427C" w:rsidRPr="00D77E5C" w:rsidRDefault="00BB427C" w:rsidP="00BB427C">
            <w:pPr>
              <w:jc w:val="center"/>
              <w:rPr>
                <w:moveTo w:id="2541" w:author="Nair-Desai, Sameer" w:date="2022-02-12T21:00:00Z"/>
                <w:rFonts w:ascii="Times New Roman" w:hAnsi="Times New Roman" w:cs="Times New Roman"/>
                <w:sz w:val="24"/>
                <w:szCs w:val="24"/>
              </w:rPr>
            </w:pPr>
            <w:moveTo w:id="2542" w:author="Nair-Desai, Sameer" w:date="2022-02-12T21:00:00Z">
              <w:r>
                <w:rPr>
                  <w:rFonts w:ascii="Times New Roman" w:hAnsi="Times New Roman" w:cs="Times New Roman"/>
                  <w:sz w:val="24"/>
                  <w:szCs w:val="24"/>
                </w:rPr>
                <w:t>51.9</w:t>
              </w:r>
            </w:moveTo>
          </w:p>
        </w:tc>
        <w:tc>
          <w:tcPr>
            <w:tcW w:w="1080" w:type="dxa"/>
          </w:tcPr>
          <w:p w14:paraId="7B508FC7" w14:textId="77777777" w:rsidR="00BB427C" w:rsidRPr="00D77E5C" w:rsidRDefault="00BB427C" w:rsidP="00BB427C">
            <w:pPr>
              <w:jc w:val="center"/>
              <w:rPr>
                <w:moveTo w:id="2543" w:author="Nair-Desai, Sameer" w:date="2022-02-12T21:00:00Z"/>
                <w:rFonts w:ascii="Times New Roman" w:hAnsi="Times New Roman" w:cs="Times New Roman"/>
                <w:sz w:val="24"/>
                <w:szCs w:val="24"/>
              </w:rPr>
            </w:pPr>
            <w:moveTo w:id="2544" w:author="Nair-Desai, Sameer" w:date="2022-02-12T21:00:00Z">
              <w:r>
                <w:rPr>
                  <w:rFonts w:ascii="Times New Roman" w:hAnsi="Times New Roman" w:cs="Times New Roman"/>
                  <w:sz w:val="24"/>
                  <w:szCs w:val="24"/>
                </w:rPr>
                <w:t>60.5</w:t>
              </w:r>
            </w:moveTo>
          </w:p>
        </w:tc>
        <w:tc>
          <w:tcPr>
            <w:tcW w:w="1080" w:type="dxa"/>
          </w:tcPr>
          <w:p w14:paraId="5CA8CCD6" w14:textId="77777777" w:rsidR="00BB427C" w:rsidRPr="00D77E5C" w:rsidRDefault="00BB427C" w:rsidP="00BB427C">
            <w:pPr>
              <w:jc w:val="center"/>
              <w:rPr>
                <w:moveTo w:id="2545" w:author="Nair-Desai, Sameer" w:date="2022-02-12T21:00:00Z"/>
                <w:rFonts w:ascii="Times New Roman" w:hAnsi="Times New Roman" w:cs="Times New Roman"/>
                <w:sz w:val="24"/>
                <w:szCs w:val="24"/>
              </w:rPr>
            </w:pPr>
            <w:moveTo w:id="2546" w:author="Nair-Desai, Sameer" w:date="2022-02-12T21:00:00Z">
              <w:r>
                <w:rPr>
                  <w:rFonts w:ascii="Times New Roman" w:hAnsi="Times New Roman" w:cs="Times New Roman"/>
                  <w:sz w:val="24"/>
                  <w:szCs w:val="24"/>
                </w:rPr>
                <w:t>66.6</w:t>
              </w:r>
            </w:moveTo>
          </w:p>
        </w:tc>
        <w:tc>
          <w:tcPr>
            <w:tcW w:w="1080" w:type="dxa"/>
          </w:tcPr>
          <w:p w14:paraId="52C71E35" w14:textId="77777777" w:rsidR="00BB427C" w:rsidRPr="00D77E5C" w:rsidRDefault="00BB427C" w:rsidP="00BB427C">
            <w:pPr>
              <w:jc w:val="center"/>
              <w:rPr>
                <w:moveTo w:id="2547" w:author="Nair-Desai, Sameer" w:date="2022-02-12T21:00:00Z"/>
                <w:rFonts w:ascii="Times New Roman" w:hAnsi="Times New Roman" w:cs="Times New Roman"/>
                <w:sz w:val="24"/>
                <w:szCs w:val="24"/>
              </w:rPr>
            </w:pPr>
            <w:moveTo w:id="2548" w:author="Nair-Desai, Sameer" w:date="2022-02-12T21:00:00Z">
              <w:r>
                <w:rPr>
                  <w:rFonts w:ascii="Times New Roman" w:hAnsi="Times New Roman" w:cs="Times New Roman"/>
                  <w:sz w:val="24"/>
                  <w:szCs w:val="24"/>
                </w:rPr>
                <w:t>72.9</w:t>
              </w:r>
            </w:moveTo>
          </w:p>
        </w:tc>
      </w:tr>
      <w:tr w:rsidR="00BB427C" w:rsidRPr="00D77E5C" w14:paraId="540C3DD1" w14:textId="77777777" w:rsidTr="00BB427C">
        <w:tc>
          <w:tcPr>
            <w:tcW w:w="3960" w:type="dxa"/>
          </w:tcPr>
          <w:p w14:paraId="6CEE6CD7" w14:textId="77777777" w:rsidR="00BB427C" w:rsidRDefault="00BB427C" w:rsidP="00BB427C">
            <w:pPr>
              <w:rPr>
                <w:moveTo w:id="2549" w:author="Nair-Desai, Sameer" w:date="2022-02-12T21:00:00Z"/>
                <w:rFonts w:ascii="Times New Roman" w:hAnsi="Times New Roman" w:cs="Times New Roman"/>
                <w:sz w:val="24"/>
                <w:szCs w:val="24"/>
              </w:rPr>
            </w:pPr>
            <w:moveTo w:id="2550" w:author="Nair-Desai, Sameer" w:date="2022-02-12T21:00:00Z">
              <w:r>
                <w:rPr>
                  <w:rFonts w:ascii="Times New Roman" w:hAnsi="Times New Roman" w:cs="Times New Roman"/>
                  <w:sz w:val="24"/>
                  <w:szCs w:val="24"/>
                </w:rPr>
                <w:t>Vaccinations per Hundred Population</w:t>
              </w:r>
            </w:moveTo>
          </w:p>
        </w:tc>
        <w:tc>
          <w:tcPr>
            <w:tcW w:w="1087" w:type="dxa"/>
          </w:tcPr>
          <w:p w14:paraId="11D266C0" w14:textId="77777777" w:rsidR="00BB427C" w:rsidRPr="00D77E5C" w:rsidRDefault="00BB427C" w:rsidP="00BB427C">
            <w:pPr>
              <w:jc w:val="center"/>
              <w:rPr>
                <w:moveTo w:id="2551" w:author="Nair-Desai, Sameer" w:date="2022-02-12T21:00:00Z"/>
                <w:rFonts w:ascii="Times New Roman" w:hAnsi="Times New Roman" w:cs="Times New Roman"/>
                <w:sz w:val="24"/>
                <w:szCs w:val="24"/>
              </w:rPr>
            </w:pPr>
            <w:moveTo w:id="2552" w:author="Nair-Desai, Sameer" w:date="2022-02-12T21:00:00Z">
              <w:r>
                <w:rPr>
                  <w:rFonts w:ascii="Times New Roman" w:hAnsi="Times New Roman" w:cs="Times New Roman"/>
                  <w:sz w:val="24"/>
                  <w:szCs w:val="24"/>
                </w:rPr>
                <w:t>170.0</w:t>
              </w:r>
            </w:moveTo>
          </w:p>
        </w:tc>
        <w:tc>
          <w:tcPr>
            <w:tcW w:w="1080" w:type="dxa"/>
          </w:tcPr>
          <w:p w14:paraId="4FBC83EE" w14:textId="77777777" w:rsidR="00BB427C" w:rsidRPr="00D77E5C" w:rsidRDefault="00BB427C" w:rsidP="00BB427C">
            <w:pPr>
              <w:jc w:val="center"/>
              <w:rPr>
                <w:moveTo w:id="2553" w:author="Nair-Desai, Sameer" w:date="2022-02-12T21:00:00Z"/>
                <w:rFonts w:ascii="Times New Roman" w:hAnsi="Times New Roman" w:cs="Times New Roman"/>
                <w:sz w:val="24"/>
                <w:szCs w:val="24"/>
              </w:rPr>
            </w:pPr>
            <w:moveTo w:id="2554" w:author="Nair-Desai, Sameer" w:date="2022-02-12T21:00:00Z">
              <w:r>
                <w:rPr>
                  <w:rFonts w:ascii="Times New Roman" w:hAnsi="Times New Roman" w:cs="Times New Roman"/>
                  <w:sz w:val="24"/>
                  <w:szCs w:val="24"/>
                </w:rPr>
                <w:t>32.0</w:t>
              </w:r>
            </w:moveTo>
          </w:p>
        </w:tc>
        <w:tc>
          <w:tcPr>
            <w:tcW w:w="1080" w:type="dxa"/>
          </w:tcPr>
          <w:p w14:paraId="0E1E1370" w14:textId="77777777" w:rsidR="00BB427C" w:rsidRPr="00D77E5C" w:rsidRDefault="00BB427C" w:rsidP="00BB427C">
            <w:pPr>
              <w:jc w:val="center"/>
              <w:rPr>
                <w:moveTo w:id="2555" w:author="Nair-Desai, Sameer" w:date="2022-02-12T21:00:00Z"/>
                <w:rFonts w:ascii="Times New Roman" w:hAnsi="Times New Roman" w:cs="Times New Roman"/>
                <w:sz w:val="24"/>
                <w:szCs w:val="24"/>
              </w:rPr>
            </w:pPr>
            <w:moveTo w:id="2556" w:author="Nair-Desai, Sameer" w:date="2022-02-12T21:00:00Z">
              <w:r>
                <w:rPr>
                  <w:rFonts w:ascii="Times New Roman" w:hAnsi="Times New Roman" w:cs="Times New Roman"/>
                  <w:sz w:val="24"/>
                  <w:szCs w:val="24"/>
                </w:rPr>
                <w:t>100.6</w:t>
              </w:r>
            </w:moveTo>
          </w:p>
        </w:tc>
        <w:tc>
          <w:tcPr>
            <w:tcW w:w="1080" w:type="dxa"/>
          </w:tcPr>
          <w:p w14:paraId="32DC583A" w14:textId="77777777" w:rsidR="00BB427C" w:rsidRPr="00D77E5C" w:rsidRDefault="00BB427C" w:rsidP="00BB427C">
            <w:pPr>
              <w:jc w:val="center"/>
              <w:rPr>
                <w:moveTo w:id="2557" w:author="Nair-Desai, Sameer" w:date="2022-02-12T21:00:00Z"/>
                <w:rFonts w:ascii="Times New Roman" w:hAnsi="Times New Roman" w:cs="Times New Roman"/>
                <w:sz w:val="24"/>
                <w:szCs w:val="24"/>
              </w:rPr>
            </w:pPr>
            <w:moveTo w:id="2558" w:author="Nair-Desai, Sameer" w:date="2022-02-12T21:00:00Z">
              <w:r>
                <w:rPr>
                  <w:rFonts w:ascii="Times New Roman" w:hAnsi="Times New Roman" w:cs="Times New Roman"/>
                  <w:sz w:val="24"/>
                  <w:szCs w:val="24"/>
                </w:rPr>
                <w:t>163.5</w:t>
              </w:r>
            </w:moveTo>
          </w:p>
        </w:tc>
        <w:tc>
          <w:tcPr>
            <w:tcW w:w="1080" w:type="dxa"/>
          </w:tcPr>
          <w:p w14:paraId="4A3166D0" w14:textId="77777777" w:rsidR="00BB427C" w:rsidRPr="00D77E5C" w:rsidRDefault="00BB427C" w:rsidP="00BB427C">
            <w:pPr>
              <w:jc w:val="center"/>
              <w:rPr>
                <w:moveTo w:id="2559" w:author="Nair-Desai, Sameer" w:date="2022-02-12T21:00:00Z"/>
                <w:rFonts w:ascii="Times New Roman" w:hAnsi="Times New Roman" w:cs="Times New Roman"/>
                <w:sz w:val="24"/>
                <w:szCs w:val="24"/>
              </w:rPr>
            </w:pPr>
            <w:moveTo w:id="2560" w:author="Nair-Desai, Sameer" w:date="2022-02-12T21:00:00Z">
              <w:r>
                <w:rPr>
                  <w:rFonts w:ascii="Times New Roman" w:hAnsi="Times New Roman" w:cs="Times New Roman"/>
                  <w:sz w:val="24"/>
                  <w:szCs w:val="24"/>
                </w:rPr>
                <w:t>189.7</w:t>
              </w:r>
            </w:moveTo>
          </w:p>
        </w:tc>
        <w:tc>
          <w:tcPr>
            <w:tcW w:w="1080" w:type="dxa"/>
          </w:tcPr>
          <w:p w14:paraId="644206D0" w14:textId="77777777" w:rsidR="00BB427C" w:rsidRPr="00D77E5C" w:rsidRDefault="00BB427C" w:rsidP="00BB427C">
            <w:pPr>
              <w:jc w:val="center"/>
              <w:rPr>
                <w:moveTo w:id="2561" w:author="Nair-Desai, Sameer" w:date="2022-02-12T21:00:00Z"/>
                <w:rFonts w:ascii="Times New Roman" w:hAnsi="Times New Roman" w:cs="Times New Roman"/>
                <w:sz w:val="24"/>
                <w:szCs w:val="24"/>
              </w:rPr>
            </w:pPr>
            <w:moveTo w:id="2562" w:author="Nair-Desai, Sameer" w:date="2022-02-12T21:00:00Z">
              <w:r>
                <w:rPr>
                  <w:rFonts w:ascii="Times New Roman" w:hAnsi="Times New Roman" w:cs="Times New Roman"/>
                  <w:sz w:val="24"/>
                  <w:szCs w:val="24"/>
                </w:rPr>
                <w:t>204.3</w:t>
              </w:r>
            </w:moveTo>
          </w:p>
        </w:tc>
      </w:tr>
      <w:tr w:rsidR="00BB427C" w:rsidRPr="00D77E5C" w14:paraId="1270728D" w14:textId="77777777" w:rsidTr="00BB427C">
        <w:tc>
          <w:tcPr>
            <w:tcW w:w="10447" w:type="dxa"/>
            <w:gridSpan w:val="7"/>
          </w:tcPr>
          <w:p w14:paraId="74AC561C" w14:textId="77777777" w:rsidR="00BB427C" w:rsidRDefault="00BB427C" w:rsidP="00BB427C">
            <w:pPr>
              <w:jc w:val="center"/>
              <w:rPr>
                <w:moveTo w:id="2563" w:author="Nair-Desai, Sameer" w:date="2022-02-12T21:00:00Z"/>
                <w:rFonts w:ascii="Times New Roman" w:hAnsi="Times New Roman" w:cs="Times New Roman"/>
                <w:sz w:val="24"/>
                <w:szCs w:val="24"/>
              </w:rPr>
            </w:pPr>
            <w:moveTo w:id="2564" w:author="Nair-Desai, Sameer" w:date="2022-02-12T21:00:00Z">
              <w:r w:rsidRPr="00D77E5C">
                <w:rPr>
                  <w:rFonts w:ascii="Times New Roman" w:hAnsi="Times New Roman" w:cs="Times New Roman"/>
                  <w:b/>
                  <w:bCs/>
                  <w:sz w:val="24"/>
                  <w:szCs w:val="24"/>
                </w:rPr>
                <w:t xml:space="preserve">Doing </w:t>
              </w:r>
              <w:r>
                <w:rPr>
                  <w:rFonts w:ascii="Times New Roman" w:hAnsi="Times New Roman" w:cs="Times New Roman"/>
                  <w:b/>
                  <w:bCs/>
                  <w:sz w:val="24"/>
                  <w:szCs w:val="24"/>
                </w:rPr>
                <w:t>Worse</w:t>
              </w:r>
              <w:r w:rsidRPr="00D77E5C">
                <w:rPr>
                  <w:rFonts w:ascii="Times New Roman" w:hAnsi="Times New Roman" w:cs="Times New Roman"/>
                  <w:b/>
                  <w:bCs/>
                  <w:sz w:val="24"/>
                  <w:szCs w:val="24"/>
                </w:rPr>
                <w:t xml:space="preserve"> in Excess</w:t>
              </w:r>
            </w:moveTo>
          </w:p>
        </w:tc>
      </w:tr>
      <w:tr w:rsidR="00BB427C" w:rsidRPr="00D77E5C" w14:paraId="6A44FEBF" w14:textId="77777777" w:rsidTr="00BB427C">
        <w:tc>
          <w:tcPr>
            <w:tcW w:w="3960" w:type="dxa"/>
          </w:tcPr>
          <w:p w14:paraId="7EE740CB" w14:textId="77777777" w:rsidR="00BB427C" w:rsidRDefault="00BB427C" w:rsidP="00BB427C">
            <w:pPr>
              <w:rPr>
                <w:moveTo w:id="2565" w:author="Nair-Desai, Sameer" w:date="2022-02-12T21:00:00Z"/>
                <w:rFonts w:ascii="Times New Roman" w:hAnsi="Times New Roman" w:cs="Times New Roman"/>
                <w:sz w:val="24"/>
                <w:szCs w:val="24"/>
              </w:rPr>
            </w:pPr>
            <w:moveTo w:id="2566" w:author="Nair-Desai, Sameer" w:date="2022-02-12T21:00:00Z">
              <w:r>
                <w:rPr>
                  <w:rFonts w:ascii="Times New Roman" w:hAnsi="Times New Roman" w:cs="Times New Roman"/>
                  <w:sz w:val="24"/>
                  <w:szCs w:val="24"/>
                </w:rPr>
                <w:t>Population Density</w:t>
              </w:r>
            </w:moveTo>
          </w:p>
        </w:tc>
        <w:tc>
          <w:tcPr>
            <w:tcW w:w="1087" w:type="dxa"/>
          </w:tcPr>
          <w:p w14:paraId="08ADA715" w14:textId="77777777" w:rsidR="00BB427C" w:rsidRDefault="00BB427C" w:rsidP="00BB427C">
            <w:pPr>
              <w:jc w:val="center"/>
              <w:rPr>
                <w:moveTo w:id="2567" w:author="Nair-Desai, Sameer" w:date="2022-02-12T21:00:00Z"/>
                <w:rFonts w:ascii="Times New Roman" w:hAnsi="Times New Roman" w:cs="Times New Roman"/>
                <w:sz w:val="24"/>
                <w:szCs w:val="24"/>
              </w:rPr>
            </w:pPr>
            <w:moveTo w:id="2568" w:author="Nair-Desai, Sameer" w:date="2022-02-12T21:00:00Z">
              <w:r>
                <w:rPr>
                  <w:rFonts w:ascii="Times New Roman" w:hAnsi="Times New Roman" w:cs="Times New Roman"/>
                  <w:sz w:val="24"/>
                  <w:szCs w:val="24"/>
                </w:rPr>
                <w:t>237.6</w:t>
              </w:r>
            </w:moveTo>
          </w:p>
        </w:tc>
        <w:tc>
          <w:tcPr>
            <w:tcW w:w="1080" w:type="dxa"/>
          </w:tcPr>
          <w:p w14:paraId="08EF8382" w14:textId="77777777" w:rsidR="00BB427C" w:rsidRDefault="00BB427C" w:rsidP="00BB427C">
            <w:pPr>
              <w:jc w:val="center"/>
              <w:rPr>
                <w:moveTo w:id="2569" w:author="Nair-Desai, Sameer" w:date="2022-02-12T21:00:00Z"/>
                <w:rFonts w:ascii="Times New Roman" w:hAnsi="Times New Roman" w:cs="Times New Roman"/>
                <w:sz w:val="24"/>
                <w:szCs w:val="24"/>
              </w:rPr>
            </w:pPr>
            <w:moveTo w:id="2570" w:author="Nair-Desai, Sameer" w:date="2022-02-12T21:00:00Z">
              <w:r>
                <w:rPr>
                  <w:rFonts w:ascii="Times New Roman" w:hAnsi="Times New Roman" w:cs="Times New Roman"/>
                  <w:sz w:val="24"/>
                  <w:szCs w:val="24"/>
                </w:rPr>
                <w:t>387.9</w:t>
              </w:r>
            </w:moveTo>
          </w:p>
        </w:tc>
        <w:tc>
          <w:tcPr>
            <w:tcW w:w="1080" w:type="dxa"/>
          </w:tcPr>
          <w:p w14:paraId="6794D283" w14:textId="77777777" w:rsidR="00BB427C" w:rsidRDefault="00BB427C" w:rsidP="00BB427C">
            <w:pPr>
              <w:jc w:val="center"/>
              <w:rPr>
                <w:moveTo w:id="2571" w:author="Nair-Desai, Sameer" w:date="2022-02-12T21:00:00Z"/>
                <w:rFonts w:ascii="Times New Roman" w:hAnsi="Times New Roman" w:cs="Times New Roman"/>
                <w:sz w:val="24"/>
                <w:szCs w:val="24"/>
              </w:rPr>
            </w:pPr>
            <w:moveTo w:id="2572" w:author="Nair-Desai, Sameer" w:date="2022-02-12T21:00:00Z">
              <w:r>
                <w:rPr>
                  <w:rFonts w:ascii="Times New Roman" w:hAnsi="Times New Roman" w:cs="Times New Roman"/>
                  <w:sz w:val="24"/>
                  <w:szCs w:val="24"/>
                </w:rPr>
                <w:t>15.3</w:t>
              </w:r>
            </w:moveTo>
          </w:p>
        </w:tc>
        <w:tc>
          <w:tcPr>
            <w:tcW w:w="1080" w:type="dxa"/>
          </w:tcPr>
          <w:p w14:paraId="535CE5F2" w14:textId="77777777" w:rsidR="00BB427C" w:rsidRDefault="00BB427C" w:rsidP="00BB427C">
            <w:pPr>
              <w:jc w:val="center"/>
              <w:rPr>
                <w:moveTo w:id="2573" w:author="Nair-Desai, Sameer" w:date="2022-02-12T21:00:00Z"/>
                <w:rFonts w:ascii="Times New Roman" w:hAnsi="Times New Roman" w:cs="Times New Roman"/>
                <w:sz w:val="24"/>
                <w:szCs w:val="24"/>
              </w:rPr>
            </w:pPr>
            <w:moveTo w:id="2574" w:author="Nair-Desai, Sameer" w:date="2022-02-12T21:00:00Z">
              <w:r>
                <w:rPr>
                  <w:rFonts w:ascii="Times New Roman" w:hAnsi="Times New Roman" w:cs="Times New Roman"/>
                  <w:sz w:val="24"/>
                  <w:szCs w:val="24"/>
                </w:rPr>
                <w:t>27.8</w:t>
              </w:r>
            </w:moveTo>
          </w:p>
        </w:tc>
        <w:tc>
          <w:tcPr>
            <w:tcW w:w="1080" w:type="dxa"/>
          </w:tcPr>
          <w:p w14:paraId="2DEE6682" w14:textId="77777777" w:rsidR="00BB427C" w:rsidRDefault="00BB427C" w:rsidP="00BB427C">
            <w:pPr>
              <w:jc w:val="center"/>
              <w:rPr>
                <w:moveTo w:id="2575" w:author="Nair-Desai, Sameer" w:date="2022-02-12T21:00:00Z"/>
                <w:rFonts w:ascii="Times New Roman" w:hAnsi="Times New Roman" w:cs="Times New Roman"/>
                <w:sz w:val="24"/>
                <w:szCs w:val="24"/>
              </w:rPr>
            </w:pPr>
            <w:moveTo w:id="2576" w:author="Nair-Desai, Sameer" w:date="2022-02-12T21:00:00Z">
              <w:r>
                <w:rPr>
                  <w:rFonts w:ascii="Times New Roman" w:hAnsi="Times New Roman" w:cs="Times New Roman"/>
                  <w:sz w:val="24"/>
                  <w:szCs w:val="24"/>
                </w:rPr>
                <w:t>242.8</w:t>
              </w:r>
            </w:moveTo>
          </w:p>
        </w:tc>
        <w:tc>
          <w:tcPr>
            <w:tcW w:w="1080" w:type="dxa"/>
          </w:tcPr>
          <w:p w14:paraId="2DDF4ACA" w14:textId="77777777" w:rsidR="00BB427C" w:rsidRDefault="00BB427C" w:rsidP="00BB427C">
            <w:pPr>
              <w:jc w:val="center"/>
              <w:rPr>
                <w:moveTo w:id="2577" w:author="Nair-Desai, Sameer" w:date="2022-02-12T21:00:00Z"/>
                <w:rFonts w:ascii="Times New Roman" w:hAnsi="Times New Roman" w:cs="Times New Roman"/>
                <w:sz w:val="24"/>
                <w:szCs w:val="24"/>
              </w:rPr>
            </w:pPr>
            <w:moveTo w:id="2578" w:author="Nair-Desai, Sameer" w:date="2022-02-12T21:00:00Z">
              <w:r>
                <w:rPr>
                  <w:rFonts w:ascii="Times New Roman" w:hAnsi="Times New Roman" w:cs="Times New Roman"/>
                  <w:sz w:val="24"/>
                  <w:szCs w:val="24"/>
                </w:rPr>
                <w:t>1,265.0</w:t>
              </w:r>
            </w:moveTo>
          </w:p>
        </w:tc>
      </w:tr>
      <w:tr w:rsidR="00BB427C" w:rsidRPr="00D77E5C" w14:paraId="2C5001F2" w14:textId="77777777" w:rsidTr="00BB427C">
        <w:tc>
          <w:tcPr>
            <w:tcW w:w="3960" w:type="dxa"/>
          </w:tcPr>
          <w:p w14:paraId="73EDDDA5" w14:textId="77777777" w:rsidR="00BB427C" w:rsidRDefault="00BB427C" w:rsidP="00BB427C">
            <w:pPr>
              <w:rPr>
                <w:moveTo w:id="2579" w:author="Nair-Desai, Sameer" w:date="2022-02-12T21:00:00Z"/>
                <w:rFonts w:ascii="Times New Roman" w:hAnsi="Times New Roman" w:cs="Times New Roman"/>
                <w:sz w:val="24"/>
                <w:szCs w:val="24"/>
              </w:rPr>
            </w:pPr>
            <w:moveTo w:id="2580" w:author="Nair-Desai, Sameer" w:date="2022-02-12T21:00:00Z">
              <w:r>
                <w:rPr>
                  <w:rFonts w:ascii="Times New Roman" w:hAnsi="Times New Roman" w:cs="Times New Roman"/>
                  <w:sz w:val="24"/>
                  <w:szCs w:val="24"/>
                </w:rPr>
                <w:t>Urban Population Share</w:t>
              </w:r>
            </w:moveTo>
          </w:p>
        </w:tc>
        <w:tc>
          <w:tcPr>
            <w:tcW w:w="1087" w:type="dxa"/>
          </w:tcPr>
          <w:p w14:paraId="075CF13D" w14:textId="77777777" w:rsidR="00BB427C" w:rsidRDefault="00BB427C" w:rsidP="00BB427C">
            <w:pPr>
              <w:jc w:val="center"/>
              <w:rPr>
                <w:moveTo w:id="2581" w:author="Nair-Desai, Sameer" w:date="2022-02-12T21:00:00Z"/>
                <w:rFonts w:ascii="Times New Roman" w:hAnsi="Times New Roman" w:cs="Times New Roman"/>
                <w:sz w:val="24"/>
                <w:szCs w:val="24"/>
              </w:rPr>
            </w:pPr>
            <w:moveTo w:id="2582" w:author="Nair-Desai, Sameer" w:date="2022-02-12T21:00:00Z">
              <w:r>
                <w:rPr>
                  <w:rFonts w:ascii="Times New Roman" w:hAnsi="Times New Roman" w:cs="Times New Roman"/>
                  <w:sz w:val="24"/>
                  <w:szCs w:val="24"/>
                </w:rPr>
                <w:t>45.9</w:t>
              </w:r>
            </w:moveTo>
          </w:p>
        </w:tc>
        <w:tc>
          <w:tcPr>
            <w:tcW w:w="1080" w:type="dxa"/>
          </w:tcPr>
          <w:p w14:paraId="139F7306" w14:textId="77777777" w:rsidR="00BB427C" w:rsidRDefault="00BB427C" w:rsidP="00BB427C">
            <w:pPr>
              <w:jc w:val="center"/>
              <w:rPr>
                <w:moveTo w:id="2583" w:author="Nair-Desai, Sameer" w:date="2022-02-12T21:00:00Z"/>
                <w:rFonts w:ascii="Times New Roman" w:hAnsi="Times New Roman" w:cs="Times New Roman"/>
                <w:sz w:val="24"/>
                <w:szCs w:val="24"/>
              </w:rPr>
            </w:pPr>
            <w:moveTo w:id="2584" w:author="Nair-Desai, Sameer" w:date="2022-02-12T21:00:00Z">
              <w:r>
                <w:rPr>
                  <w:rFonts w:ascii="Times New Roman" w:hAnsi="Times New Roman" w:cs="Times New Roman"/>
                  <w:sz w:val="24"/>
                  <w:szCs w:val="24"/>
                </w:rPr>
                <w:t>22.3</w:t>
              </w:r>
            </w:moveTo>
          </w:p>
        </w:tc>
        <w:tc>
          <w:tcPr>
            <w:tcW w:w="1080" w:type="dxa"/>
          </w:tcPr>
          <w:p w14:paraId="670C7A0E" w14:textId="77777777" w:rsidR="00BB427C" w:rsidRDefault="00BB427C" w:rsidP="00BB427C">
            <w:pPr>
              <w:jc w:val="center"/>
              <w:rPr>
                <w:moveTo w:id="2585" w:author="Nair-Desai, Sameer" w:date="2022-02-12T21:00:00Z"/>
                <w:rFonts w:ascii="Times New Roman" w:hAnsi="Times New Roman" w:cs="Times New Roman"/>
                <w:sz w:val="24"/>
                <w:szCs w:val="24"/>
              </w:rPr>
            </w:pPr>
            <w:moveTo w:id="2586" w:author="Nair-Desai, Sameer" w:date="2022-02-12T21:00:00Z">
              <w:r>
                <w:rPr>
                  <w:rFonts w:ascii="Times New Roman" w:hAnsi="Times New Roman" w:cs="Times New Roman"/>
                  <w:sz w:val="24"/>
                  <w:szCs w:val="24"/>
                </w:rPr>
                <w:t>19.6</w:t>
              </w:r>
            </w:moveTo>
          </w:p>
        </w:tc>
        <w:tc>
          <w:tcPr>
            <w:tcW w:w="1080" w:type="dxa"/>
          </w:tcPr>
          <w:p w14:paraId="64B352DC" w14:textId="77777777" w:rsidR="00BB427C" w:rsidRDefault="00BB427C" w:rsidP="00BB427C">
            <w:pPr>
              <w:jc w:val="center"/>
              <w:rPr>
                <w:moveTo w:id="2587" w:author="Nair-Desai, Sameer" w:date="2022-02-12T21:00:00Z"/>
                <w:rFonts w:ascii="Times New Roman" w:hAnsi="Times New Roman" w:cs="Times New Roman"/>
                <w:sz w:val="24"/>
                <w:szCs w:val="24"/>
              </w:rPr>
            </w:pPr>
            <w:moveTo w:id="2588" w:author="Nair-Desai, Sameer" w:date="2022-02-12T21:00:00Z">
              <w:r>
                <w:rPr>
                  <w:rFonts w:ascii="Times New Roman" w:hAnsi="Times New Roman" w:cs="Times New Roman"/>
                  <w:sz w:val="24"/>
                  <w:szCs w:val="24"/>
                </w:rPr>
                <w:t>34.3</w:t>
              </w:r>
            </w:moveTo>
          </w:p>
        </w:tc>
        <w:tc>
          <w:tcPr>
            <w:tcW w:w="1080" w:type="dxa"/>
          </w:tcPr>
          <w:p w14:paraId="4E7EB1B7" w14:textId="77777777" w:rsidR="00BB427C" w:rsidRDefault="00BB427C" w:rsidP="00BB427C">
            <w:pPr>
              <w:jc w:val="center"/>
              <w:rPr>
                <w:moveTo w:id="2589" w:author="Nair-Desai, Sameer" w:date="2022-02-12T21:00:00Z"/>
                <w:rFonts w:ascii="Times New Roman" w:hAnsi="Times New Roman" w:cs="Times New Roman"/>
                <w:sz w:val="24"/>
                <w:szCs w:val="24"/>
              </w:rPr>
            </w:pPr>
            <w:moveTo w:id="2590" w:author="Nair-Desai, Sameer" w:date="2022-02-12T21:00:00Z">
              <w:r>
                <w:rPr>
                  <w:rFonts w:ascii="Times New Roman" w:hAnsi="Times New Roman" w:cs="Times New Roman"/>
                  <w:sz w:val="24"/>
                  <w:szCs w:val="24"/>
                </w:rPr>
                <w:t>62.7</w:t>
              </w:r>
            </w:moveTo>
          </w:p>
        </w:tc>
        <w:tc>
          <w:tcPr>
            <w:tcW w:w="1080" w:type="dxa"/>
          </w:tcPr>
          <w:p w14:paraId="6D74939E" w14:textId="77777777" w:rsidR="00BB427C" w:rsidRDefault="00BB427C" w:rsidP="00BB427C">
            <w:pPr>
              <w:jc w:val="center"/>
              <w:rPr>
                <w:moveTo w:id="2591" w:author="Nair-Desai, Sameer" w:date="2022-02-12T21:00:00Z"/>
                <w:rFonts w:ascii="Times New Roman" w:hAnsi="Times New Roman" w:cs="Times New Roman"/>
                <w:sz w:val="24"/>
                <w:szCs w:val="24"/>
              </w:rPr>
            </w:pPr>
            <w:moveTo w:id="2592" w:author="Nair-Desai, Sameer" w:date="2022-02-12T21:00:00Z">
              <w:r>
                <w:rPr>
                  <w:rFonts w:ascii="Times New Roman" w:hAnsi="Times New Roman" w:cs="Times New Roman"/>
                  <w:sz w:val="24"/>
                  <w:szCs w:val="24"/>
                </w:rPr>
                <w:t>83.8</w:t>
              </w:r>
            </w:moveTo>
          </w:p>
        </w:tc>
      </w:tr>
      <w:tr w:rsidR="00BB427C" w:rsidRPr="00D77E5C" w14:paraId="111D3F35" w14:textId="77777777" w:rsidTr="00BB427C">
        <w:tc>
          <w:tcPr>
            <w:tcW w:w="3960" w:type="dxa"/>
          </w:tcPr>
          <w:p w14:paraId="146769F9" w14:textId="77777777" w:rsidR="00BB427C" w:rsidRDefault="00BB427C" w:rsidP="00BB427C">
            <w:pPr>
              <w:rPr>
                <w:moveTo w:id="2593" w:author="Nair-Desai, Sameer" w:date="2022-02-12T21:00:00Z"/>
                <w:rFonts w:ascii="Times New Roman" w:hAnsi="Times New Roman" w:cs="Times New Roman"/>
                <w:sz w:val="24"/>
                <w:szCs w:val="24"/>
              </w:rPr>
            </w:pPr>
            <w:moveTo w:id="2594" w:author="Nair-Desai, Sameer" w:date="2022-02-12T21:00:00Z">
              <w:r>
                <w:rPr>
                  <w:rFonts w:ascii="Times New Roman" w:hAnsi="Times New Roman" w:cs="Times New Roman"/>
                  <w:sz w:val="24"/>
                  <w:szCs w:val="24"/>
                </w:rPr>
                <w:t>Aged 65+ Population Share</w:t>
              </w:r>
            </w:moveTo>
          </w:p>
        </w:tc>
        <w:tc>
          <w:tcPr>
            <w:tcW w:w="1087" w:type="dxa"/>
          </w:tcPr>
          <w:p w14:paraId="5E592CC1" w14:textId="77777777" w:rsidR="00BB427C" w:rsidRDefault="00BB427C" w:rsidP="00BB427C">
            <w:pPr>
              <w:jc w:val="center"/>
              <w:rPr>
                <w:moveTo w:id="2595" w:author="Nair-Desai, Sameer" w:date="2022-02-12T21:00:00Z"/>
                <w:rFonts w:ascii="Times New Roman" w:hAnsi="Times New Roman" w:cs="Times New Roman"/>
                <w:sz w:val="24"/>
                <w:szCs w:val="24"/>
              </w:rPr>
            </w:pPr>
            <w:moveTo w:id="2596" w:author="Nair-Desai, Sameer" w:date="2022-02-12T21:00:00Z">
              <w:r>
                <w:rPr>
                  <w:rFonts w:ascii="Times New Roman" w:hAnsi="Times New Roman" w:cs="Times New Roman"/>
                  <w:sz w:val="24"/>
                  <w:szCs w:val="24"/>
                </w:rPr>
                <w:t>4.3</w:t>
              </w:r>
            </w:moveTo>
          </w:p>
        </w:tc>
        <w:tc>
          <w:tcPr>
            <w:tcW w:w="1080" w:type="dxa"/>
          </w:tcPr>
          <w:p w14:paraId="1E16C3E7" w14:textId="77777777" w:rsidR="00BB427C" w:rsidRDefault="00BB427C" w:rsidP="00BB427C">
            <w:pPr>
              <w:jc w:val="center"/>
              <w:rPr>
                <w:moveTo w:id="2597" w:author="Nair-Desai, Sameer" w:date="2022-02-12T21:00:00Z"/>
                <w:rFonts w:ascii="Times New Roman" w:hAnsi="Times New Roman" w:cs="Times New Roman"/>
                <w:sz w:val="24"/>
                <w:szCs w:val="24"/>
              </w:rPr>
            </w:pPr>
            <w:moveTo w:id="2598" w:author="Nair-Desai, Sameer" w:date="2022-02-12T21:00:00Z">
              <w:r>
                <w:rPr>
                  <w:rFonts w:ascii="Times New Roman" w:hAnsi="Times New Roman" w:cs="Times New Roman"/>
                  <w:sz w:val="24"/>
                  <w:szCs w:val="24"/>
                </w:rPr>
                <w:t>1.1</w:t>
              </w:r>
            </w:moveTo>
          </w:p>
        </w:tc>
        <w:tc>
          <w:tcPr>
            <w:tcW w:w="1080" w:type="dxa"/>
          </w:tcPr>
          <w:p w14:paraId="6A663BF3" w14:textId="77777777" w:rsidR="00BB427C" w:rsidRDefault="00BB427C" w:rsidP="00BB427C">
            <w:pPr>
              <w:jc w:val="center"/>
              <w:rPr>
                <w:moveTo w:id="2599" w:author="Nair-Desai, Sameer" w:date="2022-02-12T21:00:00Z"/>
                <w:rFonts w:ascii="Times New Roman" w:hAnsi="Times New Roman" w:cs="Times New Roman"/>
                <w:sz w:val="24"/>
                <w:szCs w:val="24"/>
              </w:rPr>
            </w:pPr>
            <w:moveTo w:id="2600" w:author="Nair-Desai, Sameer" w:date="2022-02-12T21:00:00Z">
              <w:r>
                <w:rPr>
                  <w:rFonts w:ascii="Times New Roman" w:hAnsi="Times New Roman" w:cs="Times New Roman"/>
                  <w:sz w:val="24"/>
                  <w:szCs w:val="24"/>
                </w:rPr>
                <w:t>2.9</w:t>
              </w:r>
            </w:moveTo>
          </w:p>
        </w:tc>
        <w:tc>
          <w:tcPr>
            <w:tcW w:w="1080" w:type="dxa"/>
          </w:tcPr>
          <w:p w14:paraId="6F16BA9B" w14:textId="77777777" w:rsidR="00BB427C" w:rsidRDefault="00BB427C" w:rsidP="00BB427C">
            <w:pPr>
              <w:jc w:val="center"/>
              <w:rPr>
                <w:moveTo w:id="2601" w:author="Nair-Desai, Sameer" w:date="2022-02-12T21:00:00Z"/>
                <w:rFonts w:ascii="Times New Roman" w:hAnsi="Times New Roman" w:cs="Times New Roman"/>
                <w:sz w:val="24"/>
                <w:szCs w:val="24"/>
              </w:rPr>
            </w:pPr>
            <w:moveTo w:id="2602" w:author="Nair-Desai, Sameer" w:date="2022-02-12T21:00:00Z">
              <w:r>
                <w:rPr>
                  <w:rFonts w:ascii="Times New Roman" w:hAnsi="Times New Roman" w:cs="Times New Roman"/>
                  <w:sz w:val="24"/>
                  <w:szCs w:val="24"/>
                </w:rPr>
                <w:t>3.4</w:t>
              </w:r>
            </w:moveTo>
          </w:p>
        </w:tc>
        <w:tc>
          <w:tcPr>
            <w:tcW w:w="1080" w:type="dxa"/>
          </w:tcPr>
          <w:p w14:paraId="5601CAA3" w14:textId="77777777" w:rsidR="00BB427C" w:rsidRDefault="00BB427C" w:rsidP="00BB427C">
            <w:pPr>
              <w:jc w:val="center"/>
              <w:rPr>
                <w:moveTo w:id="2603" w:author="Nair-Desai, Sameer" w:date="2022-02-12T21:00:00Z"/>
                <w:rFonts w:ascii="Times New Roman" w:hAnsi="Times New Roman" w:cs="Times New Roman"/>
                <w:sz w:val="24"/>
                <w:szCs w:val="24"/>
              </w:rPr>
            </w:pPr>
            <w:moveTo w:id="2604" w:author="Nair-Desai, Sameer" w:date="2022-02-12T21:00:00Z">
              <w:r>
                <w:rPr>
                  <w:rFonts w:ascii="Times New Roman" w:hAnsi="Times New Roman" w:cs="Times New Roman"/>
                  <w:sz w:val="24"/>
                  <w:szCs w:val="24"/>
                </w:rPr>
                <w:t>5.3</w:t>
              </w:r>
            </w:moveTo>
          </w:p>
        </w:tc>
        <w:tc>
          <w:tcPr>
            <w:tcW w:w="1080" w:type="dxa"/>
          </w:tcPr>
          <w:p w14:paraId="1DC7B2A6" w14:textId="77777777" w:rsidR="00BB427C" w:rsidRDefault="00BB427C" w:rsidP="00BB427C">
            <w:pPr>
              <w:jc w:val="center"/>
              <w:rPr>
                <w:moveTo w:id="2605" w:author="Nair-Desai, Sameer" w:date="2022-02-12T21:00:00Z"/>
                <w:rFonts w:ascii="Times New Roman" w:hAnsi="Times New Roman" w:cs="Times New Roman"/>
                <w:sz w:val="24"/>
                <w:szCs w:val="24"/>
              </w:rPr>
            </w:pPr>
            <w:moveTo w:id="2606" w:author="Nair-Desai, Sameer" w:date="2022-02-12T21:00:00Z">
              <w:r>
                <w:rPr>
                  <w:rFonts w:ascii="Times New Roman" w:hAnsi="Times New Roman" w:cs="Times New Roman"/>
                  <w:sz w:val="24"/>
                  <w:szCs w:val="24"/>
                </w:rPr>
                <w:t>6.0</w:t>
              </w:r>
            </w:moveTo>
          </w:p>
        </w:tc>
      </w:tr>
      <w:tr w:rsidR="00BB427C" w:rsidRPr="00D77E5C" w14:paraId="5EFC6D5D" w14:textId="77777777" w:rsidTr="00BB427C">
        <w:tc>
          <w:tcPr>
            <w:tcW w:w="3960" w:type="dxa"/>
          </w:tcPr>
          <w:p w14:paraId="2A0E90DF" w14:textId="77777777" w:rsidR="00BB427C" w:rsidRDefault="00BB427C" w:rsidP="00BB427C">
            <w:pPr>
              <w:rPr>
                <w:moveTo w:id="2607" w:author="Nair-Desai, Sameer" w:date="2022-02-12T21:00:00Z"/>
                <w:rFonts w:ascii="Times New Roman" w:hAnsi="Times New Roman" w:cs="Times New Roman"/>
                <w:sz w:val="24"/>
                <w:szCs w:val="24"/>
              </w:rPr>
            </w:pPr>
            <w:moveTo w:id="2608" w:author="Nair-Desai, Sameer" w:date="2022-02-12T21:00:00Z">
              <w:r>
                <w:rPr>
                  <w:rFonts w:ascii="Times New Roman" w:hAnsi="Times New Roman" w:cs="Times New Roman"/>
                  <w:sz w:val="24"/>
                  <w:szCs w:val="24"/>
                </w:rPr>
                <w:t>GDP per Capita</w:t>
              </w:r>
            </w:moveTo>
          </w:p>
        </w:tc>
        <w:tc>
          <w:tcPr>
            <w:tcW w:w="1087" w:type="dxa"/>
          </w:tcPr>
          <w:p w14:paraId="0BD892D5" w14:textId="77777777" w:rsidR="00BB427C" w:rsidRDefault="00BB427C" w:rsidP="00BB427C">
            <w:pPr>
              <w:jc w:val="center"/>
              <w:rPr>
                <w:moveTo w:id="2609" w:author="Nair-Desai, Sameer" w:date="2022-02-12T21:00:00Z"/>
                <w:rFonts w:ascii="Times New Roman" w:hAnsi="Times New Roman" w:cs="Times New Roman"/>
                <w:sz w:val="24"/>
                <w:szCs w:val="24"/>
              </w:rPr>
            </w:pPr>
            <w:moveTo w:id="2610" w:author="Nair-Desai, Sameer" w:date="2022-02-12T21:00:00Z">
              <w:r>
                <w:rPr>
                  <w:rFonts w:ascii="Times New Roman" w:hAnsi="Times New Roman" w:cs="Times New Roman"/>
                  <w:sz w:val="24"/>
                  <w:szCs w:val="24"/>
                </w:rPr>
                <w:t>7,899.8</w:t>
              </w:r>
            </w:moveTo>
          </w:p>
        </w:tc>
        <w:tc>
          <w:tcPr>
            <w:tcW w:w="1080" w:type="dxa"/>
          </w:tcPr>
          <w:p w14:paraId="0E85A45D" w14:textId="77777777" w:rsidR="00BB427C" w:rsidRDefault="00BB427C" w:rsidP="00BB427C">
            <w:pPr>
              <w:jc w:val="center"/>
              <w:rPr>
                <w:moveTo w:id="2611" w:author="Nair-Desai, Sameer" w:date="2022-02-12T21:00:00Z"/>
                <w:rFonts w:ascii="Times New Roman" w:hAnsi="Times New Roman" w:cs="Times New Roman"/>
                <w:sz w:val="24"/>
                <w:szCs w:val="24"/>
              </w:rPr>
            </w:pPr>
            <w:moveTo w:id="2612" w:author="Nair-Desai, Sameer" w:date="2022-02-12T21:00:00Z">
              <w:r>
                <w:rPr>
                  <w:rFonts w:ascii="Times New Roman" w:hAnsi="Times New Roman" w:cs="Times New Roman"/>
                  <w:sz w:val="24"/>
                  <w:szCs w:val="24"/>
                </w:rPr>
                <w:t>13,740.8</w:t>
              </w:r>
            </w:moveTo>
          </w:p>
        </w:tc>
        <w:tc>
          <w:tcPr>
            <w:tcW w:w="1080" w:type="dxa"/>
          </w:tcPr>
          <w:p w14:paraId="37FF32FE" w14:textId="77777777" w:rsidR="00BB427C" w:rsidRDefault="00BB427C" w:rsidP="00BB427C">
            <w:pPr>
              <w:jc w:val="center"/>
              <w:rPr>
                <w:moveTo w:id="2613" w:author="Nair-Desai, Sameer" w:date="2022-02-12T21:00:00Z"/>
                <w:rFonts w:ascii="Times New Roman" w:hAnsi="Times New Roman" w:cs="Times New Roman"/>
                <w:sz w:val="24"/>
                <w:szCs w:val="24"/>
              </w:rPr>
            </w:pPr>
            <w:moveTo w:id="2614" w:author="Nair-Desai, Sameer" w:date="2022-02-12T21:00:00Z">
              <w:r>
                <w:rPr>
                  <w:rFonts w:ascii="Times New Roman" w:hAnsi="Times New Roman" w:cs="Times New Roman"/>
                  <w:sz w:val="24"/>
                  <w:szCs w:val="24"/>
                </w:rPr>
                <w:t>1,479.2</w:t>
              </w:r>
            </w:moveTo>
          </w:p>
        </w:tc>
        <w:tc>
          <w:tcPr>
            <w:tcW w:w="1080" w:type="dxa"/>
          </w:tcPr>
          <w:p w14:paraId="5453FE62" w14:textId="77777777" w:rsidR="00BB427C" w:rsidRDefault="00BB427C" w:rsidP="00BB427C">
            <w:pPr>
              <w:jc w:val="center"/>
              <w:rPr>
                <w:moveTo w:id="2615" w:author="Nair-Desai, Sameer" w:date="2022-02-12T21:00:00Z"/>
                <w:rFonts w:ascii="Times New Roman" w:hAnsi="Times New Roman" w:cs="Times New Roman"/>
                <w:sz w:val="24"/>
                <w:szCs w:val="24"/>
              </w:rPr>
            </w:pPr>
            <w:moveTo w:id="2616" w:author="Nair-Desai, Sameer" w:date="2022-02-12T21:00:00Z">
              <w:r>
                <w:rPr>
                  <w:rFonts w:ascii="Times New Roman" w:hAnsi="Times New Roman" w:cs="Times New Roman"/>
                  <w:sz w:val="24"/>
                  <w:szCs w:val="24"/>
                </w:rPr>
                <w:t>2,574.1</w:t>
              </w:r>
            </w:moveTo>
          </w:p>
        </w:tc>
        <w:tc>
          <w:tcPr>
            <w:tcW w:w="1080" w:type="dxa"/>
          </w:tcPr>
          <w:p w14:paraId="3552D3B6" w14:textId="77777777" w:rsidR="00BB427C" w:rsidRDefault="00BB427C" w:rsidP="00BB427C">
            <w:pPr>
              <w:jc w:val="center"/>
              <w:rPr>
                <w:moveTo w:id="2617" w:author="Nair-Desai, Sameer" w:date="2022-02-12T21:00:00Z"/>
                <w:rFonts w:ascii="Times New Roman" w:hAnsi="Times New Roman" w:cs="Times New Roman"/>
                <w:sz w:val="24"/>
                <w:szCs w:val="24"/>
              </w:rPr>
            </w:pPr>
            <w:moveTo w:id="2618" w:author="Nair-Desai, Sameer" w:date="2022-02-12T21:00:00Z">
              <w:r>
                <w:rPr>
                  <w:rFonts w:ascii="Times New Roman" w:hAnsi="Times New Roman" w:cs="Times New Roman"/>
                  <w:sz w:val="24"/>
                  <w:szCs w:val="24"/>
                </w:rPr>
                <w:t>5,178.1</w:t>
              </w:r>
            </w:moveTo>
          </w:p>
        </w:tc>
        <w:tc>
          <w:tcPr>
            <w:tcW w:w="1080" w:type="dxa"/>
          </w:tcPr>
          <w:p w14:paraId="4590CC5A" w14:textId="77777777" w:rsidR="00BB427C" w:rsidRDefault="00BB427C" w:rsidP="00BB427C">
            <w:pPr>
              <w:jc w:val="center"/>
              <w:rPr>
                <w:moveTo w:id="2619" w:author="Nair-Desai, Sameer" w:date="2022-02-12T21:00:00Z"/>
                <w:rFonts w:ascii="Times New Roman" w:hAnsi="Times New Roman" w:cs="Times New Roman"/>
                <w:sz w:val="24"/>
                <w:szCs w:val="24"/>
              </w:rPr>
            </w:pPr>
            <w:moveTo w:id="2620" w:author="Nair-Desai, Sameer" w:date="2022-02-12T21:00:00Z">
              <w:r>
                <w:rPr>
                  <w:rFonts w:ascii="Times New Roman" w:hAnsi="Times New Roman" w:cs="Times New Roman"/>
                  <w:sz w:val="24"/>
                  <w:szCs w:val="24"/>
                </w:rPr>
                <w:t>49,045.4</w:t>
              </w:r>
            </w:moveTo>
          </w:p>
        </w:tc>
      </w:tr>
      <w:tr w:rsidR="00BB427C" w:rsidRPr="00D77E5C" w14:paraId="0309748A" w14:textId="77777777" w:rsidTr="00BB427C">
        <w:tc>
          <w:tcPr>
            <w:tcW w:w="3960" w:type="dxa"/>
          </w:tcPr>
          <w:p w14:paraId="14FC6C5E" w14:textId="77777777" w:rsidR="00BB427C" w:rsidRDefault="00BB427C" w:rsidP="00BB427C">
            <w:pPr>
              <w:rPr>
                <w:moveTo w:id="2621" w:author="Nair-Desai, Sameer" w:date="2022-02-12T21:00:00Z"/>
                <w:rFonts w:ascii="Times New Roman" w:hAnsi="Times New Roman" w:cs="Times New Roman"/>
                <w:sz w:val="24"/>
                <w:szCs w:val="24"/>
              </w:rPr>
            </w:pPr>
            <w:moveTo w:id="2622" w:author="Nair-Desai, Sameer" w:date="2022-02-12T21:00:00Z">
              <w:r>
                <w:rPr>
                  <w:rFonts w:ascii="Times New Roman" w:hAnsi="Times New Roman" w:cs="Times New Roman"/>
                  <w:sz w:val="24"/>
                  <w:szCs w:val="24"/>
                </w:rPr>
                <w:t>Rule of Law</w:t>
              </w:r>
            </w:moveTo>
          </w:p>
        </w:tc>
        <w:tc>
          <w:tcPr>
            <w:tcW w:w="1087" w:type="dxa"/>
          </w:tcPr>
          <w:p w14:paraId="32D614FC" w14:textId="77777777" w:rsidR="00BB427C" w:rsidRDefault="00BB427C" w:rsidP="00BB427C">
            <w:pPr>
              <w:jc w:val="center"/>
              <w:rPr>
                <w:moveTo w:id="2623" w:author="Nair-Desai, Sameer" w:date="2022-02-12T21:00:00Z"/>
                <w:rFonts w:ascii="Times New Roman" w:hAnsi="Times New Roman" w:cs="Times New Roman"/>
                <w:sz w:val="24"/>
                <w:szCs w:val="24"/>
              </w:rPr>
            </w:pPr>
            <w:moveTo w:id="2624" w:author="Nair-Desai, Sameer" w:date="2022-02-12T21:00:00Z">
              <w:r>
                <w:rPr>
                  <w:rFonts w:ascii="Times New Roman" w:hAnsi="Times New Roman" w:cs="Times New Roman"/>
                  <w:sz w:val="24"/>
                  <w:szCs w:val="24"/>
                </w:rPr>
                <w:t>-0.9</w:t>
              </w:r>
            </w:moveTo>
          </w:p>
        </w:tc>
        <w:tc>
          <w:tcPr>
            <w:tcW w:w="1080" w:type="dxa"/>
          </w:tcPr>
          <w:p w14:paraId="59EFE249" w14:textId="77777777" w:rsidR="00BB427C" w:rsidRDefault="00BB427C" w:rsidP="00BB427C">
            <w:pPr>
              <w:jc w:val="center"/>
              <w:rPr>
                <w:moveTo w:id="2625" w:author="Nair-Desai, Sameer" w:date="2022-02-12T21:00:00Z"/>
                <w:rFonts w:ascii="Times New Roman" w:hAnsi="Times New Roman" w:cs="Times New Roman"/>
                <w:sz w:val="24"/>
                <w:szCs w:val="24"/>
              </w:rPr>
            </w:pPr>
            <w:moveTo w:id="2626" w:author="Nair-Desai, Sameer" w:date="2022-02-12T21:00:00Z">
              <w:r>
                <w:rPr>
                  <w:rFonts w:ascii="Times New Roman" w:hAnsi="Times New Roman" w:cs="Times New Roman"/>
                  <w:sz w:val="24"/>
                  <w:szCs w:val="24"/>
                </w:rPr>
                <w:t>0.7</w:t>
              </w:r>
            </w:moveTo>
          </w:p>
        </w:tc>
        <w:tc>
          <w:tcPr>
            <w:tcW w:w="1080" w:type="dxa"/>
          </w:tcPr>
          <w:p w14:paraId="62C8E315" w14:textId="77777777" w:rsidR="00BB427C" w:rsidRDefault="00BB427C" w:rsidP="00BB427C">
            <w:pPr>
              <w:jc w:val="center"/>
              <w:rPr>
                <w:moveTo w:id="2627" w:author="Nair-Desai, Sameer" w:date="2022-02-12T21:00:00Z"/>
                <w:rFonts w:ascii="Times New Roman" w:hAnsi="Times New Roman" w:cs="Times New Roman"/>
                <w:sz w:val="24"/>
                <w:szCs w:val="24"/>
              </w:rPr>
            </w:pPr>
            <w:moveTo w:id="2628" w:author="Nair-Desai, Sameer" w:date="2022-02-12T21:00:00Z">
              <w:r>
                <w:rPr>
                  <w:rFonts w:ascii="Times New Roman" w:hAnsi="Times New Roman" w:cs="Times New Roman"/>
                  <w:sz w:val="24"/>
                  <w:szCs w:val="24"/>
                </w:rPr>
                <w:t>-1.9</w:t>
              </w:r>
            </w:moveTo>
          </w:p>
        </w:tc>
        <w:tc>
          <w:tcPr>
            <w:tcW w:w="1080" w:type="dxa"/>
          </w:tcPr>
          <w:p w14:paraId="4FBC914B" w14:textId="77777777" w:rsidR="00BB427C" w:rsidRDefault="00BB427C" w:rsidP="00BB427C">
            <w:pPr>
              <w:jc w:val="center"/>
              <w:rPr>
                <w:moveTo w:id="2629" w:author="Nair-Desai, Sameer" w:date="2022-02-12T21:00:00Z"/>
                <w:rFonts w:ascii="Times New Roman" w:hAnsi="Times New Roman" w:cs="Times New Roman"/>
                <w:sz w:val="24"/>
                <w:szCs w:val="24"/>
              </w:rPr>
            </w:pPr>
            <w:moveTo w:id="2630" w:author="Nair-Desai, Sameer" w:date="2022-02-12T21:00:00Z">
              <w:r>
                <w:rPr>
                  <w:rFonts w:ascii="Times New Roman" w:hAnsi="Times New Roman" w:cs="Times New Roman"/>
                  <w:sz w:val="24"/>
                  <w:szCs w:val="24"/>
                </w:rPr>
                <w:t>-1.2</w:t>
              </w:r>
            </w:moveTo>
          </w:p>
        </w:tc>
        <w:tc>
          <w:tcPr>
            <w:tcW w:w="1080" w:type="dxa"/>
          </w:tcPr>
          <w:p w14:paraId="101EBCF8" w14:textId="77777777" w:rsidR="00BB427C" w:rsidRDefault="00BB427C" w:rsidP="00BB427C">
            <w:pPr>
              <w:jc w:val="center"/>
              <w:rPr>
                <w:moveTo w:id="2631" w:author="Nair-Desai, Sameer" w:date="2022-02-12T21:00:00Z"/>
                <w:rFonts w:ascii="Times New Roman" w:hAnsi="Times New Roman" w:cs="Times New Roman"/>
                <w:sz w:val="24"/>
                <w:szCs w:val="24"/>
              </w:rPr>
            </w:pPr>
            <w:moveTo w:id="2632" w:author="Nair-Desai, Sameer" w:date="2022-02-12T21:00:00Z">
              <w:r>
                <w:rPr>
                  <w:rFonts w:ascii="Times New Roman" w:hAnsi="Times New Roman" w:cs="Times New Roman"/>
                  <w:sz w:val="24"/>
                  <w:szCs w:val="24"/>
                </w:rPr>
                <w:t>-0.5</w:t>
              </w:r>
            </w:moveTo>
          </w:p>
        </w:tc>
        <w:tc>
          <w:tcPr>
            <w:tcW w:w="1080" w:type="dxa"/>
          </w:tcPr>
          <w:p w14:paraId="06443DF4" w14:textId="77777777" w:rsidR="00BB427C" w:rsidRDefault="00BB427C" w:rsidP="00BB427C">
            <w:pPr>
              <w:jc w:val="center"/>
              <w:rPr>
                <w:moveTo w:id="2633" w:author="Nair-Desai, Sameer" w:date="2022-02-12T21:00:00Z"/>
                <w:rFonts w:ascii="Times New Roman" w:hAnsi="Times New Roman" w:cs="Times New Roman"/>
                <w:sz w:val="24"/>
                <w:szCs w:val="24"/>
              </w:rPr>
            </w:pPr>
            <w:moveTo w:id="2634" w:author="Nair-Desai, Sameer" w:date="2022-02-12T21:00:00Z">
              <w:r>
                <w:rPr>
                  <w:rFonts w:ascii="Times New Roman" w:hAnsi="Times New Roman" w:cs="Times New Roman"/>
                  <w:sz w:val="24"/>
                  <w:szCs w:val="24"/>
                </w:rPr>
                <w:t>0.2</w:t>
              </w:r>
            </w:moveTo>
          </w:p>
        </w:tc>
      </w:tr>
      <w:tr w:rsidR="00BB427C" w:rsidRPr="00D77E5C" w14:paraId="1B06CE8E" w14:textId="77777777" w:rsidTr="00BB427C">
        <w:tc>
          <w:tcPr>
            <w:tcW w:w="3960" w:type="dxa"/>
          </w:tcPr>
          <w:p w14:paraId="1CC87CC5" w14:textId="77777777" w:rsidR="00BB427C" w:rsidRDefault="00BB427C" w:rsidP="00BB427C">
            <w:pPr>
              <w:rPr>
                <w:moveTo w:id="2635" w:author="Nair-Desai, Sameer" w:date="2022-02-12T21:00:00Z"/>
                <w:rFonts w:ascii="Times New Roman" w:hAnsi="Times New Roman" w:cs="Times New Roman"/>
                <w:sz w:val="24"/>
                <w:szCs w:val="24"/>
              </w:rPr>
            </w:pPr>
            <w:moveTo w:id="2636" w:author="Nair-Desai, Sameer" w:date="2022-02-12T21:00:00Z">
              <w:r>
                <w:rPr>
                  <w:rFonts w:ascii="Times New Roman" w:hAnsi="Times New Roman" w:cs="Times New Roman"/>
                  <w:sz w:val="24"/>
                  <w:szCs w:val="24"/>
                </w:rPr>
                <w:t>Voice and Accountability</w:t>
              </w:r>
            </w:moveTo>
          </w:p>
        </w:tc>
        <w:tc>
          <w:tcPr>
            <w:tcW w:w="1087" w:type="dxa"/>
          </w:tcPr>
          <w:p w14:paraId="5267529B" w14:textId="77777777" w:rsidR="00BB427C" w:rsidRDefault="00BB427C" w:rsidP="00BB427C">
            <w:pPr>
              <w:jc w:val="center"/>
              <w:rPr>
                <w:moveTo w:id="2637" w:author="Nair-Desai, Sameer" w:date="2022-02-12T21:00:00Z"/>
                <w:rFonts w:ascii="Times New Roman" w:hAnsi="Times New Roman" w:cs="Times New Roman"/>
                <w:sz w:val="24"/>
                <w:szCs w:val="24"/>
              </w:rPr>
            </w:pPr>
            <w:moveTo w:id="2638" w:author="Nair-Desai, Sameer" w:date="2022-02-12T21:00:00Z">
              <w:r>
                <w:rPr>
                  <w:rFonts w:ascii="Times New Roman" w:hAnsi="Times New Roman" w:cs="Times New Roman"/>
                  <w:sz w:val="24"/>
                  <w:szCs w:val="24"/>
                </w:rPr>
                <w:t>-1.1</w:t>
              </w:r>
            </w:moveTo>
          </w:p>
        </w:tc>
        <w:tc>
          <w:tcPr>
            <w:tcW w:w="1080" w:type="dxa"/>
          </w:tcPr>
          <w:p w14:paraId="60D8E843" w14:textId="77777777" w:rsidR="00BB427C" w:rsidRDefault="00BB427C" w:rsidP="00BB427C">
            <w:pPr>
              <w:jc w:val="center"/>
              <w:rPr>
                <w:moveTo w:id="2639" w:author="Nair-Desai, Sameer" w:date="2022-02-12T21:00:00Z"/>
                <w:rFonts w:ascii="Times New Roman" w:hAnsi="Times New Roman" w:cs="Times New Roman"/>
                <w:sz w:val="24"/>
                <w:szCs w:val="24"/>
              </w:rPr>
            </w:pPr>
            <w:moveTo w:id="2640" w:author="Nair-Desai, Sameer" w:date="2022-02-12T21:00:00Z">
              <w:r>
                <w:rPr>
                  <w:rFonts w:ascii="Times New Roman" w:hAnsi="Times New Roman" w:cs="Times New Roman"/>
                  <w:sz w:val="24"/>
                  <w:szCs w:val="24"/>
                </w:rPr>
                <w:t>0.7</w:t>
              </w:r>
            </w:moveTo>
          </w:p>
        </w:tc>
        <w:tc>
          <w:tcPr>
            <w:tcW w:w="1080" w:type="dxa"/>
          </w:tcPr>
          <w:p w14:paraId="7C533804" w14:textId="77777777" w:rsidR="00BB427C" w:rsidRDefault="00BB427C" w:rsidP="00BB427C">
            <w:pPr>
              <w:jc w:val="center"/>
              <w:rPr>
                <w:moveTo w:id="2641" w:author="Nair-Desai, Sameer" w:date="2022-02-12T21:00:00Z"/>
                <w:rFonts w:ascii="Times New Roman" w:hAnsi="Times New Roman" w:cs="Times New Roman"/>
                <w:sz w:val="24"/>
                <w:szCs w:val="24"/>
              </w:rPr>
            </w:pPr>
            <w:moveTo w:id="2642" w:author="Nair-Desai, Sameer" w:date="2022-02-12T21:00:00Z">
              <w:r>
                <w:rPr>
                  <w:rFonts w:ascii="Times New Roman" w:hAnsi="Times New Roman" w:cs="Times New Roman"/>
                  <w:sz w:val="24"/>
                  <w:szCs w:val="24"/>
                </w:rPr>
                <w:t>-1.8</w:t>
              </w:r>
            </w:moveTo>
          </w:p>
        </w:tc>
        <w:tc>
          <w:tcPr>
            <w:tcW w:w="1080" w:type="dxa"/>
          </w:tcPr>
          <w:p w14:paraId="1F98DDF4" w14:textId="77777777" w:rsidR="00BB427C" w:rsidRDefault="00BB427C" w:rsidP="00BB427C">
            <w:pPr>
              <w:jc w:val="center"/>
              <w:rPr>
                <w:moveTo w:id="2643" w:author="Nair-Desai, Sameer" w:date="2022-02-12T21:00:00Z"/>
                <w:rFonts w:ascii="Times New Roman" w:hAnsi="Times New Roman" w:cs="Times New Roman"/>
                <w:sz w:val="24"/>
                <w:szCs w:val="24"/>
              </w:rPr>
            </w:pPr>
            <w:moveTo w:id="2644" w:author="Nair-Desai, Sameer" w:date="2022-02-12T21:00:00Z">
              <w:r>
                <w:rPr>
                  <w:rFonts w:ascii="Times New Roman" w:hAnsi="Times New Roman" w:cs="Times New Roman"/>
                  <w:sz w:val="24"/>
                  <w:szCs w:val="24"/>
                </w:rPr>
                <w:t>-1.5</w:t>
              </w:r>
            </w:moveTo>
          </w:p>
        </w:tc>
        <w:tc>
          <w:tcPr>
            <w:tcW w:w="1080" w:type="dxa"/>
          </w:tcPr>
          <w:p w14:paraId="46878DB7" w14:textId="77777777" w:rsidR="00BB427C" w:rsidRDefault="00BB427C" w:rsidP="00BB427C">
            <w:pPr>
              <w:jc w:val="center"/>
              <w:rPr>
                <w:moveTo w:id="2645" w:author="Nair-Desai, Sameer" w:date="2022-02-12T21:00:00Z"/>
                <w:rFonts w:ascii="Times New Roman" w:hAnsi="Times New Roman" w:cs="Times New Roman"/>
                <w:sz w:val="24"/>
                <w:szCs w:val="24"/>
              </w:rPr>
            </w:pPr>
            <w:moveTo w:id="2646" w:author="Nair-Desai, Sameer" w:date="2022-02-12T21:00:00Z">
              <w:r>
                <w:rPr>
                  <w:rFonts w:ascii="Times New Roman" w:hAnsi="Times New Roman" w:cs="Times New Roman"/>
                  <w:sz w:val="24"/>
                  <w:szCs w:val="24"/>
                </w:rPr>
                <w:t>-0.8</w:t>
              </w:r>
            </w:moveTo>
          </w:p>
        </w:tc>
        <w:tc>
          <w:tcPr>
            <w:tcW w:w="1080" w:type="dxa"/>
          </w:tcPr>
          <w:p w14:paraId="59548889" w14:textId="77777777" w:rsidR="00BB427C" w:rsidRDefault="00BB427C" w:rsidP="00BB427C">
            <w:pPr>
              <w:jc w:val="center"/>
              <w:rPr>
                <w:moveTo w:id="2647" w:author="Nair-Desai, Sameer" w:date="2022-02-12T21:00:00Z"/>
                <w:rFonts w:ascii="Times New Roman" w:hAnsi="Times New Roman" w:cs="Times New Roman"/>
                <w:sz w:val="24"/>
                <w:szCs w:val="24"/>
              </w:rPr>
            </w:pPr>
            <w:moveTo w:id="2648" w:author="Nair-Desai, Sameer" w:date="2022-02-12T21:00:00Z">
              <w:r>
                <w:rPr>
                  <w:rFonts w:ascii="Times New Roman" w:hAnsi="Times New Roman" w:cs="Times New Roman"/>
                  <w:sz w:val="24"/>
                  <w:szCs w:val="24"/>
                </w:rPr>
                <w:t>0.2</w:t>
              </w:r>
            </w:moveTo>
          </w:p>
        </w:tc>
      </w:tr>
      <w:tr w:rsidR="00BB427C" w:rsidRPr="00D77E5C" w14:paraId="1FB0D092" w14:textId="77777777" w:rsidTr="00BB427C">
        <w:tc>
          <w:tcPr>
            <w:tcW w:w="3960" w:type="dxa"/>
          </w:tcPr>
          <w:p w14:paraId="6F2EEECE" w14:textId="77777777" w:rsidR="00BB427C" w:rsidRDefault="00BB427C" w:rsidP="00BB427C">
            <w:pPr>
              <w:rPr>
                <w:moveTo w:id="2649" w:author="Nair-Desai, Sameer" w:date="2022-02-12T21:00:00Z"/>
                <w:rFonts w:ascii="Times New Roman" w:hAnsi="Times New Roman" w:cs="Times New Roman"/>
                <w:sz w:val="24"/>
                <w:szCs w:val="24"/>
              </w:rPr>
            </w:pPr>
            <w:moveTo w:id="2650" w:author="Nair-Desai, Sameer" w:date="2022-02-12T21:00:00Z">
              <w:r>
                <w:rPr>
                  <w:rFonts w:ascii="Times New Roman" w:hAnsi="Times New Roman" w:cs="Times New Roman"/>
                  <w:sz w:val="24"/>
                  <w:szCs w:val="24"/>
                </w:rPr>
                <w:t>Government Effectiveness</w:t>
              </w:r>
            </w:moveTo>
          </w:p>
        </w:tc>
        <w:tc>
          <w:tcPr>
            <w:tcW w:w="1087" w:type="dxa"/>
          </w:tcPr>
          <w:p w14:paraId="768C5124" w14:textId="77777777" w:rsidR="00BB427C" w:rsidRDefault="00BB427C" w:rsidP="00BB427C">
            <w:pPr>
              <w:jc w:val="center"/>
              <w:rPr>
                <w:moveTo w:id="2651" w:author="Nair-Desai, Sameer" w:date="2022-02-12T21:00:00Z"/>
                <w:rFonts w:ascii="Times New Roman" w:hAnsi="Times New Roman" w:cs="Times New Roman"/>
                <w:sz w:val="24"/>
                <w:szCs w:val="24"/>
              </w:rPr>
            </w:pPr>
            <w:moveTo w:id="2652" w:author="Nair-Desai, Sameer" w:date="2022-02-12T21:00:00Z">
              <w:r>
                <w:rPr>
                  <w:rFonts w:ascii="Times New Roman" w:hAnsi="Times New Roman" w:cs="Times New Roman"/>
                  <w:sz w:val="24"/>
                  <w:szCs w:val="24"/>
                </w:rPr>
                <w:t>-1.0</w:t>
              </w:r>
            </w:moveTo>
          </w:p>
        </w:tc>
        <w:tc>
          <w:tcPr>
            <w:tcW w:w="1080" w:type="dxa"/>
          </w:tcPr>
          <w:p w14:paraId="0011B91C" w14:textId="77777777" w:rsidR="00BB427C" w:rsidRDefault="00BB427C" w:rsidP="00BB427C">
            <w:pPr>
              <w:jc w:val="center"/>
              <w:rPr>
                <w:moveTo w:id="2653" w:author="Nair-Desai, Sameer" w:date="2022-02-12T21:00:00Z"/>
                <w:rFonts w:ascii="Times New Roman" w:hAnsi="Times New Roman" w:cs="Times New Roman"/>
                <w:sz w:val="24"/>
                <w:szCs w:val="24"/>
              </w:rPr>
            </w:pPr>
            <w:moveTo w:id="2654" w:author="Nair-Desai, Sameer" w:date="2022-02-12T21:00:00Z">
              <w:r>
                <w:rPr>
                  <w:rFonts w:ascii="Times New Roman" w:hAnsi="Times New Roman" w:cs="Times New Roman"/>
                  <w:sz w:val="24"/>
                  <w:szCs w:val="24"/>
                </w:rPr>
                <w:t>0.9</w:t>
              </w:r>
            </w:moveTo>
          </w:p>
        </w:tc>
        <w:tc>
          <w:tcPr>
            <w:tcW w:w="1080" w:type="dxa"/>
          </w:tcPr>
          <w:p w14:paraId="42F7115B" w14:textId="77777777" w:rsidR="00BB427C" w:rsidRDefault="00BB427C" w:rsidP="00BB427C">
            <w:pPr>
              <w:jc w:val="center"/>
              <w:rPr>
                <w:moveTo w:id="2655" w:author="Nair-Desai, Sameer" w:date="2022-02-12T21:00:00Z"/>
                <w:rFonts w:ascii="Times New Roman" w:hAnsi="Times New Roman" w:cs="Times New Roman"/>
                <w:sz w:val="24"/>
                <w:szCs w:val="24"/>
              </w:rPr>
            </w:pPr>
            <w:moveTo w:id="2656" w:author="Nair-Desai, Sameer" w:date="2022-02-12T21:00:00Z">
              <w:r>
                <w:rPr>
                  <w:rFonts w:ascii="Times New Roman" w:hAnsi="Times New Roman" w:cs="Times New Roman"/>
                  <w:sz w:val="24"/>
                  <w:szCs w:val="24"/>
                </w:rPr>
                <w:t>-2.3</w:t>
              </w:r>
            </w:moveTo>
          </w:p>
        </w:tc>
        <w:tc>
          <w:tcPr>
            <w:tcW w:w="1080" w:type="dxa"/>
          </w:tcPr>
          <w:p w14:paraId="1B61B404" w14:textId="77777777" w:rsidR="00BB427C" w:rsidRDefault="00BB427C" w:rsidP="00BB427C">
            <w:pPr>
              <w:jc w:val="center"/>
              <w:rPr>
                <w:moveTo w:id="2657" w:author="Nair-Desai, Sameer" w:date="2022-02-12T21:00:00Z"/>
                <w:rFonts w:ascii="Times New Roman" w:hAnsi="Times New Roman" w:cs="Times New Roman"/>
                <w:sz w:val="24"/>
                <w:szCs w:val="24"/>
              </w:rPr>
            </w:pPr>
            <w:moveTo w:id="2658" w:author="Nair-Desai, Sameer" w:date="2022-02-12T21:00:00Z">
              <w:r>
                <w:rPr>
                  <w:rFonts w:ascii="Times New Roman" w:hAnsi="Times New Roman" w:cs="Times New Roman"/>
                  <w:sz w:val="24"/>
                  <w:szCs w:val="24"/>
                </w:rPr>
                <w:t>-1.5</w:t>
              </w:r>
            </w:moveTo>
          </w:p>
        </w:tc>
        <w:tc>
          <w:tcPr>
            <w:tcW w:w="1080" w:type="dxa"/>
          </w:tcPr>
          <w:p w14:paraId="0E43CA68" w14:textId="77777777" w:rsidR="00BB427C" w:rsidRDefault="00BB427C" w:rsidP="00BB427C">
            <w:pPr>
              <w:jc w:val="center"/>
              <w:rPr>
                <w:moveTo w:id="2659" w:author="Nair-Desai, Sameer" w:date="2022-02-12T21:00:00Z"/>
                <w:rFonts w:ascii="Times New Roman" w:hAnsi="Times New Roman" w:cs="Times New Roman"/>
                <w:sz w:val="24"/>
                <w:szCs w:val="24"/>
              </w:rPr>
            </w:pPr>
            <w:moveTo w:id="2660" w:author="Nair-Desai, Sameer" w:date="2022-02-12T21:00:00Z">
              <w:r>
                <w:rPr>
                  <w:rFonts w:ascii="Times New Roman" w:hAnsi="Times New Roman" w:cs="Times New Roman"/>
                  <w:sz w:val="24"/>
                  <w:szCs w:val="24"/>
                </w:rPr>
                <w:t>-0.6</w:t>
              </w:r>
            </w:moveTo>
          </w:p>
        </w:tc>
        <w:tc>
          <w:tcPr>
            <w:tcW w:w="1080" w:type="dxa"/>
          </w:tcPr>
          <w:p w14:paraId="59B8C029" w14:textId="77777777" w:rsidR="00BB427C" w:rsidRDefault="00BB427C" w:rsidP="00BB427C">
            <w:pPr>
              <w:jc w:val="center"/>
              <w:rPr>
                <w:moveTo w:id="2661" w:author="Nair-Desai, Sameer" w:date="2022-02-12T21:00:00Z"/>
                <w:rFonts w:ascii="Times New Roman" w:hAnsi="Times New Roman" w:cs="Times New Roman"/>
                <w:sz w:val="24"/>
                <w:szCs w:val="24"/>
              </w:rPr>
            </w:pPr>
            <w:moveTo w:id="2662" w:author="Nair-Desai, Sameer" w:date="2022-02-12T21:00:00Z">
              <w:r>
                <w:rPr>
                  <w:rFonts w:ascii="Times New Roman" w:hAnsi="Times New Roman" w:cs="Times New Roman"/>
                  <w:sz w:val="24"/>
                  <w:szCs w:val="24"/>
                </w:rPr>
                <w:t>0.4</w:t>
              </w:r>
            </w:moveTo>
          </w:p>
        </w:tc>
      </w:tr>
      <w:tr w:rsidR="00BB427C" w:rsidRPr="00D77E5C" w14:paraId="36DAFC8B" w14:textId="77777777" w:rsidTr="00BB427C">
        <w:tc>
          <w:tcPr>
            <w:tcW w:w="3960" w:type="dxa"/>
          </w:tcPr>
          <w:p w14:paraId="5D3E2530" w14:textId="77777777" w:rsidR="00BB427C" w:rsidRDefault="00BB427C" w:rsidP="00BB427C">
            <w:pPr>
              <w:rPr>
                <w:moveTo w:id="2663" w:author="Nair-Desai, Sameer" w:date="2022-02-12T21:00:00Z"/>
                <w:rFonts w:ascii="Times New Roman" w:hAnsi="Times New Roman" w:cs="Times New Roman"/>
                <w:sz w:val="24"/>
                <w:szCs w:val="24"/>
              </w:rPr>
            </w:pPr>
            <w:moveTo w:id="2664" w:author="Nair-Desai, Sameer" w:date="2022-02-12T21:00:00Z">
              <w:r>
                <w:rPr>
                  <w:rFonts w:ascii="Times New Roman" w:hAnsi="Times New Roman" w:cs="Times New Roman"/>
                  <w:sz w:val="24"/>
                  <w:szCs w:val="24"/>
                </w:rPr>
                <w:t>Stringency Index (Mean)</w:t>
              </w:r>
            </w:moveTo>
          </w:p>
        </w:tc>
        <w:tc>
          <w:tcPr>
            <w:tcW w:w="1087" w:type="dxa"/>
          </w:tcPr>
          <w:p w14:paraId="34258C76" w14:textId="77777777" w:rsidR="00BB427C" w:rsidRDefault="00BB427C" w:rsidP="00BB427C">
            <w:pPr>
              <w:jc w:val="center"/>
              <w:rPr>
                <w:moveTo w:id="2665" w:author="Nair-Desai, Sameer" w:date="2022-02-12T21:00:00Z"/>
                <w:rFonts w:ascii="Times New Roman" w:hAnsi="Times New Roman" w:cs="Times New Roman"/>
                <w:sz w:val="24"/>
                <w:szCs w:val="24"/>
              </w:rPr>
            </w:pPr>
            <w:moveTo w:id="2666" w:author="Nair-Desai, Sameer" w:date="2022-02-12T21:00:00Z">
              <w:r>
                <w:rPr>
                  <w:rFonts w:ascii="Times New Roman" w:hAnsi="Times New Roman" w:cs="Times New Roman"/>
                  <w:sz w:val="24"/>
                  <w:szCs w:val="24"/>
                </w:rPr>
                <w:t>51.7</w:t>
              </w:r>
            </w:moveTo>
          </w:p>
        </w:tc>
        <w:tc>
          <w:tcPr>
            <w:tcW w:w="1080" w:type="dxa"/>
          </w:tcPr>
          <w:p w14:paraId="1F8A6588" w14:textId="77777777" w:rsidR="00BB427C" w:rsidRDefault="00BB427C" w:rsidP="00BB427C">
            <w:pPr>
              <w:jc w:val="center"/>
              <w:rPr>
                <w:moveTo w:id="2667" w:author="Nair-Desai, Sameer" w:date="2022-02-12T21:00:00Z"/>
                <w:rFonts w:ascii="Times New Roman" w:hAnsi="Times New Roman" w:cs="Times New Roman"/>
                <w:sz w:val="24"/>
                <w:szCs w:val="24"/>
              </w:rPr>
            </w:pPr>
            <w:moveTo w:id="2668" w:author="Nair-Desai, Sameer" w:date="2022-02-12T21:00:00Z">
              <w:r>
                <w:rPr>
                  <w:rFonts w:ascii="Times New Roman" w:hAnsi="Times New Roman" w:cs="Times New Roman"/>
                  <w:sz w:val="24"/>
                  <w:szCs w:val="24"/>
                </w:rPr>
                <w:t>19.1</w:t>
              </w:r>
            </w:moveTo>
          </w:p>
        </w:tc>
        <w:tc>
          <w:tcPr>
            <w:tcW w:w="1080" w:type="dxa"/>
          </w:tcPr>
          <w:p w14:paraId="1B65E401" w14:textId="77777777" w:rsidR="00BB427C" w:rsidRDefault="00BB427C" w:rsidP="00BB427C">
            <w:pPr>
              <w:jc w:val="center"/>
              <w:rPr>
                <w:moveTo w:id="2669" w:author="Nair-Desai, Sameer" w:date="2022-02-12T21:00:00Z"/>
                <w:rFonts w:ascii="Times New Roman" w:hAnsi="Times New Roman" w:cs="Times New Roman"/>
                <w:sz w:val="24"/>
                <w:szCs w:val="24"/>
              </w:rPr>
            </w:pPr>
            <w:moveTo w:id="2670" w:author="Nair-Desai, Sameer" w:date="2022-02-12T21:00:00Z">
              <w:r>
                <w:rPr>
                  <w:rFonts w:ascii="Times New Roman" w:hAnsi="Times New Roman" w:cs="Times New Roman"/>
                  <w:sz w:val="24"/>
                  <w:szCs w:val="24"/>
                </w:rPr>
                <w:t>9.8</w:t>
              </w:r>
            </w:moveTo>
          </w:p>
        </w:tc>
        <w:tc>
          <w:tcPr>
            <w:tcW w:w="1080" w:type="dxa"/>
          </w:tcPr>
          <w:p w14:paraId="2EE8CCC9" w14:textId="77777777" w:rsidR="00BB427C" w:rsidRDefault="00BB427C" w:rsidP="00BB427C">
            <w:pPr>
              <w:jc w:val="center"/>
              <w:rPr>
                <w:moveTo w:id="2671" w:author="Nair-Desai, Sameer" w:date="2022-02-12T21:00:00Z"/>
                <w:rFonts w:ascii="Times New Roman" w:hAnsi="Times New Roman" w:cs="Times New Roman"/>
                <w:sz w:val="24"/>
                <w:szCs w:val="24"/>
              </w:rPr>
            </w:pPr>
            <w:moveTo w:id="2672" w:author="Nair-Desai, Sameer" w:date="2022-02-12T21:00:00Z">
              <w:r>
                <w:rPr>
                  <w:rFonts w:ascii="Times New Roman" w:hAnsi="Times New Roman" w:cs="Times New Roman"/>
                  <w:sz w:val="24"/>
                  <w:szCs w:val="24"/>
                </w:rPr>
                <w:t>44.6</w:t>
              </w:r>
            </w:moveTo>
          </w:p>
        </w:tc>
        <w:tc>
          <w:tcPr>
            <w:tcW w:w="1080" w:type="dxa"/>
          </w:tcPr>
          <w:p w14:paraId="34050D5E" w14:textId="77777777" w:rsidR="00BB427C" w:rsidRDefault="00BB427C" w:rsidP="00BB427C">
            <w:pPr>
              <w:jc w:val="center"/>
              <w:rPr>
                <w:moveTo w:id="2673" w:author="Nair-Desai, Sameer" w:date="2022-02-12T21:00:00Z"/>
                <w:rFonts w:ascii="Times New Roman" w:hAnsi="Times New Roman" w:cs="Times New Roman"/>
                <w:sz w:val="24"/>
                <w:szCs w:val="24"/>
              </w:rPr>
            </w:pPr>
            <w:moveTo w:id="2674" w:author="Nair-Desai, Sameer" w:date="2022-02-12T21:00:00Z">
              <w:r>
                <w:rPr>
                  <w:rFonts w:ascii="Times New Roman" w:hAnsi="Times New Roman" w:cs="Times New Roman"/>
                  <w:sz w:val="24"/>
                  <w:szCs w:val="24"/>
                </w:rPr>
                <w:t>63.6</w:t>
              </w:r>
            </w:moveTo>
          </w:p>
        </w:tc>
        <w:tc>
          <w:tcPr>
            <w:tcW w:w="1080" w:type="dxa"/>
          </w:tcPr>
          <w:p w14:paraId="40DE9A87" w14:textId="77777777" w:rsidR="00BB427C" w:rsidRDefault="00BB427C" w:rsidP="00BB427C">
            <w:pPr>
              <w:jc w:val="center"/>
              <w:rPr>
                <w:moveTo w:id="2675" w:author="Nair-Desai, Sameer" w:date="2022-02-12T21:00:00Z"/>
                <w:rFonts w:ascii="Times New Roman" w:hAnsi="Times New Roman" w:cs="Times New Roman"/>
                <w:sz w:val="24"/>
                <w:szCs w:val="24"/>
              </w:rPr>
            </w:pPr>
            <w:moveTo w:id="2676" w:author="Nair-Desai, Sameer" w:date="2022-02-12T21:00:00Z">
              <w:r>
                <w:rPr>
                  <w:rFonts w:ascii="Times New Roman" w:hAnsi="Times New Roman" w:cs="Times New Roman"/>
                  <w:sz w:val="24"/>
                  <w:szCs w:val="24"/>
                </w:rPr>
                <w:t>74.6</w:t>
              </w:r>
            </w:moveTo>
          </w:p>
        </w:tc>
      </w:tr>
      <w:tr w:rsidR="00BB427C" w:rsidRPr="00D77E5C" w14:paraId="08CE4EC9" w14:textId="77777777" w:rsidTr="00BB427C">
        <w:trPr>
          <w:trHeight w:val="115"/>
        </w:trPr>
        <w:tc>
          <w:tcPr>
            <w:tcW w:w="3960" w:type="dxa"/>
          </w:tcPr>
          <w:p w14:paraId="0A172FA0" w14:textId="77777777" w:rsidR="00BB427C" w:rsidRDefault="00BB427C" w:rsidP="00BB427C">
            <w:pPr>
              <w:rPr>
                <w:moveTo w:id="2677" w:author="Nair-Desai, Sameer" w:date="2022-02-12T21:00:00Z"/>
                <w:rFonts w:ascii="Times New Roman" w:hAnsi="Times New Roman" w:cs="Times New Roman"/>
                <w:sz w:val="24"/>
                <w:szCs w:val="24"/>
              </w:rPr>
            </w:pPr>
            <w:moveTo w:id="2678" w:author="Nair-Desai, Sameer" w:date="2022-02-12T21:00:00Z">
              <w:r>
                <w:rPr>
                  <w:rFonts w:ascii="Times New Roman" w:hAnsi="Times New Roman" w:cs="Times New Roman"/>
                  <w:sz w:val="24"/>
                  <w:szCs w:val="24"/>
                </w:rPr>
                <w:t>Vaccinations per Hundred Population</w:t>
              </w:r>
            </w:moveTo>
          </w:p>
        </w:tc>
        <w:tc>
          <w:tcPr>
            <w:tcW w:w="1087" w:type="dxa"/>
          </w:tcPr>
          <w:p w14:paraId="368AB969" w14:textId="77777777" w:rsidR="00BB427C" w:rsidRDefault="00BB427C" w:rsidP="00BB427C">
            <w:pPr>
              <w:jc w:val="center"/>
              <w:rPr>
                <w:moveTo w:id="2679" w:author="Nair-Desai, Sameer" w:date="2022-02-12T21:00:00Z"/>
                <w:rFonts w:ascii="Times New Roman" w:hAnsi="Times New Roman" w:cs="Times New Roman"/>
                <w:sz w:val="24"/>
                <w:szCs w:val="24"/>
              </w:rPr>
            </w:pPr>
            <w:moveTo w:id="2680" w:author="Nair-Desai, Sameer" w:date="2022-02-12T21:00:00Z">
              <w:r>
                <w:rPr>
                  <w:rFonts w:ascii="Times New Roman" w:hAnsi="Times New Roman" w:cs="Times New Roman"/>
                  <w:sz w:val="24"/>
                  <w:szCs w:val="24"/>
                </w:rPr>
                <w:t>41.4</w:t>
              </w:r>
            </w:moveTo>
          </w:p>
        </w:tc>
        <w:tc>
          <w:tcPr>
            <w:tcW w:w="1080" w:type="dxa"/>
          </w:tcPr>
          <w:p w14:paraId="02F7B209" w14:textId="77777777" w:rsidR="00BB427C" w:rsidRDefault="00BB427C" w:rsidP="00BB427C">
            <w:pPr>
              <w:jc w:val="center"/>
              <w:rPr>
                <w:moveTo w:id="2681" w:author="Nair-Desai, Sameer" w:date="2022-02-12T21:00:00Z"/>
                <w:rFonts w:ascii="Times New Roman" w:hAnsi="Times New Roman" w:cs="Times New Roman"/>
                <w:sz w:val="24"/>
                <w:szCs w:val="24"/>
              </w:rPr>
            </w:pPr>
            <w:moveTo w:id="2682" w:author="Nair-Desai, Sameer" w:date="2022-02-12T21:00:00Z">
              <w:r>
                <w:rPr>
                  <w:rFonts w:ascii="Times New Roman" w:hAnsi="Times New Roman" w:cs="Times New Roman"/>
                  <w:sz w:val="24"/>
                  <w:szCs w:val="24"/>
                </w:rPr>
                <w:t>50.4</w:t>
              </w:r>
            </w:moveTo>
          </w:p>
        </w:tc>
        <w:tc>
          <w:tcPr>
            <w:tcW w:w="1080" w:type="dxa"/>
          </w:tcPr>
          <w:p w14:paraId="7375C248" w14:textId="77777777" w:rsidR="00BB427C" w:rsidRDefault="00BB427C" w:rsidP="00BB427C">
            <w:pPr>
              <w:jc w:val="center"/>
              <w:rPr>
                <w:moveTo w:id="2683" w:author="Nair-Desai, Sameer" w:date="2022-02-12T21:00:00Z"/>
                <w:rFonts w:ascii="Times New Roman" w:hAnsi="Times New Roman" w:cs="Times New Roman"/>
                <w:sz w:val="24"/>
                <w:szCs w:val="24"/>
              </w:rPr>
            </w:pPr>
            <w:moveTo w:id="2684" w:author="Nair-Desai, Sameer" w:date="2022-02-12T21:00:00Z">
              <w:r>
                <w:rPr>
                  <w:rFonts w:ascii="Times New Roman" w:hAnsi="Times New Roman" w:cs="Times New Roman"/>
                  <w:sz w:val="24"/>
                  <w:szCs w:val="24"/>
                </w:rPr>
                <w:t>0.0</w:t>
              </w:r>
            </w:moveTo>
          </w:p>
        </w:tc>
        <w:tc>
          <w:tcPr>
            <w:tcW w:w="1080" w:type="dxa"/>
          </w:tcPr>
          <w:p w14:paraId="07AB3B26" w14:textId="77777777" w:rsidR="00BB427C" w:rsidRDefault="00BB427C" w:rsidP="00BB427C">
            <w:pPr>
              <w:jc w:val="center"/>
              <w:rPr>
                <w:moveTo w:id="2685" w:author="Nair-Desai, Sameer" w:date="2022-02-12T21:00:00Z"/>
                <w:rFonts w:ascii="Times New Roman" w:hAnsi="Times New Roman" w:cs="Times New Roman"/>
                <w:sz w:val="24"/>
                <w:szCs w:val="24"/>
              </w:rPr>
            </w:pPr>
            <w:moveTo w:id="2686" w:author="Nair-Desai, Sameer" w:date="2022-02-12T21:00:00Z">
              <w:r>
                <w:rPr>
                  <w:rFonts w:ascii="Times New Roman" w:hAnsi="Times New Roman" w:cs="Times New Roman"/>
                  <w:sz w:val="24"/>
                  <w:szCs w:val="24"/>
                </w:rPr>
                <w:t>1.64</w:t>
              </w:r>
            </w:moveTo>
          </w:p>
        </w:tc>
        <w:tc>
          <w:tcPr>
            <w:tcW w:w="1080" w:type="dxa"/>
          </w:tcPr>
          <w:p w14:paraId="4F08D614" w14:textId="77777777" w:rsidR="00BB427C" w:rsidRDefault="00BB427C" w:rsidP="00BB427C">
            <w:pPr>
              <w:jc w:val="center"/>
              <w:rPr>
                <w:moveTo w:id="2687" w:author="Nair-Desai, Sameer" w:date="2022-02-12T21:00:00Z"/>
                <w:rFonts w:ascii="Times New Roman" w:hAnsi="Times New Roman" w:cs="Times New Roman"/>
                <w:sz w:val="24"/>
                <w:szCs w:val="24"/>
              </w:rPr>
            </w:pPr>
            <w:moveTo w:id="2688" w:author="Nair-Desai, Sameer" w:date="2022-02-12T21:00:00Z">
              <w:r>
                <w:rPr>
                  <w:rFonts w:ascii="Times New Roman" w:hAnsi="Times New Roman" w:cs="Times New Roman"/>
                  <w:sz w:val="24"/>
                  <w:szCs w:val="24"/>
                </w:rPr>
                <w:t>70.8</w:t>
              </w:r>
            </w:moveTo>
          </w:p>
        </w:tc>
        <w:tc>
          <w:tcPr>
            <w:tcW w:w="1080" w:type="dxa"/>
          </w:tcPr>
          <w:p w14:paraId="21099CBA" w14:textId="77777777" w:rsidR="00BB427C" w:rsidRDefault="00BB427C" w:rsidP="00BB427C">
            <w:pPr>
              <w:jc w:val="center"/>
              <w:rPr>
                <w:moveTo w:id="2689" w:author="Nair-Desai, Sameer" w:date="2022-02-12T21:00:00Z"/>
                <w:rFonts w:ascii="Times New Roman" w:hAnsi="Times New Roman" w:cs="Times New Roman"/>
                <w:sz w:val="24"/>
                <w:szCs w:val="24"/>
              </w:rPr>
            </w:pPr>
            <w:moveTo w:id="2690" w:author="Nair-Desai, Sameer" w:date="2022-02-12T21:00:00Z">
              <w:r>
                <w:rPr>
                  <w:rFonts w:ascii="Times New Roman" w:hAnsi="Times New Roman" w:cs="Times New Roman"/>
                  <w:sz w:val="24"/>
                  <w:szCs w:val="24"/>
                </w:rPr>
                <w:t>141.4</w:t>
              </w:r>
            </w:moveTo>
          </w:p>
        </w:tc>
      </w:tr>
    </w:tbl>
    <w:moveToRangeEnd w:id="2421"/>
    <w:p w14:paraId="5ABBABD9" w14:textId="6FFFF2C2" w:rsidR="00D006C9" w:rsidRPr="00A87937" w:rsidRDefault="00D006C9" w:rsidP="00D006C9">
      <w:pPr>
        <w:spacing w:line="360" w:lineRule="auto"/>
        <w:rPr>
          <w:ins w:id="2691" w:author="Joshua Aizenman" w:date="2022-02-10T00:17:00Z"/>
          <w:rFonts w:ascii="Times New Roman" w:eastAsia="Book Antiqua" w:hAnsi="Times New Roman" w:cs="Times New Roman"/>
          <w:sz w:val="24"/>
          <w:szCs w:val="24"/>
        </w:rPr>
      </w:pPr>
      <w:ins w:id="2692" w:author="Joshua Aizenman" w:date="2022-02-10T00:17:00Z">
        <w:r w:rsidRPr="00D7451B">
          <w:rPr>
            <w:rFonts w:ascii="Times New Roman" w:eastAsia="Book Antiqua" w:hAnsi="Times New Roman" w:cs="Times New Roman"/>
            <w:b/>
            <w:sz w:val="24"/>
            <w:szCs w:val="24"/>
          </w:rPr>
          <w:t xml:space="preserve">Table </w:t>
        </w:r>
        <w:r>
          <w:rPr>
            <w:rFonts w:ascii="Times New Roman" w:eastAsia="Book Antiqua" w:hAnsi="Times New Roman" w:cs="Times New Roman"/>
            <w:b/>
            <w:sz w:val="24"/>
            <w:szCs w:val="24"/>
          </w:rPr>
          <w:t>6</w:t>
        </w:r>
        <w:r w:rsidRPr="00D7451B">
          <w:rPr>
            <w:rFonts w:ascii="Times New Roman" w:eastAsia="Book Antiqua" w:hAnsi="Times New Roman" w:cs="Times New Roman"/>
            <w:b/>
            <w:sz w:val="24"/>
            <w:szCs w:val="24"/>
          </w:rPr>
          <w:t xml:space="preserve">: </w:t>
        </w:r>
        <w:r w:rsidRPr="00D7451B">
          <w:rPr>
            <w:rFonts w:ascii="Times New Roman" w:eastAsia="Book Antiqua" w:hAnsi="Times New Roman" w:cs="Times New Roman"/>
            <w:sz w:val="24"/>
            <w:szCs w:val="24"/>
          </w:rPr>
          <w:t>Summary Statistics of “Doing Better in Excess”</w:t>
        </w:r>
      </w:ins>
      <w:ins w:id="2693" w:author="Yothin Jinjarak" w:date="2022-02-10T20:17:00Z">
        <w:r w:rsidR="00B85725">
          <w:rPr>
            <w:rFonts w:ascii="Times New Roman" w:eastAsia="Book Antiqua" w:hAnsi="Times New Roman" w:cs="Times New Roman"/>
            <w:sz w:val="24"/>
            <w:szCs w:val="24"/>
          </w:rPr>
          <w:t xml:space="preserve"> Deaths</w:t>
        </w:r>
      </w:ins>
      <w:ins w:id="2694" w:author="Joshua Aizenman" w:date="2022-02-10T00:17:00Z">
        <w:r w:rsidRPr="00D7451B">
          <w:rPr>
            <w:rFonts w:ascii="Times New Roman" w:eastAsia="Book Antiqua" w:hAnsi="Times New Roman" w:cs="Times New Roman"/>
            <w:sz w:val="24"/>
            <w:szCs w:val="24"/>
          </w:rPr>
          <w:t xml:space="preserve"> and “Doing Worse in Excess</w:t>
        </w:r>
        <w:r>
          <w:rPr>
            <w:rFonts w:ascii="Times New Roman" w:eastAsia="Book Antiqua" w:hAnsi="Times New Roman" w:cs="Times New Roman"/>
            <w:sz w:val="24"/>
            <w:szCs w:val="24"/>
          </w:rPr>
          <w:t>”</w:t>
        </w:r>
      </w:ins>
      <w:ins w:id="2695" w:author="Yothin Jinjarak" w:date="2022-02-10T20:17:00Z">
        <w:r w:rsidR="00B85725">
          <w:rPr>
            <w:rFonts w:ascii="Times New Roman" w:eastAsia="Book Antiqua" w:hAnsi="Times New Roman" w:cs="Times New Roman"/>
            <w:sz w:val="24"/>
            <w:szCs w:val="24"/>
          </w:rPr>
          <w:t xml:space="preserve"> Deaths</w:t>
        </w:r>
      </w:ins>
      <w:ins w:id="2696" w:author="Joshua Aizenman" w:date="2022-02-10T00:17:00Z">
        <w:r w:rsidRPr="00D7451B">
          <w:rPr>
            <w:rFonts w:ascii="Times New Roman" w:eastAsia="Book Antiqua" w:hAnsi="Times New Roman" w:cs="Times New Roman"/>
            <w:sz w:val="24"/>
            <w:szCs w:val="24"/>
          </w:rPr>
          <w:t>.</w:t>
        </w:r>
      </w:ins>
    </w:p>
    <w:p w14:paraId="235D8F7C" w14:textId="5A489605" w:rsidR="00D51694" w:rsidDel="00D006C9" w:rsidRDefault="00D51694" w:rsidP="00A530B7">
      <w:pPr>
        <w:spacing w:line="360" w:lineRule="auto"/>
        <w:rPr>
          <w:del w:id="2697" w:author="Alex Cukierman" w:date="2022-02-09T14:07:00Z"/>
          <w:rFonts w:ascii="Times New Roman" w:eastAsia="Book Antiqua" w:hAnsi="Times New Roman" w:cs="Times New Roman"/>
          <w:b/>
          <w:sz w:val="24"/>
          <w:szCs w:val="24"/>
        </w:rPr>
      </w:pPr>
      <w:moveToRangeStart w:id="2698" w:author="Alex Cukierman" w:date="2022-02-09T14:02:00Z" w:name="move95307751"/>
      <w:moveTo w:id="2699" w:author="Alex Cukierman" w:date="2022-02-09T14:02:00Z">
        <w:del w:id="2700" w:author="Alex Cukierman" w:date="2022-02-09T14:58:00Z">
          <w:r w:rsidRPr="00D7451B" w:rsidDel="00EF7289">
            <w:rPr>
              <w:rFonts w:ascii="Times New Roman" w:eastAsia="Book Antiqua" w:hAnsi="Times New Roman" w:cs="Times New Roman"/>
              <w:b/>
              <w:sz w:val="24"/>
              <w:szCs w:val="24"/>
            </w:rPr>
            <w:delText xml:space="preserve">Table 7: </w:delText>
          </w:r>
          <w:r w:rsidRPr="00D7451B" w:rsidDel="00EF7289">
            <w:rPr>
              <w:rFonts w:ascii="Times New Roman" w:hAnsi="Times New Roman" w:cs="Times New Roman"/>
              <w:color w:val="222222"/>
              <w:sz w:val="24"/>
              <w:szCs w:val="24"/>
              <w:shd w:val="clear" w:color="auto" w:fill="FFFFFF"/>
            </w:rPr>
            <w:delText>Country official mortality quartile against excess mortality quartile.</w:delText>
          </w:r>
          <w:r w:rsidRPr="00D7451B" w:rsidDel="00EF7289">
            <w:rPr>
              <w:rFonts w:ascii="Times New Roman" w:hAnsi="Times New Roman" w:cs="Times New Roman"/>
              <w:b/>
              <w:color w:val="222222"/>
              <w:sz w:val="24"/>
              <w:szCs w:val="24"/>
              <w:shd w:val="clear" w:color="auto" w:fill="FFFFFF"/>
            </w:rPr>
            <w:delText xml:space="preserve">  </w:delText>
          </w:r>
        </w:del>
        <w:del w:id="2701" w:author="Alex Cukierman" w:date="2022-02-09T14:17:00Z">
          <w:r w:rsidRPr="00D7451B" w:rsidDel="00887ABD">
            <w:rPr>
              <w:rFonts w:ascii="Times New Roman" w:hAnsi="Times New Roman" w:cs="Times New Roman"/>
              <w:b/>
              <w:color w:val="222222"/>
              <w:sz w:val="24"/>
              <w:szCs w:val="24"/>
              <w:shd w:val="clear" w:color="auto" w:fill="FFFFFF"/>
            </w:rPr>
            <w:delText xml:space="preserve"> </w:delText>
          </w:r>
        </w:del>
        <w:del w:id="2702" w:author="Alex Cukierman" w:date="2022-02-09T14:16:00Z">
          <w:r w:rsidRPr="00D7451B" w:rsidDel="00887ABD">
            <w:rPr>
              <w:rFonts w:ascii="Times New Roman" w:hAnsi="Times New Roman" w:cs="Times New Roman"/>
              <w:b/>
              <w:color w:val="222222"/>
              <w:sz w:val="24"/>
              <w:szCs w:val="24"/>
              <w:shd w:val="clear" w:color="auto" w:fill="FFFFFF"/>
            </w:rPr>
            <w:delText xml:space="preserve">   </w:delText>
          </w:r>
        </w:del>
      </w:moveTo>
    </w:p>
    <w:p w14:paraId="0786E660" w14:textId="43CCBE9C" w:rsidR="00A530B7" w:rsidRPr="00D7451B" w:rsidDel="00BB427C" w:rsidRDefault="00D51694" w:rsidP="00A530B7">
      <w:pPr>
        <w:spacing w:line="360" w:lineRule="auto"/>
        <w:rPr>
          <w:ins w:id="2703" w:author="Alex Cukierman" w:date="2022-02-09T14:10:00Z"/>
          <w:del w:id="2704" w:author="Nair-Desai, Sameer" w:date="2022-02-12T21:00:00Z"/>
          <w:rFonts w:ascii="Times New Roman" w:eastAsia="Book Antiqua" w:hAnsi="Times New Roman" w:cs="Times New Roman"/>
          <w:sz w:val="24"/>
          <w:szCs w:val="24"/>
        </w:rPr>
      </w:pPr>
      <w:moveTo w:id="2705" w:author="Alex Cukierman" w:date="2022-02-09T14:02:00Z">
        <w:del w:id="2706" w:author="Nair-Desai, Sameer" w:date="2022-02-12T21:00:00Z">
          <w:r w:rsidRPr="00D7451B" w:rsidDel="00BB427C">
            <w:rPr>
              <w:rFonts w:ascii="Times New Roman" w:eastAsia="Book Antiqua" w:hAnsi="Times New Roman" w:cs="Times New Roman"/>
              <w:noProof/>
              <w:sz w:val="24"/>
              <w:szCs w:val="24"/>
              <w:lang w:bidi="he-IL"/>
            </w:rPr>
            <w:drawing>
              <wp:anchor distT="0" distB="0" distL="114300" distR="114300" simplePos="0" relativeHeight="251660288" behindDoc="0" locked="0" layoutInCell="1" allowOverlap="1" wp14:anchorId="236147E7" wp14:editId="66103BB6">
                <wp:simplePos x="0" y="0"/>
                <wp:positionH relativeFrom="margin">
                  <wp:align>center</wp:align>
                </wp:positionH>
                <wp:positionV relativeFrom="paragraph">
                  <wp:posOffset>209550</wp:posOffset>
                </wp:positionV>
                <wp:extent cx="7899400" cy="5057775"/>
                <wp:effectExtent l="0" t="0" r="635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99400" cy="5057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451B" w:rsidDel="00BB427C">
            <w:rPr>
              <w:rFonts w:ascii="Times New Roman" w:eastAsia="Book Antiqua" w:hAnsi="Times New Roman" w:cs="Times New Roman"/>
              <w:sz w:val="24"/>
              <w:szCs w:val="24"/>
            </w:rPr>
            <w:br w:type="page"/>
          </w:r>
        </w:del>
      </w:moveTo>
      <w:moveToRangeEnd w:id="2698"/>
    </w:p>
    <w:tbl>
      <w:tblPr>
        <w:tblStyle w:val="TableGrid"/>
        <w:tblpPr w:leftFromText="180" w:rightFromText="180" w:vertAnchor="text" w:horzAnchor="margin" w:tblpY="524"/>
        <w:tblW w:w="10447" w:type="dxa"/>
        <w:tblLayout w:type="fixed"/>
        <w:tblLook w:val="04A0" w:firstRow="1" w:lastRow="0" w:firstColumn="1" w:lastColumn="0" w:noHBand="0" w:noVBand="1"/>
      </w:tblPr>
      <w:tblGrid>
        <w:gridCol w:w="3960"/>
        <w:gridCol w:w="1087"/>
        <w:gridCol w:w="1080"/>
        <w:gridCol w:w="1080"/>
        <w:gridCol w:w="1080"/>
        <w:gridCol w:w="1080"/>
        <w:gridCol w:w="1080"/>
        <w:tblGridChange w:id="2707">
          <w:tblGrid>
            <w:gridCol w:w="3960"/>
            <w:gridCol w:w="1087"/>
            <w:gridCol w:w="1080"/>
            <w:gridCol w:w="1080"/>
            <w:gridCol w:w="1080"/>
            <w:gridCol w:w="1080"/>
            <w:gridCol w:w="1080"/>
          </w:tblGrid>
        </w:tblGridChange>
      </w:tblGrid>
      <w:tr w:rsidR="00C62696" w:rsidRPr="00D77E5C" w:rsidDel="00BB427C" w14:paraId="10C3EF0F" w14:textId="03AFB280" w:rsidTr="00C62696">
        <w:trPr>
          <w:trHeight w:val="260"/>
          <w:ins w:id="2708" w:author="Alex Cukierman" w:date="2022-02-09T18:13:00Z"/>
          <w:del w:id="2709" w:author="Nair-Desai, Sameer" w:date="2022-02-12T21:00:00Z"/>
        </w:trPr>
        <w:tc>
          <w:tcPr>
            <w:tcW w:w="3960" w:type="dxa"/>
          </w:tcPr>
          <w:p w14:paraId="0BF9D5B9" w14:textId="0028B988" w:rsidR="00C62696" w:rsidRPr="00D77E5C" w:rsidDel="00BB427C" w:rsidRDefault="00C62696" w:rsidP="00C62696">
            <w:pPr>
              <w:jc w:val="center"/>
              <w:rPr>
                <w:ins w:id="2710" w:author="Alex Cukierman" w:date="2022-02-09T18:13:00Z"/>
                <w:del w:id="2711" w:author="Nair-Desai, Sameer" w:date="2022-02-12T21:00:00Z"/>
                <w:moveFrom w:id="2712" w:author="Nair-Desai, Sameer" w:date="2022-02-12T21:00:00Z"/>
                <w:rFonts w:ascii="Times New Roman" w:hAnsi="Times New Roman" w:cs="Times New Roman"/>
                <w:b/>
                <w:bCs/>
                <w:sz w:val="24"/>
                <w:szCs w:val="24"/>
              </w:rPr>
            </w:pPr>
            <w:moveFromRangeStart w:id="2713" w:author="Nair-Desai, Sameer" w:date="2022-02-12T21:00:00Z" w:name="move95592038"/>
            <w:moveFrom w:id="2714" w:author="Nair-Desai, Sameer" w:date="2022-02-12T21:00:00Z">
              <w:ins w:id="2715" w:author="Alex Cukierman" w:date="2022-02-09T18:13:00Z">
                <w:del w:id="2716" w:author="Nair-Desai, Sameer" w:date="2022-02-12T21:00:00Z">
                  <w:r w:rsidDel="00BB427C">
                    <w:rPr>
                      <w:rFonts w:ascii="Times New Roman" w:hAnsi="Times New Roman" w:cs="Times New Roman"/>
                      <w:b/>
                      <w:bCs/>
                      <w:sz w:val="24"/>
                      <w:szCs w:val="24"/>
                    </w:rPr>
                    <w:delText>Variable</w:delText>
                  </w:r>
                </w:del>
              </w:ins>
            </w:moveFrom>
          </w:p>
        </w:tc>
        <w:tc>
          <w:tcPr>
            <w:tcW w:w="1087" w:type="dxa"/>
          </w:tcPr>
          <w:p w14:paraId="0A88BE7A" w14:textId="147D2E84" w:rsidR="00C62696" w:rsidRPr="00D77E5C" w:rsidDel="00BB427C" w:rsidRDefault="00C62696" w:rsidP="00C62696">
            <w:pPr>
              <w:jc w:val="center"/>
              <w:rPr>
                <w:ins w:id="2717" w:author="Alex Cukierman" w:date="2022-02-09T18:13:00Z"/>
                <w:del w:id="2718" w:author="Nair-Desai, Sameer" w:date="2022-02-12T21:00:00Z"/>
                <w:moveFrom w:id="2719" w:author="Nair-Desai, Sameer" w:date="2022-02-12T21:00:00Z"/>
                <w:rFonts w:ascii="Times New Roman" w:hAnsi="Times New Roman" w:cs="Times New Roman"/>
                <w:b/>
                <w:bCs/>
                <w:sz w:val="24"/>
                <w:szCs w:val="24"/>
              </w:rPr>
            </w:pPr>
            <w:moveFrom w:id="2720" w:author="Nair-Desai, Sameer" w:date="2022-02-12T21:00:00Z">
              <w:ins w:id="2721" w:author="Alex Cukierman" w:date="2022-02-09T18:13:00Z">
                <w:del w:id="2722" w:author="Nair-Desai, Sameer" w:date="2022-02-12T21:00:00Z">
                  <w:r w:rsidRPr="00D77E5C" w:rsidDel="00BB427C">
                    <w:rPr>
                      <w:rFonts w:ascii="Times New Roman" w:hAnsi="Times New Roman" w:cs="Times New Roman"/>
                      <w:b/>
                      <w:bCs/>
                      <w:sz w:val="24"/>
                      <w:szCs w:val="24"/>
                    </w:rPr>
                    <w:delText>Mean</w:delText>
                  </w:r>
                </w:del>
              </w:ins>
            </w:moveFrom>
          </w:p>
        </w:tc>
        <w:tc>
          <w:tcPr>
            <w:tcW w:w="1080" w:type="dxa"/>
          </w:tcPr>
          <w:p w14:paraId="3AFFFE80" w14:textId="19ECCBD6" w:rsidR="00C62696" w:rsidRPr="00D77E5C" w:rsidDel="00BB427C" w:rsidRDefault="00C62696" w:rsidP="00C62696">
            <w:pPr>
              <w:jc w:val="center"/>
              <w:rPr>
                <w:ins w:id="2723" w:author="Alex Cukierman" w:date="2022-02-09T18:13:00Z"/>
                <w:del w:id="2724" w:author="Nair-Desai, Sameer" w:date="2022-02-12T21:00:00Z"/>
                <w:moveFrom w:id="2725" w:author="Nair-Desai, Sameer" w:date="2022-02-12T21:00:00Z"/>
                <w:rFonts w:ascii="Times New Roman" w:hAnsi="Times New Roman" w:cs="Times New Roman"/>
                <w:b/>
                <w:bCs/>
                <w:sz w:val="24"/>
                <w:szCs w:val="24"/>
              </w:rPr>
            </w:pPr>
            <w:moveFrom w:id="2726" w:author="Nair-Desai, Sameer" w:date="2022-02-12T21:00:00Z">
              <w:ins w:id="2727" w:author="Alex Cukierman" w:date="2022-02-09T18:13:00Z">
                <w:del w:id="2728" w:author="Nair-Desai, Sameer" w:date="2022-02-12T21:00:00Z">
                  <w:r w:rsidRPr="00D77E5C" w:rsidDel="00BB427C">
                    <w:rPr>
                      <w:rFonts w:ascii="Times New Roman" w:hAnsi="Times New Roman" w:cs="Times New Roman"/>
                      <w:b/>
                      <w:bCs/>
                      <w:sz w:val="24"/>
                      <w:szCs w:val="24"/>
                    </w:rPr>
                    <w:delText>S.D.</w:delText>
                  </w:r>
                </w:del>
              </w:ins>
            </w:moveFrom>
          </w:p>
        </w:tc>
        <w:tc>
          <w:tcPr>
            <w:tcW w:w="1080" w:type="dxa"/>
          </w:tcPr>
          <w:p w14:paraId="09D3467A" w14:textId="045E076E" w:rsidR="00C62696" w:rsidRPr="00D77E5C" w:rsidDel="00BB427C" w:rsidRDefault="00C62696" w:rsidP="00C62696">
            <w:pPr>
              <w:jc w:val="center"/>
              <w:rPr>
                <w:ins w:id="2729" w:author="Alex Cukierman" w:date="2022-02-09T18:13:00Z"/>
                <w:del w:id="2730" w:author="Nair-Desai, Sameer" w:date="2022-02-12T21:00:00Z"/>
                <w:moveFrom w:id="2731" w:author="Nair-Desai, Sameer" w:date="2022-02-12T21:00:00Z"/>
                <w:rFonts w:ascii="Times New Roman" w:hAnsi="Times New Roman" w:cs="Times New Roman"/>
                <w:b/>
                <w:bCs/>
                <w:sz w:val="24"/>
                <w:szCs w:val="24"/>
              </w:rPr>
            </w:pPr>
            <w:moveFrom w:id="2732" w:author="Nair-Desai, Sameer" w:date="2022-02-12T21:00:00Z">
              <w:ins w:id="2733" w:author="Alex Cukierman" w:date="2022-02-09T18:13:00Z">
                <w:del w:id="2734" w:author="Nair-Desai, Sameer" w:date="2022-02-12T21:00:00Z">
                  <w:r w:rsidRPr="00D77E5C" w:rsidDel="00BB427C">
                    <w:rPr>
                      <w:rFonts w:ascii="Times New Roman" w:hAnsi="Times New Roman" w:cs="Times New Roman"/>
                      <w:b/>
                      <w:bCs/>
                      <w:sz w:val="24"/>
                      <w:szCs w:val="24"/>
                    </w:rPr>
                    <w:delText>Mi</w:delText>
                  </w:r>
                  <w:r w:rsidDel="00BB427C">
                    <w:rPr>
                      <w:rFonts w:ascii="Times New Roman" w:hAnsi="Times New Roman" w:cs="Times New Roman"/>
                      <w:b/>
                      <w:bCs/>
                      <w:sz w:val="24"/>
                      <w:szCs w:val="24"/>
                    </w:rPr>
                    <w:delText>n.</w:delText>
                  </w:r>
                </w:del>
              </w:ins>
            </w:moveFrom>
          </w:p>
        </w:tc>
        <w:tc>
          <w:tcPr>
            <w:tcW w:w="1080" w:type="dxa"/>
          </w:tcPr>
          <w:p w14:paraId="09435EDC" w14:textId="7D4E8C4E" w:rsidR="00C62696" w:rsidRPr="00D77E5C" w:rsidDel="00BB427C" w:rsidRDefault="00C62696" w:rsidP="00C62696">
            <w:pPr>
              <w:jc w:val="center"/>
              <w:rPr>
                <w:ins w:id="2735" w:author="Alex Cukierman" w:date="2022-02-09T18:13:00Z"/>
                <w:del w:id="2736" w:author="Nair-Desai, Sameer" w:date="2022-02-12T21:00:00Z"/>
                <w:moveFrom w:id="2737" w:author="Nair-Desai, Sameer" w:date="2022-02-12T21:00:00Z"/>
                <w:rFonts w:ascii="Times New Roman" w:hAnsi="Times New Roman" w:cs="Times New Roman"/>
                <w:b/>
                <w:bCs/>
                <w:sz w:val="24"/>
                <w:szCs w:val="24"/>
              </w:rPr>
            </w:pPr>
            <w:moveFrom w:id="2738" w:author="Nair-Desai, Sameer" w:date="2022-02-12T21:00:00Z">
              <w:ins w:id="2739" w:author="Alex Cukierman" w:date="2022-02-09T18:13:00Z">
                <w:del w:id="2740" w:author="Nair-Desai, Sameer" w:date="2022-02-12T21:00:00Z">
                  <w:r w:rsidRPr="00D77E5C" w:rsidDel="00BB427C">
                    <w:rPr>
                      <w:rFonts w:ascii="Times New Roman" w:hAnsi="Times New Roman" w:cs="Times New Roman"/>
                      <w:b/>
                      <w:bCs/>
                      <w:sz w:val="24"/>
                      <w:szCs w:val="24"/>
                    </w:rPr>
                    <w:delText>25</w:delText>
                  </w:r>
                  <w:r w:rsidRPr="00D77E5C" w:rsidDel="00BB427C">
                    <w:rPr>
                      <w:rFonts w:ascii="Times New Roman" w:hAnsi="Times New Roman" w:cs="Times New Roman"/>
                      <w:b/>
                      <w:bCs/>
                      <w:sz w:val="24"/>
                      <w:szCs w:val="24"/>
                      <w:vertAlign w:val="superscript"/>
                    </w:rPr>
                    <w:delText>th</w:delText>
                  </w:r>
                  <w:r w:rsidRPr="00D77E5C" w:rsidDel="00BB427C">
                    <w:rPr>
                      <w:rFonts w:ascii="Times New Roman" w:hAnsi="Times New Roman" w:cs="Times New Roman"/>
                      <w:b/>
                      <w:bCs/>
                      <w:sz w:val="24"/>
                      <w:szCs w:val="24"/>
                    </w:rPr>
                    <w:delText xml:space="preserve"> Perc</w:delText>
                  </w:r>
                </w:del>
              </w:ins>
              <w:ins w:id="2741" w:author="Alex Cukierman" w:date="2022-02-09T20:24:00Z">
                <w:del w:id="2742" w:author="Nair-Desai, Sameer" w:date="2022-02-12T21:00:00Z">
                  <w:r w:rsidR="002E5803" w:rsidDel="00BB427C">
                    <w:rPr>
                      <w:rFonts w:ascii="Times New Roman" w:hAnsi="Times New Roman" w:cs="Times New Roman"/>
                      <w:b/>
                      <w:bCs/>
                      <w:sz w:val="24"/>
                      <w:szCs w:val="24"/>
                    </w:rPr>
                    <w:delText>ent</w:delText>
                  </w:r>
                </w:del>
              </w:ins>
            </w:moveFrom>
          </w:p>
        </w:tc>
        <w:tc>
          <w:tcPr>
            <w:tcW w:w="1080" w:type="dxa"/>
          </w:tcPr>
          <w:p w14:paraId="789ADBA9" w14:textId="6A9A1D76" w:rsidR="00C62696" w:rsidRPr="00D77E5C" w:rsidDel="00BB427C" w:rsidRDefault="00C62696" w:rsidP="00C62696">
            <w:pPr>
              <w:jc w:val="center"/>
              <w:rPr>
                <w:ins w:id="2743" w:author="Alex Cukierman" w:date="2022-02-09T18:13:00Z"/>
                <w:del w:id="2744" w:author="Nair-Desai, Sameer" w:date="2022-02-12T21:00:00Z"/>
                <w:moveFrom w:id="2745" w:author="Nair-Desai, Sameer" w:date="2022-02-12T21:00:00Z"/>
                <w:rFonts w:ascii="Times New Roman" w:hAnsi="Times New Roman" w:cs="Times New Roman"/>
                <w:b/>
                <w:bCs/>
                <w:sz w:val="24"/>
                <w:szCs w:val="24"/>
              </w:rPr>
            </w:pPr>
            <w:moveFrom w:id="2746" w:author="Nair-Desai, Sameer" w:date="2022-02-12T21:00:00Z">
              <w:ins w:id="2747" w:author="Alex Cukierman" w:date="2022-02-09T18:13:00Z">
                <w:del w:id="2748" w:author="Nair-Desai, Sameer" w:date="2022-02-12T21:00:00Z">
                  <w:r w:rsidRPr="00D77E5C" w:rsidDel="00BB427C">
                    <w:rPr>
                      <w:rFonts w:ascii="Times New Roman" w:hAnsi="Times New Roman" w:cs="Times New Roman"/>
                      <w:b/>
                      <w:bCs/>
                      <w:sz w:val="24"/>
                      <w:szCs w:val="24"/>
                    </w:rPr>
                    <w:delText>75</w:delText>
                  </w:r>
                  <w:r w:rsidRPr="00D77E5C" w:rsidDel="00BB427C">
                    <w:rPr>
                      <w:rFonts w:ascii="Times New Roman" w:hAnsi="Times New Roman" w:cs="Times New Roman"/>
                      <w:b/>
                      <w:bCs/>
                      <w:sz w:val="24"/>
                      <w:szCs w:val="24"/>
                      <w:vertAlign w:val="superscript"/>
                    </w:rPr>
                    <w:delText>th</w:delText>
                  </w:r>
                  <w:r w:rsidRPr="00D77E5C" w:rsidDel="00BB427C">
                    <w:rPr>
                      <w:rFonts w:ascii="Times New Roman" w:hAnsi="Times New Roman" w:cs="Times New Roman"/>
                      <w:b/>
                      <w:bCs/>
                      <w:sz w:val="24"/>
                      <w:szCs w:val="24"/>
                    </w:rPr>
                    <w:delText xml:space="preserve"> Perc</w:delText>
                  </w:r>
                </w:del>
              </w:ins>
              <w:ins w:id="2749" w:author="Alex Cukierman" w:date="2022-02-09T20:24:00Z">
                <w:del w:id="2750" w:author="Nair-Desai, Sameer" w:date="2022-02-12T21:00:00Z">
                  <w:r w:rsidR="002E5803" w:rsidDel="00BB427C">
                    <w:rPr>
                      <w:rFonts w:ascii="Times New Roman" w:hAnsi="Times New Roman" w:cs="Times New Roman"/>
                      <w:b/>
                      <w:bCs/>
                      <w:sz w:val="24"/>
                      <w:szCs w:val="24"/>
                    </w:rPr>
                    <w:delText>ent</w:delText>
                  </w:r>
                </w:del>
              </w:ins>
            </w:moveFrom>
          </w:p>
        </w:tc>
        <w:tc>
          <w:tcPr>
            <w:tcW w:w="1080" w:type="dxa"/>
          </w:tcPr>
          <w:p w14:paraId="67E9D602" w14:textId="0FE29D0D" w:rsidR="00C62696" w:rsidRPr="00D77E5C" w:rsidDel="00BB427C" w:rsidRDefault="00C62696" w:rsidP="00C62696">
            <w:pPr>
              <w:jc w:val="center"/>
              <w:rPr>
                <w:ins w:id="2751" w:author="Alex Cukierman" w:date="2022-02-09T18:13:00Z"/>
                <w:del w:id="2752" w:author="Nair-Desai, Sameer" w:date="2022-02-12T21:00:00Z"/>
                <w:moveFrom w:id="2753" w:author="Nair-Desai, Sameer" w:date="2022-02-12T21:00:00Z"/>
                <w:rFonts w:ascii="Times New Roman" w:hAnsi="Times New Roman" w:cs="Times New Roman"/>
                <w:b/>
                <w:bCs/>
                <w:sz w:val="24"/>
                <w:szCs w:val="24"/>
              </w:rPr>
            </w:pPr>
            <w:moveFrom w:id="2754" w:author="Nair-Desai, Sameer" w:date="2022-02-12T21:00:00Z">
              <w:ins w:id="2755" w:author="Alex Cukierman" w:date="2022-02-09T18:13:00Z">
                <w:del w:id="2756" w:author="Nair-Desai, Sameer" w:date="2022-02-12T21:00:00Z">
                  <w:r w:rsidRPr="00D77E5C" w:rsidDel="00BB427C">
                    <w:rPr>
                      <w:rFonts w:ascii="Times New Roman" w:hAnsi="Times New Roman" w:cs="Times New Roman"/>
                      <w:b/>
                      <w:bCs/>
                      <w:sz w:val="24"/>
                      <w:szCs w:val="24"/>
                    </w:rPr>
                    <w:delText>Ma</w:delText>
                  </w:r>
                  <w:r w:rsidDel="00BB427C">
                    <w:rPr>
                      <w:rFonts w:ascii="Times New Roman" w:hAnsi="Times New Roman" w:cs="Times New Roman"/>
                      <w:b/>
                      <w:bCs/>
                      <w:sz w:val="24"/>
                      <w:szCs w:val="24"/>
                    </w:rPr>
                    <w:delText>x.</w:delText>
                  </w:r>
                </w:del>
              </w:ins>
            </w:moveFrom>
          </w:p>
        </w:tc>
      </w:tr>
      <w:tr w:rsidR="00C62696" w:rsidRPr="00D77E5C" w:rsidDel="00BB427C" w14:paraId="4B12F86A" w14:textId="05A24886" w:rsidTr="00C62696">
        <w:trPr>
          <w:trHeight w:val="242"/>
          <w:ins w:id="2757" w:author="Alex Cukierman" w:date="2022-02-09T18:13:00Z"/>
          <w:del w:id="2758" w:author="Nair-Desai, Sameer" w:date="2022-02-12T21:00:00Z"/>
        </w:trPr>
        <w:tc>
          <w:tcPr>
            <w:tcW w:w="10447" w:type="dxa"/>
            <w:gridSpan w:val="7"/>
          </w:tcPr>
          <w:p w14:paraId="47B6CE3E" w14:textId="1944F61C" w:rsidR="00C62696" w:rsidRPr="00D77E5C" w:rsidDel="00BB427C" w:rsidRDefault="00C62696" w:rsidP="00C62696">
            <w:pPr>
              <w:jc w:val="center"/>
              <w:rPr>
                <w:ins w:id="2759" w:author="Alex Cukierman" w:date="2022-02-09T18:13:00Z"/>
                <w:del w:id="2760" w:author="Nair-Desai, Sameer" w:date="2022-02-12T21:00:00Z"/>
                <w:moveFrom w:id="2761" w:author="Nair-Desai, Sameer" w:date="2022-02-12T21:00:00Z"/>
                <w:rFonts w:ascii="Times New Roman" w:hAnsi="Times New Roman" w:cs="Times New Roman"/>
                <w:b/>
                <w:bCs/>
                <w:sz w:val="24"/>
                <w:szCs w:val="24"/>
              </w:rPr>
            </w:pPr>
            <w:moveFrom w:id="2762" w:author="Nair-Desai, Sameer" w:date="2022-02-12T21:00:00Z">
              <w:ins w:id="2763" w:author="Alex Cukierman" w:date="2022-02-09T18:13:00Z">
                <w:del w:id="2764" w:author="Nair-Desai, Sameer" w:date="2022-02-12T21:00:00Z">
                  <w:r w:rsidRPr="00D77E5C" w:rsidDel="00BB427C">
                    <w:rPr>
                      <w:rFonts w:ascii="Times New Roman" w:hAnsi="Times New Roman" w:cs="Times New Roman"/>
                      <w:b/>
                      <w:bCs/>
                      <w:sz w:val="24"/>
                      <w:szCs w:val="24"/>
                    </w:rPr>
                    <w:delText>Doing Better in Excess</w:delText>
                  </w:r>
                </w:del>
              </w:ins>
            </w:moveFrom>
          </w:p>
        </w:tc>
      </w:tr>
      <w:tr w:rsidR="00C62696" w:rsidRPr="00D77E5C" w:rsidDel="00BB427C" w14:paraId="3A8F569A" w14:textId="1D8465CE" w:rsidTr="00C62696">
        <w:trPr>
          <w:ins w:id="2765" w:author="Alex Cukierman" w:date="2022-02-09T18:13:00Z"/>
          <w:del w:id="2766" w:author="Nair-Desai, Sameer" w:date="2022-02-12T21:00:00Z"/>
        </w:trPr>
        <w:tc>
          <w:tcPr>
            <w:tcW w:w="3960" w:type="dxa"/>
          </w:tcPr>
          <w:p w14:paraId="31D0D6D2" w14:textId="44E81B1A" w:rsidR="00C62696" w:rsidRPr="00D77E5C" w:rsidDel="00BB427C" w:rsidRDefault="00C62696" w:rsidP="00C62696">
            <w:pPr>
              <w:rPr>
                <w:ins w:id="2767" w:author="Alex Cukierman" w:date="2022-02-09T18:13:00Z"/>
                <w:del w:id="2768" w:author="Nair-Desai, Sameer" w:date="2022-02-12T21:00:00Z"/>
                <w:moveFrom w:id="2769" w:author="Nair-Desai, Sameer" w:date="2022-02-12T21:00:00Z"/>
                <w:rFonts w:ascii="Times New Roman" w:hAnsi="Times New Roman" w:cs="Times New Roman"/>
                <w:sz w:val="24"/>
                <w:szCs w:val="24"/>
              </w:rPr>
            </w:pPr>
            <w:moveFrom w:id="2770" w:author="Nair-Desai, Sameer" w:date="2022-02-12T21:00:00Z">
              <w:ins w:id="2771" w:author="Alex Cukierman" w:date="2022-02-09T18:13:00Z">
                <w:del w:id="2772" w:author="Nair-Desai, Sameer" w:date="2022-02-12T21:00:00Z">
                  <w:r w:rsidDel="00BB427C">
                    <w:rPr>
                      <w:rFonts w:ascii="Times New Roman" w:hAnsi="Times New Roman" w:cs="Times New Roman"/>
                      <w:sz w:val="24"/>
                      <w:szCs w:val="24"/>
                    </w:rPr>
                    <w:delText>Population Density</w:delText>
                  </w:r>
                </w:del>
              </w:ins>
            </w:moveFrom>
          </w:p>
        </w:tc>
        <w:tc>
          <w:tcPr>
            <w:tcW w:w="1087" w:type="dxa"/>
          </w:tcPr>
          <w:p w14:paraId="33CE07BD" w14:textId="099C0236" w:rsidR="00C62696" w:rsidRPr="00D77E5C" w:rsidDel="00BB427C" w:rsidRDefault="00C62696" w:rsidP="00C62696">
            <w:pPr>
              <w:jc w:val="center"/>
              <w:rPr>
                <w:ins w:id="2773" w:author="Alex Cukierman" w:date="2022-02-09T18:13:00Z"/>
                <w:del w:id="2774" w:author="Nair-Desai, Sameer" w:date="2022-02-12T21:00:00Z"/>
                <w:moveFrom w:id="2775" w:author="Nair-Desai, Sameer" w:date="2022-02-12T21:00:00Z"/>
                <w:rFonts w:ascii="Times New Roman" w:hAnsi="Times New Roman" w:cs="Times New Roman"/>
                <w:sz w:val="24"/>
                <w:szCs w:val="24"/>
              </w:rPr>
            </w:pPr>
            <w:moveFrom w:id="2776" w:author="Nair-Desai, Sameer" w:date="2022-02-12T21:00:00Z">
              <w:ins w:id="2777" w:author="Alex Cukierman" w:date="2022-02-09T18:13:00Z">
                <w:del w:id="2778" w:author="Nair-Desai, Sameer" w:date="2022-02-12T21:00:00Z">
                  <w:r w:rsidDel="00BB427C">
                    <w:rPr>
                      <w:rFonts w:ascii="Times New Roman" w:hAnsi="Times New Roman" w:cs="Times New Roman"/>
                      <w:sz w:val="24"/>
                      <w:szCs w:val="24"/>
                    </w:rPr>
                    <w:delText>92.4</w:delText>
                  </w:r>
                </w:del>
              </w:ins>
            </w:moveFrom>
          </w:p>
        </w:tc>
        <w:tc>
          <w:tcPr>
            <w:tcW w:w="1080" w:type="dxa"/>
          </w:tcPr>
          <w:p w14:paraId="020BA226" w14:textId="3D254D7F" w:rsidR="00C62696" w:rsidRPr="00D77E5C" w:rsidDel="00BB427C" w:rsidRDefault="00C62696" w:rsidP="00C62696">
            <w:pPr>
              <w:jc w:val="center"/>
              <w:rPr>
                <w:ins w:id="2779" w:author="Alex Cukierman" w:date="2022-02-09T18:13:00Z"/>
                <w:del w:id="2780" w:author="Nair-Desai, Sameer" w:date="2022-02-12T21:00:00Z"/>
                <w:moveFrom w:id="2781" w:author="Nair-Desai, Sameer" w:date="2022-02-12T21:00:00Z"/>
                <w:rFonts w:ascii="Times New Roman" w:hAnsi="Times New Roman" w:cs="Times New Roman"/>
                <w:sz w:val="24"/>
                <w:szCs w:val="24"/>
              </w:rPr>
            </w:pPr>
            <w:moveFrom w:id="2782" w:author="Nair-Desai, Sameer" w:date="2022-02-12T21:00:00Z">
              <w:ins w:id="2783" w:author="Alex Cukierman" w:date="2022-02-09T18:13:00Z">
                <w:del w:id="2784" w:author="Nair-Desai, Sameer" w:date="2022-02-12T21:00:00Z">
                  <w:r w:rsidDel="00BB427C">
                    <w:rPr>
                      <w:rFonts w:ascii="Times New Roman" w:hAnsi="Times New Roman" w:cs="Times New Roman"/>
                      <w:sz w:val="24"/>
                      <w:szCs w:val="24"/>
                    </w:rPr>
                    <w:delText>119.4</w:delText>
                  </w:r>
                </w:del>
              </w:ins>
            </w:moveFrom>
          </w:p>
        </w:tc>
        <w:tc>
          <w:tcPr>
            <w:tcW w:w="1080" w:type="dxa"/>
          </w:tcPr>
          <w:p w14:paraId="13584008" w14:textId="3077B8AF" w:rsidR="00C62696" w:rsidRPr="00D77E5C" w:rsidDel="00BB427C" w:rsidRDefault="00C62696" w:rsidP="00C62696">
            <w:pPr>
              <w:jc w:val="center"/>
              <w:rPr>
                <w:ins w:id="2785" w:author="Alex Cukierman" w:date="2022-02-09T18:13:00Z"/>
                <w:del w:id="2786" w:author="Nair-Desai, Sameer" w:date="2022-02-12T21:00:00Z"/>
                <w:moveFrom w:id="2787" w:author="Nair-Desai, Sameer" w:date="2022-02-12T21:00:00Z"/>
                <w:rFonts w:ascii="Times New Roman" w:hAnsi="Times New Roman" w:cs="Times New Roman"/>
                <w:sz w:val="24"/>
                <w:szCs w:val="24"/>
              </w:rPr>
            </w:pPr>
            <w:moveFrom w:id="2788" w:author="Nair-Desai, Sameer" w:date="2022-02-12T21:00:00Z">
              <w:ins w:id="2789" w:author="Alex Cukierman" w:date="2022-02-09T18:13:00Z">
                <w:del w:id="2790" w:author="Nair-Desai, Sameer" w:date="2022-02-12T21:00:00Z">
                  <w:r w:rsidDel="00BB427C">
                    <w:rPr>
                      <w:rFonts w:ascii="Times New Roman" w:hAnsi="Times New Roman" w:cs="Times New Roman"/>
                      <w:sz w:val="24"/>
                      <w:szCs w:val="24"/>
                    </w:rPr>
                    <w:delText>2.0</w:delText>
                  </w:r>
                </w:del>
              </w:ins>
            </w:moveFrom>
          </w:p>
        </w:tc>
        <w:tc>
          <w:tcPr>
            <w:tcW w:w="1080" w:type="dxa"/>
          </w:tcPr>
          <w:p w14:paraId="3B9D3D8A" w14:textId="7B013552" w:rsidR="00C62696" w:rsidRPr="00D77E5C" w:rsidDel="00BB427C" w:rsidRDefault="00C62696" w:rsidP="00C62696">
            <w:pPr>
              <w:jc w:val="center"/>
              <w:rPr>
                <w:ins w:id="2791" w:author="Alex Cukierman" w:date="2022-02-09T18:13:00Z"/>
                <w:del w:id="2792" w:author="Nair-Desai, Sameer" w:date="2022-02-12T21:00:00Z"/>
                <w:moveFrom w:id="2793" w:author="Nair-Desai, Sameer" w:date="2022-02-12T21:00:00Z"/>
                <w:rFonts w:ascii="Times New Roman" w:hAnsi="Times New Roman" w:cs="Times New Roman"/>
                <w:sz w:val="24"/>
                <w:szCs w:val="24"/>
              </w:rPr>
            </w:pPr>
            <w:moveFrom w:id="2794" w:author="Nair-Desai, Sameer" w:date="2022-02-12T21:00:00Z">
              <w:ins w:id="2795" w:author="Alex Cukierman" w:date="2022-02-09T18:13:00Z">
                <w:del w:id="2796" w:author="Nair-Desai, Sameer" w:date="2022-02-12T21:00:00Z">
                  <w:r w:rsidDel="00BB427C">
                    <w:rPr>
                      <w:rFonts w:ascii="Times New Roman" w:hAnsi="Times New Roman" w:cs="Times New Roman"/>
                      <w:sz w:val="24"/>
                      <w:szCs w:val="24"/>
                    </w:rPr>
                    <w:delText>16.2</w:delText>
                  </w:r>
                </w:del>
              </w:ins>
            </w:moveFrom>
          </w:p>
        </w:tc>
        <w:tc>
          <w:tcPr>
            <w:tcW w:w="1080" w:type="dxa"/>
          </w:tcPr>
          <w:p w14:paraId="1A4E9E51" w14:textId="3391AEF5" w:rsidR="00C62696" w:rsidRPr="00D77E5C" w:rsidDel="00BB427C" w:rsidRDefault="00C62696" w:rsidP="00C62696">
            <w:pPr>
              <w:jc w:val="center"/>
              <w:rPr>
                <w:ins w:id="2797" w:author="Alex Cukierman" w:date="2022-02-09T18:13:00Z"/>
                <w:del w:id="2798" w:author="Nair-Desai, Sameer" w:date="2022-02-12T21:00:00Z"/>
                <w:moveFrom w:id="2799" w:author="Nair-Desai, Sameer" w:date="2022-02-12T21:00:00Z"/>
                <w:rFonts w:ascii="Times New Roman" w:hAnsi="Times New Roman" w:cs="Times New Roman"/>
                <w:sz w:val="24"/>
                <w:szCs w:val="24"/>
              </w:rPr>
            </w:pPr>
            <w:moveFrom w:id="2800" w:author="Nair-Desai, Sameer" w:date="2022-02-12T21:00:00Z">
              <w:ins w:id="2801" w:author="Alex Cukierman" w:date="2022-02-09T18:13:00Z">
                <w:del w:id="2802" w:author="Nair-Desai, Sameer" w:date="2022-02-12T21:00:00Z">
                  <w:r w:rsidDel="00BB427C">
                    <w:rPr>
                      <w:rFonts w:ascii="Times New Roman" w:hAnsi="Times New Roman" w:cs="Times New Roman"/>
                      <w:sz w:val="24"/>
                      <w:szCs w:val="24"/>
                    </w:rPr>
                    <w:delText>116.0</w:delText>
                  </w:r>
                </w:del>
              </w:ins>
            </w:moveFrom>
          </w:p>
        </w:tc>
        <w:tc>
          <w:tcPr>
            <w:tcW w:w="1080" w:type="dxa"/>
          </w:tcPr>
          <w:p w14:paraId="551C5254" w14:textId="3374A901" w:rsidR="00C62696" w:rsidRPr="00D77E5C" w:rsidDel="00BB427C" w:rsidRDefault="00C62696" w:rsidP="00C62696">
            <w:pPr>
              <w:jc w:val="center"/>
              <w:rPr>
                <w:ins w:id="2803" w:author="Alex Cukierman" w:date="2022-02-09T18:13:00Z"/>
                <w:del w:id="2804" w:author="Nair-Desai, Sameer" w:date="2022-02-12T21:00:00Z"/>
                <w:moveFrom w:id="2805" w:author="Nair-Desai, Sameer" w:date="2022-02-12T21:00:00Z"/>
                <w:rFonts w:ascii="Times New Roman" w:hAnsi="Times New Roman" w:cs="Times New Roman"/>
                <w:sz w:val="24"/>
                <w:szCs w:val="24"/>
              </w:rPr>
            </w:pPr>
            <w:moveFrom w:id="2806" w:author="Nair-Desai, Sameer" w:date="2022-02-12T21:00:00Z">
              <w:ins w:id="2807" w:author="Alex Cukierman" w:date="2022-02-09T18:13:00Z">
                <w:del w:id="2808" w:author="Nair-Desai, Sameer" w:date="2022-02-12T21:00:00Z">
                  <w:r w:rsidDel="00BB427C">
                    <w:rPr>
                      <w:rFonts w:ascii="Times New Roman" w:hAnsi="Times New Roman" w:cs="Times New Roman"/>
                      <w:sz w:val="24"/>
                      <w:szCs w:val="24"/>
                    </w:rPr>
                    <w:delText>402.6</w:delText>
                  </w:r>
                </w:del>
              </w:ins>
            </w:moveFrom>
          </w:p>
        </w:tc>
      </w:tr>
      <w:tr w:rsidR="00C62696" w:rsidRPr="00D77E5C" w:rsidDel="00BB427C" w14:paraId="4ACCA970" w14:textId="7EFBB1D2" w:rsidTr="00C62696">
        <w:trPr>
          <w:ins w:id="2809" w:author="Alex Cukierman" w:date="2022-02-09T18:13:00Z"/>
          <w:del w:id="2810" w:author="Nair-Desai, Sameer" w:date="2022-02-12T21:00:00Z"/>
        </w:trPr>
        <w:tc>
          <w:tcPr>
            <w:tcW w:w="3960" w:type="dxa"/>
          </w:tcPr>
          <w:p w14:paraId="27FA35FA" w14:textId="397EB5D4" w:rsidR="00C62696" w:rsidRPr="00D77E5C" w:rsidDel="00BB427C" w:rsidRDefault="00C62696" w:rsidP="00C62696">
            <w:pPr>
              <w:rPr>
                <w:ins w:id="2811" w:author="Alex Cukierman" w:date="2022-02-09T18:13:00Z"/>
                <w:del w:id="2812" w:author="Nair-Desai, Sameer" w:date="2022-02-12T21:00:00Z"/>
                <w:moveFrom w:id="2813" w:author="Nair-Desai, Sameer" w:date="2022-02-12T21:00:00Z"/>
                <w:rFonts w:ascii="Times New Roman" w:hAnsi="Times New Roman" w:cs="Times New Roman"/>
                <w:sz w:val="24"/>
                <w:szCs w:val="24"/>
              </w:rPr>
            </w:pPr>
            <w:moveFrom w:id="2814" w:author="Nair-Desai, Sameer" w:date="2022-02-12T21:00:00Z">
              <w:ins w:id="2815" w:author="Alex Cukierman" w:date="2022-02-09T18:13:00Z">
                <w:del w:id="2816" w:author="Nair-Desai, Sameer" w:date="2022-02-12T21:00:00Z">
                  <w:r w:rsidDel="00BB427C">
                    <w:rPr>
                      <w:rFonts w:ascii="Times New Roman" w:hAnsi="Times New Roman" w:cs="Times New Roman"/>
                      <w:sz w:val="24"/>
                      <w:szCs w:val="24"/>
                    </w:rPr>
                    <w:delText>Urban Population Share</w:delText>
                  </w:r>
                </w:del>
              </w:ins>
            </w:moveFrom>
          </w:p>
        </w:tc>
        <w:tc>
          <w:tcPr>
            <w:tcW w:w="1087" w:type="dxa"/>
          </w:tcPr>
          <w:p w14:paraId="44F57E1A" w14:textId="53AC74F9" w:rsidR="00C62696" w:rsidRPr="00D77E5C" w:rsidDel="00BB427C" w:rsidRDefault="00C62696" w:rsidP="00C62696">
            <w:pPr>
              <w:jc w:val="center"/>
              <w:rPr>
                <w:ins w:id="2817" w:author="Alex Cukierman" w:date="2022-02-09T18:13:00Z"/>
                <w:del w:id="2818" w:author="Nair-Desai, Sameer" w:date="2022-02-12T21:00:00Z"/>
                <w:moveFrom w:id="2819" w:author="Nair-Desai, Sameer" w:date="2022-02-12T21:00:00Z"/>
                <w:rFonts w:ascii="Times New Roman" w:hAnsi="Times New Roman" w:cs="Times New Roman"/>
                <w:sz w:val="24"/>
                <w:szCs w:val="24"/>
              </w:rPr>
            </w:pPr>
            <w:moveFrom w:id="2820" w:author="Nair-Desai, Sameer" w:date="2022-02-12T21:00:00Z">
              <w:ins w:id="2821" w:author="Alex Cukierman" w:date="2022-02-09T18:13:00Z">
                <w:del w:id="2822" w:author="Nair-Desai, Sameer" w:date="2022-02-12T21:00:00Z">
                  <w:r w:rsidDel="00BB427C">
                    <w:rPr>
                      <w:rFonts w:ascii="Times New Roman" w:hAnsi="Times New Roman" w:cs="Times New Roman"/>
                      <w:sz w:val="24"/>
                      <w:szCs w:val="24"/>
                    </w:rPr>
                    <w:delText>79.7</w:delText>
                  </w:r>
                </w:del>
              </w:ins>
            </w:moveFrom>
          </w:p>
        </w:tc>
        <w:tc>
          <w:tcPr>
            <w:tcW w:w="1080" w:type="dxa"/>
          </w:tcPr>
          <w:p w14:paraId="18F393D3" w14:textId="7FF17BC2" w:rsidR="00C62696" w:rsidRPr="00D77E5C" w:rsidDel="00BB427C" w:rsidRDefault="00C62696" w:rsidP="00C62696">
            <w:pPr>
              <w:jc w:val="center"/>
              <w:rPr>
                <w:ins w:id="2823" w:author="Alex Cukierman" w:date="2022-02-09T18:13:00Z"/>
                <w:del w:id="2824" w:author="Nair-Desai, Sameer" w:date="2022-02-12T21:00:00Z"/>
                <w:moveFrom w:id="2825" w:author="Nair-Desai, Sameer" w:date="2022-02-12T21:00:00Z"/>
                <w:rFonts w:ascii="Times New Roman" w:hAnsi="Times New Roman" w:cs="Times New Roman"/>
                <w:sz w:val="24"/>
                <w:szCs w:val="24"/>
              </w:rPr>
            </w:pPr>
            <w:moveFrom w:id="2826" w:author="Nair-Desai, Sameer" w:date="2022-02-12T21:00:00Z">
              <w:ins w:id="2827" w:author="Alex Cukierman" w:date="2022-02-09T18:13:00Z">
                <w:del w:id="2828" w:author="Nair-Desai, Sameer" w:date="2022-02-12T21:00:00Z">
                  <w:r w:rsidDel="00BB427C">
                    <w:rPr>
                      <w:rFonts w:ascii="Times New Roman" w:hAnsi="Times New Roman" w:cs="Times New Roman"/>
                      <w:sz w:val="24"/>
                      <w:szCs w:val="24"/>
                    </w:rPr>
                    <w:delText>10.8</w:delText>
                  </w:r>
                </w:del>
              </w:ins>
            </w:moveFrom>
          </w:p>
        </w:tc>
        <w:tc>
          <w:tcPr>
            <w:tcW w:w="1080" w:type="dxa"/>
          </w:tcPr>
          <w:p w14:paraId="537ABA1A" w14:textId="3A13BB7E" w:rsidR="00C62696" w:rsidRPr="00D77E5C" w:rsidDel="00BB427C" w:rsidRDefault="00C62696" w:rsidP="00C62696">
            <w:pPr>
              <w:jc w:val="center"/>
              <w:rPr>
                <w:ins w:id="2829" w:author="Alex Cukierman" w:date="2022-02-09T18:13:00Z"/>
                <w:del w:id="2830" w:author="Nair-Desai, Sameer" w:date="2022-02-12T21:00:00Z"/>
                <w:moveFrom w:id="2831" w:author="Nair-Desai, Sameer" w:date="2022-02-12T21:00:00Z"/>
                <w:rFonts w:ascii="Times New Roman" w:hAnsi="Times New Roman" w:cs="Times New Roman"/>
                <w:sz w:val="24"/>
                <w:szCs w:val="24"/>
              </w:rPr>
            </w:pPr>
            <w:moveFrom w:id="2832" w:author="Nair-Desai, Sameer" w:date="2022-02-12T21:00:00Z">
              <w:ins w:id="2833" w:author="Alex Cukierman" w:date="2022-02-09T18:13:00Z">
                <w:del w:id="2834" w:author="Nair-Desai, Sameer" w:date="2022-02-12T21:00:00Z">
                  <w:r w:rsidDel="00BB427C">
                    <w:rPr>
                      <w:rFonts w:ascii="Times New Roman" w:hAnsi="Times New Roman" w:cs="Times New Roman"/>
                      <w:sz w:val="24"/>
                      <w:szCs w:val="24"/>
                    </w:rPr>
                    <w:delText>63.2</w:delText>
                  </w:r>
                </w:del>
              </w:ins>
            </w:moveFrom>
          </w:p>
        </w:tc>
        <w:tc>
          <w:tcPr>
            <w:tcW w:w="1080" w:type="dxa"/>
          </w:tcPr>
          <w:p w14:paraId="264256FB" w14:textId="59D4E7E6" w:rsidR="00C62696" w:rsidRPr="00D77E5C" w:rsidDel="00BB427C" w:rsidRDefault="00C62696" w:rsidP="00C62696">
            <w:pPr>
              <w:jc w:val="center"/>
              <w:rPr>
                <w:ins w:id="2835" w:author="Alex Cukierman" w:date="2022-02-09T18:13:00Z"/>
                <w:del w:id="2836" w:author="Nair-Desai, Sameer" w:date="2022-02-12T21:00:00Z"/>
                <w:moveFrom w:id="2837" w:author="Nair-Desai, Sameer" w:date="2022-02-12T21:00:00Z"/>
                <w:rFonts w:ascii="Times New Roman" w:hAnsi="Times New Roman" w:cs="Times New Roman"/>
                <w:sz w:val="24"/>
                <w:szCs w:val="24"/>
              </w:rPr>
            </w:pPr>
            <w:moveFrom w:id="2838" w:author="Nair-Desai, Sameer" w:date="2022-02-12T21:00:00Z">
              <w:ins w:id="2839" w:author="Alex Cukierman" w:date="2022-02-09T18:13:00Z">
                <w:del w:id="2840" w:author="Nair-Desai, Sameer" w:date="2022-02-12T21:00:00Z">
                  <w:r w:rsidDel="00BB427C">
                    <w:rPr>
                      <w:rFonts w:ascii="Times New Roman" w:hAnsi="Times New Roman" w:cs="Times New Roman"/>
                      <w:sz w:val="24"/>
                      <w:szCs w:val="24"/>
                    </w:rPr>
                    <w:delText>70.3</w:delText>
                  </w:r>
                </w:del>
              </w:ins>
            </w:moveFrom>
          </w:p>
        </w:tc>
        <w:tc>
          <w:tcPr>
            <w:tcW w:w="1080" w:type="dxa"/>
          </w:tcPr>
          <w:p w14:paraId="5A0FA55D" w14:textId="10B643FD" w:rsidR="00C62696" w:rsidRPr="00D77E5C" w:rsidDel="00BB427C" w:rsidRDefault="00C62696" w:rsidP="00C62696">
            <w:pPr>
              <w:jc w:val="center"/>
              <w:rPr>
                <w:ins w:id="2841" w:author="Alex Cukierman" w:date="2022-02-09T18:13:00Z"/>
                <w:del w:id="2842" w:author="Nair-Desai, Sameer" w:date="2022-02-12T21:00:00Z"/>
                <w:moveFrom w:id="2843" w:author="Nair-Desai, Sameer" w:date="2022-02-12T21:00:00Z"/>
                <w:rFonts w:ascii="Times New Roman" w:hAnsi="Times New Roman" w:cs="Times New Roman"/>
                <w:sz w:val="24"/>
                <w:szCs w:val="24"/>
              </w:rPr>
            </w:pPr>
            <w:moveFrom w:id="2844" w:author="Nair-Desai, Sameer" w:date="2022-02-12T21:00:00Z">
              <w:ins w:id="2845" w:author="Alex Cukierman" w:date="2022-02-09T18:13:00Z">
                <w:del w:id="2846" w:author="Nair-Desai, Sameer" w:date="2022-02-12T21:00:00Z">
                  <w:r w:rsidDel="00BB427C">
                    <w:rPr>
                      <w:rFonts w:ascii="Times New Roman" w:hAnsi="Times New Roman" w:cs="Times New Roman"/>
                      <w:sz w:val="24"/>
                      <w:szCs w:val="24"/>
                    </w:rPr>
                    <w:delText>87.0</w:delText>
                  </w:r>
                </w:del>
              </w:ins>
            </w:moveFrom>
          </w:p>
        </w:tc>
        <w:tc>
          <w:tcPr>
            <w:tcW w:w="1080" w:type="dxa"/>
          </w:tcPr>
          <w:p w14:paraId="2547B3E2" w14:textId="2B588BE6" w:rsidR="00C62696" w:rsidRPr="00D77E5C" w:rsidDel="00BB427C" w:rsidRDefault="00C62696" w:rsidP="00C62696">
            <w:pPr>
              <w:jc w:val="center"/>
              <w:rPr>
                <w:ins w:id="2847" w:author="Alex Cukierman" w:date="2022-02-09T18:13:00Z"/>
                <w:del w:id="2848" w:author="Nair-Desai, Sameer" w:date="2022-02-12T21:00:00Z"/>
                <w:moveFrom w:id="2849" w:author="Nair-Desai, Sameer" w:date="2022-02-12T21:00:00Z"/>
                <w:rFonts w:ascii="Times New Roman" w:hAnsi="Times New Roman" w:cs="Times New Roman"/>
                <w:sz w:val="24"/>
                <w:szCs w:val="24"/>
              </w:rPr>
            </w:pPr>
            <w:moveFrom w:id="2850" w:author="Nair-Desai, Sameer" w:date="2022-02-12T21:00:00Z">
              <w:ins w:id="2851" w:author="Alex Cukierman" w:date="2022-02-09T18:13:00Z">
                <w:del w:id="2852" w:author="Nair-Desai, Sameer" w:date="2022-02-12T21:00:00Z">
                  <w:r w:rsidDel="00BB427C">
                    <w:rPr>
                      <w:rFonts w:ascii="Times New Roman" w:hAnsi="Times New Roman" w:cs="Times New Roman"/>
                      <w:sz w:val="24"/>
                      <w:szCs w:val="24"/>
                    </w:rPr>
                    <w:delText>95.3</w:delText>
                  </w:r>
                </w:del>
              </w:ins>
            </w:moveFrom>
          </w:p>
        </w:tc>
      </w:tr>
      <w:tr w:rsidR="00C62696" w:rsidRPr="00D77E5C" w:rsidDel="00BB427C" w14:paraId="7A8D9203" w14:textId="0DEC8DB3" w:rsidTr="00C62696">
        <w:trPr>
          <w:ins w:id="2853" w:author="Alex Cukierman" w:date="2022-02-09T18:13:00Z"/>
          <w:del w:id="2854" w:author="Nair-Desai, Sameer" w:date="2022-02-12T21:00:00Z"/>
        </w:trPr>
        <w:tc>
          <w:tcPr>
            <w:tcW w:w="3960" w:type="dxa"/>
          </w:tcPr>
          <w:p w14:paraId="288CFA57" w14:textId="2687F9F0" w:rsidR="00C62696" w:rsidRPr="00D77E5C" w:rsidDel="00BB427C" w:rsidRDefault="00C62696" w:rsidP="00C62696">
            <w:pPr>
              <w:rPr>
                <w:ins w:id="2855" w:author="Alex Cukierman" w:date="2022-02-09T18:13:00Z"/>
                <w:del w:id="2856" w:author="Nair-Desai, Sameer" w:date="2022-02-12T21:00:00Z"/>
                <w:moveFrom w:id="2857" w:author="Nair-Desai, Sameer" w:date="2022-02-12T21:00:00Z"/>
                <w:rFonts w:ascii="Times New Roman" w:hAnsi="Times New Roman" w:cs="Times New Roman"/>
                <w:sz w:val="24"/>
                <w:szCs w:val="24"/>
              </w:rPr>
            </w:pPr>
            <w:moveFrom w:id="2858" w:author="Nair-Desai, Sameer" w:date="2022-02-12T21:00:00Z">
              <w:ins w:id="2859" w:author="Alex Cukierman" w:date="2022-02-09T18:13:00Z">
                <w:del w:id="2860" w:author="Nair-Desai, Sameer" w:date="2022-02-12T21:00:00Z">
                  <w:r w:rsidDel="00BB427C">
                    <w:rPr>
                      <w:rFonts w:ascii="Times New Roman" w:hAnsi="Times New Roman" w:cs="Times New Roman"/>
                      <w:sz w:val="24"/>
                      <w:szCs w:val="24"/>
                    </w:rPr>
                    <w:delText>Aged 65+ Population Share</w:delText>
                  </w:r>
                </w:del>
              </w:ins>
            </w:moveFrom>
          </w:p>
        </w:tc>
        <w:tc>
          <w:tcPr>
            <w:tcW w:w="1087" w:type="dxa"/>
          </w:tcPr>
          <w:p w14:paraId="436CAE7A" w14:textId="2017A963" w:rsidR="00C62696" w:rsidRPr="00D77E5C" w:rsidDel="00BB427C" w:rsidRDefault="00C62696" w:rsidP="00C62696">
            <w:pPr>
              <w:jc w:val="center"/>
              <w:rPr>
                <w:ins w:id="2861" w:author="Alex Cukierman" w:date="2022-02-09T18:13:00Z"/>
                <w:del w:id="2862" w:author="Nair-Desai, Sameer" w:date="2022-02-12T21:00:00Z"/>
                <w:moveFrom w:id="2863" w:author="Nair-Desai, Sameer" w:date="2022-02-12T21:00:00Z"/>
                <w:rFonts w:ascii="Times New Roman" w:hAnsi="Times New Roman" w:cs="Times New Roman"/>
                <w:sz w:val="24"/>
                <w:szCs w:val="24"/>
              </w:rPr>
            </w:pPr>
            <w:moveFrom w:id="2864" w:author="Nair-Desai, Sameer" w:date="2022-02-12T21:00:00Z">
              <w:ins w:id="2865" w:author="Alex Cukierman" w:date="2022-02-09T18:13:00Z">
                <w:del w:id="2866" w:author="Nair-Desai, Sameer" w:date="2022-02-12T21:00:00Z">
                  <w:r w:rsidDel="00BB427C">
                    <w:rPr>
                      <w:rFonts w:ascii="Times New Roman" w:hAnsi="Times New Roman" w:cs="Times New Roman"/>
                      <w:sz w:val="24"/>
                      <w:szCs w:val="24"/>
                    </w:rPr>
                    <w:delText>11.7</w:delText>
                  </w:r>
                </w:del>
              </w:ins>
            </w:moveFrom>
          </w:p>
        </w:tc>
        <w:tc>
          <w:tcPr>
            <w:tcW w:w="1080" w:type="dxa"/>
          </w:tcPr>
          <w:p w14:paraId="3B6E541D" w14:textId="5064E1D4" w:rsidR="00C62696" w:rsidRPr="00D77E5C" w:rsidDel="00BB427C" w:rsidRDefault="00C62696" w:rsidP="00C62696">
            <w:pPr>
              <w:jc w:val="center"/>
              <w:rPr>
                <w:ins w:id="2867" w:author="Alex Cukierman" w:date="2022-02-09T18:13:00Z"/>
                <w:del w:id="2868" w:author="Nair-Desai, Sameer" w:date="2022-02-12T21:00:00Z"/>
                <w:moveFrom w:id="2869" w:author="Nair-Desai, Sameer" w:date="2022-02-12T21:00:00Z"/>
                <w:rFonts w:ascii="Times New Roman" w:hAnsi="Times New Roman" w:cs="Times New Roman"/>
                <w:sz w:val="24"/>
                <w:szCs w:val="24"/>
              </w:rPr>
            </w:pPr>
            <w:moveFrom w:id="2870" w:author="Nair-Desai, Sameer" w:date="2022-02-12T21:00:00Z">
              <w:ins w:id="2871" w:author="Alex Cukierman" w:date="2022-02-09T18:13:00Z">
                <w:del w:id="2872" w:author="Nair-Desai, Sameer" w:date="2022-02-12T21:00:00Z">
                  <w:r w:rsidDel="00BB427C">
                    <w:rPr>
                      <w:rFonts w:ascii="Times New Roman" w:hAnsi="Times New Roman" w:cs="Times New Roman"/>
                      <w:sz w:val="24"/>
                      <w:szCs w:val="24"/>
                    </w:rPr>
                    <w:delText>6.3</w:delText>
                  </w:r>
                </w:del>
              </w:ins>
            </w:moveFrom>
          </w:p>
        </w:tc>
        <w:tc>
          <w:tcPr>
            <w:tcW w:w="1080" w:type="dxa"/>
          </w:tcPr>
          <w:p w14:paraId="129DB58E" w14:textId="12764EBE" w:rsidR="00C62696" w:rsidRPr="00D77E5C" w:rsidDel="00BB427C" w:rsidRDefault="00C62696" w:rsidP="00C62696">
            <w:pPr>
              <w:jc w:val="center"/>
              <w:rPr>
                <w:ins w:id="2873" w:author="Alex Cukierman" w:date="2022-02-09T18:13:00Z"/>
                <w:del w:id="2874" w:author="Nair-Desai, Sameer" w:date="2022-02-12T21:00:00Z"/>
                <w:moveFrom w:id="2875" w:author="Nair-Desai, Sameer" w:date="2022-02-12T21:00:00Z"/>
                <w:rFonts w:ascii="Times New Roman" w:hAnsi="Times New Roman" w:cs="Times New Roman"/>
                <w:sz w:val="24"/>
                <w:szCs w:val="24"/>
              </w:rPr>
            </w:pPr>
            <w:moveFrom w:id="2876" w:author="Nair-Desai, Sameer" w:date="2022-02-12T21:00:00Z">
              <w:ins w:id="2877" w:author="Alex Cukierman" w:date="2022-02-09T18:13:00Z">
                <w:del w:id="2878" w:author="Nair-Desai, Sameer" w:date="2022-02-12T21:00:00Z">
                  <w:r w:rsidDel="00BB427C">
                    <w:rPr>
                      <w:rFonts w:ascii="Times New Roman" w:hAnsi="Times New Roman" w:cs="Times New Roman"/>
                      <w:sz w:val="24"/>
                      <w:szCs w:val="24"/>
                    </w:rPr>
                    <w:delText>2.4</w:delText>
                  </w:r>
                </w:del>
              </w:ins>
            </w:moveFrom>
          </w:p>
        </w:tc>
        <w:tc>
          <w:tcPr>
            <w:tcW w:w="1080" w:type="dxa"/>
          </w:tcPr>
          <w:p w14:paraId="474AB3F8" w14:textId="1E97945B" w:rsidR="00C62696" w:rsidRPr="00D77E5C" w:rsidDel="00BB427C" w:rsidRDefault="00C62696" w:rsidP="00C62696">
            <w:pPr>
              <w:jc w:val="center"/>
              <w:rPr>
                <w:ins w:id="2879" w:author="Alex Cukierman" w:date="2022-02-09T18:13:00Z"/>
                <w:del w:id="2880" w:author="Nair-Desai, Sameer" w:date="2022-02-12T21:00:00Z"/>
                <w:moveFrom w:id="2881" w:author="Nair-Desai, Sameer" w:date="2022-02-12T21:00:00Z"/>
                <w:rFonts w:ascii="Times New Roman" w:hAnsi="Times New Roman" w:cs="Times New Roman"/>
                <w:sz w:val="24"/>
                <w:szCs w:val="24"/>
              </w:rPr>
            </w:pPr>
            <w:moveFrom w:id="2882" w:author="Nair-Desai, Sameer" w:date="2022-02-12T21:00:00Z">
              <w:ins w:id="2883" w:author="Alex Cukierman" w:date="2022-02-09T18:13:00Z">
                <w:del w:id="2884" w:author="Nair-Desai, Sameer" w:date="2022-02-12T21:00:00Z">
                  <w:r w:rsidDel="00BB427C">
                    <w:rPr>
                      <w:rFonts w:ascii="Times New Roman" w:hAnsi="Times New Roman" w:cs="Times New Roman"/>
                      <w:sz w:val="24"/>
                      <w:szCs w:val="24"/>
                    </w:rPr>
                    <w:delText>6.7</w:delText>
                  </w:r>
                </w:del>
              </w:ins>
            </w:moveFrom>
          </w:p>
        </w:tc>
        <w:tc>
          <w:tcPr>
            <w:tcW w:w="1080" w:type="dxa"/>
          </w:tcPr>
          <w:p w14:paraId="17E71174" w14:textId="36A0E13A" w:rsidR="00C62696" w:rsidRPr="00D77E5C" w:rsidDel="00BB427C" w:rsidRDefault="00C62696" w:rsidP="00C62696">
            <w:pPr>
              <w:jc w:val="center"/>
              <w:rPr>
                <w:ins w:id="2885" w:author="Alex Cukierman" w:date="2022-02-09T18:13:00Z"/>
                <w:del w:id="2886" w:author="Nair-Desai, Sameer" w:date="2022-02-12T21:00:00Z"/>
                <w:moveFrom w:id="2887" w:author="Nair-Desai, Sameer" w:date="2022-02-12T21:00:00Z"/>
                <w:rFonts w:ascii="Times New Roman" w:hAnsi="Times New Roman" w:cs="Times New Roman"/>
                <w:sz w:val="24"/>
                <w:szCs w:val="24"/>
              </w:rPr>
            </w:pPr>
            <w:moveFrom w:id="2888" w:author="Nair-Desai, Sameer" w:date="2022-02-12T21:00:00Z">
              <w:ins w:id="2889" w:author="Alex Cukierman" w:date="2022-02-09T18:13:00Z">
                <w:del w:id="2890" w:author="Nair-Desai, Sameer" w:date="2022-02-12T21:00:00Z">
                  <w:r w:rsidDel="00BB427C">
                    <w:rPr>
                      <w:rFonts w:ascii="Times New Roman" w:hAnsi="Times New Roman" w:cs="Times New Roman"/>
                      <w:sz w:val="24"/>
                      <w:szCs w:val="24"/>
                    </w:rPr>
                    <w:delText>16.4</w:delText>
                  </w:r>
                </w:del>
              </w:ins>
            </w:moveFrom>
          </w:p>
        </w:tc>
        <w:tc>
          <w:tcPr>
            <w:tcW w:w="1080" w:type="dxa"/>
          </w:tcPr>
          <w:p w14:paraId="1695593F" w14:textId="2B0F884C" w:rsidR="00C62696" w:rsidRPr="00D77E5C" w:rsidDel="00BB427C" w:rsidRDefault="00C62696" w:rsidP="00C62696">
            <w:pPr>
              <w:jc w:val="center"/>
              <w:rPr>
                <w:ins w:id="2891" w:author="Alex Cukierman" w:date="2022-02-09T18:13:00Z"/>
                <w:del w:id="2892" w:author="Nair-Desai, Sameer" w:date="2022-02-12T21:00:00Z"/>
                <w:moveFrom w:id="2893" w:author="Nair-Desai, Sameer" w:date="2022-02-12T21:00:00Z"/>
                <w:rFonts w:ascii="Times New Roman" w:hAnsi="Times New Roman" w:cs="Times New Roman"/>
                <w:sz w:val="24"/>
                <w:szCs w:val="24"/>
              </w:rPr>
            </w:pPr>
            <w:moveFrom w:id="2894" w:author="Nair-Desai, Sameer" w:date="2022-02-12T21:00:00Z">
              <w:ins w:id="2895" w:author="Alex Cukierman" w:date="2022-02-09T18:13:00Z">
                <w:del w:id="2896" w:author="Nair-Desai, Sameer" w:date="2022-02-12T21:00:00Z">
                  <w:r w:rsidDel="00BB427C">
                    <w:rPr>
                      <w:rFonts w:ascii="Times New Roman" w:hAnsi="Times New Roman" w:cs="Times New Roman"/>
                      <w:sz w:val="24"/>
                      <w:szCs w:val="24"/>
                    </w:rPr>
                    <w:delText>19.7</w:delText>
                  </w:r>
                </w:del>
              </w:ins>
            </w:moveFrom>
          </w:p>
        </w:tc>
      </w:tr>
      <w:tr w:rsidR="00C62696" w:rsidRPr="00D77E5C" w:rsidDel="00BB427C" w14:paraId="1E37A3B4" w14:textId="054B8DAA" w:rsidTr="00C62696">
        <w:trPr>
          <w:ins w:id="2897" w:author="Alex Cukierman" w:date="2022-02-09T18:13:00Z"/>
          <w:del w:id="2898" w:author="Nair-Desai, Sameer" w:date="2022-02-12T21:00:00Z"/>
        </w:trPr>
        <w:tc>
          <w:tcPr>
            <w:tcW w:w="3960" w:type="dxa"/>
          </w:tcPr>
          <w:p w14:paraId="24276BE9" w14:textId="1D643BD4" w:rsidR="00C62696" w:rsidRPr="00D77E5C" w:rsidDel="00BB427C" w:rsidRDefault="00C62696" w:rsidP="00C62696">
            <w:pPr>
              <w:rPr>
                <w:ins w:id="2899" w:author="Alex Cukierman" w:date="2022-02-09T18:13:00Z"/>
                <w:del w:id="2900" w:author="Nair-Desai, Sameer" w:date="2022-02-12T21:00:00Z"/>
                <w:moveFrom w:id="2901" w:author="Nair-Desai, Sameer" w:date="2022-02-12T21:00:00Z"/>
                <w:rFonts w:ascii="Times New Roman" w:hAnsi="Times New Roman" w:cs="Times New Roman"/>
                <w:sz w:val="24"/>
                <w:szCs w:val="24"/>
              </w:rPr>
            </w:pPr>
            <w:moveFrom w:id="2902" w:author="Nair-Desai, Sameer" w:date="2022-02-12T21:00:00Z">
              <w:ins w:id="2903" w:author="Alex Cukierman" w:date="2022-02-09T18:13:00Z">
                <w:del w:id="2904" w:author="Nair-Desai, Sameer" w:date="2022-02-12T21:00:00Z">
                  <w:r w:rsidDel="00BB427C">
                    <w:rPr>
                      <w:rFonts w:ascii="Times New Roman" w:hAnsi="Times New Roman" w:cs="Times New Roman"/>
                      <w:sz w:val="24"/>
                      <w:szCs w:val="24"/>
                    </w:rPr>
                    <w:delText>GDP per Capita</w:delText>
                  </w:r>
                </w:del>
              </w:ins>
            </w:moveFrom>
          </w:p>
        </w:tc>
        <w:tc>
          <w:tcPr>
            <w:tcW w:w="1087" w:type="dxa"/>
          </w:tcPr>
          <w:p w14:paraId="17639600" w14:textId="2FCDF69D" w:rsidR="00C62696" w:rsidRPr="00D77E5C" w:rsidDel="00BB427C" w:rsidRDefault="00C62696" w:rsidP="00C62696">
            <w:pPr>
              <w:jc w:val="center"/>
              <w:rPr>
                <w:ins w:id="2905" w:author="Alex Cukierman" w:date="2022-02-09T18:13:00Z"/>
                <w:del w:id="2906" w:author="Nair-Desai, Sameer" w:date="2022-02-12T21:00:00Z"/>
                <w:moveFrom w:id="2907" w:author="Nair-Desai, Sameer" w:date="2022-02-12T21:00:00Z"/>
                <w:rFonts w:ascii="Times New Roman" w:hAnsi="Times New Roman" w:cs="Times New Roman"/>
                <w:sz w:val="24"/>
                <w:szCs w:val="24"/>
              </w:rPr>
            </w:pPr>
            <w:moveFrom w:id="2908" w:author="Nair-Desai, Sameer" w:date="2022-02-12T21:00:00Z">
              <w:ins w:id="2909" w:author="Alex Cukierman" w:date="2022-02-09T18:13:00Z">
                <w:del w:id="2910" w:author="Nair-Desai, Sameer" w:date="2022-02-12T21:00:00Z">
                  <w:r w:rsidDel="00BB427C">
                    <w:rPr>
                      <w:rFonts w:ascii="Times New Roman" w:hAnsi="Times New Roman" w:cs="Times New Roman"/>
                      <w:sz w:val="24"/>
                      <w:szCs w:val="24"/>
                    </w:rPr>
                    <w:delText>34,920.2</w:delText>
                  </w:r>
                </w:del>
              </w:ins>
            </w:moveFrom>
          </w:p>
        </w:tc>
        <w:tc>
          <w:tcPr>
            <w:tcW w:w="1080" w:type="dxa"/>
          </w:tcPr>
          <w:p w14:paraId="627E34FF" w14:textId="7E69AF82" w:rsidR="00C62696" w:rsidRPr="00D77E5C" w:rsidDel="00BB427C" w:rsidRDefault="00C62696" w:rsidP="00C62696">
            <w:pPr>
              <w:jc w:val="center"/>
              <w:rPr>
                <w:ins w:id="2911" w:author="Alex Cukierman" w:date="2022-02-09T18:13:00Z"/>
                <w:del w:id="2912" w:author="Nair-Desai, Sameer" w:date="2022-02-12T21:00:00Z"/>
                <w:moveFrom w:id="2913" w:author="Nair-Desai, Sameer" w:date="2022-02-12T21:00:00Z"/>
                <w:rFonts w:ascii="Times New Roman" w:hAnsi="Times New Roman" w:cs="Times New Roman"/>
                <w:sz w:val="24"/>
                <w:szCs w:val="24"/>
              </w:rPr>
            </w:pPr>
            <w:moveFrom w:id="2914" w:author="Nair-Desai, Sameer" w:date="2022-02-12T21:00:00Z">
              <w:ins w:id="2915" w:author="Alex Cukierman" w:date="2022-02-09T18:13:00Z">
                <w:del w:id="2916" w:author="Nair-Desai, Sameer" w:date="2022-02-12T21:00:00Z">
                  <w:r w:rsidDel="00BB427C">
                    <w:rPr>
                      <w:rFonts w:ascii="Times New Roman" w:hAnsi="Times New Roman" w:cs="Times New Roman"/>
                      <w:sz w:val="24"/>
                      <w:szCs w:val="24"/>
                    </w:rPr>
                    <w:delText>15,856.7</w:delText>
                  </w:r>
                </w:del>
              </w:ins>
            </w:moveFrom>
          </w:p>
        </w:tc>
        <w:tc>
          <w:tcPr>
            <w:tcW w:w="1080" w:type="dxa"/>
          </w:tcPr>
          <w:p w14:paraId="1EC400EB" w14:textId="226A4BEA" w:rsidR="00C62696" w:rsidRPr="00D77E5C" w:rsidDel="00BB427C" w:rsidRDefault="00C62696" w:rsidP="00C62696">
            <w:pPr>
              <w:jc w:val="center"/>
              <w:rPr>
                <w:ins w:id="2917" w:author="Alex Cukierman" w:date="2022-02-09T18:13:00Z"/>
                <w:del w:id="2918" w:author="Nair-Desai, Sameer" w:date="2022-02-12T21:00:00Z"/>
                <w:moveFrom w:id="2919" w:author="Nair-Desai, Sameer" w:date="2022-02-12T21:00:00Z"/>
                <w:rFonts w:ascii="Times New Roman" w:hAnsi="Times New Roman" w:cs="Times New Roman"/>
                <w:sz w:val="24"/>
                <w:szCs w:val="24"/>
              </w:rPr>
            </w:pPr>
            <w:moveFrom w:id="2920" w:author="Nair-Desai, Sameer" w:date="2022-02-12T21:00:00Z">
              <w:ins w:id="2921" w:author="Alex Cukierman" w:date="2022-02-09T18:13:00Z">
                <w:del w:id="2922" w:author="Nair-Desai, Sameer" w:date="2022-02-12T21:00:00Z">
                  <w:r w:rsidDel="00BB427C">
                    <w:rPr>
                      <w:rFonts w:ascii="Times New Roman" w:hAnsi="Times New Roman" w:cs="Times New Roman"/>
                      <w:sz w:val="24"/>
                      <w:szCs w:val="24"/>
                    </w:rPr>
                    <w:delText>11,840.9</w:delText>
                  </w:r>
                </w:del>
              </w:ins>
            </w:moveFrom>
          </w:p>
        </w:tc>
        <w:tc>
          <w:tcPr>
            <w:tcW w:w="1080" w:type="dxa"/>
          </w:tcPr>
          <w:p w14:paraId="6063E886" w14:textId="08B882F4" w:rsidR="00C62696" w:rsidRPr="00D77E5C" w:rsidDel="00BB427C" w:rsidRDefault="00C62696" w:rsidP="00C62696">
            <w:pPr>
              <w:jc w:val="center"/>
              <w:rPr>
                <w:ins w:id="2923" w:author="Alex Cukierman" w:date="2022-02-09T18:13:00Z"/>
                <w:del w:id="2924" w:author="Nair-Desai, Sameer" w:date="2022-02-12T21:00:00Z"/>
                <w:moveFrom w:id="2925" w:author="Nair-Desai, Sameer" w:date="2022-02-12T21:00:00Z"/>
                <w:rFonts w:ascii="Times New Roman" w:hAnsi="Times New Roman" w:cs="Times New Roman"/>
                <w:sz w:val="24"/>
                <w:szCs w:val="24"/>
              </w:rPr>
            </w:pPr>
            <w:moveFrom w:id="2926" w:author="Nair-Desai, Sameer" w:date="2022-02-12T21:00:00Z">
              <w:ins w:id="2927" w:author="Alex Cukierman" w:date="2022-02-09T18:13:00Z">
                <w:del w:id="2928" w:author="Nair-Desai, Sameer" w:date="2022-02-12T21:00:00Z">
                  <w:r w:rsidDel="00BB427C">
                    <w:rPr>
                      <w:rFonts w:ascii="Times New Roman" w:hAnsi="Times New Roman" w:cs="Times New Roman"/>
                      <w:sz w:val="24"/>
                      <w:szCs w:val="24"/>
                    </w:rPr>
                    <w:delText>23,402.3</w:delText>
                  </w:r>
                </w:del>
              </w:ins>
            </w:moveFrom>
          </w:p>
        </w:tc>
        <w:tc>
          <w:tcPr>
            <w:tcW w:w="1080" w:type="dxa"/>
          </w:tcPr>
          <w:p w14:paraId="73DC3C83" w14:textId="396B3051" w:rsidR="00C62696" w:rsidRPr="00D77E5C" w:rsidDel="00BB427C" w:rsidRDefault="00C62696" w:rsidP="00C62696">
            <w:pPr>
              <w:jc w:val="center"/>
              <w:rPr>
                <w:ins w:id="2929" w:author="Alex Cukierman" w:date="2022-02-09T18:13:00Z"/>
                <w:del w:id="2930" w:author="Nair-Desai, Sameer" w:date="2022-02-12T21:00:00Z"/>
                <w:moveFrom w:id="2931" w:author="Nair-Desai, Sameer" w:date="2022-02-12T21:00:00Z"/>
                <w:rFonts w:ascii="Times New Roman" w:hAnsi="Times New Roman" w:cs="Times New Roman"/>
                <w:sz w:val="24"/>
                <w:szCs w:val="24"/>
              </w:rPr>
            </w:pPr>
            <w:moveFrom w:id="2932" w:author="Nair-Desai, Sameer" w:date="2022-02-12T21:00:00Z">
              <w:ins w:id="2933" w:author="Alex Cukierman" w:date="2022-02-09T18:13:00Z">
                <w:del w:id="2934" w:author="Nair-Desai, Sameer" w:date="2022-02-12T21:00:00Z">
                  <w:r w:rsidDel="00BB427C">
                    <w:rPr>
                      <w:rFonts w:ascii="Times New Roman" w:hAnsi="Times New Roman" w:cs="Times New Roman"/>
                      <w:sz w:val="24"/>
                      <w:szCs w:val="24"/>
                    </w:rPr>
                    <w:delText>42,664.6</w:delText>
                  </w:r>
                </w:del>
              </w:ins>
            </w:moveFrom>
          </w:p>
        </w:tc>
        <w:tc>
          <w:tcPr>
            <w:tcW w:w="1080" w:type="dxa"/>
          </w:tcPr>
          <w:p w14:paraId="630A53A4" w14:textId="2D327F54" w:rsidR="00C62696" w:rsidRPr="00D77E5C" w:rsidDel="00BB427C" w:rsidRDefault="00C62696" w:rsidP="00C62696">
            <w:pPr>
              <w:jc w:val="center"/>
              <w:rPr>
                <w:ins w:id="2935" w:author="Alex Cukierman" w:date="2022-02-09T18:13:00Z"/>
                <w:del w:id="2936" w:author="Nair-Desai, Sameer" w:date="2022-02-12T21:00:00Z"/>
                <w:moveFrom w:id="2937" w:author="Nair-Desai, Sameer" w:date="2022-02-12T21:00:00Z"/>
                <w:rFonts w:ascii="Times New Roman" w:hAnsi="Times New Roman" w:cs="Times New Roman"/>
                <w:sz w:val="24"/>
                <w:szCs w:val="24"/>
              </w:rPr>
            </w:pPr>
            <w:moveFrom w:id="2938" w:author="Nair-Desai, Sameer" w:date="2022-02-12T21:00:00Z">
              <w:ins w:id="2939" w:author="Alex Cukierman" w:date="2022-02-09T18:13:00Z">
                <w:del w:id="2940" w:author="Nair-Desai, Sameer" w:date="2022-02-12T21:00:00Z">
                  <w:r w:rsidDel="00BB427C">
                    <w:rPr>
                      <w:rFonts w:ascii="Times New Roman" w:hAnsi="Times New Roman" w:cs="Times New Roman"/>
                      <w:sz w:val="24"/>
                      <w:szCs w:val="24"/>
                    </w:rPr>
                    <w:delText>67,355.3</w:delText>
                  </w:r>
                </w:del>
              </w:ins>
            </w:moveFrom>
          </w:p>
        </w:tc>
      </w:tr>
      <w:tr w:rsidR="00C62696" w:rsidRPr="00D77E5C" w:rsidDel="00BB427C" w14:paraId="4C738279" w14:textId="48F8CE71" w:rsidTr="00C62696">
        <w:trPr>
          <w:ins w:id="2941" w:author="Alex Cukierman" w:date="2022-02-09T18:13:00Z"/>
          <w:del w:id="2942" w:author="Nair-Desai, Sameer" w:date="2022-02-12T21:00:00Z"/>
        </w:trPr>
        <w:tc>
          <w:tcPr>
            <w:tcW w:w="3960" w:type="dxa"/>
          </w:tcPr>
          <w:p w14:paraId="57900429" w14:textId="44F2FEA2" w:rsidR="00C62696" w:rsidRPr="00D77E5C" w:rsidDel="00BB427C" w:rsidRDefault="00C62696" w:rsidP="00C62696">
            <w:pPr>
              <w:rPr>
                <w:ins w:id="2943" w:author="Alex Cukierman" w:date="2022-02-09T18:13:00Z"/>
                <w:del w:id="2944" w:author="Nair-Desai, Sameer" w:date="2022-02-12T21:00:00Z"/>
                <w:moveFrom w:id="2945" w:author="Nair-Desai, Sameer" w:date="2022-02-12T21:00:00Z"/>
                <w:rFonts w:ascii="Times New Roman" w:hAnsi="Times New Roman" w:cs="Times New Roman"/>
                <w:sz w:val="24"/>
                <w:szCs w:val="24"/>
              </w:rPr>
            </w:pPr>
            <w:moveFrom w:id="2946" w:author="Nair-Desai, Sameer" w:date="2022-02-12T21:00:00Z">
              <w:ins w:id="2947" w:author="Alex Cukierman" w:date="2022-02-09T18:13:00Z">
                <w:del w:id="2948" w:author="Nair-Desai, Sameer" w:date="2022-02-12T21:00:00Z">
                  <w:r w:rsidDel="00BB427C">
                    <w:rPr>
                      <w:rFonts w:ascii="Times New Roman" w:hAnsi="Times New Roman" w:cs="Times New Roman"/>
                      <w:sz w:val="24"/>
                      <w:szCs w:val="24"/>
                    </w:rPr>
                    <w:delText>Rule of Law</w:delText>
                  </w:r>
                </w:del>
              </w:ins>
            </w:moveFrom>
          </w:p>
        </w:tc>
        <w:tc>
          <w:tcPr>
            <w:tcW w:w="1087" w:type="dxa"/>
          </w:tcPr>
          <w:p w14:paraId="4AFC7595" w14:textId="047148F3" w:rsidR="00C62696" w:rsidRPr="00D77E5C" w:rsidDel="00BB427C" w:rsidRDefault="00C62696" w:rsidP="00C62696">
            <w:pPr>
              <w:jc w:val="center"/>
              <w:rPr>
                <w:ins w:id="2949" w:author="Alex Cukierman" w:date="2022-02-09T18:13:00Z"/>
                <w:del w:id="2950" w:author="Nair-Desai, Sameer" w:date="2022-02-12T21:00:00Z"/>
                <w:moveFrom w:id="2951" w:author="Nair-Desai, Sameer" w:date="2022-02-12T21:00:00Z"/>
                <w:rFonts w:ascii="Times New Roman" w:hAnsi="Times New Roman" w:cs="Times New Roman"/>
                <w:sz w:val="24"/>
                <w:szCs w:val="24"/>
              </w:rPr>
            </w:pPr>
            <w:moveFrom w:id="2952" w:author="Nair-Desai, Sameer" w:date="2022-02-12T21:00:00Z">
              <w:ins w:id="2953" w:author="Alex Cukierman" w:date="2022-02-09T18:13:00Z">
                <w:del w:id="2954" w:author="Nair-Desai, Sameer" w:date="2022-02-12T21:00:00Z">
                  <w:r w:rsidDel="00BB427C">
                    <w:rPr>
                      <w:rFonts w:ascii="Times New Roman" w:hAnsi="Times New Roman" w:cs="Times New Roman"/>
                      <w:sz w:val="24"/>
                      <w:szCs w:val="24"/>
                    </w:rPr>
                    <w:delText>0.9</w:delText>
                  </w:r>
                </w:del>
              </w:ins>
            </w:moveFrom>
          </w:p>
        </w:tc>
        <w:tc>
          <w:tcPr>
            <w:tcW w:w="1080" w:type="dxa"/>
          </w:tcPr>
          <w:p w14:paraId="5237A30E" w14:textId="200C5065" w:rsidR="00C62696" w:rsidRPr="00D77E5C" w:rsidDel="00BB427C" w:rsidRDefault="00C62696" w:rsidP="00C62696">
            <w:pPr>
              <w:jc w:val="center"/>
              <w:rPr>
                <w:ins w:id="2955" w:author="Alex Cukierman" w:date="2022-02-09T18:13:00Z"/>
                <w:del w:id="2956" w:author="Nair-Desai, Sameer" w:date="2022-02-12T21:00:00Z"/>
                <w:moveFrom w:id="2957" w:author="Nair-Desai, Sameer" w:date="2022-02-12T21:00:00Z"/>
                <w:rFonts w:ascii="Times New Roman" w:hAnsi="Times New Roman" w:cs="Times New Roman"/>
                <w:sz w:val="24"/>
                <w:szCs w:val="24"/>
              </w:rPr>
            </w:pPr>
            <w:moveFrom w:id="2958" w:author="Nair-Desai, Sameer" w:date="2022-02-12T21:00:00Z">
              <w:ins w:id="2959" w:author="Alex Cukierman" w:date="2022-02-09T18:13:00Z">
                <w:del w:id="2960" w:author="Nair-Desai, Sameer" w:date="2022-02-12T21:00:00Z">
                  <w:r w:rsidDel="00BB427C">
                    <w:rPr>
                      <w:rFonts w:ascii="Times New Roman" w:hAnsi="Times New Roman" w:cs="Times New Roman"/>
                      <w:sz w:val="24"/>
                      <w:szCs w:val="24"/>
                    </w:rPr>
                    <w:delText>0.73</w:delText>
                  </w:r>
                </w:del>
              </w:ins>
            </w:moveFrom>
          </w:p>
        </w:tc>
        <w:tc>
          <w:tcPr>
            <w:tcW w:w="1080" w:type="dxa"/>
          </w:tcPr>
          <w:p w14:paraId="3B772654" w14:textId="0AF60006" w:rsidR="00C62696" w:rsidRPr="00D77E5C" w:rsidDel="00BB427C" w:rsidRDefault="00C62696" w:rsidP="00C62696">
            <w:pPr>
              <w:jc w:val="center"/>
              <w:rPr>
                <w:ins w:id="2961" w:author="Alex Cukierman" w:date="2022-02-09T18:13:00Z"/>
                <w:del w:id="2962" w:author="Nair-Desai, Sameer" w:date="2022-02-12T21:00:00Z"/>
                <w:moveFrom w:id="2963" w:author="Nair-Desai, Sameer" w:date="2022-02-12T21:00:00Z"/>
                <w:rFonts w:ascii="Times New Roman" w:hAnsi="Times New Roman" w:cs="Times New Roman"/>
                <w:sz w:val="24"/>
                <w:szCs w:val="24"/>
              </w:rPr>
            </w:pPr>
            <w:moveFrom w:id="2964" w:author="Nair-Desai, Sameer" w:date="2022-02-12T21:00:00Z">
              <w:ins w:id="2965" w:author="Alex Cukierman" w:date="2022-02-09T18:13:00Z">
                <w:del w:id="2966" w:author="Nair-Desai, Sameer" w:date="2022-02-12T21:00:00Z">
                  <w:r w:rsidDel="00BB427C">
                    <w:rPr>
                      <w:rFonts w:ascii="Times New Roman" w:hAnsi="Times New Roman" w:cs="Times New Roman"/>
                      <w:sz w:val="24"/>
                      <w:szCs w:val="24"/>
                    </w:rPr>
                    <w:delText>-0.3</w:delText>
                  </w:r>
                </w:del>
              </w:ins>
            </w:moveFrom>
          </w:p>
        </w:tc>
        <w:tc>
          <w:tcPr>
            <w:tcW w:w="1080" w:type="dxa"/>
          </w:tcPr>
          <w:p w14:paraId="650640FA" w14:textId="2D4BAFB2" w:rsidR="00C62696" w:rsidRPr="00D77E5C" w:rsidDel="00BB427C" w:rsidRDefault="00C62696" w:rsidP="00C62696">
            <w:pPr>
              <w:jc w:val="center"/>
              <w:rPr>
                <w:ins w:id="2967" w:author="Alex Cukierman" w:date="2022-02-09T18:13:00Z"/>
                <w:del w:id="2968" w:author="Nair-Desai, Sameer" w:date="2022-02-12T21:00:00Z"/>
                <w:moveFrom w:id="2969" w:author="Nair-Desai, Sameer" w:date="2022-02-12T21:00:00Z"/>
                <w:rFonts w:ascii="Times New Roman" w:hAnsi="Times New Roman" w:cs="Times New Roman"/>
                <w:sz w:val="24"/>
                <w:szCs w:val="24"/>
              </w:rPr>
            </w:pPr>
            <w:moveFrom w:id="2970" w:author="Nair-Desai, Sameer" w:date="2022-02-12T21:00:00Z">
              <w:ins w:id="2971" w:author="Alex Cukierman" w:date="2022-02-09T18:13:00Z">
                <w:del w:id="2972" w:author="Nair-Desai, Sameer" w:date="2022-02-12T21:00:00Z">
                  <w:r w:rsidDel="00BB427C">
                    <w:rPr>
                      <w:rFonts w:ascii="Times New Roman" w:hAnsi="Times New Roman" w:cs="Times New Roman"/>
                      <w:sz w:val="24"/>
                      <w:szCs w:val="24"/>
                    </w:rPr>
                    <w:delText>0.6</w:delText>
                  </w:r>
                </w:del>
              </w:ins>
            </w:moveFrom>
          </w:p>
        </w:tc>
        <w:tc>
          <w:tcPr>
            <w:tcW w:w="1080" w:type="dxa"/>
          </w:tcPr>
          <w:p w14:paraId="3BF79634" w14:textId="5608322B" w:rsidR="00C62696" w:rsidRPr="00D77E5C" w:rsidDel="00BB427C" w:rsidRDefault="00C62696" w:rsidP="00C62696">
            <w:pPr>
              <w:jc w:val="center"/>
              <w:rPr>
                <w:ins w:id="2973" w:author="Alex Cukierman" w:date="2022-02-09T18:13:00Z"/>
                <w:del w:id="2974" w:author="Nair-Desai, Sameer" w:date="2022-02-12T21:00:00Z"/>
                <w:moveFrom w:id="2975" w:author="Nair-Desai, Sameer" w:date="2022-02-12T21:00:00Z"/>
                <w:rFonts w:ascii="Times New Roman" w:hAnsi="Times New Roman" w:cs="Times New Roman"/>
                <w:sz w:val="24"/>
                <w:szCs w:val="24"/>
              </w:rPr>
            </w:pPr>
            <w:moveFrom w:id="2976" w:author="Nair-Desai, Sameer" w:date="2022-02-12T21:00:00Z">
              <w:ins w:id="2977" w:author="Alex Cukierman" w:date="2022-02-09T18:13:00Z">
                <w:del w:id="2978" w:author="Nair-Desai, Sameer" w:date="2022-02-12T21:00:00Z">
                  <w:r w:rsidDel="00BB427C">
                    <w:rPr>
                      <w:rFonts w:ascii="Times New Roman" w:hAnsi="Times New Roman" w:cs="Times New Roman"/>
                      <w:sz w:val="24"/>
                      <w:szCs w:val="24"/>
                    </w:rPr>
                    <w:delText>1.5</w:delText>
                  </w:r>
                </w:del>
              </w:ins>
            </w:moveFrom>
          </w:p>
        </w:tc>
        <w:tc>
          <w:tcPr>
            <w:tcW w:w="1080" w:type="dxa"/>
          </w:tcPr>
          <w:p w14:paraId="244A2B80" w14:textId="3462AFA3" w:rsidR="00C62696" w:rsidRPr="00D77E5C" w:rsidDel="00BB427C" w:rsidRDefault="00C62696" w:rsidP="00C62696">
            <w:pPr>
              <w:jc w:val="center"/>
              <w:rPr>
                <w:ins w:id="2979" w:author="Alex Cukierman" w:date="2022-02-09T18:13:00Z"/>
                <w:del w:id="2980" w:author="Nair-Desai, Sameer" w:date="2022-02-12T21:00:00Z"/>
                <w:moveFrom w:id="2981" w:author="Nair-Desai, Sameer" w:date="2022-02-12T21:00:00Z"/>
                <w:rFonts w:ascii="Times New Roman" w:hAnsi="Times New Roman" w:cs="Times New Roman"/>
                <w:sz w:val="24"/>
                <w:szCs w:val="24"/>
              </w:rPr>
            </w:pPr>
            <w:moveFrom w:id="2982" w:author="Nair-Desai, Sameer" w:date="2022-02-12T21:00:00Z">
              <w:ins w:id="2983" w:author="Alex Cukierman" w:date="2022-02-09T18:13:00Z">
                <w:del w:id="2984" w:author="Nair-Desai, Sameer" w:date="2022-02-12T21:00:00Z">
                  <w:r w:rsidDel="00BB427C">
                    <w:rPr>
                      <w:rFonts w:ascii="Times New Roman" w:hAnsi="Times New Roman" w:cs="Times New Roman"/>
                      <w:sz w:val="24"/>
                      <w:szCs w:val="24"/>
                    </w:rPr>
                    <w:delText>1.9</w:delText>
                  </w:r>
                </w:del>
              </w:ins>
            </w:moveFrom>
          </w:p>
        </w:tc>
      </w:tr>
      <w:tr w:rsidR="00C62696" w:rsidRPr="00D77E5C" w:rsidDel="00BB427C" w14:paraId="7BADC59B" w14:textId="4FE1DB38" w:rsidTr="00C62696">
        <w:trPr>
          <w:ins w:id="2985" w:author="Alex Cukierman" w:date="2022-02-09T18:13:00Z"/>
          <w:del w:id="2986" w:author="Nair-Desai, Sameer" w:date="2022-02-12T21:00:00Z"/>
        </w:trPr>
        <w:tc>
          <w:tcPr>
            <w:tcW w:w="3960" w:type="dxa"/>
          </w:tcPr>
          <w:p w14:paraId="066145E9" w14:textId="0C03FAD1" w:rsidR="00C62696" w:rsidRPr="00D77E5C" w:rsidDel="00BB427C" w:rsidRDefault="00C62696" w:rsidP="00C62696">
            <w:pPr>
              <w:rPr>
                <w:ins w:id="2987" w:author="Alex Cukierman" w:date="2022-02-09T18:13:00Z"/>
                <w:del w:id="2988" w:author="Nair-Desai, Sameer" w:date="2022-02-12T21:00:00Z"/>
                <w:moveFrom w:id="2989" w:author="Nair-Desai, Sameer" w:date="2022-02-12T21:00:00Z"/>
                <w:rFonts w:ascii="Times New Roman" w:hAnsi="Times New Roman" w:cs="Times New Roman"/>
                <w:sz w:val="24"/>
                <w:szCs w:val="24"/>
              </w:rPr>
            </w:pPr>
            <w:moveFrom w:id="2990" w:author="Nair-Desai, Sameer" w:date="2022-02-12T21:00:00Z">
              <w:ins w:id="2991" w:author="Alex Cukierman" w:date="2022-02-09T18:13:00Z">
                <w:del w:id="2992" w:author="Nair-Desai, Sameer" w:date="2022-02-12T21:00:00Z">
                  <w:r w:rsidDel="00BB427C">
                    <w:rPr>
                      <w:rFonts w:ascii="Times New Roman" w:hAnsi="Times New Roman" w:cs="Times New Roman"/>
                      <w:sz w:val="24"/>
                      <w:szCs w:val="24"/>
                    </w:rPr>
                    <w:delText>Voice and Accountability</w:delText>
                  </w:r>
                </w:del>
              </w:ins>
            </w:moveFrom>
          </w:p>
        </w:tc>
        <w:tc>
          <w:tcPr>
            <w:tcW w:w="1087" w:type="dxa"/>
          </w:tcPr>
          <w:p w14:paraId="5CC3A8FA" w14:textId="68978FEE" w:rsidR="00C62696" w:rsidRPr="00D77E5C" w:rsidDel="00BB427C" w:rsidRDefault="00C62696" w:rsidP="00C62696">
            <w:pPr>
              <w:jc w:val="center"/>
              <w:rPr>
                <w:ins w:id="2993" w:author="Alex Cukierman" w:date="2022-02-09T18:13:00Z"/>
                <w:del w:id="2994" w:author="Nair-Desai, Sameer" w:date="2022-02-12T21:00:00Z"/>
                <w:moveFrom w:id="2995" w:author="Nair-Desai, Sameer" w:date="2022-02-12T21:00:00Z"/>
                <w:rFonts w:ascii="Times New Roman" w:hAnsi="Times New Roman" w:cs="Times New Roman"/>
                <w:sz w:val="24"/>
                <w:szCs w:val="24"/>
              </w:rPr>
            </w:pPr>
            <w:moveFrom w:id="2996" w:author="Nair-Desai, Sameer" w:date="2022-02-12T21:00:00Z">
              <w:ins w:id="2997" w:author="Alex Cukierman" w:date="2022-02-09T18:13:00Z">
                <w:del w:id="2998" w:author="Nair-Desai, Sameer" w:date="2022-02-12T21:00:00Z">
                  <w:r w:rsidDel="00BB427C">
                    <w:rPr>
                      <w:rFonts w:ascii="Times New Roman" w:hAnsi="Times New Roman" w:cs="Times New Roman"/>
                      <w:sz w:val="24"/>
                      <w:szCs w:val="24"/>
                    </w:rPr>
                    <w:delText>0.7</w:delText>
                  </w:r>
                </w:del>
              </w:ins>
            </w:moveFrom>
          </w:p>
        </w:tc>
        <w:tc>
          <w:tcPr>
            <w:tcW w:w="1080" w:type="dxa"/>
          </w:tcPr>
          <w:p w14:paraId="59365489" w14:textId="69015BAB" w:rsidR="00C62696" w:rsidRPr="00D77E5C" w:rsidDel="00BB427C" w:rsidRDefault="00C62696" w:rsidP="00C62696">
            <w:pPr>
              <w:jc w:val="center"/>
              <w:rPr>
                <w:ins w:id="2999" w:author="Alex Cukierman" w:date="2022-02-09T18:13:00Z"/>
                <w:del w:id="3000" w:author="Nair-Desai, Sameer" w:date="2022-02-12T21:00:00Z"/>
                <w:moveFrom w:id="3001" w:author="Nair-Desai, Sameer" w:date="2022-02-12T21:00:00Z"/>
                <w:rFonts w:ascii="Times New Roman" w:hAnsi="Times New Roman" w:cs="Times New Roman"/>
                <w:sz w:val="24"/>
                <w:szCs w:val="24"/>
              </w:rPr>
            </w:pPr>
            <w:moveFrom w:id="3002" w:author="Nair-Desai, Sameer" w:date="2022-02-12T21:00:00Z">
              <w:ins w:id="3003" w:author="Alex Cukierman" w:date="2022-02-09T18:13:00Z">
                <w:del w:id="3004" w:author="Nair-Desai, Sameer" w:date="2022-02-12T21:00:00Z">
                  <w:r w:rsidDel="00BB427C">
                    <w:rPr>
                      <w:rFonts w:ascii="Times New Roman" w:hAnsi="Times New Roman" w:cs="Times New Roman"/>
                      <w:sz w:val="24"/>
                      <w:szCs w:val="24"/>
                    </w:rPr>
                    <w:delText>0.9</w:delText>
                  </w:r>
                </w:del>
              </w:ins>
            </w:moveFrom>
          </w:p>
        </w:tc>
        <w:tc>
          <w:tcPr>
            <w:tcW w:w="1080" w:type="dxa"/>
          </w:tcPr>
          <w:p w14:paraId="1456042F" w14:textId="0B269492" w:rsidR="00C62696" w:rsidRPr="00D77E5C" w:rsidDel="00BB427C" w:rsidRDefault="00C62696" w:rsidP="00C62696">
            <w:pPr>
              <w:jc w:val="center"/>
              <w:rPr>
                <w:ins w:id="3005" w:author="Alex Cukierman" w:date="2022-02-09T18:13:00Z"/>
                <w:del w:id="3006" w:author="Nair-Desai, Sameer" w:date="2022-02-12T21:00:00Z"/>
                <w:moveFrom w:id="3007" w:author="Nair-Desai, Sameer" w:date="2022-02-12T21:00:00Z"/>
                <w:rFonts w:ascii="Times New Roman" w:hAnsi="Times New Roman" w:cs="Times New Roman"/>
                <w:sz w:val="24"/>
                <w:szCs w:val="24"/>
              </w:rPr>
            </w:pPr>
            <w:moveFrom w:id="3008" w:author="Nair-Desai, Sameer" w:date="2022-02-12T21:00:00Z">
              <w:ins w:id="3009" w:author="Alex Cukierman" w:date="2022-02-09T18:13:00Z">
                <w:del w:id="3010" w:author="Nair-Desai, Sameer" w:date="2022-02-12T21:00:00Z">
                  <w:r w:rsidDel="00BB427C">
                    <w:rPr>
                      <w:rFonts w:ascii="Times New Roman" w:hAnsi="Times New Roman" w:cs="Times New Roman"/>
                      <w:sz w:val="24"/>
                      <w:szCs w:val="24"/>
                    </w:rPr>
                    <w:delText>-1.2</w:delText>
                  </w:r>
                </w:del>
              </w:ins>
            </w:moveFrom>
          </w:p>
        </w:tc>
        <w:tc>
          <w:tcPr>
            <w:tcW w:w="1080" w:type="dxa"/>
          </w:tcPr>
          <w:p w14:paraId="42EB2E94" w14:textId="3FE920A1" w:rsidR="00C62696" w:rsidRPr="00D77E5C" w:rsidDel="00BB427C" w:rsidRDefault="00C62696" w:rsidP="00C62696">
            <w:pPr>
              <w:jc w:val="center"/>
              <w:rPr>
                <w:ins w:id="3011" w:author="Alex Cukierman" w:date="2022-02-09T18:13:00Z"/>
                <w:del w:id="3012" w:author="Nair-Desai, Sameer" w:date="2022-02-12T21:00:00Z"/>
                <w:moveFrom w:id="3013" w:author="Nair-Desai, Sameer" w:date="2022-02-12T21:00:00Z"/>
                <w:rFonts w:ascii="Times New Roman" w:hAnsi="Times New Roman" w:cs="Times New Roman"/>
                <w:sz w:val="24"/>
                <w:szCs w:val="24"/>
              </w:rPr>
            </w:pPr>
            <w:moveFrom w:id="3014" w:author="Nair-Desai, Sameer" w:date="2022-02-12T21:00:00Z">
              <w:ins w:id="3015" w:author="Alex Cukierman" w:date="2022-02-09T18:13:00Z">
                <w:del w:id="3016" w:author="Nair-Desai, Sameer" w:date="2022-02-12T21:00:00Z">
                  <w:r w:rsidDel="00BB427C">
                    <w:rPr>
                      <w:rFonts w:ascii="Times New Roman" w:hAnsi="Times New Roman" w:cs="Times New Roman"/>
                      <w:sz w:val="24"/>
                      <w:szCs w:val="24"/>
                    </w:rPr>
                    <w:delText>0.4</w:delText>
                  </w:r>
                </w:del>
              </w:ins>
            </w:moveFrom>
          </w:p>
        </w:tc>
        <w:tc>
          <w:tcPr>
            <w:tcW w:w="1080" w:type="dxa"/>
          </w:tcPr>
          <w:p w14:paraId="5366C3BF" w14:textId="1C23BEA9" w:rsidR="00C62696" w:rsidRPr="00D77E5C" w:rsidDel="00BB427C" w:rsidRDefault="00C62696" w:rsidP="00C62696">
            <w:pPr>
              <w:jc w:val="center"/>
              <w:rPr>
                <w:ins w:id="3017" w:author="Alex Cukierman" w:date="2022-02-09T18:13:00Z"/>
                <w:del w:id="3018" w:author="Nair-Desai, Sameer" w:date="2022-02-12T21:00:00Z"/>
                <w:moveFrom w:id="3019" w:author="Nair-Desai, Sameer" w:date="2022-02-12T21:00:00Z"/>
                <w:rFonts w:ascii="Times New Roman" w:hAnsi="Times New Roman" w:cs="Times New Roman"/>
                <w:sz w:val="24"/>
                <w:szCs w:val="24"/>
              </w:rPr>
            </w:pPr>
            <w:moveFrom w:id="3020" w:author="Nair-Desai, Sameer" w:date="2022-02-12T21:00:00Z">
              <w:ins w:id="3021" w:author="Alex Cukierman" w:date="2022-02-09T18:13:00Z">
                <w:del w:id="3022" w:author="Nair-Desai, Sameer" w:date="2022-02-12T21:00:00Z">
                  <w:r w:rsidDel="00BB427C">
                    <w:rPr>
                      <w:rFonts w:ascii="Times New Roman" w:hAnsi="Times New Roman" w:cs="Times New Roman"/>
                      <w:sz w:val="24"/>
                      <w:szCs w:val="24"/>
                    </w:rPr>
                    <w:delText>1.4</w:delText>
                  </w:r>
                </w:del>
              </w:ins>
            </w:moveFrom>
          </w:p>
        </w:tc>
        <w:tc>
          <w:tcPr>
            <w:tcW w:w="1080" w:type="dxa"/>
          </w:tcPr>
          <w:p w14:paraId="28706A61" w14:textId="5BD6860F" w:rsidR="00C62696" w:rsidRPr="00D77E5C" w:rsidDel="00BB427C" w:rsidRDefault="00C62696" w:rsidP="00C62696">
            <w:pPr>
              <w:jc w:val="center"/>
              <w:rPr>
                <w:ins w:id="3023" w:author="Alex Cukierman" w:date="2022-02-09T18:13:00Z"/>
                <w:del w:id="3024" w:author="Nair-Desai, Sameer" w:date="2022-02-12T21:00:00Z"/>
                <w:moveFrom w:id="3025" w:author="Nair-Desai, Sameer" w:date="2022-02-12T21:00:00Z"/>
                <w:rFonts w:ascii="Times New Roman" w:hAnsi="Times New Roman" w:cs="Times New Roman"/>
                <w:sz w:val="24"/>
                <w:szCs w:val="24"/>
              </w:rPr>
            </w:pPr>
            <w:moveFrom w:id="3026" w:author="Nair-Desai, Sameer" w:date="2022-02-12T21:00:00Z">
              <w:ins w:id="3027" w:author="Alex Cukierman" w:date="2022-02-09T18:13:00Z">
                <w:del w:id="3028" w:author="Nair-Desai, Sameer" w:date="2022-02-12T21:00:00Z">
                  <w:r w:rsidDel="00BB427C">
                    <w:rPr>
                      <w:rFonts w:ascii="Times New Roman" w:hAnsi="Times New Roman" w:cs="Times New Roman"/>
                      <w:sz w:val="24"/>
                      <w:szCs w:val="24"/>
                    </w:rPr>
                    <w:delText>1.5</w:delText>
                  </w:r>
                </w:del>
              </w:ins>
            </w:moveFrom>
          </w:p>
        </w:tc>
      </w:tr>
      <w:tr w:rsidR="00C62696" w:rsidRPr="00D77E5C" w:rsidDel="00BB427C" w14:paraId="00B1836E" w14:textId="3B437AE9" w:rsidTr="00C62696">
        <w:trPr>
          <w:ins w:id="3029" w:author="Alex Cukierman" w:date="2022-02-09T18:13:00Z"/>
          <w:del w:id="3030" w:author="Nair-Desai, Sameer" w:date="2022-02-12T21:00:00Z"/>
        </w:trPr>
        <w:tc>
          <w:tcPr>
            <w:tcW w:w="3960" w:type="dxa"/>
          </w:tcPr>
          <w:p w14:paraId="5482B841" w14:textId="759BAEE4" w:rsidR="00C62696" w:rsidDel="00BB427C" w:rsidRDefault="00C62696" w:rsidP="00C62696">
            <w:pPr>
              <w:rPr>
                <w:ins w:id="3031" w:author="Alex Cukierman" w:date="2022-02-09T18:13:00Z"/>
                <w:del w:id="3032" w:author="Nair-Desai, Sameer" w:date="2022-02-12T21:00:00Z"/>
                <w:moveFrom w:id="3033" w:author="Nair-Desai, Sameer" w:date="2022-02-12T21:00:00Z"/>
                <w:rFonts w:ascii="Times New Roman" w:hAnsi="Times New Roman" w:cs="Times New Roman"/>
                <w:sz w:val="24"/>
                <w:szCs w:val="24"/>
              </w:rPr>
            </w:pPr>
            <w:moveFrom w:id="3034" w:author="Nair-Desai, Sameer" w:date="2022-02-12T21:00:00Z">
              <w:ins w:id="3035" w:author="Alex Cukierman" w:date="2022-02-09T18:13:00Z">
                <w:del w:id="3036" w:author="Nair-Desai, Sameer" w:date="2022-02-12T21:00:00Z">
                  <w:r w:rsidDel="00BB427C">
                    <w:rPr>
                      <w:rFonts w:ascii="Times New Roman" w:hAnsi="Times New Roman" w:cs="Times New Roman"/>
                      <w:sz w:val="24"/>
                      <w:szCs w:val="24"/>
                    </w:rPr>
                    <w:delText>Government Effectiveness</w:delText>
                  </w:r>
                </w:del>
              </w:ins>
            </w:moveFrom>
          </w:p>
        </w:tc>
        <w:tc>
          <w:tcPr>
            <w:tcW w:w="1087" w:type="dxa"/>
          </w:tcPr>
          <w:p w14:paraId="35E373A6" w14:textId="1036906B" w:rsidR="00C62696" w:rsidRPr="00D77E5C" w:rsidDel="00BB427C" w:rsidRDefault="00C62696" w:rsidP="00C62696">
            <w:pPr>
              <w:jc w:val="center"/>
              <w:rPr>
                <w:ins w:id="3037" w:author="Alex Cukierman" w:date="2022-02-09T18:13:00Z"/>
                <w:del w:id="3038" w:author="Nair-Desai, Sameer" w:date="2022-02-12T21:00:00Z"/>
                <w:moveFrom w:id="3039" w:author="Nair-Desai, Sameer" w:date="2022-02-12T21:00:00Z"/>
                <w:rFonts w:ascii="Times New Roman" w:hAnsi="Times New Roman" w:cs="Times New Roman"/>
                <w:sz w:val="24"/>
                <w:szCs w:val="24"/>
              </w:rPr>
            </w:pPr>
            <w:moveFrom w:id="3040" w:author="Nair-Desai, Sameer" w:date="2022-02-12T21:00:00Z">
              <w:ins w:id="3041" w:author="Alex Cukierman" w:date="2022-02-09T18:13:00Z">
                <w:del w:id="3042" w:author="Nair-Desai, Sameer" w:date="2022-02-12T21:00:00Z">
                  <w:r w:rsidDel="00BB427C">
                    <w:rPr>
                      <w:rFonts w:ascii="Times New Roman" w:hAnsi="Times New Roman" w:cs="Times New Roman"/>
                      <w:sz w:val="24"/>
                      <w:szCs w:val="24"/>
                    </w:rPr>
                    <w:delText>0.9</w:delText>
                  </w:r>
                </w:del>
              </w:ins>
            </w:moveFrom>
          </w:p>
        </w:tc>
        <w:tc>
          <w:tcPr>
            <w:tcW w:w="1080" w:type="dxa"/>
          </w:tcPr>
          <w:p w14:paraId="71D87F91" w14:textId="2C5CFB36" w:rsidR="00C62696" w:rsidRPr="00D77E5C" w:rsidDel="00BB427C" w:rsidRDefault="00C62696" w:rsidP="00C62696">
            <w:pPr>
              <w:jc w:val="center"/>
              <w:rPr>
                <w:ins w:id="3043" w:author="Alex Cukierman" w:date="2022-02-09T18:13:00Z"/>
                <w:del w:id="3044" w:author="Nair-Desai, Sameer" w:date="2022-02-12T21:00:00Z"/>
                <w:moveFrom w:id="3045" w:author="Nair-Desai, Sameer" w:date="2022-02-12T21:00:00Z"/>
                <w:rFonts w:ascii="Times New Roman" w:hAnsi="Times New Roman" w:cs="Times New Roman"/>
                <w:sz w:val="24"/>
                <w:szCs w:val="24"/>
              </w:rPr>
            </w:pPr>
            <w:moveFrom w:id="3046" w:author="Nair-Desai, Sameer" w:date="2022-02-12T21:00:00Z">
              <w:ins w:id="3047" w:author="Alex Cukierman" w:date="2022-02-09T18:13:00Z">
                <w:del w:id="3048" w:author="Nair-Desai, Sameer" w:date="2022-02-12T21:00:00Z">
                  <w:r w:rsidDel="00BB427C">
                    <w:rPr>
                      <w:rFonts w:ascii="Times New Roman" w:hAnsi="Times New Roman" w:cs="Times New Roman"/>
                      <w:sz w:val="24"/>
                      <w:szCs w:val="24"/>
                    </w:rPr>
                    <w:delText>0.7</w:delText>
                  </w:r>
                </w:del>
              </w:ins>
            </w:moveFrom>
          </w:p>
        </w:tc>
        <w:tc>
          <w:tcPr>
            <w:tcW w:w="1080" w:type="dxa"/>
          </w:tcPr>
          <w:p w14:paraId="19A2DCD5" w14:textId="4AFE4F20" w:rsidR="00C62696" w:rsidRPr="00D77E5C" w:rsidDel="00BB427C" w:rsidRDefault="00C62696" w:rsidP="00C62696">
            <w:pPr>
              <w:jc w:val="center"/>
              <w:rPr>
                <w:ins w:id="3049" w:author="Alex Cukierman" w:date="2022-02-09T18:13:00Z"/>
                <w:del w:id="3050" w:author="Nair-Desai, Sameer" w:date="2022-02-12T21:00:00Z"/>
                <w:moveFrom w:id="3051" w:author="Nair-Desai, Sameer" w:date="2022-02-12T21:00:00Z"/>
                <w:rFonts w:ascii="Times New Roman" w:hAnsi="Times New Roman" w:cs="Times New Roman"/>
                <w:sz w:val="24"/>
                <w:szCs w:val="24"/>
              </w:rPr>
            </w:pPr>
            <w:moveFrom w:id="3052" w:author="Nair-Desai, Sameer" w:date="2022-02-12T21:00:00Z">
              <w:ins w:id="3053" w:author="Alex Cukierman" w:date="2022-02-09T18:13:00Z">
                <w:del w:id="3054" w:author="Nair-Desai, Sameer" w:date="2022-02-12T21:00:00Z">
                  <w:r w:rsidDel="00BB427C">
                    <w:rPr>
                      <w:rFonts w:ascii="Times New Roman" w:hAnsi="Times New Roman" w:cs="Times New Roman"/>
                      <w:sz w:val="24"/>
                      <w:szCs w:val="24"/>
                    </w:rPr>
                    <w:delText>-0.3</w:delText>
                  </w:r>
                </w:del>
              </w:ins>
            </w:moveFrom>
          </w:p>
        </w:tc>
        <w:tc>
          <w:tcPr>
            <w:tcW w:w="1080" w:type="dxa"/>
          </w:tcPr>
          <w:p w14:paraId="17FE944C" w14:textId="2443850A" w:rsidR="00C62696" w:rsidRPr="00D77E5C" w:rsidDel="00BB427C" w:rsidRDefault="00C62696" w:rsidP="00C62696">
            <w:pPr>
              <w:jc w:val="center"/>
              <w:rPr>
                <w:ins w:id="3055" w:author="Alex Cukierman" w:date="2022-02-09T18:13:00Z"/>
                <w:del w:id="3056" w:author="Nair-Desai, Sameer" w:date="2022-02-12T21:00:00Z"/>
                <w:moveFrom w:id="3057" w:author="Nair-Desai, Sameer" w:date="2022-02-12T21:00:00Z"/>
                <w:rFonts w:ascii="Times New Roman" w:hAnsi="Times New Roman" w:cs="Times New Roman"/>
                <w:sz w:val="24"/>
                <w:szCs w:val="24"/>
              </w:rPr>
            </w:pPr>
            <w:moveFrom w:id="3058" w:author="Nair-Desai, Sameer" w:date="2022-02-12T21:00:00Z">
              <w:ins w:id="3059" w:author="Alex Cukierman" w:date="2022-02-09T18:13:00Z">
                <w:del w:id="3060" w:author="Nair-Desai, Sameer" w:date="2022-02-12T21:00:00Z">
                  <w:r w:rsidDel="00BB427C">
                    <w:rPr>
                      <w:rFonts w:ascii="Times New Roman" w:hAnsi="Times New Roman" w:cs="Times New Roman"/>
                      <w:sz w:val="24"/>
                      <w:szCs w:val="24"/>
                    </w:rPr>
                    <w:delText>0.3</w:delText>
                  </w:r>
                </w:del>
              </w:ins>
            </w:moveFrom>
          </w:p>
        </w:tc>
        <w:tc>
          <w:tcPr>
            <w:tcW w:w="1080" w:type="dxa"/>
          </w:tcPr>
          <w:p w14:paraId="1C8BF4F0" w14:textId="1AE5967B" w:rsidR="00C62696" w:rsidRPr="00D77E5C" w:rsidDel="00BB427C" w:rsidRDefault="00C62696" w:rsidP="00C62696">
            <w:pPr>
              <w:jc w:val="center"/>
              <w:rPr>
                <w:ins w:id="3061" w:author="Alex Cukierman" w:date="2022-02-09T18:13:00Z"/>
                <w:del w:id="3062" w:author="Nair-Desai, Sameer" w:date="2022-02-12T21:00:00Z"/>
                <w:moveFrom w:id="3063" w:author="Nair-Desai, Sameer" w:date="2022-02-12T21:00:00Z"/>
                <w:rFonts w:ascii="Times New Roman" w:hAnsi="Times New Roman" w:cs="Times New Roman"/>
                <w:sz w:val="24"/>
                <w:szCs w:val="24"/>
              </w:rPr>
            </w:pPr>
            <w:moveFrom w:id="3064" w:author="Nair-Desai, Sameer" w:date="2022-02-12T21:00:00Z">
              <w:ins w:id="3065" w:author="Alex Cukierman" w:date="2022-02-09T18:13:00Z">
                <w:del w:id="3066" w:author="Nair-Desai, Sameer" w:date="2022-02-12T21:00:00Z">
                  <w:r w:rsidDel="00BB427C">
                    <w:rPr>
                      <w:rFonts w:ascii="Times New Roman" w:hAnsi="Times New Roman" w:cs="Times New Roman"/>
                      <w:sz w:val="24"/>
                      <w:szCs w:val="24"/>
                    </w:rPr>
                    <w:delText>1.4</w:delText>
                  </w:r>
                </w:del>
              </w:ins>
            </w:moveFrom>
          </w:p>
        </w:tc>
        <w:tc>
          <w:tcPr>
            <w:tcW w:w="1080" w:type="dxa"/>
          </w:tcPr>
          <w:p w14:paraId="4040600C" w14:textId="1E018477" w:rsidR="00C62696" w:rsidRPr="00D77E5C" w:rsidDel="00BB427C" w:rsidRDefault="00C62696" w:rsidP="00C62696">
            <w:pPr>
              <w:jc w:val="center"/>
              <w:rPr>
                <w:ins w:id="3067" w:author="Alex Cukierman" w:date="2022-02-09T18:13:00Z"/>
                <w:del w:id="3068" w:author="Nair-Desai, Sameer" w:date="2022-02-12T21:00:00Z"/>
                <w:moveFrom w:id="3069" w:author="Nair-Desai, Sameer" w:date="2022-02-12T21:00:00Z"/>
                <w:rFonts w:ascii="Times New Roman" w:hAnsi="Times New Roman" w:cs="Times New Roman"/>
                <w:sz w:val="24"/>
                <w:szCs w:val="24"/>
              </w:rPr>
            </w:pPr>
            <w:moveFrom w:id="3070" w:author="Nair-Desai, Sameer" w:date="2022-02-12T21:00:00Z">
              <w:ins w:id="3071" w:author="Alex Cukierman" w:date="2022-02-09T18:13:00Z">
                <w:del w:id="3072" w:author="Nair-Desai, Sameer" w:date="2022-02-12T21:00:00Z">
                  <w:r w:rsidDel="00BB427C">
                    <w:rPr>
                      <w:rFonts w:ascii="Times New Roman" w:hAnsi="Times New Roman" w:cs="Times New Roman"/>
                      <w:sz w:val="24"/>
                      <w:szCs w:val="24"/>
                    </w:rPr>
                    <w:delText>1.9</w:delText>
                  </w:r>
                </w:del>
              </w:ins>
            </w:moveFrom>
          </w:p>
        </w:tc>
      </w:tr>
      <w:tr w:rsidR="00C62696" w:rsidRPr="00D77E5C" w:rsidDel="00BB427C" w14:paraId="16AD4F11" w14:textId="3419352F" w:rsidTr="00C62696">
        <w:trPr>
          <w:ins w:id="3073" w:author="Alex Cukierman" w:date="2022-02-09T18:13:00Z"/>
          <w:del w:id="3074" w:author="Nair-Desai, Sameer" w:date="2022-02-12T21:00:00Z"/>
        </w:trPr>
        <w:tc>
          <w:tcPr>
            <w:tcW w:w="3960" w:type="dxa"/>
          </w:tcPr>
          <w:p w14:paraId="350BC8FC" w14:textId="6E542A9C" w:rsidR="00C62696" w:rsidDel="00BB427C" w:rsidRDefault="00C62696" w:rsidP="00C62696">
            <w:pPr>
              <w:rPr>
                <w:ins w:id="3075" w:author="Alex Cukierman" w:date="2022-02-09T18:13:00Z"/>
                <w:del w:id="3076" w:author="Nair-Desai, Sameer" w:date="2022-02-12T21:00:00Z"/>
                <w:moveFrom w:id="3077" w:author="Nair-Desai, Sameer" w:date="2022-02-12T21:00:00Z"/>
                <w:rFonts w:ascii="Times New Roman" w:hAnsi="Times New Roman" w:cs="Times New Roman"/>
                <w:sz w:val="24"/>
                <w:szCs w:val="24"/>
              </w:rPr>
            </w:pPr>
            <w:moveFrom w:id="3078" w:author="Nair-Desai, Sameer" w:date="2022-02-12T21:00:00Z">
              <w:ins w:id="3079" w:author="Alex Cukierman" w:date="2022-02-09T18:13:00Z">
                <w:del w:id="3080" w:author="Nair-Desai, Sameer" w:date="2022-02-12T21:00:00Z">
                  <w:r w:rsidDel="00BB427C">
                    <w:rPr>
                      <w:rFonts w:ascii="Times New Roman" w:hAnsi="Times New Roman" w:cs="Times New Roman"/>
                      <w:sz w:val="24"/>
                      <w:szCs w:val="24"/>
                    </w:rPr>
                    <w:delText>Stringency Index (Mean)</w:delText>
                  </w:r>
                </w:del>
              </w:ins>
            </w:moveFrom>
          </w:p>
        </w:tc>
        <w:tc>
          <w:tcPr>
            <w:tcW w:w="1087" w:type="dxa"/>
          </w:tcPr>
          <w:p w14:paraId="202A43F7" w14:textId="73A5C09C" w:rsidR="00C62696" w:rsidRPr="00D77E5C" w:rsidDel="00BB427C" w:rsidRDefault="00C62696" w:rsidP="00C62696">
            <w:pPr>
              <w:jc w:val="center"/>
              <w:rPr>
                <w:ins w:id="3081" w:author="Alex Cukierman" w:date="2022-02-09T18:13:00Z"/>
                <w:del w:id="3082" w:author="Nair-Desai, Sameer" w:date="2022-02-12T21:00:00Z"/>
                <w:moveFrom w:id="3083" w:author="Nair-Desai, Sameer" w:date="2022-02-12T21:00:00Z"/>
                <w:rFonts w:ascii="Times New Roman" w:hAnsi="Times New Roman" w:cs="Times New Roman"/>
                <w:sz w:val="24"/>
                <w:szCs w:val="24"/>
              </w:rPr>
            </w:pPr>
            <w:moveFrom w:id="3084" w:author="Nair-Desai, Sameer" w:date="2022-02-12T21:00:00Z">
              <w:ins w:id="3085" w:author="Alex Cukierman" w:date="2022-02-09T18:13:00Z">
                <w:del w:id="3086" w:author="Nair-Desai, Sameer" w:date="2022-02-12T21:00:00Z">
                  <w:r w:rsidDel="00BB427C">
                    <w:rPr>
                      <w:rFonts w:ascii="Times New Roman" w:hAnsi="Times New Roman" w:cs="Times New Roman"/>
                      <w:sz w:val="24"/>
                      <w:szCs w:val="24"/>
                    </w:rPr>
                    <w:delText>63.0</w:delText>
                  </w:r>
                </w:del>
              </w:ins>
            </w:moveFrom>
          </w:p>
        </w:tc>
        <w:tc>
          <w:tcPr>
            <w:tcW w:w="1080" w:type="dxa"/>
          </w:tcPr>
          <w:p w14:paraId="107E2699" w14:textId="46D4425D" w:rsidR="00C62696" w:rsidRPr="00D77E5C" w:rsidDel="00BB427C" w:rsidRDefault="00C62696" w:rsidP="00C62696">
            <w:pPr>
              <w:jc w:val="center"/>
              <w:rPr>
                <w:ins w:id="3087" w:author="Alex Cukierman" w:date="2022-02-09T18:13:00Z"/>
                <w:del w:id="3088" w:author="Nair-Desai, Sameer" w:date="2022-02-12T21:00:00Z"/>
                <w:moveFrom w:id="3089" w:author="Nair-Desai, Sameer" w:date="2022-02-12T21:00:00Z"/>
                <w:rFonts w:ascii="Times New Roman" w:hAnsi="Times New Roman" w:cs="Times New Roman"/>
                <w:sz w:val="24"/>
                <w:szCs w:val="24"/>
              </w:rPr>
            </w:pPr>
            <w:moveFrom w:id="3090" w:author="Nair-Desai, Sameer" w:date="2022-02-12T21:00:00Z">
              <w:ins w:id="3091" w:author="Alex Cukierman" w:date="2022-02-09T18:13:00Z">
                <w:del w:id="3092" w:author="Nair-Desai, Sameer" w:date="2022-02-12T21:00:00Z">
                  <w:r w:rsidDel="00BB427C">
                    <w:rPr>
                      <w:rFonts w:ascii="Times New Roman" w:hAnsi="Times New Roman" w:cs="Times New Roman"/>
                      <w:sz w:val="24"/>
                      <w:szCs w:val="24"/>
                    </w:rPr>
                    <w:delText>6.4</w:delText>
                  </w:r>
                </w:del>
              </w:ins>
            </w:moveFrom>
          </w:p>
        </w:tc>
        <w:tc>
          <w:tcPr>
            <w:tcW w:w="1080" w:type="dxa"/>
          </w:tcPr>
          <w:p w14:paraId="529B7ED4" w14:textId="7E7932E3" w:rsidR="00C62696" w:rsidRPr="00D77E5C" w:rsidDel="00BB427C" w:rsidRDefault="00C62696" w:rsidP="00C62696">
            <w:pPr>
              <w:jc w:val="center"/>
              <w:rPr>
                <w:ins w:id="3093" w:author="Alex Cukierman" w:date="2022-02-09T18:13:00Z"/>
                <w:del w:id="3094" w:author="Nair-Desai, Sameer" w:date="2022-02-12T21:00:00Z"/>
                <w:moveFrom w:id="3095" w:author="Nair-Desai, Sameer" w:date="2022-02-12T21:00:00Z"/>
                <w:rFonts w:ascii="Times New Roman" w:hAnsi="Times New Roman" w:cs="Times New Roman"/>
                <w:sz w:val="24"/>
                <w:szCs w:val="24"/>
              </w:rPr>
            </w:pPr>
            <w:moveFrom w:id="3096" w:author="Nair-Desai, Sameer" w:date="2022-02-12T21:00:00Z">
              <w:ins w:id="3097" w:author="Alex Cukierman" w:date="2022-02-09T18:13:00Z">
                <w:del w:id="3098" w:author="Nair-Desai, Sameer" w:date="2022-02-12T21:00:00Z">
                  <w:r w:rsidDel="00BB427C">
                    <w:rPr>
                      <w:rFonts w:ascii="Times New Roman" w:hAnsi="Times New Roman" w:cs="Times New Roman"/>
                      <w:sz w:val="24"/>
                      <w:szCs w:val="24"/>
                    </w:rPr>
                    <w:delText>51.9</w:delText>
                  </w:r>
                </w:del>
              </w:ins>
            </w:moveFrom>
          </w:p>
        </w:tc>
        <w:tc>
          <w:tcPr>
            <w:tcW w:w="1080" w:type="dxa"/>
          </w:tcPr>
          <w:p w14:paraId="325D78E6" w14:textId="099A96AB" w:rsidR="00C62696" w:rsidRPr="00D77E5C" w:rsidDel="00BB427C" w:rsidRDefault="00C62696" w:rsidP="00C62696">
            <w:pPr>
              <w:jc w:val="center"/>
              <w:rPr>
                <w:ins w:id="3099" w:author="Alex Cukierman" w:date="2022-02-09T18:13:00Z"/>
                <w:del w:id="3100" w:author="Nair-Desai, Sameer" w:date="2022-02-12T21:00:00Z"/>
                <w:moveFrom w:id="3101" w:author="Nair-Desai, Sameer" w:date="2022-02-12T21:00:00Z"/>
                <w:rFonts w:ascii="Times New Roman" w:hAnsi="Times New Roman" w:cs="Times New Roman"/>
                <w:sz w:val="24"/>
                <w:szCs w:val="24"/>
              </w:rPr>
            </w:pPr>
            <w:moveFrom w:id="3102" w:author="Nair-Desai, Sameer" w:date="2022-02-12T21:00:00Z">
              <w:ins w:id="3103" w:author="Alex Cukierman" w:date="2022-02-09T18:13:00Z">
                <w:del w:id="3104" w:author="Nair-Desai, Sameer" w:date="2022-02-12T21:00:00Z">
                  <w:r w:rsidDel="00BB427C">
                    <w:rPr>
                      <w:rFonts w:ascii="Times New Roman" w:hAnsi="Times New Roman" w:cs="Times New Roman"/>
                      <w:sz w:val="24"/>
                      <w:szCs w:val="24"/>
                    </w:rPr>
                    <w:delText>60.5</w:delText>
                  </w:r>
                </w:del>
              </w:ins>
            </w:moveFrom>
          </w:p>
        </w:tc>
        <w:tc>
          <w:tcPr>
            <w:tcW w:w="1080" w:type="dxa"/>
          </w:tcPr>
          <w:p w14:paraId="46F3E4AC" w14:textId="3F76B59F" w:rsidR="00C62696" w:rsidRPr="00D77E5C" w:rsidDel="00BB427C" w:rsidRDefault="00C62696" w:rsidP="00C62696">
            <w:pPr>
              <w:jc w:val="center"/>
              <w:rPr>
                <w:ins w:id="3105" w:author="Alex Cukierman" w:date="2022-02-09T18:13:00Z"/>
                <w:del w:id="3106" w:author="Nair-Desai, Sameer" w:date="2022-02-12T21:00:00Z"/>
                <w:moveFrom w:id="3107" w:author="Nair-Desai, Sameer" w:date="2022-02-12T21:00:00Z"/>
                <w:rFonts w:ascii="Times New Roman" w:hAnsi="Times New Roman" w:cs="Times New Roman"/>
                <w:sz w:val="24"/>
                <w:szCs w:val="24"/>
              </w:rPr>
            </w:pPr>
            <w:moveFrom w:id="3108" w:author="Nair-Desai, Sameer" w:date="2022-02-12T21:00:00Z">
              <w:ins w:id="3109" w:author="Alex Cukierman" w:date="2022-02-09T18:13:00Z">
                <w:del w:id="3110" w:author="Nair-Desai, Sameer" w:date="2022-02-12T21:00:00Z">
                  <w:r w:rsidDel="00BB427C">
                    <w:rPr>
                      <w:rFonts w:ascii="Times New Roman" w:hAnsi="Times New Roman" w:cs="Times New Roman"/>
                      <w:sz w:val="24"/>
                      <w:szCs w:val="24"/>
                    </w:rPr>
                    <w:delText>66.6</w:delText>
                  </w:r>
                </w:del>
              </w:ins>
            </w:moveFrom>
          </w:p>
        </w:tc>
        <w:tc>
          <w:tcPr>
            <w:tcW w:w="1080" w:type="dxa"/>
          </w:tcPr>
          <w:p w14:paraId="15988184" w14:textId="6D10AF12" w:rsidR="00C62696" w:rsidRPr="00D77E5C" w:rsidDel="00BB427C" w:rsidRDefault="00C62696" w:rsidP="00C62696">
            <w:pPr>
              <w:jc w:val="center"/>
              <w:rPr>
                <w:ins w:id="3111" w:author="Alex Cukierman" w:date="2022-02-09T18:13:00Z"/>
                <w:del w:id="3112" w:author="Nair-Desai, Sameer" w:date="2022-02-12T21:00:00Z"/>
                <w:moveFrom w:id="3113" w:author="Nair-Desai, Sameer" w:date="2022-02-12T21:00:00Z"/>
                <w:rFonts w:ascii="Times New Roman" w:hAnsi="Times New Roman" w:cs="Times New Roman"/>
                <w:sz w:val="24"/>
                <w:szCs w:val="24"/>
              </w:rPr>
            </w:pPr>
            <w:moveFrom w:id="3114" w:author="Nair-Desai, Sameer" w:date="2022-02-12T21:00:00Z">
              <w:ins w:id="3115" w:author="Alex Cukierman" w:date="2022-02-09T18:13:00Z">
                <w:del w:id="3116" w:author="Nair-Desai, Sameer" w:date="2022-02-12T21:00:00Z">
                  <w:r w:rsidDel="00BB427C">
                    <w:rPr>
                      <w:rFonts w:ascii="Times New Roman" w:hAnsi="Times New Roman" w:cs="Times New Roman"/>
                      <w:sz w:val="24"/>
                      <w:szCs w:val="24"/>
                    </w:rPr>
                    <w:delText>72.9</w:delText>
                  </w:r>
                </w:del>
              </w:ins>
            </w:moveFrom>
          </w:p>
        </w:tc>
      </w:tr>
      <w:tr w:rsidR="00C62696" w:rsidRPr="00D77E5C" w:rsidDel="00BB427C" w14:paraId="1E8DFCE1" w14:textId="35E4234D" w:rsidTr="00C62696">
        <w:trPr>
          <w:ins w:id="3117" w:author="Alex Cukierman" w:date="2022-02-09T18:13:00Z"/>
          <w:del w:id="3118" w:author="Nair-Desai, Sameer" w:date="2022-02-12T21:00:00Z"/>
        </w:trPr>
        <w:tc>
          <w:tcPr>
            <w:tcW w:w="3960" w:type="dxa"/>
          </w:tcPr>
          <w:p w14:paraId="11BEF5CD" w14:textId="7227EAF5" w:rsidR="00C62696" w:rsidDel="00BB427C" w:rsidRDefault="00C62696" w:rsidP="00C62696">
            <w:pPr>
              <w:rPr>
                <w:ins w:id="3119" w:author="Alex Cukierman" w:date="2022-02-09T18:13:00Z"/>
                <w:del w:id="3120" w:author="Nair-Desai, Sameer" w:date="2022-02-12T21:00:00Z"/>
                <w:moveFrom w:id="3121" w:author="Nair-Desai, Sameer" w:date="2022-02-12T21:00:00Z"/>
                <w:rFonts w:ascii="Times New Roman" w:hAnsi="Times New Roman" w:cs="Times New Roman"/>
                <w:sz w:val="24"/>
                <w:szCs w:val="24"/>
              </w:rPr>
            </w:pPr>
            <w:moveFrom w:id="3122" w:author="Nair-Desai, Sameer" w:date="2022-02-12T21:00:00Z">
              <w:ins w:id="3123" w:author="Alex Cukierman" w:date="2022-02-09T18:13:00Z">
                <w:del w:id="3124" w:author="Nair-Desai, Sameer" w:date="2022-02-12T21:00:00Z">
                  <w:r w:rsidDel="00BB427C">
                    <w:rPr>
                      <w:rFonts w:ascii="Times New Roman" w:hAnsi="Times New Roman" w:cs="Times New Roman"/>
                      <w:sz w:val="24"/>
                      <w:szCs w:val="24"/>
                    </w:rPr>
                    <w:delText>Vaccinations per Hundred Population</w:delText>
                  </w:r>
                </w:del>
              </w:ins>
            </w:moveFrom>
          </w:p>
        </w:tc>
        <w:tc>
          <w:tcPr>
            <w:tcW w:w="1087" w:type="dxa"/>
          </w:tcPr>
          <w:p w14:paraId="65E87CE8" w14:textId="088464C0" w:rsidR="00C62696" w:rsidRPr="00D77E5C" w:rsidDel="00BB427C" w:rsidRDefault="00C62696" w:rsidP="00C62696">
            <w:pPr>
              <w:jc w:val="center"/>
              <w:rPr>
                <w:ins w:id="3125" w:author="Alex Cukierman" w:date="2022-02-09T18:13:00Z"/>
                <w:del w:id="3126" w:author="Nair-Desai, Sameer" w:date="2022-02-12T21:00:00Z"/>
                <w:moveFrom w:id="3127" w:author="Nair-Desai, Sameer" w:date="2022-02-12T21:00:00Z"/>
                <w:rFonts w:ascii="Times New Roman" w:hAnsi="Times New Roman" w:cs="Times New Roman"/>
                <w:sz w:val="24"/>
                <w:szCs w:val="24"/>
              </w:rPr>
            </w:pPr>
            <w:moveFrom w:id="3128" w:author="Nair-Desai, Sameer" w:date="2022-02-12T21:00:00Z">
              <w:ins w:id="3129" w:author="Alex Cukierman" w:date="2022-02-09T18:13:00Z">
                <w:del w:id="3130" w:author="Nair-Desai, Sameer" w:date="2022-02-12T21:00:00Z">
                  <w:r w:rsidDel="00BB427C">
                    <w:rPr>
                      <w:rFonts w:ascii="Times New Roman" w:hAnsi="Times New Roman" w:cs="Times New Roman"/>
                      <w:sz w:val="24"/>
                      <w:szCs w:val="24"/>
                    </w:rPr>
                    <w:delText>170.0</w:delText>
                  </w:r>
                </w:del>
              </w:ins>
            </w:moveFrom>
          </w:p>
        </w:tc>
        <w:tc>
          <w:tcPr>
            <w:tcW w:w="1080" w:type="dxa"/>
          </w:tcPr>
          <w:p w14:paraId="230CBC68" w14:textId="2CD450DF" w:rsidR="00C62696" w:rsidRPr="00D77E5C" w:rsidDel="00BB427C" w:rsidRDefault="00C62696" w:rsidP="00C62696">
            <w:pPr>
              <w:jc w:val="center"/>
              <w:rPr>
                <w:ins w:id="3131" w:author="Alex Cukierman" w:date="2022-02-09T18:13:00Z"/>
                <w:del w:id="3132" w:author="Nair-Desai, Sameer" w:date="2022-02-12T21:00:00Z"/>
                <w:moveFrom w:id="3133" w:author="Nair-Desai, Sameer" w:date="2022-02-12T21:00:00Z"/>
                <w:rFonts w:ascii="Times New Roman" w:hAnsi="Times New Roman" w:cs="Times New Roman"/>
                <w:sz w:val="24"/>
                <w:szCs w:val="24"/>
              </w:rPr>
            </w:pPr>
            <w:moveFrom w:id="3134" w:author="Nair-Desai, Sameer" w:date="2022-02-12T21:00:00Z">
              <w:ins w:id="3135" w:author="Alex Cukierman" w:date="2022-02-09T18:13:00Z">
                <w:del w:id="3136" w:author="Nair-Desai, Sameer" w:date="2022-02-12T21:00:00Z">
                  <w:r w:rsidDel="00BB427C">
                    <w:rPr>
                      <w:rFonts w:ascii="Times New Roman" w:hAnsi="Times New Roman" w:cs="Times New Roman"/>
                      <w:sz w:val="24"/>
                      <w:szCs w:val="24"/>
                    </w:rPr>
                    <w:delText>32.0</w:delText>
                  </w:r>
                </w:del>
              </w:ins>
            </w:moveFrom>
          </w:p>
        </w:tc>
        <w:tc>
          <w:tcPr>
            <w:tcW w:w="1080" w:type="dxa"/>
          </w:tcPr>
          <w:p w14:paraId="3AA49961" w14:textId="314E07F5" w:rsidR="00C62696" w:rsidRPr="00D77E5C" w:rsidDel="00BB427C" w:rsidRDefault="00C62696" w:rsidP="00C62696">
            <w:pPr>
              <w:jc w:val="center"/>
              <w:rPr>
                <w:ins w:id="3137" w:author="Alex Cukierman" w:date="2022-02-09T18:13:00Z"/>
                <w:del w:id="3138" w:author="Nair-Desai, Sameer" w:date="2022-02-12T21:00:00Z"/>
                <w:moveFrom w:id="3139" w:author="Nair-Desai, Sameer" w:date="2022-02-12T21:00:00Z"/>
                <w:rFonts w:ascii="Times New Roman" w:hAnsi="Times New Roman" w:cs="Times New Roman"/>
                <w:sz w:val="24"/>
                <w:szCs w:val="24"/>
              </w:rPr>
            </w:pPr>
            <w:moveFrom w:id="3140" w:author="Nair-Desai, Sameer" w:date="2022-02-12T21:00:00Z">
              <w:ins w:id="3141" w:author="Alex Cukierman" w:date="2022-02-09T18:13:00Z">
                <w:del w:id="3142" w:author="Nair-Desai, Sameer" w:date="2022-02-12T21:00:00Z">
                  <w:r w:rsidDel="00BB427C">
                    <w:rPr>
                      <w:rFonts w:ascii="Times New Roman" w:hAnsi="Times New Roman" w:cs="Times New Roman"/>
                      <w:sz w:val="24"/>
                      <w:szCs w:val="24"/>
                    </w:rPr>
                    <w:delText>100.6</w:delText>
                  </w:r>
                </w:del>
              </w:ins>
            </w:moveFrom>
          </w:p>
        </w:tc>
        <w:tc>
          <w:tcPr>
            <w:tcW w:w="1080" w:type="dxa"/>
          </w:tcPr>
          <w:p w14:paraId="579CEF89" w14:textId="5FE09774" w:rsidR="00C62696" w:rsidRPr="00D77E5C" w:rsidDel="00BB427C" w:rsidRDefault="00C62696" w:rsidP="00C62696">
            <w:pPr>
              <w:jc w:val="center"/>
              <w:rPr>
                <w:ins w:id="3143" w:author="Alex Cukierman" w:date="2022-02-09T18:13:00Z"/>
                <w:del w:id="3144" w:author="Nair-Desai, Sameer" w:date="2022-02-12T21:00:00Z"/>
                <w:moveFrom w:id="3145" w:author="Nair-Desai, Sameer" w:date="2022-02-12T21:00:00Z"/>
                <w:rFonts w:ascii="Times New Roman" w:hAnsi="Times New Roman" w:cs="Times New Roman"/>
                <w:sz w:val="24"/>
                <w:szCs w:val="24"/>
              </w:rPr>
            </w:pPr>
            <w:moveFrom w:id="3146" w:author="Nair-Desai, Sameer" w:date="2022-02-12T21:00:00Z">
              <w:ins w:id="3147" w:author="Alex Cukierman" w:date="2022-02-09T18:13:00Z">
                <w:del w:id="3148" w:author="Nair-Desai, Sameer" w:date="2022-02-12T21:00:00Z">
                  <w:r w:rsidDel="00BB427C">
                    <w:rPr>
                      <w:rFonts w:ascii="Times New Roman" w:hAnsi="Times New Roman" w:cs="Times New Roman"/>
                      <w:sz w:val="24"/>
                      <w:szCs w:val="24"/>
                    </w:rPr>
                    <w:delText>163.5</w:delText>
                  </w:r>
                </w:del>
              </w:ins>
            </w:moveFrom>
          </w:p>
        </w:tc>
        <w:tc>
          <w:tcPr>
            <w:tcW w:w="1080" w:type="dxa"/>
          </w:tcPr>
          <w:p w14:paraId="3A9E37AE" w14:textId="32CFA0B3" w:rsidR="00C62696" w:rsidRPr="00D77E5C" w:rsidDel="00BB427C" w:rsidRDefault="00C62696" w:rsidP="00C62696">
            <w:pPr>
              <w:jc w:val="center"/>
              <w:rPr>
                <w:ins w:id="3149" w:author="Alex Cukierman" w:date="2022-02-09T18:13:00Z"/>
                <w:del w:id="3150" w:author="Nair-Desai, Sameer" w:date="2022-02-12T21:00:00Z"/>
                <w:moveFrom w:id="3151" w:author="Nair-Desai, Sameer" w:date="2022-02-12T21:00:00Z"/>
                <w:rFonts w:ascii="Times New Roman" w:hAnsi="Times New Roman" w:cs="Times New Roman"/>
                <w:sz w:val="24"/>
                <w:szCs w:val="24"/>
              </w:rPr>
            </w:pPr>
            <w:moveFrom w:id="3152" w:author="Nair-Desai, Sameer" w:date="2022-02-12T21:00:00Z">
              <w:ins w:id="3153" w:author="Alex Cukierman" w:date="2022-02-09T18:13:00Z">
                <w:del w:id="3154" w:author="Nair-Desai, Sameer" w:date="2022-02-12T21:00:00Z">
                  <w:r w:rsidDel="00BB427C">
                    <w:rPr>
                      <w:rFonts w:ascii="Times New Roman" w:hAnsi="Times New Roman" w:cs="Times New Roman"/>
                      <w:sz w:val="24"/>
                      <w:szCs w:val="24"/>
                    </w:rPr>
                    <w:delText>189.7</w:delText>
                  </w:r>
                </w:del>
              </w:ins>
            </w:moveFrom>
          </w:p>
        </w:tc>
        <w:tc>
          <w:tcPr>
            <w:tcW w:w="1080" w:type="dxa"/>
          </w:tcPr>
          <w:p w14:paraId="62CAF10A" w14:textId="69A3398F" w:rsidR="00C62696" w:rsidRPr="00D77E5C" w:rsidDel="00BB427C" w:rsidRDefault="00C62696" w:rsidP="00C62696">
            <w:pPr>
              <w:jc w:val="center"/>
              <w:rPr>
                <w:ins w:id="3155" w:author="Alex Cukierman" w:date="2022-02-09T18:13:00Z"/>
                <w:del w:id="3156" w:author="Nair-Desai, Sameer" w:date="2022-02-12T21:00:00Z"/>
                <w:moveFrom w:id="3157" w:author="Nair-Desai, Sameer" w:date="2022-02-12T21:00:00Z"/>
                <w:rFonts w:ascii="Times New Roman" w:hAnsi="Times New Roman" w:cs="Times New Roman"/>
                <w:sz w:val="24"/>
                <w:szCs w:val="24"/>
              </w:rPr>
            </w:pPr>
            <w:moveFrom w:id="3158" w:author="Nair-Desai, Sameer" w:date="2022-02-12T21:00:00Z">
              <w:ins w:id="3159" w:author="Alex Cukierman" w:date="2022-02-09T18:13:00Z">
                <w:del w:id="3160" w:author="Nair-Desai, Sameer" w:date="2022-02-12T21:00:00Z">
                  <w:r w:rsidDel="00BB427C">
                    <w:rPr>
                      <w:rFonts w:ascii="Times New Roman" w:hAnsi="Times New Roman" w:cs="Times New Roman"/>
                      <w:sz w:val="24"/>
                      <w:szCs w:val="24"/>
                    </w:rPr>
                    <w:delText>204.3</w:delText>
                  </w:r>
                </w:del>
              </w:ins>
            </w:moveFrom>
          </w:p>
        </w:tc>
      </w:tr>
      <w:tr w:rsidR="00C62696" w:rsidRPr="00D77E5C" w:rsidDel="00BB427C" w14:paraId="33EA8430" w14:textId="27B569BE" w:rsidTr="00C62696">
        <w:trPr>
          <w:ins w:id="3161" w:author="Alex Cukierman" w:date="2022-02-09T18:13:00Z"/>
          <w:del w:id="3162" w:author="Nair-Desai, Sameer" w:date="2022-02-12T21:00:00Z"/>
        </w:trPr>
        <w:tc>
          <w:tcPr>
            <w:tcW w:w="10447" w:type="dxa"/>
            <w:gridSpan w:val="7"/>
          </w:tcPr>
          <w:p w14:paraId="482AFAF6" w14:textId="175B616E" w:rsidR="00C62696" w:rsidDel="00BB427C" w:rsidRDefault="00C62696" w:rsidP="00C62696">
            <w:pPr>
              <w:jc w:val="center"/>
              <w:rPr>
                <w:ins w:id="3163" w:author="Alex Cukierman" w:date="2022-02-09T18:13:00Z"/>
                <w:del w:id="3164" w:author="Nair-Desai, Sameer" w:date="2022-02-12T21:00:00Z"/>
                <w:moveFrom w:id="3165" w:author="Nair-Desai, Sameer" w:date="2022-02-12T21:00:00Z"/>
                <w:rFonts w:ascii="Times New Roman" w:hAnsi="Times New Roman" w:cs="Times New Roman"/>
                <w:sz w:val="24"/>
                <w:szCs w:val="24"/>
              </w:rPr>
            </w:pPr>
            <w:moveFrom w:id="3166" w:author="Nair-Desai, Sameer" w:date="2022-02-12T21:00:00Z">
              <w:ins w:id="3167" w:author="Alex Cukierman" w:date="2022-02-09T18:13:00Z">
                <w:del w:id="3168" w:author="Nair-Desai, Sameer" w:date="2022-02-12T21:00:00Z">
                  <w:r w:rsidRPr="00D77E5C" w:rsidDel="00BB427C">
                    <w:rPr>
                      <w:rFonts w:ascii="Times New Roman" w:hAnsi="Times New Roman" w:cs="Times New Roman"/>
                      <w:b/>
                      <w:bCs/>
                      <w:sz w:val="24"/>
                      <w:szCs w:val="24"/>
                    </w:rPr>
                    <w:delText xml:space="preserve">Doing </w:delText>
                  </w:r>
                  <w:r w:rsidDel="00BB427C">
                    <w:rPr>
                      <w:rFonts w:ascii="Times New Roman" w:hAnsi="Times New Roman" w:cs="Times New Roman"/>
                      <w:b/>
                      <w:bCs/>
                      <w:sz w:val="24"/>
                      <w:szCs w:val="24"/>
                    </w:rPr>
                    <w:delText>Worse</w:delText>
                  </w:r>
                  <w:r w:rsidRPr="00D77E5C" w:rsidDel="00BB427C">
                    <w:rPr>
                      <w:rFonts w:ascii="Times New Roman" w:hAnsi="Times New Roman" w:cs="Times New Roman"/>
                      <w:b/>
                      <w:bCs/>
                      <w:sz w:val="24"/>
                      <w:szCs w:val="24"/>
                    </w:rPr>
                    <w:delText xml:space="preserve"> in Excess</w:delText>
                  </w:r>
                </w:del>
              </w:ins>
            </w:moveFrom>
          </w:p>
        </w:tc>
      </w:tr>
      <w:tr w:rsidR="00C62696" w:rsidRPr="00D77E5C" w:rsidDel="00BB427C" w14:paraId="3672620B" w14:textId="32AD3C09" w:rsidTr="00C62696">
        <w:trPr>
          <w:ins w:id="3169" w:author="Alex Cukierman" w:date="2022-02-09T18:13:00Z"/>
          <w:del w:id="3170" w:author="Nair-Desai, Sameer" w:date="2022-02-12T21:00:00Z"/>
        </w:trPr>
        <w:tc>
          <w:tcPr>
            <w:tcW w:w="3960" w:type="dxa"/>
          </w:tcPr>
          <w:p w14:paraId="46DDF097" w14:textId="09FE7CC0" w:rsidR="00C62696" w:rsidDel="00BB427C" w:rsidRDefault="00C62696" w:rsidP="00C62696">
            <w:pPr>
              <w:rPr>
                <w:ins w:id="3171" w:author="Alex Cukierman" w:date="2022-02-09T18:13:00Z"/>
                <w:del w:id="3172" w:author="Nair-Desai, Sameer" w:date="2022-02-12T21:00:00Z"/>
                <w:moveFrom w:id="3173" w:author="Nair-Desai, Sameer" w:date="2022-02-12T21:00:00Z"/>
                <w:rFonts w:ascii="Times New Roman" w:hAnsi="Times New Roman" w:cs="Times New Roman"/>
                <w:sz w:val="24"/>
                <w:szCs w:val="24"/>
              </w:rPr>
            </w:pPr>
            <w:moveFrom w:id="3174" w:author="Nair-Desai, Sameer" w:date="2022-02-12T21:00:00Z">
              <w:ins w:id="3175" w:author="Alex Cukierman" w:date="2022-02-09T18:13:00Z">
                <w:del w:id="3176" w:author="Nair-Desai, Sameer" w:date="2022-02-12T21:00:00Z">
                  <w:r w:rsidDel="00BB427C">
                    <w:rPr>
                      <w:rFonts w:ascii="Times New Roman" w:hAnsi="Times New Roman" w:cs="Times New Roman"/>
                      <w:sz w:val="24"/>
                      <w:szCs w:val="24"/>
                    </w:rPr>
                    <w:delText>Population Density</w:delText>
                  </w:r>
                </w:del>
              </w:ins>
            </w:moveFrom>
          </w:p>
        </w:tc>
        <w:tc>
          <w:tcPr>
            <w:tcW w:w="1087" w:type="dxa"/>
          </w:tcPr>
          <w:p w14:paraId="4B63B1D0" w14:textId="61777CB8" w:rsidR="00C62696" w:rsidDel="00BB427C" w:rsidRDefault="00C62696" w:rsidP="00C62696">
            <w:pPr>
              <w:jc w:val="center"/>
              <w:rPr>
                <w:ins w:id="3177" w:author="Alex Cukierman" w:date="2022-02-09T18:13:00Z"/>
                <w:del w:id="3178" w:author="Nair-Desai, Sameer" w:date="2022-02-12T21:00:00Z"/>
                <w:moveFrom w:id="3179" w:author="Nair-Desai, Sameer" w:date="2022-02-12T21:00:00Z"/>
                <w:rFonts w:ascii="Times New Roman" w:hAnsi="Times New Roman" w:cs="Times New Roman"/>
                <w:sz w:val="24"/>
                <w:szCs w:val="24"/>
              </w:rPr>
            </w:pPr>
            <w:moveFrom w:id="3180" w:author="Nair-Desai, Sameer" w:date="2022-02-12T21:00:00Z">
              <w:ins w:id="3181" w:author="Alex Cukierman" w:date="2022-02-09T18:13:00Z">
                <w:del w:id="3182" w:author="Nair-Desai, Sameer" w:date="2022-02-12T21:00:00Z">
                  <w:r w:rsidDel="00BB427C">
                    <w:rPr>
                      <w:rFonts w:ascii="Times New Roman" w:hAnsi="Times New Roman" w:cs="Times New Roman"/>
                      <w:sz w:val="24"/>
                      <w:szCs w:val="24"/>
                    </w:rPr>
                    <w:delText>237.6</w:delText>
                  </w:r>
                </w:del>
              </w:ins>
            </w:moveFrom>
          </w:p>
        </w:tc>
        <w:tc>
          <w:tcPr>
            <w:tcW w:w="1080" w:type="dxa"/>
          </w:tcPr>
          <w:p w14:paraId="4AA9540D" w14:textId="3F3700D4" w:rsidR="00C62696" w:rsidDel="00BB427C" w:rsidRDefault="00C62696" w:rsidP="00C62696">
            <w:pPr>
              <w:jc w:val="center"/>
              <w:rPr>
                <w:ins w:id="3183" w:author="Alex Cukierman" w:date="2022-02-09T18:13:00Z"/>
                <w:del w:id="3184" w:author="Nair-Desai, Sameer" w:date="2022-02-12T21:00:00Z"/>
                <w:moveFrom w:id="3185" w:author="Nair-Desai, Sameer" w:date="2022-02-12T21:00:00Z"/>
                <w:rFonts w:ascii="Times New Roman" w:hAnsi="Times New Roman" w:cs="Times New Roman"/>
                <w:sz w:val="24"/>
                <w:szCs w:val="24"/>
              </w:rPr>
            </w:pPr>
            <w:moveFrom w:id="3186" w:author="Nair-Desai, Sameer" w:date="2022-02-12T21:00:00Z">
              <w:ins w:id="3187" w:author="Alex Cukierman" w:date="2022-02-09T18:13:00Z">
                <w:del w:id="3188" w:author="Nair-Desai, Sameer" w:date="2022-02-12T21:00:00Z">
                  <w:r w:rsidDel="00BB427C">
                    <w:rPr>
                      <w:rFonts w:ascii="Times New Roman" w:hAnsi="Times New Roman" w:cs="Times New Roman"/>
                      <w:sz w:val="24"/>
                      <w:szCs w:val="24"/>
                    </w:rPr>
                    <w:delText>387.9</w:delText>
                  </w:r>
                </w:del>
              </w:ins>
            </w:moveFrom>
          </w:p>
        </w:tc>
        <w:tc>
          <w:tcPr>
            <w:tcW w:w="1080" w:type="dxa"/>
          </w:tcPr>
          <w:p w14:paraId="5D0A483E" w14:textId="5759657B" w:rsidR="00C62696" w:rsidDel="00BB427C" w:rsidRDefault="00C62696" w:rsidP="00C62696">
            <w:pPr>
              <w:jc w:val="center"/>
              <w:rPr>
                <w:ins w:id="3189" w:author="Alex Cukierman" w:date="2022-02-09T18:13:00Z"/>
                <w:del w:id="3190" w:author="Nair-Desai, Sameer" w:date="2022-02-12T21:00:00Z"/>
                <w:moveFrom w:id="3191" w:author="Nair-Desai, Sameer" w:date="2022-02-12T21:00:00Z"/>
                <w:rFonts w:ascii="Times New Roman" w:hAnsi="Times New Roman" w:cs="Times New Roman"/>
                <w:sz w:val="24"/>
                <w:szCs w:val="24"/>
              </w:rPr>
            </w:pPr>
            <w:moveFrom w:id="3192" w:author="Nair-Desai, Sameer" w:date="2022-02-12T21:00:00Z">
              <w:ins w:id="3193" w:author="Alex Cukierman" w:date="2022-02-09T18:13:00Z">
                <w:del w:id="3194" w:author="Nair-Desai, Sameer" w:date="2022-02-12T21:00:00Z">
                  <w:r w:rsidDel="00BB427C">
                    <w:rPr>
                      <w:rFonts w:ascii="Times New Roman" w:hAnsi="Times New Roman" w:cs="Times New Roman"/>
                      <w:sz w:val="24"/>
                      <w:szCs w:val="24"/>
                    </w:rPr>
                    <w:delText>15.3</w:delText>
                  </w:r>
                </w:del>
              </w:ins>
            </w:moveFrom>
          </w:p>
        </w:tc>
        <w:tc>
          <w:tcPr>
            <w:tcW w:w="1080" w:type="dxa"/>
          </w:tcPr>
          <w:p w14:paraId="6E826456" w14:textId="093483C3" w:rsidR="00C62696" w:rsidDel="00BB427C" w:rsidRDefault="00C62696" w:rsidP="00C62696">
            <w:pPr>
              <w:jc w:val="center"/>
              <w:rPr>
                <w:ins w:id="3195" w:author="Alex Cukierman" w:date="2022-02-09T18:13:00Z"/>
                <w:del w:id="3196" w:author="Nair-Desai, Sameer" w:date="2022-02-12T21:00:00Z"/>
                <w:moveFrom w:id="3197" w:author="Nair-Desai, Sameer" w:date="2022-02-12T21:00:00Z"/>
                <w:rFonts w:ascii="Times New Roman" w:hAnsi="Times New Roman" w:cs="Times New Roman"/>
                <w:sz w:val="24"/>
                <w:szCs w:val="24"/>
              </w:rPr>
            </w:pPr>
            <w:moveFrom w:id="3198" w:author="Nair-Desai, Sameer" w:date="2022-02-12T21:00:00Z">
              <w:ins w:id="3199" w:author="Alex Cukierman" w:date="2022-02-09T18:13:00Z">
                <w:del w:id="3200" w:author="Nair-Desai, Sameer" w:date="2022-02-12T21:00:00Z">
                  <w:r w:rsidDel="00BB427C">
                    <w:rPr>
                      <w:rFonts w:ascii="Times New Roman" w:hAnsi="Times New Roman" w:cs="Times New Roman"/>
                      <w:sz w:val="24"/>
                      <w:szCs w:val="24"/>
                    </w:rPr>
                    <w:delText>27.8</w:delText>
                  </w:r>
                </w:del>
              </w:ins>
            </w:moveFrom>
          </w:p>
        </w:tc>
        <w:tc>
          <w:tcPr>
            <w:tcW w:w="1080" w:type="dxa"/>
          </w:tcPr>
          <w:p w14:paraId="1B503413" w14:textId="6E226E09" w:rsidR="00C62696" w:rsidDel="00BB427C" w:rsidRDefault="00C62696" w:rsidP="00C62696">
            <w:pPr>
              <w:jc w:val="center"/>
              <w:rPr>
                <w:ins w:id="3201" w:author="Alex Cukierman" w:date="2022-02-09T18:13:00Z"/>
                <w:del w:id="3202" w:author="Nair-Desai, Sameer" w:date="2022-02-12T21:00:00Z"/>
                <w:moveFrom w:id="3203" w:author="Nair-Desai, Sameer" w:date="2022-02-12T21:00:00Z"/>
                <w:rFonts w:ascii="Times New Roman" w:hAnsi="Times New Roman" w:cs="Times New Roman"/>
                <w:sz w:val="24"/>
                <w:szCs w:val="24"/>
              </w:rPr>
            </w:pPr>
            <w:moveFrom w:id="3204" w:author="Nair-Desai, Sameer" w:date="2022-02-12T21:00:00Z">
              <w:ins w:id="3205" w:author="Alex Cukierman" w:date="2022-02-09T18:13:00Z">
                <w:del w:id="3206" w:author="Nair-Desai, Sameer" w:date="2022-02-12T21:00:00Z">
                  <w:r w:rsidDel="00BB427C">
                    <w:rPr>
                      <w:rFonts w:ascii="Times New Roman" w:hAnsi="Times New Roman" w:cs="Times New Roman"/>
                      <w:sz w:val="24"/>
                      <w:szCs w:val="24"/>
                    </w:rPr>
                    <w:delText>242.8</w:delText>
                  </w:r>
                </w:del>
              </w:ins>
            </w:moveFrom>
          </w:p>
        </w:tc>
        <w:tc>
          <w:tcPr>
            <w:tcW w:w="1080" w:type="dxa"/>
          </w:tcPr>
          <w:p w14:paraId="6EEA880E" w14:textId="047C614B" w:rsidR="00C62696" w:rsidDel="00BB427C" w:rsidRDefault="00C62696" w:rsidP="00C62696">
            <w:pPr>
              <w:jc w:val="center"/>
              <w:rPr>
                <w:ins w:id="3207" w:author="Alex Cukierman" w:date="2022-02-09T18:13:00Z"/>
                <w:del w:id="3208" w:author="Nair-Desai, Sameer" w:date="2022-02-12T21:00:00Z"/>
                <w:moveFrom w:id="3209" w:author="Nair-Desai, Sameer" w:date="2022-02-12T21:00:00Z"/>
                <w:rFonts w:ascii="Times New Roman" w:hAnsi="Times New Roman" w:cs="Times New Roman"/>
                <w:sz w:val="24"/>
                <w:szCs w:val="24"/>
              </w:rPr>
            </w:pPr>
            <w:moveFrom w:id="3210" w:author="Nair-Desai, Sameer" w:date="2022-02-12T21:00:00Z">
              <w:ins w:id="3211" w:author="Alex Cukierman" w:date="2022-02-09T18:13:00Z">
                <w:del w:id="3212" w:author="Nair-Desai, Sameer" w:date="2022-02-12T21:00:00Z">
                  <w:r w:rsidDel="00BB427C">
                    <w:rPr>
                      <w:rFonts w:ascii="Times New Roman" w:hAnsi="Times New Roman" w:cs="Times New Roman"/>
                      <w:sz w:val="24"/>
                      <w:szCs w:val="24"/>
                    </w:rPr>
                    <w:delText>1,265.0</w:delText>
                  </w:r>
                </w:del>
              </w:ins>
            </w:moveFrom>
          </w:p>
        </w:tc>
      </w:tr>
      <w:tr w:rsidR="00C62696" w:rsidRPr="00D77E5C" w:rsidDel="00BB427C" w14:paraId="18AB8C1E" w14:textId="1DB61F9F" w:rsidTr="00C62696">
        <w:trPr>
          <w:ins w:id="3213" w:author="Alex Cukierman" w:date="2022-02-09T18:13:00Z"/>
          <w:del w:id="3214" w:author="Nair-Desai, Sameer" w:date="2022-02-12T21:00:00Z"/>
        </w:trPr>
        <w:tc>
          <w:tcPr>
            <w:tcW w:w="3960" w:type="dxa"/>
          </w:tcPr>
          <w:p w14:paraId="5D281BA2" w14:textId="7B1F093E" w:rsidR="00C62696" w:rsidDel="00BB427C" w:rsidRDefault="00C62696" w:rsidP="00C62696">
            <w:pPr>
              <w:rPr>
                <w:ins w:id="3215" w:author="Alex Cukierman" w:date="2022-02-09T18:13:00Z"/>
                <w:del w:id="3216" w:author="Nair-Desai, Sameer" w:date="2022-02-12T21:00:00Z"/>
                <w:moveFrom w:id="3217" w:author="Nair-Desai, Sameer" w:date="2022-02-12T21:00:00Z"/>
                <w:rFonts w:ascii="Times New Roman" w:hAnsi="Times New Roman" w:cs="Times New Roman"/>
                <w:sz w:val="24"/>
                <w:szCs w:val="24"/>
              </w:rPr>
            </w:pPr>
            <w:moveFrom w:id="3218" w:author="Nair-Desai, Sameer" w:date="2022-02-12T21:00:00Z">
              <w:ins w:id="3219" w:author="Alex Cukierman" w:date="2022-02-09T18:13:00Z">
                <w:del w:id="3220" w:author="Nair-Desai, Sameer" w:date="2022-02-12T21:00:00Z">
                  <w:r w:rsidDel="00BB427C">
                    <w:rPr>
                      <w:rFonts w:ascii="Times New Roman" w:hAnsi="Times New Roman" w:cs="Times New Roman"/>
                      <w:sz w:val="24"/>
                      <w:szCs w:val="24"/>
                    </w:rPr>
                    <w:delText>Urban Population Share</w:delText>
                  </w:r>
                </w:del>
              </w:ins>
            </w:moveFrom>
          </w:p>
        </w:tc>
        <w:tc>
          <w:tcPr>
            <w:tcW w:w="1087" w:type="dxa"/>
          </w:tcPr>
          <w:p w14:paraId="66B8F54F" w14:textId="0ABCC14A" w:rsidR="00C62696" w:rsidDel="00BB427C" w:rsidRDefault="00C62696" w:rsidP="00C62696">
            <w:pPr>
              <w:jc w:val="center"/>
              <w:rPr>
                <w:ins w:id="3221" w:author="Alex Cukierman" w:date="2022-02-09T18:13:00Z"/>
                <w:del w:id="3222" w:author="Nair-Desai, Sameer" w:date="2022-02-12T21:00:00Z"/>
                <w:moveFrom w:id="3223" w:author="Nair-Desai, Sameer" w:date="2022-02-12T21:00:00Z"/>
                <w:rFonts w:ascii="Times New Roman" w:hAnsi="Times New Roman" w:cs="Times New Roman"/>
                <w:sz w:val="24"/>
                <w:szCs w:val="24"/>
              </w:rPr>
            </w:pPr>
            <w:moveFrom w:id="3224" w:author="Nair-Desai, Sameer" w:date="2022-02-12T21:00:00Z">
              <w:ins w:id="3225" w:author="Alex Cukierman" w:date="2022-02-09T18:13:00Z">
                <w:del w:id="3226" w:author="Nair-Desai, Sameer" w:date="2022-02-12T21:00:00Z">
                  <w:r w:rsidDel="00BB427C">
                    <w:rPr>
                      <w:rFonts w:ascii="Times New Roman" w:hAnsi="Times New Roman" w:cs="Times New Roman"/>
                      <w:sz w:val="24"/>
                      <w:szCs w:val="24"/>
                    </w:rPr>
                    <w:delText>45.9</w:delText>
                  </w:r>
                </w:del>
              </w:ins>
            </w:moveFrom>
          </w:p>
        </w:tc>
        <w:tc>
          <w:tcPr>
            <w:tcW w:w="1080" w:type="dxa"/>
          </w:tcPr>
          <w:p w14:paraId="60A7C146" w14:textId="43C47693" w:rsidR="00C62696" w:rsidDel="00BB427C" w:rsidRDefault="00C62696" w:rsidP="00C62696">
            <w:pPr>
              <w:jc w:val="center"/>
              <w:rPr>
                <w:ins w:id="3227" w:author="Alex Cukierman" w:date="2022-02-09T18:13:00Z"/>
                <w:del w:id="3228" w:author="Nair-Desai, Sameer" w:date="2022-02-12T21:00:00Z"/>
                <w:moveFrom w:id="3229" w:author="Nair-Desai, Sameer" w:date="2022-02-12T21:00:00Z"/>
                <w:rFonts w:ascii="Times New Roman" w:hAnsi="Times New Roman" w:cs="Times New Roman"/>
                <w:sz w:val="24"/>
                <w:szCs w:val="24"/>
              </w:rPr>
            </w:pPr>
            <w:moveFrom w:id="3230" w:author="Nair-Desai, Sameer" w:date="2022-02-12T21:00:00Z">
              <w:ins w:id="3231" w:author="Alex Cukierman" w:date="2022-02-09T18:13:00Z">
                <w:del w:id="3232" w:author="Nair-Desai, Sameer" w:date="2022-02-12T21:00:00Z">
                  <w:r w:rsidDel="00BB427C">
                    <w:rPr>
                      <w:rFonts w:ascii="Times New Roman" w:hAnsi="Times New Roman" w:cs="Times New Roman"/>
                      <w:sz w:val="24"/>
                      <w:szCs w:val="24"/>
                    </w:rPr>
                    <w:delText>22.3</w:delText>
                  </w:r>
                </w:del>
              </w:ins>
            </w:moveFrom>
          </w:p>
        </w:tc>
        <w:tc>
          <w:tcPr>
            <w:tcW w:w="1080" w:type="dxa"/>
          </w:tcPr>
          <w:p w14:paraId="1EAE71A6" w14:textId="6F1638BA" w:rsidR="00C62696" w:rsidDel="00BB427C" w:rsidRDefault="00C62696" w:rsidP="00C62696">
            <w:pPr>
              <w:jc w:val="center"/>
              <w:rPr>
                <w:ins w:id="3233" w:author="Alex Cukierman" w:date="2022-02-09T18:13:00Z"/>
                <w:del w:id="3234" w:author="Nair-Desai, Sameer" w:date="2022-02-12T21:00:00Z"/>
                <w:moveFrom w:id="3235" w:author="Nair-Desai, Sameer" w:date="2022-02-12T21:00:00Z"/>
                <w:rFonts w:ascii="Times New Roman" w:hAnsi="Times New Roman" w:cs="Times New Roman"/>
                <w:sz w:val="24"/>
                <w:szCs w:val="24"/>
              </w:rPr>
            </w:pPr>
            <w:moveFrom w:id="3236" w:author="Nair-Desai, Sameer" w:date="2022-02-12T21:00:00Z">
              <w:ins w:id="3237" w:author="Alex Cukierman" w:date="2022-02-09T18:13:00Z">
                <w:del w:id="3238" w:author="Nair-Desai, Sameer" w:date="2022-02-12T21:00:00Z">
                  <w:r w:rsidDel="00BB427C">
                    <w:rPr>
                      <w:rFonts w:ascii="Times New Roman" w:hAnsi="Times New Roman" w:cs="Times New Roman"/>
                      <w:sz w:val="24"/>
                      <w:szCs w:val="24"/>
                    </w:rPr>
                    <w:delText>19.6</w:delText>
                  </w:r>
                </w:del>
              </w:ins>
            </w:moveFrom>
          </w:p>
        </w:tc>
        <w:tc>
          <w:tcPr>
            <w:tcW w:w="1080" w:type="dxa"/>
          </w:tcPr>
          <w:p w14:paraId="254AB144" w14:textId="6FB41206" w:rsidR="00C62696" w:rsidDel="00BB427C" w:rsidRDefault="00C62696" w:rsidP="00C62696">
            <w:pPr>
              <w:jc w:val="center"/>
              <w:rPr>
                <w:ins w:id="3239" w:author="Alex Cukierman" w:date="2022-02-09T18:13:00Z"/>
                <w:del w:id="3240" w:author="Nair-Desai, Sameer" w:date="2022-02-12T21:00:00Z"/>
                <w:moveFrom w:id="3241" w:author="Nair-Desai, Sameer" w:date="2022-02-12T21:00:00Z"/>
                <w:rFonts w:ascii="Times New Roman" w:hAnsi="Times New Roman" w:cs="Times New Roman"/>
                <w:sz w:val="24"/>
                <w:szCs w:val="24"/>
              </w:rPr>
            </w:pPr>
            <w:moveFrom w:id="3242" w:author="Nair-Desai, Sameer" w:date="2022-02-12T21:00:00Z">
              <w:ins w:id="3243" w:author="Alex Cukierman" w:date="2022-02-09T18:13:00Z">
                <w:del w:id="3244" w:author="Nair-Desai, Sameer" w:date="2022-02-12T21:00:00Z">
                  <w:r w:rsidDel="00BB427C">
                    <w:rPr>
                      <w:rFonts w:ascii="Times New Roman" w:hAnsi="Times New Roman" w:cs="Times New Roman"/>
                      <w:sz w:val="24"/>
                      <w:szCs w:val="24"/>
                    </w:rPr>
                    <w:delText>34.3</w:delText>
                  </w:r>
                </w:del>
              </w:ins>
            </w:moveFrom>
          </w:p>
        </w:tc>
        <w:tc>
          <w:tcPr>
            <w:tcW w:w="1080" w:type="dxa"/>
          </w:tcPr>
          <w:p w14:paraId="3D7F4DE0" w14:textId="0E8304C5" w:rsidR="00C62696" w:rsidDel="00BB427C" w:rsidRDefault="00C62696" w:rsidP="00C62696">
            <w:pPr>
              <w:jc w:val="center"/>
              <w:rPr>
                <w:ins w:id="3245" w:author="Alex Cukierman" w:date="2022-02-09T18:13:00Z"/>
                <w:del w:id="3246" w:author="Nair-Desai, Sameer" w:date="2022-02-12T21:00:00Z"/>
                <w:moveFrom w:id="3247" w:author="Nair-Desai, Sameer" w:date="2022-02-12T21:00:00Z"/>
                <w:rFonts w:ascii="Times New Roman" w:hAnsi="Times New Roman" w:cs="Times New Roman"/>
                <w:sz w:val="24"/>
                <w:szCs w:val="24"/>
              </w:rPr>
            </w:pPr>
            <w:moveFrom w:id="3248" w:author="Nair-Desai, Sameer" w:date="2022-02-12T21:00:00Z">
              <w:ins w:id="3249" w:author="Alex Cukierman" w:date="2022-02-09T18:13:00Z">
                <w:del w:id="3250" w:author="Nair-Desai, Sameer" w:date="2022-02-12T21:00:00Z">
                  <w:r w:rsidDel="00BB427C">
                    <w:rPr>
                      <w:rFonts w:ascii="Times New Roman" w:hAnsi="Times New Roman" w:cs="Times New Roman"/>
                      <w:sz w:val="24"/>
                      <w:szCs w:val="24"/>
                    </w:rPr>
                    <w:delText>62.7</w:delText>
                  </w:r>
                </w:del>
              </w:ins>
            </w:moveFrom>
          </w:p>
        </w:tc>
        <w:tc>
          <w:tcPr>
            <w:tcW w:w="1080" w:type="dxa"/>
          </w:tcPr>
          <w:p w14:paraId="57DB71DA" w14:textId="58AA70CC" w:rsidR="00C62696" w:rsidDel="00BB427C" w:rsidRDefault="00C62696" w:rsidP="00C62696">
            <w:pPr>
              <w:jc w:val="center"/>
              <w:rPr>
                <w:ins w:id="3251" w:author="Alex Cukierman" w:date="2022-02-09T18:13:00Z"/>
                <w:del w:id="3252" w:author="Nair-Desai, Sameer" w:date="2022-02-12T21:00:00Z"/>
                <w:moveFrom w:id="3253" w:author="Nair-Desai, Sameer" w:date="2022-02-12T21:00:00Z"/>
                <w:rFonts w:ascii="Times New Roman" w:hAnsi="Times New Roman" w:cs="Times New Roman"/>
                <w:sz w:val="24"/>
                <w:szCs w:val="24"/>
              </w:rPr>
            </w:pPr>
            <w:moveFrom w:id="3254" w:author="Nair-Desai, Sameer" w:date="2022-02-12T21:00:00Z">
              <w:ins w:id="3255" w:author="Alex Cukierman" w:date="2022-02-09T18:13:00Z">
                <w:del w:id="3256" w:author="Nair-Desai, Sameer" w:date="2022-02-12T21:00:00Z">
                  <w:r w:rsidDel="00BB427C">
                    <w:rPr>
                      <w:rFonts w:ascii="Times New Roman" w:hAnsi="Times New Roman" w:cs="Times New Roman"/>
                      <w:sz w:val="24"/>
                      <w:szCs w:val="24"/>
                    </w:rPr>
                    <w:delText>83.8</w:delText>
                  </w:r>
                </w:del>
              </w:ins>
            </w:moveFrom>
          </w:p>
        </w:tc>
      </w:tr>
      <w:tr w:rsidR="00C62696" w:rsidRPr="00D77E5C" w:rsidDel="00BB427C" w14:paraId="13402194" w14:textId="569C49E2" w:rsidTr="00C62696">
        <w:trPr>
          <w:ins w:id="3257" w:author="Alex Cukierman" w:date="2022-02-09T18:13:00Z"/>
          <w:del w:id="3258" w:author="Nair-Desai, Sameer" w:date="2022-02-12T21:00:00Z"/>
        </w:trPr>
        <w:tc>
          <w:tcPr>
            <w:tcW w:w="3960" w:type="dxa"/>
          </w:tcPr>
          <w:p w14:paraId="082B1F29" w14:textId="513A2A4F" w:rsidR="00C62696" w:rsidDel="00BB427C" w:rsidRDefault="00C62696" w:rsidP="00C62696">
            <w:pPr>
              <w:rPr>
                <w:ins w:id="3259" w:author="Alex Cukierman" w:date="2022-02-09T18:13:00Z"/>
                <w:del w:id="3260" w:author="Nair-Desai, Sameer" w:date="2022-02-12T21:00:00Z"/>
                <w:moveFrom w:id="3261" w:author="Nair-Desai, Sameer" w:date="2022-02-12T21:00:00Z"/>
                <w:rFonts w:ascii="Times New Roman" w:hAnsi="Times New Roman" w:cs="Times New Roman"/>
                <w:sz w:val="24"/>
                <w:szCs w:val="24"/>
              </w:rPr>
            </w:pPr>
            <w:moveFrom w:id="3262" w:author="Nair-Desai, Sameer" w:date="2022-02-12T21:00:00Z">
              <w:ins w:id="3263" w:author="Alex Cukierman" w:date="2022-02-09T18:13:00Z">
                <w:del w:id="3264" w:author="Nair-Desai, Sameer" w:date="2022-02-12T21:00:00Z">
                  <w:r w:rsidDel="00BB427C">
                    <w:rPr>
                      <w:rFonts w:ascii="Times New Roman" w:hAnsi="Times New Roman" w:cs="Times New Roman"/>
                      <w:sz w:val="24"/>
                      <w:szCs w:val="24"/>
                    </w:rPr>
                    <w:delText>Aged 65+ Population Share</w:delText>
                  </w:r>
                </w:del>
              </w:ins>
            </w:moveFrom>
          </w:p>
        </w:tc>
        <w:tc>
          <w:tcPr>
            <w:tcW w:w="1087" w:type="dxa"/>
          </w:tcPr>
          <w:p w14:paraId="79572D93" w14:textId="2BEEDDE9" w:rsidR="00C62696" w:rsidDel="00BB427C" w:rsidRDefault="00C62696" w:rsidP="00C62696">
            <w:pPr>
              <w:jc w:val="center"/>
              <w:rPr>
                <w:ins w:id="3265" w:author="Alex Cukierman" w:date="2022-02-09T18:13:00Z"/>
                <w:del w:id="3266" w:author="Nair-Desai, Sameer" w:date="2022-02-12T21:00:00Z"/>
                <w:moveFrom w:id="3267" w:author="Nair-Desai, Sameer" w:date="2022-02-12T21:00:00Z"/>
                <w:rFonts w:ascii="Times New Roman" w:hAnsi="Times New Roman" w:cs="Times New Roman"/>
                <w:sz w:val="24"/>
                <w:szCs w:val="24"/>
              </w:rPr>
            </w:pPr>
            <w:moveFrom w:id="3268" w:author="Nair-Desai, Sameer" w:date="2022-02-12T21:00:00Z">
              <w:ins w:id="3269" w:author="Alex Cukierman" w:date="2022-02-09T18:13:00Z">
                <w:del w:id="3270" w:author="Nair-Desai, Sameer" w:date="2022-02-12T21:00:00Z">
                  <w:r w:rsidDel="00BB427C">
                    <w:rPr>
                      <w:rFonts w:ascii="Times New Roman" w:hAnsi="Times New Roman" w:cs="Times New Roman"/>
                      <w:sz w:val="24"/>
                      <w:szCs w:val="24"/>
                    </w:rPr>
                    <w:delText>4.3</w:delText>
                  </w:r>
                </w:del>
              </w:ins>
            </w:moveFrom>
          </w:p>
        </w:tc>
        <w:tc>
          <w:tcPr>
            <w:tcW w:w="1080" w:type="dxa"/>
          </w:tcPr>
          <w:p w14:paraId="207C5DC2" w14:textId="48219AF3" w:rsidR="00C62696" w:rsidDel="00BB427C" w:rsidRDefault="00C62696" w:rsidP="00C62696">
            <w:pPr>
              <w:jc w:val="center"/>
              <w:rPr>
                <w:ins w:id="3271" w:author="Alex Cukierman" w:date="2022-02-09T18:13:00Z"/>
                <w:del w:id="3272" w:author="Nair-Desai, Sameer" w:date="2022-02-12T21:00:00Z"/>
                <w:moveFrom w:id="3273" w:author="Nair-Desai, Sameer" w:date="2022-02-12T21:00:00Z"/>
                <w:rFonts w:ascii="Times New Roman" w:hAnsi="Times New Roman" w:cs="Times New Roman"/>
                <w:sz w:val="24"/>
                <w:szCs w:val="24"/>
              </w:rPr>
            </w:pPr>
            <w:moveFrom w:id="3274" w:author="Nair-Desai, Sameer" w:date="2022-02-12T21:00:00Z">
              <w:ins w:id="3275" w:author="Alex Cukierman" w:date="2022-02-09T18:13:00Z">
                <w:del w:id="3276" w:author="Nair-Desai, Sameer" w:date="2022-02-12T21:00:00Z">
                  <w:r w:rsidDel="00BB427C">
                    <w:rPr>
                      <w:rFonts w:ascii="Times New Roman" w:hAnsi="Times New Roman" w:cs="Times New Roman"/>
                      <w:sz w:val="24"/>
                      <w:szCs w:val="24"/>
                    </w:rPr>
                    <w:delText>1.1</w:delText>
                  </w:r>
                </w:del>
              </w:ins>
            </w:moveFrom>
          </w:p>
        </w:tc>
        <w:tc>
          <w:tcPr>
            <w:tcW w:w="1080" w:type="dxa"/>
          </w:tcPr>
          <w:p w14:paraId="5E25B0F8" w14:textId="2436E228" w:rsidR="00C62696" w:rsidDel="00BB427C" w:rsidRDefault="00C62696" w:rsidP="00C62696">
            <w:pPr>
              <w:jc w:val="center"/>
              <w:rPr>
                <w:ins w:id="3277" w:author="Alex Cukierman" w:date="2022-02-09T18:13:00Z"/>
                <w:del w:id="3278" w:author="Nair-Desai, Sameer" w:date="2022-02-12T21:00:00Z"/>
                <w:moveFrom w:id="3279" w:author="Nair-Desai, Sameer" w:date="2022-02-12T21:00:00Z"/>
                <w:rFonts w:ascii="Times New Roman" w:hAnsi="Times New Roman" w:cs="Times New Roman"/>
                <w:sz w:val="24"/>
                <w:szCs w:val="24"/>
              </w:rPr>
            </w:pPr>
            <w:moveFrom w:id="3280" w:author="Nair-Desai, Sameer" w:date="2022-02-12T21:00:00Z">
              <w:ins w:id="3281" w:author="Alex Cukierman" w:date="2022-02-09T18:13:00Z">
                <w:del w:id="3282" w:author="Nair-Desai, Sameer" w:date="2022-02-12T21:00:00Z">
                  <w:r w:rsidDel="00BB427C">
                    <w:rPr>
                      <w:rFonts w:ascii="Times New Roman" w:hAnsi="Times New Roman" w:cs="Times New Roman"/>
                      <w:sz w:val="24"/>
                      <w:szCs w:val="24"/>
                    </w:rPr>
                    <w:delText>2.9</w:delText>
                  </w:r>
                </w:del>
              </w:ins>
            </w:moveFrom>
          </w:p>
        </w:tc>
        <w:tc>
          <w:tcPr>
            <w:tcW w:w="1080" w:type="dxa"/>
          </w:tcPr>
          <w:p w14:paraId="6702FD99" w14:textId="4D17CDA7" w:rsidR="00C62696" w:rsidDel="00BB427C" w:rsidRDefault="00C62696" w:rsidP="00C62696">
            <w:pPr>
              <w:jc w:val="center"/>
              <w:rPr>
                <w:ins w:id="3283" w:author="Alex Cukierman" w:date="2022-02-09T18:13:00Z"/>
                <w:del w:id="3284" w:author="Nair-Desai, Sameer" w:date="2022-02-12T21:00:00Z"/>
                <w:moveFrom w:id="3285" w:author="Nair-Desai, Sameer" w:date="2022-02-12T21:00:00Z"/>
                <w:rFonts w:ascii="Times New Roman" w:hAnsi="Times New Roman" w:cs="Times New Roman"/>
                <w:sz w:val="24"/>
                <w:szCs w:val="24"/>
              </w:rPr>
            </w:pPr>
            <w:moveFrom w:id="3286" w:author="Nair-Desai, Sameer" w:date="2022-02-12T21:00:00Z">
              <w:ins w:id="3287" w:author="Alex Cukierman" w:date="2022-02-09T18:13:00Z">
                <w:del w:id="3288" w:author="Nair-Desai, Sameer" w:date="2022-02-12T21:00:00Z">
                  <w:r w:rsidDel="00BB427C">
                    <w:rPr>
                      <w:rFonts w:ascii="Times New Roman" w:hAnsi="Times New Roman" w:cs="Times New Roman"/>
                      <w:sz w:val="24"/>
                      <w:szCs w:val="24"/>
                    </w:rPr>
                    <w:delText>3.4</w:delText>
                  </w:r>
                </w:del>
              </w:ins>
            </w:moveFrom>
          </w:p>
        </w:tc>
        <w:tc>
          <w:tcPr>
            <w:tcW w:w="1080" w:type="dxa"/>
          </w:tcPr>
          <w:p w14:paraId="78C7B8CF" w14:textId="23232DCC" w:rsidR="00C62696" w:rsidDel="00BB427C" w:rsidRDefault="00C62696" w:rsidP="00C62696">
            <w:pPr>
              <w:jc w:val="center"/>
              <w:rPr>
                <w:ins w:id="3289" w:author="Alex Cukierman" w:date="2022-02-09T18:13:00Z"/>
                <w:del w:id="3290" w:author="Nair-Desai, Sameer" w:date="2022-02-12T21:00:00Z"/>
                <w:moveFrom w:id="3291" w:author="Nair-Desai, Sameer" w:date="2022-02-12T21:00:00Z"/>
                <w:rFonts w:ascii="Times New Roman" w:hAnsi="Times New Roman" w:cs="Times New Roman"/>
                <w:sz w:val="24"/>
                <w:szCs w:val="24"/>
              </w:rPr>
            </w:pPr>
            <w:moveFrom w:id="3292" w:author="Nair-Desai, Sameer" w:date="2022-02-12T21:00:00Z">
              <w:ins w:id="3293" w:author="Alex Cukierman" w:date="2022-02-09T18:13:00Z">
                <w:del w:id="3294" w:author="Nair-Desai, Sameer" w:date="2022-02-12T21:00:00Z">
                  <w:r w:rsidDel="00BB427C">
                    <w:rPr>
                      <w:rFonts w:ascii="Times New Roman" w:hAnsi="Times New Roman" w:cs="Times New Roman"/>
                      <w:sz w:val="24"/>
                      <w:szCs w:val="24"/>
                    </w:rPr>
                    <w:delText>5.3</w:delText>
                  </w:r>
                </w:del>
              </w:ins>
            </w:moveFrom>
          </w:p>
        </w:tc>
        <w:tc>
          <w:tcPr>
            <w:tcW w:w="1080" w:type="dxa"/>
          </w:tcPr>
          <w:p w14:paraId="2109E26D" w14:textId="0CF2B87D" w:rsidR="00C62696" w:rsidDel="00BB427C" w:rsidRDefault="00C62696" w:rsidP="00C62696">
            <w:pPr>
              <w:jc w:val="center"/>
              <w:rPr>
                <w:ins w:id="3295" w:author="Alex Cukierman" w:date="2022-02-09T18:13:00Z"/>
                <w:del w:id="3296" w:author="Nair-Desai, Sameer" w:date="2022-02-12T21:00:00Z"/>
                <w:moveFrom w:id="3297" w:author="Nair-Desai, Sameer" w:date="2022-02-12T21:00:00Z"/>
                <w:rFonts w:ascii="Times New Roman" w:hAnsi="Times New Roman" w:cs="Times New Roman"/>
                <w:sz w:val="24"/>
                <w:szCs w:val="24"/>
              </w:rPr>
            </w:pPr>
            <w:moveFrom w:id="3298" w:author="Nair-Desai, Sameer" w:date="2022-02-12T21:00:00Z">
              <w:ins w:id="3299" w:author="Alex Cukierman" w:date="2022-02-09T18:13:00Z">
                <w:del w:id="3300" w:author="Nair-Desai, Sameer" w:date="2022-02-12T21:00:00Z">
                  <w:r w:rsidDel="00BB427C">
                    <w:rPr>
                      <w:rFonts w:ascii="Times New Roman" w:hAnsi="Times New Roman" w:cs="Times New Roman"/>
                      <w:sz w:val="24"/>
                      <w:szCs w:val="24"/>
                    </w:rPr>
                    <w:delText>6.0</w:delText>
                  </w:r>
                </w:del>
              </w:ins>
            </w:moveFrom>
          </w:p>
        </w:tc>
      </w:tr>
      <w:tr w:rsidR="00C62696" w:rsidRPr="00D77E5C" w:rsidDel="00BB427C" w14:paraId="3E51E76B" w14:textId="4B757836" w:rsidTr="00C62696">
        <w:trPr>
          <w:ins w:id="3301" w:author="Alex Cukierman" w:date="2022-02-09T18:13:00Z"/>
          <w:del w:id="3302" w:author="Nair-Desai, Sameer" w:date="2022-02-12T21:00:00Z"/>
        </w:trPr>
        <w:tc>
          <w:tcPr>
            <w:tcW w:w="3960" w:type="dxa"/>
          </w:tcPr>
          <w:p w14:paraId="1E54E42A" w14:textId="443B57BB" w:rsidR="00C62696" w:rsidDel="00BB427C" w:rsidRDefault="00C62696" w:rsidP="00C62696">
            <w:pPr>
              <w:rPr>
                <w:ins w:id="3303" w:author="Alex Cukierman" w:date="2022-02-09T18:13:00Z"/>
                <w:del w:id="3304" w:author="Nair-Desai, Sameer" w:date="2022-02-12T21:00:00Z"/>
                <w:moveFrom w:id="3305" w:author="Nair-Desai, Sameer" w:date="2022-02-12T21:00:00Z"/>
                <w:rFonts w:ascii="Times New Roman" w:hAnsi="Times New Roman" w:cs="Times New Roman"/>
                <w:sz w:val="24"/>
                <w:szCs w:val="24"/>
              </w:rPr>
            </w:pPr>
            <w:moveFrom w:id="3306" w:author="Nair-Desai, Sameer" w:date="2022-02-12T21:00:00Z">
              <w:ins w:id="3307" w:author="Alex Cukierman" w:date="2022-02-09T18:13:00Z">
                <w:del w:id="3308" w:author="Nair-Desai, Sameer" w:date="2022-02-12T21:00:00Z">
                  <w:r w:rsidDel="00BB427C">
                    <w:rPr>
                      <w:rFonts w:ascii="Times New Roman" w:hAnsi="Times New Roman" w:cs="Times New Roman"/>
                      <w:sz w:val="24"/>
                      <w:szCs w:val="24"/>
                    </w:rPr>
                    <w:delText>GDP per Capita</w:delText>
                  </w:r>
                </w:del>
              </w:ins>
            </w:moveFrom>
          </w:p>
        </w:tc>
        <w:tc>
          <w:tcPr>
            <w:tcW w:w="1087" w:type="dxa"/>
          </w:tcPr>
          <w:p w14:paraId="39C1D7FB" w14:textId="557129C8" w:rsidR="00C62696" w:rsidDel="00BB427C" w:rsidRDefault="00C62696" w:rsidP="00C62696">
            <w:pPr>
              <w:jc w:val="center"/>
              <w:rPr>
                <w:ins w:id="3309" w:author="Alex Cukierman" w:date="2022-02-09T18:13:00Z"/>
                <w:del w:id="3310" w:author="Nair-Desai, Sameer" w:date="2022-02-12T21:00:00Z"/>
                <w:moveFrom w:id="3311" w:author="Nair-Desai, Sameer" w:date="2022-02-12T21:00:00Z"/>
                <w:rFonts w:ascii="Times New Roman" w:hAnsi="Times New Roman" w:cs="Times New Roman"/>
                <w:sz w:val="24"/>
                <w:szCs w:val="24"/>
              </w:rPr>
            </w:pPr>
            <w:moveFrom w:id="3312" w:author="Nair-Desai, Sameer" w:date="2022-02-12T21:00:00Z">
              <w:ins w:id="3313" w:author="Alex Cukierman" w:date="2022-02-09T18:13:00Z">
                <w:del w:id="3314" w:author="Nair-Desai, Sameer" w:date="2022-02-12T21:00:00Z">
                  <w:r w:rsidDel="00BB427C">
                    <w:rPr>
                      <w:rFonts w:ascii="Times New Roman" w:hAnsi="Times New Roman" w:cs="Times New Roman"/>
                      <w:sz w:val="24"/>
                      <w:szCs w:val="24"/>
                    </w:rPr>
                    <w:delText>7,899.8</w:delText>
                  </w:r>
                </w:del>
              </w:ins>
            </w:moveFrom>
          </w:p>
        </w:tc>
        <w:tc>
          <w:tcPr>
            <w:tcW w:w="1080" w:type="dxa"/>
          </w:tcPr>
          <w:p w14:paraId="5C877EEA" w14:textId="0DDB6A98" w:rsidR="00C62696" w:rsidDel="00BB427C" w:rsidRDefault="00C62696" w:rsidP="00C62696">
            <w:pPr>
              <w:jc w:val="center"/>
              <w:rPr>
                <w:ins w:id="3315" w:author="Alex Cukierman" w:date="2022-02-09T18:13:00Z"/>
                <w:del w:id="3316" w:author="Nair-Desai, Sameer" w:date="2022-02-12T21:00:00Z"/>
                <w:moveFrom w:id="3317" w:author="Nair-Desai, Sameer" w:date="2022-02-12T21:00:00Z"/>
                <w:rFonts w:ascii="Times New Roman" w:hAnsi="Times New Roman" w:cs="Times New Roman"/>
                <w:sz w:val="24"/>
                <w:szCs w:val="24"/>
              </w:rPr>
            </w:pPr>
            <w:moveFrom w:id="3318" w:author="Nair-Desai, Sameer" w:date="2022-02-12T21:00:00Z">
              <w:ins w:id="3319" w:author="Alex Cukierman" w:date="2022-02-09T18:13:00Z">
                <w:del w:id="3320" w:author="Nair-Desai, Sameer" w:date="2022-02-12T21:00:00Z">
                  <w:r w:rsidDel="00BB427C">
                    <w:rPr>
                      <w:rFonts w:ascii="Times New Roman" w:hAnsi="Times New Roman" w:cs="Times New Roman"/>
                      <w:sz w:val="24"/>
                      <w:szCs w:val="24"/>
                    </w:rPr>
                    <w:delText>13,740.8</w:delText>
                  </w:r>
                </w:del>
              </w:ins>
            </w:moveFrom>
          </w:p>
        </w:tc>
        <w:tc>
          <w:tcPr>
            <w:tcW w:w="1080" w:type="dxa"/>
          </w:tcPr>
          <w:p w14:paraId="551CC2D4" w14:textId="3294A8F9" w:rsidR="00C62696" w:rsidDel="00BB427C" w:rsidRDefault="00C62696" w:rsidP="00C62696">
            <w:pPr>
              <w:jc w:val="center"/>
              <w:rPr>
                <w:ins w:id="3321" w:author="Alex Cukierman" w:date="2022-02-09T18:13:00Z"/>
                <w:del w:id="3322" w:author="Nair-Desai, Sameer" w:date="2022-02-12T21:00:00Z"/>
                <w:moveFrom w:id="3323" w:author="Nair-Desai, Sameer" w:date="2022-02-12T21:00:00Z"/>
                <w:rFonts w:ascii="Times New Roman" w:hAnsi="Times New Roman" w:cs="Times New Roman"/>
                <w:sz w:val="24"/>
                <w:szCs w:val="24"/>
              </w:rPr>
            </w:pPr>
            <w:moveFrom w:id="3324" w:author="Nair-Desai, Sameer" w:date="2022-02-12T21:00:00Z">
              <w:ins w:id="3325" w:author="Alex Cukierman" w:date="2022-02-09T18:13:00Z">
                <w:del w:id="3326" w:author="Nair-Desai, Sameer" w:date="2022-02-12T21:00:00Z">
                  <w:r w:rsidDel="00BB427C">
                    <w:rPr>
                      <w:rFonts w:ascii="Times New Roman" w:hAnsi="Times New Roman" w:cs="Times New Roman"/>
                      <w:sz w:val="24"/>
                      <w:szCs w:val="24"/>
                    </w:rPr>
                    <w:delText>1,479.2</w:delText>
                  </w:r>
                </w:del>
              </w:ins>
            </w:moveFrom>
          </w:p>
        </w:tc>
        <w:tc>
          <w:tcPr>
            <w:tcW w:w="1080" w:type="dxa"/>
          </w:tcPr>
          <w:p w14:paraId="4B6B2777" w14:textId="39200F64" w:rsidR="00C62696" w:rsidDel="00BB427C" w:rsidRDefault="00C62696" w:rsidP="00C62696">
            <w:pPr>
              <w:jc w:val="center"/>
              <w:rPr>
                <w:ins w:id="3327" w:author="Alex Cukierman" w:date="2022-02-09T18:13:00Z"/>
                <w:del w:id="3328" w:author="Nair-Desai, Sameer" w:date="2022-02-12T21:00:00Z"/>
                <w:moveFrom w:id="3329" w:author="Nair-Desai, Sameer" w:date="2022-02-12T21:00:00Z"/>
                <w:rFonts w:ascii="Times New Roman" w:hAnsi="Times New Roman" w:cs="Times New Roman"/>
                <w:sz w:val="24"/>
                <w:szCs w:val="24"/>
              </w:rPr>
            </w:pPr>
            <w:moveFrom w:id="3330" w:author="Nair-Desai, Sameer" w:date="2022-02-12T21:00:00Z">
              <w:ins w:id="3331" w:author="Alex Cukierman" w:date="2022-02-09T18:13:00Z">
                <w:del w:id="3332" w:author="Nair-Desai, Sameer" w:date="2022-02-12T21:00:00Z">
                  <w:r w:rsidDel="00BB427C">
                    <w:rPr>
                      <w:rFonts w:ascii="Times New Roman" w:hAnsi="Times New Roman" w:cs="Times New Roman"/>
                      <w:sz w:val="24"/>
                      <w:szCs w:val="24"/>
                    </w:rPr>
                    <w:delText>2,574.1</w:delText>
                  </w:r>
                </w:del>
              </w:ins>
            </w:moveFrom>
          </w:p>
        </w:tc>
        <w:tc>
          <w:tcPr>
            <w:tcW w:w="1080" w:type="dxa"/>
          </w:tcPr>
          <w:p w14:paraId="68D5E202" w14:textId="4BE80BA8" w:rsidR="00C62696" w:rsidDel="00BB427C" w:rsidRDefault="00C62696" w:rsidP="00C62696">
            <w:pPr>
              <w:jc w:val="center"/>
              <w:rPr>
                <w:ins w:id="3333" w:author="Alex Cukierman" w:date="2022-02-09T18:13:00Z"/>
                <w:del w:id="3334" w:author="Nair-Desai, Sameer" w:date="2022-02-12T21:00:00Z"/>
                <w:moveFrom w:id="3335" w:author="Nair-Desai, Sameer" w:date="2022-02-12T21:00:00Z"/>
                <w:rFonts w:ascii="Times New Roman" w:hAnsi="Times New Roman" w:cs="Times New Roman"/>
                <w:sz w:val="24"/>
                <w:szCs w:val="24"/>
              </w:rPr>
            </w:pPr>
            <w:moveFrom w:id="3336" w:author="Nair-Desai, Sameer" w:date="2022-02-12T21:00:00Z">
              <w:ins w:id="3337" w:author="Alex Cukierman" w:date="2022-02-09T18:13:00Z">
                <w:del w:id="3338" w:author="Nair-Desai, Sameer" w:date="2022-02-12T21:00:00Z">
                  <w:r w:rsidDel="00BB427C">
                    <w:rPr>
                      <w:rFonts w:ascii="Times New Roman" w:hAnsi="Times New Roman" w:cs="Times New Roman"/>
                      <w:sz w:val="24"/>
                      <w:szCs w:val="24"/>
                    </w:rPr>
                    <w:delText>5,178.1</w:delText>
                  </w:r>
                </w:del>
              </w:ins>
            </w:moveFrom>
          </w:p>
        </w:tc>
        <w:tc>
          <w:tcPr>
            <w:tcW w:w="1080" w:type="dxa"/>
          </w:tcPr>
          <w:p w14:paraId="704C6880" w14:textId="39F01C2B" w:rsidR="00C62696" w:rsidDel="00BB427C" w:rsidRDefault="00C62696" w:rsidP="00C62696">
            <w:pPr>
              <w:jc w:val="center"/>
              <w:rPr>
                <w:ins w:id="3339" w:author="Alex Cukierman" w:date="2022-02-09T18:13:00Z"/>
                <w:del w:id="3340" w:author="Nair-Desai, Sameer" w:date="2022-02-12T21:00:00Z"/>
                <w:moveFrom w:id="3341" w:author="Nair-Desai, Sameer" w:date="2022-02-12T21:00:00Z"/>
                <w:rFonts w:ascii="Times New Roman" w:hAnsi="Times New Roman" w:cs="Times New Roman"/>
                <w:sz w:val="24"/>
                <w:szCs w:val="24"/>
              </w:rPr>
            </w:pPr>
            <w:moveFrom w:id="3342" w:author="Nair-Desai, Sameer" w:date="2022-02-12T21:00:00Z">
              <w:ins w:id="3343" w:author="Alex Cukierman" w:date="2022-02-09T18:13:00Z">
                <w:del w:id="3344" w:author="Nair-Desai, Sameer" w:date="2022-02-12T21:00:00Z">
                  <w:r w:rsidDel="00BB427C">
                    <w:rPr>
                      <w:rFonts w:ascii="Times New Roman" w:hAnsi="Times New Roman" w:cs="Times New Roman"/>
                      <w:sz w:val="24"/>
                      <w:szCs w:val="24"/>
                    </w:rPr>
                    <w:delText>49,045.4</w:delText>
                  </w:r>
                </w:del>
              </w:ins>
            </w:moveFrom>
          </w:p>
        </w:tc>
      </w:tr>
      <w:tr w:rsidR="00C62696" w:rsidRPr="00D77E5C" w:rsidDel="00BB427C" w14:paraId="3FFF1109" w14:textId="080C2944" w:rsidTr="00C62696">
        <w:trPr>
          <w:ins w:id="3345" w:author="Alex Cukierman" w:date="2022-02-09T18:13:00Z"/>
          <w:del w:id="3346" w:author="Nair-Desai, Sameer" w:date="2022-02-12T21:00:00Z"/>
        </w:trPr>
        <w:tc>
          <w:tcPr>
            <w:tcW w:w="3960" w:type="dxa"/>
          </w:tcPr>
          <w:p w14:paraId="6727C385" w14:textId="0C0B996F" w:rsidR="00C62696" w:rsidDel="00BB427C" w:rsidRDefault="00C62696" w:rsidP="00C62696">
            <w:pPr>
              <w:rPr>
                <w:ins w:id="3347" w:author="Alex Cukierman" w:date="2022-02-09T18:13:00Z"/>
                <w:del w:id="3348" w:author="Nair-Desai, Sameer" w:date="2022-02-12T21:00:00Z"/>
                <w:moveFrom w:id="3349" w:author="Nair-Desai, Sameer" w:date="2022-02-12T21:00:00Z"/>
                <w:rFonts w:ascii="Times New Roman" w:hAnsi="Times New Roman" w:cs="Times New Roman"/>
                <w:sz w:val="24"/>
                <w:szCs w:val="24"/>
              </w:rPr>
            </w:pPr>
            <w:moveFrom w:id="3350" w:author="Nair-Desai, Sameer" w:date="2022-02-12T21:00:00Z">
              <w:ins w:id="3351" w:author="Alex Cukierman" w:date="2022-02-09T18:13:00Z">
                <w:del w:id="3352" w:author="Nair-Desai, Sameer" w:date="2022-02-12T21:00:00Z">
                  <w:r w:rsidDel="00BB427C">
                    <w:rPr>
                      <w:rFonts w:ascii="Times New Roman" w:hAnsi="Times New Roman" w:cs="Times New Roman"/>
                      <w:sz w:val="24"/>
                      <w:szCs w:val="24"/>
                    </w:rPr>
                    <w:delText>Rule of Law</w:delText>
                  </w:r>
                </w:del>
              </w:ins>
            </w:moveFrom>
          </w:p>
        </w:tc>
        <w:tc>
          <w:tcPr>
            <w:tcW w:w="1087" w:type="dxa"/>
          </w:tcPr>
          <w:p w14:paraId="7B84A260" w14:textId="7A569997" w:rsidR="00C62696" w:rsidDel="00BB427C" w:rsidRDefault="00C62696" w:rsidP="00C62696">
            <w:pPr>
              <w:jc w:val="center"/>
              <w:rPr>
                <w:ins w:id="3353" w:author="Alex Cukierman" w:date="2022-02-09T18:13:00Z"/>
                <w:del w:id="3354" w:author="Nair-Desai, Sameer" w:date="2022-02-12T21:00:00Z"/>
                <w:moveFrom w:id="3355" w:author="Nair-Desai, Sameer" w:date="2022-02-12T21:00:00Z"/>
                <w:rFonts w:ascii="Times New Roman" w:hAnsi="Times New Roman" w:cs="Times New Roman"/>
                <w:sz w:val="24"/>
                <w:szCs w:val="24"/>
              </w:rPr>
            </w:pPr>
            <w:moveFrom w:id="3356" w:author="Nair-Desai, Sameer" w:date="2022-02-12T21:00:00Z">
              <w:ins w:id="3357" w:author="Alex Cukierman" w:date="2022-02-09T18:13:00Z">
                <w:del w:id="3358" w:author="Nair-Desai, Sameer" w:date="2022-02-12T21:00:00Z">
                  <w:r w:rsidDel="00BB427C">
                    <w:rPr>
                      <w:rFonts w:ascii="Times New Roman" w:hAnsi="Times New Roman" w:cs="Times New Roman"/>
                      <w:sz w:val="24"/>
                      <w:szCs w:val="24"/>
                    </w:rPr>
                    <w:delText>-0.9</w:delText>
                  </w:r>
                </w:del>
              </w:ins>
            </w:moveFrom>
          </w:p>
        </w:tc>
        <w:tc>
          <w:tcPr>
            <w:tcW w:w="1080" w:type="dxa"/>
          </w:tcPr>
          <w:p w14:paraId="2A562DA5" w14:textId="65C56497" w:rsidR="00C62696" w:rsidDel="00BB427C" w:rsidRDefault="00C62696" w:rsidP="00C62696">
            <w:pPr>
              <w:jc w:val="center"/>
              <w:rPr>
                <w:ins w:id="3359" w:author="Alex Cukierman" w:date="2022-02-09T18:13:00Z"/>
                <w:del w:id="3360" w:author="Nair-Desai, Sameer" w:date="2022-02-12T21:00:00Z"/>
                <w:moveFrom w:id="3361" w:author="Nair-Desai, Sameer" w:date="2022-02-12T21:00:00Z"/>
                <w:rFonts w:ascii="Times New Roman" w:hAnsi="Times New Roman" w:cs="Times New Roman"/>
                <w:sz w:val="24"/>
                <w:szCs w:val="24"/>
              </w:rPr>
            </w:pPr>
            <w:moveFrom w:id="3362" w:author="Nair-Desai, Sameer" w:date="2022-02-12T21:00:00Z">
              <w:ins w:id="3363" w:author="Alex Cukierman" w:date="2022-02-09T18:13:00Z">
                <w:del w:id="3364" w:author="Nair-Desai, Sameer" w:date="2022-02-12T21:00:00Z">
                  <w:r w:rsidDel="00BB427C">
                    <w:rPr>
                      <w:rFonts w:ascii="Times New Roman" w:hAnsi="Times New Roman" w:cs="Times New Roman"/>
                      <w:sz w:val="24"/>
                      <w:szCs w:val="24"/>
                    </w:rPr>
                    <w:delText>0.7</w:delText>
                  </w:r>
                </w:del>
              </w:ins>
            </w:moveFrom>
          </w:p>
        </w:tc>
        <w:tc>
          <w:tcPr>
            <w:tcW w:w="1080" w:type="dxa"/>
          </w:tcPr>
          <w:p w14:paraId="4721D4A7" w14:textId="7C0A1C68" w:rsidR="00C62696" w:rsidDel="00BB427C" w:rsidRDefault="00C62696" w:rsidP="00C62696">
            <w:pPr>
              <w:jc w:val="center"/>
              <w:rPr>
                <w:ins w:id="3365" w:author="Alex Cukierman" w:date="2022-02-09T18:13:00Z"/>
                <w:del w:id="3366" w:author="Nair-Desai, Sameer" w:date="2022-02-12T21:00:00Z"/>
                <w:moveFrom w:id="3367" w:author="Nair-Desai, Sameer" w:date="2022-02-12T21:00:00Z"/>
                <w:rFonts w:ascii="Times New Roman" w:hAnsi="Times New Roman" w:cs="Times New Roman"/>
                <w:sz w:val="24"/>
                <w:szCs w:val="24"/>
              </w:rPr>
            </w:pPr>
            <w:moveFrom w:id="3368" w:author="Nair-Desai, Sameer" w:date="2022-02-12T21:00:00Z">
              <w:ins w:id="3369" w:author="Alex Cukierman" w:date="2022-02-09T18:13:00Z">
                <w:del w:id="3370" w:author="Nair-Desai, Sameer" w:date="2022-02-12T21:00:00Z">
                  <w:r w:rsidDel="00BB427C">
                    <w:rPr>
                      <w:rFonts w:ascii="Times New Roman" w:hAnsi="Times New Roman" w:cs="Times New Roman"/>
                      <w:sz w:val="24"/>
                      <w:szCs w:val="24"/>
                    </w:rPr>
                    <w:delText>-1.9</w:delText>
                  </w:r>
                </w:del>
              </w:ins>
            </w:moveFrom>
          </w:p>
        </w:tc>
        <w:tc>
          <w:tcPr>
            <w:tcW w:w="1080" w:type="dxa"/>
          </w:tcPr>
          <w:p w14:paraId="77E7EFF8" w14:textId="71F84ABC" w:rsidR="00C62696" w:rsidDel="00BB427C" w:rsidRDefault="00C62696" w:rsidP="00C62696">
            <w:pPr>
              <w:jc w:val="center"/>
              <w:rPr>
                <w:ins w:id="3371" w:author="Alex Cukierman" w:date="2022-02-09T18:13:00Z"/>
                <w:del w:id="3372" w:author="Nair-Desai, Sameer" w:date="2022-02-12T21:00:00Z"/>
                <w:moveFrom w:id="3373" w:author="Nair-Desai, Sameer" w:date="2022-02-12T21:00:00Z"/>
                <w:rFonts w:ascii="Times New Roman" w:hAnsi="Times New Roman" w:cs="Times New Roman"/>
                <w:sz w:val="24"/>
                <w:szCs w:val="24"/>
              </w:rPr>
            </w:pPr>
            <w:moveFrom w:id="3374" w:author="Nair-Desai, Sameer" w:date="2022-02-12T21:00:00Z">
              <w:ins w:id="3375" w:author="Alex Cukierman" w:date="2022-02-09T18:13:00Z">
                <w:del w:id="3376" w:author="Nair-Desai, Sameer" w:date="2022-02-12T21:00:00Z">
                  <w:r w:rsidDel="00BB427C">
                    <w:rPr>
                      <w:rFonts w:ascii="Times New Roman" w:hAnsi="Times New Roman" w:cs="Times New Roman"/>
                      <w:sz w:val="24"/>
                      <w:szCs w:val="24"/>
                    </w:rPr>
                    <w:delText>-1.2</w:delText>
                  </w:r>
                </w:del>
              </w:ins>
            </w:moveFrom>
          </w:p>
        </w:tc>
        <w:tc>
          <w:tcPr>
            <w:tcW w:w="1080" w:type="dxa"/>
          </w:tcPr>
          <w:p w14:paraId="17EDED1D" w14:textId="1645356B" w:rsidR="00C62696" w:rsidDel="00BB427C" w:rsidRDefault="00C62696" w:rsidP="00C62696">
            <w:pPr>
              <w:jc w:val="center"/>
              <w:rPr>
                <w:ins w:id="3377" w:author="Alex Cukierman" w:date="2022-02-09T18:13:00Z"/>
                <w:del w:id="3378" w:author="Nair-Desai, Sameer" w:date="2022-02-12T21:00:00Z"/>
                <w:moveFrom w:id="3379" w:author="Nair-Desai, Sameer" w:date="2022-02-12T21:00:00Z"/>
                <w:rFonts w:ascii="Times New Roman" w:hAnsi="Times New Roman" w:cs="Times New Roman"/>
                <w:sz w:val="24"/>
                <w:szCs w:val="24"/>
              </w:rPr>
            </w:pPr>
            <w:moveFrom w:id="3380" w:author="Nair-Desai, Sameer" w:date="2022-02-12T21:00:00Z">
              <w:ins w:id="3381" w:author="Alex Cukierman" w:date="2022-02-09T18:13:00Z">
                <w:del w:id="3382" w:author="Nair-Desai, Sameer" w:date="2022-02-12T21:00:00Z">
                  <w:r w:rsidDel="00BB427C">
                    <w:rPr>
                      <w:rFonts w:ascii="Times New Roman" w:hAnsi="Times New Roman" w:cs="Times New Roman"/>
                      <w:sz w:val="24"/>
                      <w:szCs w:val="24"/>
                    </w:rPr>
                    <w:delText>-0.5</w:delText>
                  </w:r>
                </w:del>
              </w:ins>
            </w:moveFrom>
          </w:p>
        </w:tc>
        <w:tc>
          <w:tcPr>
            <w:tcW w:w="1080" w:type="dxa"/>
          </w:tcPr>
          <w:p w14:paraId="1DAE3A4B" w14:textId="5B5C894D" w:rsidR="00C62696" w:rsidDel="00BB427C" w:rsidRDefault="00C62696" w:rsidP="00C62696">
            <w:pPr>
              <w:jc w:val="center"/>
              <w:rPr>
                <w:ins w:id="3383" w:author="Alex Cukierman" w:date="2022-02-09T18:13:00Z"/>
                <w:del w:id="3384" w:author="Nair-Desai, Sameer" w:date="2022-02-12T21:00:00Z"/>
                <w:moveFrom w:id="3385" w:author="Nair-Desai, Sameer" w:date="2022-02-12T21:00:00Z"/>
                <w:rFonts w:ascii="Times New Roman" w:hAnsi="Times New Roman" w:cs="Times New Roman"/>
                <w:sz w:val="24"/>
                <w:szCs w:val="24"/>
              </w:rPr>
            </w:pPr>
            <w:moveFrom w:id="3386" w:author="Nair-Desai, Sameer" w:date="2022-02-12T21:00:00Z">
              <w:ins w:id="3387" w:author="Alex Cukierman" w:date="2022-02-09T18:13:00Z">
                <w:del w:id="3388" w:author="Nair-Desai, Sameer" w:date="2022-02-12T21:00:00Z">
                  <w:r w:rsidDel="00BB427C">
                    <w:rPr>
                      <w:rFonts w:ascii="Times New Roman" w:hAnsi="Times New Roman" w:cs="Times New Roman"/>
                      <w:sz w:val="24"/>
                      <w:szCs w:val="24"/>
                    </w:rPr>
                    <w:delText>0.2</w:delText>
                  </w:r>
                </w:del>
              </w:ins>
            </w:moveFrom>
          </w:p>
        </w:tc>
      </w:tr>
      <w:tr w:rsidR="00C62696" w:rsidRPr="00D77E5C" w:rsidDel="00BB427C" w14:paraId="4C9E700C" w14:textId="4B83B213" w:rsidTr="00C62696">
        <w:trPr>
          <w:ins w:id="3389" w:author="Alex Cukierman" w:date="2022-02-09T18:13:00Z"/>
          <w:del w:id="3390" w:author="Nair-Desai, Sameer" w:date="2022-02-12T21:00:00Z"/>
        </w:trPr>
        <w:tc>
          <w:tcPr>
            <w:tcW w:w="3960" w:type="dxa"/>
          </w:tcPr>
          <w:p w14:paraId="373D4C2E" w14:textId="3A58A388" w:rsidR="00C62696" w:rsidDel="00BB427C" w:rsidRDefault="00C62696" w:rsidP="00C62696">
            <w:pPr>
              <w:rPr>
                <w:ins w:id="3391" w:author="Alex Cukierman" w:date="2022-02-09T18:13:00Z"/>
                <w:del w:id="3392" w:author="Nair-Desai, Sameer" w:date="2022-02-12T21:00:00Z"/>
                <w:moveFrom w:id="3393" w:author="Nair-Desai, Sameer" w:date="2022-02-12T21:00:00Z"/>
                <w:rFonts w:ascii="Times New Roman" w:hAnsi="Times New Roman" w:cs="Times New Roman"/>
                <w:sz w:val="24"/>
                <w:szCs w:val="24"/>
              </w:rPr>
            </w:pPr>
            <w:moveFrom w:id="3394" w:author="Nair-Desai, Sameer" w:date="2022-02-12T21:00:00Z">
              <w:ins w:id="3395" w:author="Alex Cukierman" w:date="2022-02-09T18:13:00Z">
                <w:del w:id="3396" w:author="Nair-Desai, Sameer" w:date="2022-02-12T21:00:00Z">
                  <w:r w:rsidDel="00BB427C">
                    <w:rPr>
                      <w:rFonts w:ascii="Times New Roman" w:hAnsi="Times New Roman" w:cs="Times New Roman"/>
                      <w:sz w:val="24"/>
                      <w:szCs w:val="24"/>
                    </w:rPr>
                    <w:delText>Voice and Accountability</w:delText>
                  </w:r>
                </w:del>
              </w:ins>
            </w:moveFrom>
          </w:p>
        </w:tc>
        <w:tc>
          <w:tcPr>
            <w:tcW w:w="1087" w:type="dxa"/>
          </w:tcPr>
          <w:p w14:paraId="45A0463F" w14:textId="40725CB9" w:rsidR="00C62696" w:rsidDel="00BB427C" w:rsidRDefault="00C62696" w:rsidP="00C62696">
            <w:pPr>
              <w:jc w:val="center"/>
              <w:rPr>
                <w:ins w:id="3397" w:author="Alex Cukierman" w:date="2022-02-09T18:13:00Z"/>
                <w:del w:id="3398" w:author="Nair-Desai, Sameer" w:date="2022-02-12T21:00:00Z"/>
                <w:moveFrom w:id="3399" w:author="Nair-Desai, Sameer" w:date="2022-02-12T21:00:00Z"/>
                <w:rFonts w:ascii="Times New Roman" w:hAnsi="Times New Roman" w:cs="Times New Roman"/>
                <w:sz w:val="24"/>
                <w:szCs w:val="24"/>
              </w:rPr>
            </w:pPr>
            <w:moveFrom w:id="3400" w:author="Nair-Desai, Sameer" w:date="2022-02-12T21:00:00Z">
              <w:ins w:id="3401" w:author="Alex Cukierman" w:date="2022-02-09T18:13:00Z">
                <w:del w:id="3402" w:author="Nair-Desai, Sameer" w:date="2022-02-12T21:00:00Z">
                  <w:r w:rsidDel="00BB427C">
                    <w:rPr>
                      <w:rFonts w:ascii="Times New Roman" w:hAnsi="Times New Roman" w:cs="Times New Roman"/>
                      <w:sz w:val="24"/>
                      <w:szCs w:val="24"/>
                    </w:rPr>
                    <w:delText>-1.1</w:delText>
                  </w:r>
                </w:del>
              </w:ins>
            </w:moveFrom>
          </w:p>
        </w:tc>
        <w:tc>
          <w:tcPr>
            <w:tcW w:w="1080" w:type="dxa"/>
          </w:tcPr>
          <w:p w14:paraId="30B3A7F1" w14:textId="2CBB655B" w:rsidR="00C62696" w:rsidDel="00BB427C" w:rsidRDefault="00C62696" w:rsidP="00C62696">
            <w:pPr>
              <w:jc w:val="center"/>
              <w:rPr>
                <w:ins w:id="3403" w:author="Alex Cukierman" w:date="2022-02-09T18:13:00Z"/>
                <w:del w:id="3404" w:author="Nair-Desai, Sameer" w:date="2022-02-12T21:00:00Z"/>
                <w:moveFrom w:id="3405" w:author="Nair-Desai, Sameer" w:date="2022-02-12T21:00:00Z"/>
                <w:rFonts w:ascii="Times New Roman" w:hAnsi="Times New Roman" w:cs="Times New Roman"/>
                <w:sz w:val="24"/>
                <w:szCs w:val="24"/>
              </w:rPr>
            </w:pPr>
            <w:moveFrom w:id="3406" w:author="Nair-Desai, Sameer" w:date="2022-02-12T21:00:00Z">
              <w:ins w:id="3407" w:author="Alex Cukierman" w:date="2022-02-09T18:13:00Z">
                <w:del w:id="3408" w:author="Nair-Desai, Sameer" w:date="2022-02-12T21:00:00Z">
                  <w:r w:rsidDel="00BB427C">
                    <w:rPr>
                      <w:rFonts w:ascii="Times New Roman" w:hAnsi="Times New Roman" w:cs="Times New Roman"/>
                      <w:sz w:val="24"/>
                      <w:szCs w:val="24"/>
                    </w:rPr>
                    <w:delText>0.7</w:delText>
                  </w:r>
                </w:del>
              </w:ins>
            </w:moveFrom>
          </w:p>
        </w:tc>
        <w:tc>
          <w:tcPr>
            <w:tcW w:w="1080" w:type="dxa"/>
          </w:tcPr>
          <w:p w14:paraId="773EA635" w14:textId="35E9A23A" w:rsidR="00C62696" w:rsidDel="00BB427C" w:rsidRDefault="00C62696" w:rsidP="00C62696">
            <w:pPr>
              <w:jc w:val="center"/>
              <w:rPr>
                <w:ins w:id="3409" w:author="Alex Cukierman" w:date="2022-02-09T18:13:00Z"/>
                <w:del w:id="3410" w:author="Nair-Desai, Sameer" w:date="2022-02-12T21:00:00Z"/>
                <w:moveFrom w:id="3411" w:author="Nair-Desai, Sameer" w:date="2022-02-12T21:00:00Z"/>
                <w:rFonts w:ascii="Times New Roman" w:hAnsi="Times New Roman" w:cs="Times New Roman"/>
                <w:sz w:val="24"/>
                <w:szCs w:val="24"/>
              </w:rPr>
            </w:pPr>
            <w:moveFrom w:id="3412" w:author="Nair-Desai, Sameer" w:date="2022-02-12T21:00:00Z">
              <w:ins w:id="3413" w:author="Alex Cukierman" w:date="2022-02-09T18:13:00Z">
                <w:del w:id="3414" w:author="Nair-Desai, Sameer" w:date="2022-02-12T21:00:00Z">
                  <w:r w:rsidDel="00BB427C">
                    <w:rPr>
                      <w:rFonts w:ascii="Times New Roman" w:hAnsi="Times New Roman" w:cs="Times New Roman"/>
                      <w:sz w:val="24"/>
                      <w:szCs w:val="24"/>
                    </w:rPr>
                    <w:delText>-1.8</w:delText>
                  </w:r>
                </w:del>
              </w:ins>
            </w:moveFrom>
          </w:p>
        </w:tc>
        <w:tc>
          <w:tcPr>
            <w:tcW w:w="1080" w:type="dxa"/>
          </w:tcPr>
          <w:p w14:paraId="397B4168" w14:textId="5377D117" w:rsidR="00C62696" w:rsidDel="00BB427C" w:rsidRDefault="00C62696" w:rsidP="00C62696">
            <w:pPr>
              <w:jc w:val="center"/>
              <w:rPr>
                <w:ins w:id="3415" w:author="Alex Cukierman" w:date="2022-02-09T18:13:00Z"/>
                <w:del w:id="3416" w:author="Nair-Desai, Sameer" w:date="2022-02-12T21:00:00Z"/>
                <w:moveFrom w:id="3417" w:author="Nair-Desai, Sameer" w:date="2022-02-12T21:00:00Z"/>
                <w:rFonts w:ascii="Times New Roman" w:hAnsi="Times New Roman" w:cs="Times New Roman"/>
                <w:sz w:val="24"/>
                <w:szCs w:val="24"/>
              </w:rPr>
            </w:pPr>
            <w:moveFrom w:id="3418" w:author="Nair-Desai, Sameer" w:date="2022-02-12T21:00:00Z">
              <w:ins w:id="3419" w:author="Alex Cukierman" w:date="2022-02-09T18:13:00Z">
                <w:del w:id="3420" w:author="Nair-Desai, Sameer" w:date="2022-02-12T21:00:00Z">
                  <w:r w:rsidDel="00BB427C">
                    <w:rPr>
                      <w:rFonts w:ascii="Times New Roman" w:hAnsi="Times New Roman" w:cs="Times New Roman"/>
                      <w:sz w:val="24"/>
                      <w:szCs w:val="24"/>
                    </w:rPr>
                    <w:delText>-1.5</w:delText>
                  </w:r>
                </w:del>
              </w:ins>
            </w:moveFrom>
          </w:p>
        </w:tc>
        <w:tc>
          <w:tcPr>
            <w:tcW w:w="1080" w:type="dxa"/>
          </w:tcPr>
          <w:p w14:paraId="4888F9E3" w14:textId="4C4B5AEF" w:rsidR="00C62696" w:rsidDel="00BB427C" w:rsidRDefault="00C62696" w:rsidP="00C62696">
            <w:pPr>
              <w:jc w:val="center"/>
              <w:rPr>
                <w:ins w:id="3421" w:author="Alex Cukierman" w:date="2022-02-09T18:13:00Z"/>
                <w:del w:id="3422" w:author="Nair-Desai, Sameer" w:date="2022-02-12T21:00:00Z"/>
                <w:moveFrom w:id="3423" w:author="Nair-Desai, Sameer" w:date="2022-02-12T21:00:00Z"/>
                <w:rFonts w:ascii="Times New Roman" w:hAnsi="Times New Roman" w:cs="Times New Roman"/>
                <w:sz w:val="24"/>
                <w:szCs w:val="24"/>
              </w:rPr>
            </w:pPr>
            <w:moveFrom w:id="3424" w:author="Nair-Desai, Sameer" w:date="2022-02-12T21:00:00Z">
              <w:ins w:id="3425" w:author="Alex Cukierman" w:date="2022-02-09T18:13:00Z">
                <w:del w:id="3426" w:author="Nair-Desai, Sameer" w:date="2022-02-12T21:00:00Z">
                  <w:r w:rsidDel="00BB427C">
                    <w:rPr>
                      <w:rFonts w:ascii="Times New Roman" w:hAnsi="Times New Roman" w:cs="Times New Roman"/>
                      <w:sz w:val="24"/>
                      <w:szCs w:val="24"/>
                    </w:rPr>
                    <w:delText>-0.8</w:delText>
                  </w:r>
                </w:del>
              </w:ins>
            </w:moveFrom>
          </w:p>
        </w:tc>
        <w:tc>
          <w:tcPr>
            <w:tcW w:w="1080" w:type="dxa"/>
          </w:tcPr>
          <w:p w14:paraId="49E761C4" w14:textId="64B9EB45" w:rsidR="00C62696" w:rsidDel="00BB427C" w:rsidRDefault="00C62696" w:rsidP="00C62696">
            <w:pPr>
              <w:jc w:val="center"/>
              <w:rPr>
                <w:ins w:id="3427" w:author="Alex Cukierman" w:date="2022-02-09T18:13:00Z"/>
                <w:del w:id="3428" w:author="Nair-Desai, Sameer" w:date="2022-02-12T21:00:00Z"/>
                <w:moveFrom w:id="3429" w:author="Nair-Desai, Sameer" w:date="2022-02-12T21:00:00Z"/>
                <w:rFonts w:ascii="Times New Roman" w:hAnsi="Times New Roman" w:cs="Times New Roman"/>
                <w:sz w:val="24"/>
                <w:szCs w:val="24"/>
              </w:rPr>
            </w:pPr>
            <w:moveFrom w:id="3430" w:author="Nair-Desai, Sameer" w:date="2022-02-12T21:00:00Z">
              <w:ins w:id="3431" w:author="Alex Cukierman" w:date="2022-02-09T18:13:00Z">
                <w:del w:id="3432" w:author="Nair-Desai, Sameer" w:date="2022-02-12T21:00:00Z">
                  <w:r w:rsidDel="00BB427C">
                    <w:rPr>
                      <w:rFonts w:ascii="Times New Roman" w:hAnsi="Times New Roman" w:cs="Times New Roman"/>
                      <w:sz w:val="24"/>
                      <w:szCs w:val="24"/>
                    </w:rPr>
                    <w:delText>0.2</w:delText>
                  </w:r>
                </w:del>
              </w:ins>
            </w:moveFrom>
          </w:p>
        </w:tc>
      </w:tr>
      <w:tr w:rsidR="00C62696" w:rsidRPr="00D77E5C" w:rsidDel="00BB427C" w14:paraId="5B837C2A" w14:textId="74D3024C" w:rsidTr="00C62696">
        <w:trPr>
          <w:ins w:id="3433" w:author="Alex Cukierman" w:date="2022-02-09T18:13:00Z"/>
          <w:del w:id="3434" w:author="Nair-Desai, Sameer" w:date="2022-02-12T21:00:00Z"/>
        </w:trPr>
        <w:tc>
          <w:tcPr>
            <w:tcW w:w="3960" w:type="dxa"/>
          </w:tcPr>
          <w:p w14:paraId="753D6003" w14:textId="1855E879" w:rsidR="00C62696" w:rsidDel="00BB427C" w:rsidRDefault="00C62696" w:rsidP="00C62696">
            <w:pPr>
              <w:rPr>
                <w:ins w:id="3435" w:author="Alex Cukierman" w:date="2022-02-09T18:13:00Z"/>
                <w:del w:id="3436" w:author="Nair-Desai, Sameer" w:date="2022-02-12T21:00:00Z"/>
                <w:moveFrom w:id="3437" w:author="Nair-Desai, Sameer" w:date="2022-02-12T21:00:00Z"/>
                <w:rFonts w:ascii="Times New Roman" w:hAnsi="Times New Roman" w:cs="Times New Roman"/>
                <w:sz w:val="24"/>
                <w:szCs w:val="24"/>
              </w:rPr>
            </w:pPr>
            <w:moveFrom w:id="3438" w:author="Nair-Desai, Sameer" w:date="2022-02-12T21:00:00Z">
              <w:ins w:id="3439" w:author="Alex Cukierman" w:date="2022-02-09T18:13:00Z">
                <w:del w:id="3440" w:author="Nair-Desai, Sameer" w:date="2022-02-12T21:00:00Z">
                  <w:r w:rsidDel="00BB427C">
                    <w:rPr>
                      <w:rFonts w:ascii="Times New Roman" w:hAnsi="Times New Roman" w:cs="Times New Roman"/>
                      <w:sz w:val="24"/>
                      <w:szCs w:val="24"/>
                    </w:rPr>
                    <w:delText>Government Effectiveness</w:delText>
                  </w:r>
                </w:del>
              </w:ins>
            </w:moveFrom>
          </w:p>
        </w:tc>
        <w:tc>
          <w:tcPr>
            <w:tcW w:w="1087" w:type="dxa"/>
          </w:tcPr>
          <w:p w14:paraId="4E994342" w14:textId="29A6F19E" w:rsidR="00C62696" w:rsidDel="00BB427C" w:rsidRDefault="00C62696" w:rsidP="00C62696">
            <w:pPr>
              <w:jc w:val="center"/>
              <w:rPr>
                <w:ins w:id="3441" w:author="Alex Cukierman" w:date="2022-02-09T18:13:00Z"/>
                <w:del w:id="3442" w:author="Nair-Desai, Sameer" w:date="2022-02-12T21:00:00Z"/>
                <w:moveFrom w:id="3443" w:author="Nair-Desai, Sameer" w:date="2022-02-12T21:00:00Z"/>
                <w:rFonts w:ascii="Times New Roman" w:hAnsi="Times New Roman" w:cs="Times New Roman"/>
                <w:sz w:val="24"/>
                <w:szCs w:val="24"/>
              </w:rPr>
            </w:pPr>
            <w:moveFrom w:id="3444" w:author="Nair-Desai, Sameer" w:date="2022-02-12T21:00:00Z">
              <w:ins w:id="3445" w:author="Alex Cukierman" w:date="2022-02-09T18:13:00Z">
                <w:del w:id="3446" w:author="Nair-Desai, Sameer" w:date="2022-02-12T21:00:00Z">
                  <w:r w:rsidDel="00BB427C">
                    <w:rPr>
                      <w:rFonts w:ascii="Times New Roman" w:hAnsi="Times New Roman" w:cs="Times New Roman"/>
                      <w:sz w:val="24"/>
                      <w:szCs w:val="24"/>
                    </w:rPr>
                    <w:delText>-1.0</w:delText>
                  </w:r>
                </w:del>
              </w:ins>
            </w:moveFrom>
          </w:p>
        </w:tc>
        <w:tc>
          <w:tcPr>
            <w:tcW w:w="1080" w:type="dxa"/>
          </w:tcPr>
          <w:p w14:paraId="68B611AB" w14:textId="23B9189D" w:rsidR="00C62696" w:rsidDel="00BB427C" w:rsidRDefault="00C62696" w:rsidP="00C62696">
            <w:pPr>
              <w:jc w:val="center"/>
              <w:rPr>
                <w:ins w:id="3447" w:author="Alex Cukierman" w:date="2022-02-09T18:13:00Z"/>
                <w:del w:id="3448" w:author="Nair-Desai, Sameer" w:date="2022-02-12T21:00:00Z"/>
                <w:moveFrom w:id="3449" w:author="Nair-Desai, Sameer" w:date="2022-02-12T21:00:00Z"/>
                <w:rFonts w:ascii="Times New Roman" w:hAnsi="Times New Roman" w:cs="Times New Roman"/>
                <w:sz w:val="24"/>
                <w:szCs w:val="24"/>
              </w:rPr>
            </w:pPr>
            <w:moveFrom w:id="3450" w:author="Nair-Desai, Sameer" w:date="2022-02-12T21:00:00Z">
              <w:ins w:id="3451" w:author="Alex Cukierman" w:date="2022-02-09T18:13:00Z">
                <w:del w:id="3452" w:author="Nair-Desai, Sameer" w:date="2022-02-12T21:00:00Z">
                  <w:r w:rsidDel="00BB427C">
                    <w:rPr>
                      <w:rFonts w:ascii="Times New Roman" w:hAnsi="Times New Roman" w:cs="Times New Roman"/>
                      <w:sz w:val="24"/>
                      <w:szCs w:val="24"/>
                    </w:rPr>
                    <w:delText>0.9</w:delText>
                  </w:r>
                </w:del>
              </w:ins>
            </w:moveFrom>
          </w:p>
        </w:tc>
        <w:tc>
          <w:tcPr>
            <w:tcW w:w="1080" w:type="dxa"/>
          </w:tcPr>
          <w:p w14:paraId="2BD0AD08" w14:textId="7621B888" w:rsidR="00C62696" w:rsidDel="00BB427C" w:rsidRDefault="00C62696" w:rsidP="00C62696">
            <w:pPr>
              <w:jc w:val="center"/>
              <w:rPr>
                <w:ins w:id="3453" w:author="Alex Cukierman" w:date="2022-02-09T18:13:00Z"/>
                <w:del w:id="3454" w:author="Nair-Desai, Sameer" w:date="2022-02-12T21:00:00Z"/>
                <w:moveFrom w:id="3455" w:author="Nair-Desai, Sameer" w:date="2022-02-12T21:00:00Z"/>
                <w:rFonts w:ascii="Times New Roman" w:hAnsi="Times New Roman" w:cs="Times New Roman"/>
                <w:sz w:val="24"/>
                <w:szCs w:val="24"/>
              </w:rPr>
            </w:pPr>
            <w:moveFrom w:id="3456" w:author="Nair-Desai, Sameer" w:date="2022-02-12T21:00:00Z">
              <w:ins w:id="3457" w:author="Alex Cukierman" w:date="2022-02-09T18:13:00Z">
                <w:del w:id="3458" w:author="Nair-Desai, Sameer" w:date="2022-02-12T21:00:00Z">
                  <w:r w:rsidDel="00BB427C">
                    <w:rPr>
                      <w:rFonts w:ascii="Times New Roman" w:hAnsi="Times New Roman" w:cs="Times New Roman"/>
                      <w:sz w:val="24"/>
                      <w:szCs w:val="24"/>
                    </w:rPr>
                    <w:delText>-2.3</w:delText>
                  </w:r>
                </w:del>
              </w:ins>
            </w:moveFrom>
          </w:p>
        </w:tc>
        <w:tc>
          <w:tcPr>
            <w:tcW w:w="1080" w:type="dxa"/>
          </w:tcPr>
          <w:p w14:paraId="7F8AD28F" w14:textId="54FF49D2" w:rsidR="00C62696" w:rsidDel="00BB427C" w:rsidRDefault="00C62696" w:rsidP="00C62696">
            <w:pPr>
              <w:jc w:val="center"/>
              <w:rPr>
                <w:ins w:id="3459" w:author="Alex Cukierman" w:date="2022-02-09T18:13:00Z"/>
                <w:del w:id="3460" w:author="Nair-Desai, Sameer" w:date="2022-02-12T21:00:00Z"/>
                <w:moveFrom w:id="3461" w:author="Nair-Desai, Sameer" w:date="2022-02-12T21:00:00Z"/>
                <w:rFonts w:ascii="Times New Roman" w:hAnsi="Times New Roman" w:cs="Times New Roman"/>
                <w:sz w:val="24"/>
                <w:szCs w:val="24"/>
              </w:rPr>
            </w:pPr>
            <w:moveFrom w:id="3462" w:author="Nair-Desai, Sameer" w:date="2022-02-12T21:00:00Z">
              <w:ins w:id="3463" w:author="Alex Cukierman" w:date="2022-02-09T18:13:00Z">
                <w:del w:id="3464" w:author="Nair-Desai, Sameer" w:date="2022-02-12T21:00:00Z">
                  <w:r w:rsidDel="00BB427C">
                    <w:rPr>
                      <w:rFonts w:ascii="Times New Roman" w:hAnsi="Times New Roman" w:cs="Times New Roman"/>
                      <w:sz w:val="24"/>
                      <w:szCs w:val="24"/>
                    </w:rPr>
                    <w:delText>-1.5</w:delText>
                  </w:r>
                </w:del>
              </w:ins>
            </w:moveFrom>
          </w:p>
        </w:tc>
        <w:tc>
          <w:tcPr>
            <w:tcW w:w="1080" w:type="dxa"/>
          </w:tcPr>
          <w:p w14:paraId="0BBCC32B" w14:textId="39344F9A" w:rsidR="00C62696" w:rsidDel="00BB427C" w:rsidRDefault="00C62696" w:rsidP="00C62696">
            <w:pPr>
              <w:jc w:val="center"/>
              <w:rPr>
                <w:ins w:id="3465" w:author="Alex Cukierman" w:date="2022-02-09T18:13:00Z"/>
                <w:del w:id="3466" w:author="Nair-Desai, Sameer" w:date="2022-02-12T21:00:00Z"/>
                <w:moveFrom w:id="3467" w:author="Nair-Desai, Sameer" w:date="2022-02-12T21:00:00Z"/>
                <w:rFonts w:ascii="Times New Roman" w:hAnsi="Times New Roman" w:cs="Times New Roman"/>
                <w:sz w:val="24"/>
                <w:szCs w:val="24"/>
              </w:rPr>
            </w:pPr>
            <w:moveFrom w:id="3468" w:author="Nair-Desai, Sameer" w:date="2022-02-12T21:00:00Z">
              <w:ins w:id="3469" w:author="Alex Cukierman" w:date="2022-02-09T18:13:00Z">
                <w:del w:id="3470" w:author="Nair-Desai, Sameer" w:date="2022-02-12T21:00:00Z">
                  <w:r w:rsidDel="00BB427C">
                    <w:rPr>
                      <w:rFonts w:ascii="Times New Roman" w:hAnsi="Times New Roman" w:cs="Times New Roman"/>
                      <w:sz w:val="24"/>
                      <w:szCs w:val="24"/>
                    </w:rPr>
                    <w:delText>-0.6</w:delText>
                  </w:r>
                </w:del>
              </w:ins>
            </w:moveFrom>
          </w:p>
        </w:tc>
        <w:tc>
          <w:tcPr>
            <w:tcW w:w="1080" w:type="dxa"/>
          </w:tcPr>
          <w:p w14:paraId="63980EFA" w14:textId="46242CAF" w:rsidR="00C62696" w:rsidDel="00BB427C" w:rsidRDefault="00C62696" w:rsidP="00C62696">
            <w:pPr>
              <w:jc w:val="center"/>
              <w:rPr>
                <w:ins w:id="3471" w:author="Alex Cukierman" w:date="2022-02-09T18:13:00Z"/>
                <w:del w:id="3472" w:author="Nair-Desai, Sameer" w:date="2022-02-12T21:00:00Z"/>
                <w:moveFrom w:id="3473" w:author="Nair-Desai, Sameer" w:date="2022-02-12T21:00:00Z"/>
                <w:rFonts w:ascii="Times New Roman" w:hAnsi="Times New Roman" w:cs="Times New Roman"/>
                <w:sz w:val="24"/>
                <w:szCs w:val="24"/>
              </w:rPr>
            </w:pPr>
            <w:moveFrom w:id="3474" w:author="Nair-Desai, Sameer" w:date="2022-02-12T21:00:00Z">
              <w:ins w:id="3475" w:author="Alex Cukierman" w:date="2022-02-09T18:13:00Z">
                <w:del w:id="3476" w:author="Nair-Desai, Sameer" w:date="2022-02-12T21:00:00Z">
                  <w:r w:rsidDel="00BB427C">
                    <w:rPr>
                      <w:rFonts w:ascii="Times New Roman" w:hAnsi="Times New Roman" w:cs="Times New Roman"/>
                      <w:sz w:val="24"/>
                      <w:szCs w:val="24"/>
                    </w:rPr>
                    <w:delText>0.4</w:delText>
                  </w:r>
                </w:del>
              </w:ins>
            </w:moveFrom>
          </w:p>
        </w:tc>
      </w:tr>
      <w:tr w:rsidR="00C62696" w:rsidRPr="00D77E5C" w:rsidDel="00BB427C" w14:paraId="52338CAF" w14:textId="19852964" w:rsidTr="00C62696">
        <w:trPr>
          <w:ins w:id="3477" w:author="Alex Cukierman" w:date="2022-02-09T18:13:00Z"/>
          <w:del w:id="3478" w:author="Nair-Desai, Sameer" w:date="2022-02-12T21:00:00Z"/>
        </w:trPr>
        <w:tc>
          <w:tcPr>
            <w:tcW w:w="3960" w:type="dxa"/>
          </w:tcPr>
          <w:p w14:paraId="5E3F2DF3" w14:textId="11E08650" w:rsidR="00C62696" w:rsidDel="00BB427C" w:rsidRDefault="00C62696" w:rsidP="00C62696">
            <w:pPr>
              <w:rPr>
                <w:ins w:id="3479" w:author="Alex Cukierman" w:date="2022-02-09T18:13:00Z"/>
                <w:del w:id="3480" w:author="Nair-Desai, Sameer" w:date="2022-02-12T21:00:00Z"/>
                <w:moveFrom w:id="3481" w:author="Nair-Desai, Sameer" w:date="2022-02-12T21:00:00Z"/>
                <w:rFonts w:ascii="Times New Roman" w:hAnsi="Times New Roman" w:cs="Times New Roman"/>
                <w:sz w:val="24"/>
                <w:szCs w:val="24"/>
              </w:rPr>
            </w:pPr>
            <w:moveFrom w:id="3482" w:author="Nair-Desai, Sameer" w:date="2022-02-12T21:00:00Z">
              <w:ins w:id="3483" w:author="Alex Cukierman" w:date="2022-02-09T18:13:00Z">
                <w:del w:id="3484" w:author="Nair-Desai, Sameer" w:date="2022-02-12T21:00:00Z">
                  <w:r w:rsidDel="00BB427C">
                    <w:rPr>
                      <w:rFonts w:ascii="Times New Roman" w:hAnsi="Times New Roman" w:cs="Times New Roman"/>
                      <w:sz w:val="24"/>
                      <w:szCs w:val="24"/>
                    </w:rPr>
                    <w:delText>Stringency Index (Mean)</w:delText>
                  </w:r>
                </w:del>
              </w:ins>
            </w:moveFrom>
          </w:p>
        </w:tc>
        <w:tc>
          <w:tcPr>
            <w:tcW w:w="1087" w:type="dxa"/>
          </w:tcPr>
          <w:p w14:paraId="38D2A330" w14:textId="646ABA8D" w:rsidR="00C62696" w:rsidDel="00BB427C" w:rsidRDefault="00C62696" w:rsidP="00C62696">
            <w:pPr>
              <w:jc w:val="center"/>
              <w:rPr>
                <w:ins w:id="3485" w:author="Alex Cukierman" w:date="2022-02-09T18:13:00Z"/>
                <w:del w:id="3486" w:author="Nair-Desai, Sameer" w:date="2022-02-12T21:00:00Z"/>
                <w:moveFrom w:id="3487" w:author="Nair-Desai, Sameer" w:date="2022-02-12T21:00:00Z"/>
                <w:rFonts w:ascii="Times New Roman" w:hAnsi="Times New Roman" w:cs="Times New Roman"/>
                <w:sz w:val="24"/>
                <w:szCs w:val="24"/>
              </w:rPr>
            </w:pPr>
            <w:moveFrom w:id="3488" w:author="Nair-Desai, Sameer" w:date="2022-02-12T21:00:00Z">
              <w:ins w:id="3489" w:author="Alex Cukierman" w:date="2022-02-09T18:13:00Z">
                <w:del w:id="3490" w:author="Nair-Desai, Sameer" w:date="2022-02-12T21:00:00Z">
                  <w:r w:rsidDel="00BB427C">
                    <w:rPr>
                      <w:rFonts w:ascii="Times New Roman" w:hAnsi="Times New Roman" w:cs="Times New Roman"/>
                      <w:sz w:val="24"/>
                      <w:szCs w:val="24"/>
                    </w:rPr>
                    <w:delText>51.7</w:delText>
                  </w:r>
                </w:del>
              </w:ins>
            </w:moveFrom>
          </w:p>
        </w:tc>
        <w:tc>
          <w:tcPr>
            <w:tcW w:w="1080" w:type="dxa"/>
          </w:tcPr>
          <w:p w14:paraId="03CB2F19" w14:textId="6E7C05CE" w:rsidR="00C62696" w:rsidDel="00BB427C" w:rsidRDefault="00C62696" w:rsidP="00C62696">
            <w:pPr>
              <w:jc w:val="center"/>
              <w:rPr>
                <w:ins w:id="3491" w:author="Alex Cukierman" w:date="2022-02-09T18:13:00Z"/>
                <w:del w:id="3492" w:author="Nair-Desai, Sameer" w:date="2022-02-12T21:00:00Z"/>
                <w:moveFrom w:id="3493" w:author="Nair-Desai, Sameer" w:date="2022-02-12T21:00:00Z"/>
                <w:rFonts w:ascii="Times New Roman" w:hAnsi="Times New Roman" w:cs="Times New Roman"/>
                <w:sz w:val="24"/>
                <w:szCs w:val="24"/>
              </w:rPr>
            </w:pPr>
            <w:moveFrom w:id="3494" w:author="Nair-Desai, Sameer" w:date="2022-02-12T21:00:00Z">
              <w:ins w:id="3495" w:author="Alex Cukierman" w:date="2022-02-09T18:13:00Z">
                <w:del w:id="3496" w:author="Nair-Desai, Sameer" w:date="2022-02-12T21:00:00Z">
                  <w:r w:rsidDel="00BB427C">
                    <w:rPr>
                      <w:rFonts w:ascii="Times New Roman" w:hAnsi="Times New Roman" w:cs="Times New Roman"/>
                      <w:sz w:val="24"/>
                      <w:szCs w:val="24"/>
                    </w:rPr>
                    <w:delText>19.1</w:delText>
                  </w:r>
                </w:del>
              </w:ins>
            </w:moveFrom>
          </w:p>
        </w:tc>
        <w:tc>
          <w:tcPr>
            <w:tcW w:w="1080" w:type="dxa"/>
          </w:tcPr>
          <w:p w14:paraId="24DA9093" w14:textId="0482DFE8" w:rsidR="00C62696" w:rsidDel="00BB427C" w:rsidRDefault="00C62696" w:rsidP="00C62696">
            <w:pPr>
              <w:jc w:val="center"/>
              <w:rPr>
                <w:ins w:id="3497" w:author="Alex Cukierman" w:date="2022-02-09T18:13:00Z"/>
                <w:del w:id="3498" w:author="Nair-Desai, Sameer" w:date="2022-02-12T21:00:00Z"/>
                <w:moveFrom w:id="3499" w:author="Nair-Desai, Sameer" w:date="2022-02-12T21:00:00Z"/>
                <w:rFonts w:ascii="Times New Roman" w:hAnsi="Times New Roman" w:cs="Times New Roman"/>
                <w:sz w:val="24"/>
                <w:szCs w:val="24"/>
              </w:rPr>
            </w:pPr>
            <w:moveFrom w:id="3500" w:author="Nair-Desai, Sameer" w:date="2022-02-12T21:00:00Z">
              <w:ins w:id="3501" w:author="Alex Cukierman" w:date="2022-02-09T18:13:00Z">
                <w:del w:id="3502" w:author="Nair-Desai, Sameer" w:date="2022-02-12T21:00:00Z">
                  <w:r w:rsidDel="00BB427C">
                    <w:rPr>
                      <w:rFonts w:ascii="Times New Roman" w:hAnsi="Times New Roman" w:cs="Times New Roman"/>
                      <w:sz w:val="24"/>
                      <w:szCs w:val="24"/>
                    </w:rPr>
                    <w:delText>9.8</w:delText>
                  </w:r>
                </w:del>
              </w:ins>
            </w:moveFrom>
          </w:p>
        </w:tc>
        <w:tc>
          <w:tcPr>
            <w:tcW w:w="1080" w:type="dxa"/>
          </w:tcPr>
          <w:p w14:paraId="6FE91D9C" w14:textId="0EB5F5D6" w:rsidR="00C62696" w:rsidDel="00BB427C" w:rsidRDefault="00C62696" w:rsidP="00C62696">
            <w:pPr>
              <w:jc w:val="center"/>
              <w:rPr>
                <w:ins w:id="3503" w:author="Alex Cukierman" w:date="2022-02-09T18:13:00Z"/>
                <w:del w:id="3504" w:author="Nair-Desai, Sameer" w:date="2022-02-12T21:00:00Z"/>
                <w:moveFrom w:id="3505" w:author="Nair-Desai, Sameer" w:date="2022-02-12T21:00:00Z"/>
                <w:rFonts w:ascii="Times New Roman" w:hAnsi="Times New Roman" w:cs="Times New Roman"/>
                <w:sz w:val="24"/>
                <w:szCs w:val="24"/>
              </w:rPr>
            </w:pPr>
            <w:moveFrom w:id="3506" w:author="Nair-Desai, Sameer" w:date="2022-02-12T21:00:00Z">
              <w:ins w:id="3507" w:author="Alex Cukierman" w:date="2022-02-09T18:13:00Z">
                <w:del w:id="3508" w:author="Nair-Desai, Sameer" w:date="2022-02-12T21:00:00Z">
                  <w:r w:rsidDel="00BB427C">
                    <w:rPr>
                      <w:rFonts w:ascii="Times New Roman" w:hAnsi="Times New Roman" w:cs="Times New Roman"/>
                      <w:sz w:val="24"/>
                      <w:szCs w:val="24"/>
                    </w:rPr>
                    <w:delText>44.6</w:delText>
                  </w:r>
                </w:del>
              </w:ins>
            </w:moveFrom>
          </w:p>
        </w:tc>
        <w:tc>
          <w:tcPr>
            <w:tcW w:w="1080" w:type="dxa"/>
          </w:tcPr>
          <w:p w14:paraId="5D21CB14" w14:textId="4F186FB6" w:rsidR="00C62696" w:rsidDel="00BB427C" w:rsidRDefault="00C62696" w:rsidP="00C62696">
            <w:pPr>
              <w:jc w:val="center"/>
              <w:rPr>
                <w:ins w:id="3509" w:author="Alex Cukierman" w:date="2022-02-09T18:13:00Z"/>
                <w:del w:id="3510" w:author="Nair-Desai, Sameer" w:date="2022-02-12T21:00:00Z"/>
                <w:moveFrom w:id="3511" w:author="Nair-Desai, Sameer" w:date="2022-02-12T21:00:00Z"/>
                <w:rFonts w:ascii="Times New Roman" w:hAnsi="Times New Roman" w:cs="Times New Roman"/>
                <w:sz w:val="24"/>
                <w:szCs w:val="24"/>
              </w:rPr>
            </w:pPr>
            <w:moveFrom w:id="3512" w:author="Nair-Desai, Sameer" w:date="2022-02-12T21:00:00Z">
              <w:ins w:id="3513" w:author="Alex Cukierman" w:date="2022-02-09T18:13:00Z">
                <w:del w:id="3514" w:author="Nair-Desai, Sameer" w:date="2022-02-12T21:00:00Z">
                  <w:r w:rsidDel="00BB427C">
                    <w:rPr>
                      <w:rFonts w:ascii="Times New Roman" w:hAnsi="Times New Roman" w:cs="Times New Roman"/>
                      <w:sz w:val="24"/>
                      <w:szCs w:val="24"/>
                    </w:rPr>
                    <w:delText>63.6</w:delText>
                  </w:r>
                </w:del>
              </w:ins>
            </w:moveFrom>
          </w:p>
        </w:tc>
        <w:tc>
          <w:tcPr>
            <w:tcW w:w="1080" w:type="dxa"/>
          </w:tcPr>
          <w:p w14:paraId="74789D32" w14:textId="6338EA66" w:rsidR="00C62696" w:rsidDel="00BB427C" w:rsidRDefault="00C62696" w:rsidP="00C62696">
            <w:pPr>
              <w:jc w:val="center"/>
              <w:rPr>
                <w:ins w:id="3515" w:author="Alex Cukierman" w:date="2022-02-09T18:13:00Z"/>
                <w:del w:id="3516" w:author="Nair-Desai, Sameer" w:date="2022-02-12T21:00:00Z"/>
                <w:moveFrom w:id="3517" w:author="Nair-Desai, Sameer" w:date="2022-02-12T21:00:00Z"/>
                <w:rFonts w:ascii="Times New Roman" w:hAnsi="Times New Roman" w:cs="Times New Roman"/>
                <w:sz w:val="24"/>
                <w:szCs w:val="24"/>
              </w:rPr>
            </w:pPr>
            <w:moveFrom w:id="3518" w:author="Nair-Desai, Sameer" w:date="2022-02-12T21:00:00Z">
              <w:ins w:id="3519" w:author="Alex Cukierman" w:date="2022-02-09T18:13:00Z">
                <w:del w:id="3520" w:author="Nair-Desai, Sameer" w:date="2022-02-12T21:00:00Z">
                  <w:r w:rsidDel="00BB427C">
                    <w:rPr>
                      <w:rFonts w:ascii="Times New Roman" w:hAnsi="Times New Roman" w:cs="Times New Roman"/>
                      <w:sz w:val="24"/>
                      <w:szCs w:val="24"/>
                    </w:rPr>
                    <w:delText>74.6</w:delText>
                  </w:r>
                </w:del>
              </w:ins>
            </w:moveFrom>
          </w:p>
        </w:tc>
      </w:tr>
      <w:tr w:rsidR="00C62696" w:rsidRPr="00D77E5C" w:rsidDel="00BB427C" w14:paraId="643B4C08" w14:textId="3708EB74" w:rsidTr="00C62696">
        <w:tblPrEx>
          <w:tblW w:w="10447" w:type="dxa"/>
          <w:tblLayout w:type="fixed"/>
          <w:tblPrExChange w:id="3521" w:author="Alex Cukierman" w:date="2022-02-09T18:17:00Z">
            <w:tblPrEx>
              <w:tblW w:w="10447" w:type="dxa"/>
              <w:tblLayout w:type="fixed"/>
            </w:tblPrEx>
          </w:tblPrExChange>
        </w:tblPrEx>
        <w:trPr>
          <w:trHeight w:val="115"/>
          <w:ins w:id="3522" w:author="Alex Cukierman" w:date="2022-02-09T18:13:00Z"/>
          <w:del w:id="3523" w:author="Nair-Desai, Sameer" w:date="2022-02-12T21:00:00Z"/>
        </w:trPr>
        <w:tc>
          <w:tcPr>
            <w:tcW w:w="3960" w:type="dxa"/>
            <w:tcPrChange w:id="3524" w:author="Alex Cukierman" w:date="2022-02-09T18:17:00Z">
              <w:tcPr>
                <w:tcW w:w="3960" w:type="dxa"/>
              </w:tcPr>
            </w:tcPrChange>
          </w:tcPr>
          <w:p w14:paraId="1EA909CA" w14:textId="03F7671E" w:rsidR="00C62696" w:rsidDel="00BB427C" w:rsidRDefault="00C62696" w:rsidP="00C62696">
            <w:pPr>
              <w:rPr>
                <w:ins w:id="3525" w:author="Alex Cukierman" w:date="2022-02-09T18:13:00Z"/>
                <w:del w:id="3526" w:author="Nair-Desai, Sameer" w:date="2022-02-12T21:00:00Z"/>
                <w:moveFrom w:id="3527" w:author="Nair-Desai, Sameer" w:date="2022-02-12T21:00:00Z"/>
                <w:rFonts w:ascii="Times New Roman" w:hAnsi="Times New Roman" w:cs="Times New Roman"/>
                <w:sz w:val="24"/>
                <w:szCs w:val="24"/>
              </w:rPr>
            </w:pPr>
            <w:moveFrom w:id="3528" w:author="Nair-Desai, Sameer" w:date="2022-02-12T21:00:00Z">
              <w:ins w:id="3529" w:author="Alex Cukierman" w:date="2022-02-09T18:13:00Z">
                <w:del w:id="3530" w:author="Nair-Desai, Sameer" w:date="2022-02-12T21:00:00Z">
                  <w:r w:rsidDel="00BB427C">
                    <w:rPr>
                      <w:rFonts w:ascii="Times New Roman" w:hAnsi="Times New Roman" w:cs="Times New Roman"/>
                      <w:sz w:val="24"/>
                      <w:szCs w:val="24"/>
                    </w:rPr>
                    <w:delText>Vaccinations per Hundred Population</w:delText>
                  </w:r>
                </w:del>
              </w:ins>
            </w:moveFrom>
          </w:p>
        </w:tc>
        <w:tc>
          <w:tcPr>
            <w:tcW w:w="1087" w:type="dxa"/>
            <w:tcPrChange w:id="3531" w:author="Alex Cukierman" w:date="2022-02-09T18:17:00Z">
              <w:tcPr>
                <w:tcW w:w="1087" w:type="dxa"/>
              </w:tcPr>
            </w:tcPrChange>
          </w:tcPr>
          <w:p w14:paraId="55E959A8" w14:textId="1CB20ACC" w:rsidR="00C62696" w:rsidDel="00BB427C" w:rsidRDefault="00C62696" w:rsidP="00C62696">
            <w:pPr>
              <w:jc w:val="center"/>
              <w:rPr>
                <w:ins w:id="3532" w:author="Alex Cukierman" w:date="2022-02-09T18:13:00Z"/>
                <w:del w:id="3533" w:author="Nair-Desai, Sameer" w:date="2022-02-12T21:00:00Z"/>
                <w:moveFrom w:id="3534" w:author="Nair-Desai, Sameer" w:date="2022-02-12T21:00:00Z"/>
                <w:rFonts w:ascii="Times New Roman" w:hAnsi="Times New Roman" w:cs="Times New Roman"/>
                <w:sz w:val="24"/>
                <w:szCs w:val="24"/>
              </w:rPr>
            </w:pPr>
            <w:moveFrom w:id="3535" w:author="Nair-Desai, Sameer" w:date="2022-02-12T21:00:00Z">
              <w:ins w:id="3536" w:author="Alex Cukierman" w:date="2022-02-09T18:13:00Z">
                <w:del w:id="3537" w:author="Nair-Desai, Sameer" w:date="2022-02-12T21:00:00Z">
                  <w:r w:rsidDel="00BB427C">
                    <w:rPr>
                      <w:rFonts w:ascii="Times New Roman" w:hAnsi="Times New Roman" w:cs="Times New Roman"/>
                      <w:sz w:val="24"/>
                      <w:szCs w:val="24"/>
                    </w:rPr>
                    <w:delText>41.4</w:delText>
                  </w:r>
                </w:del>
              </w:ins>
            </w:moveFrom>
          </w:p>
        </w:tc>
        <w:tc>
          <w:tcPr>
            <w:tcW w:w="1080" w:type="dxa"/>
            <w:tcPrChange w:id="3538" w:author="Alex Cukierman" w:date="2022-02-09T18:17:00Z">
              <w:tcPr>
                <w:tcW w:w="1080" w:type="dxa"/>
              </w:tcPr>
            </w:tcPrChange>
          </w:tcPr>
          <w:p w14:paraId="7421629C" w14:textId="57A3BBE0" w:rsidR="00C62696" w:rsidDel="00BB427C" w:rsidRDefault="00C62696" w:rsidP="00C62696">
            <w:pPr>
              <w:jc w:val="center"/>
              <w:rPr>
                <w:ins w:id="3539" w:author="Alex Cukierman" w:date="2022-02-09T18:13:00Z"/>
                <w:del w:id="3540" w:author="Nair-Desai, Sameer" w:date="2022-02-12T21:00:00Z"/>
                <w:moveFrom w:id="3541" w:author="Nair-Desai, Sameer" w:date="2022-02-12T21:00:00Z"/>
                <w:rFonts w:ascii="Times New Roman" w:hAnsi="Times New Roman" w:cs="Times New Roman"/>
                <w:sz w:val="24"/>
                <w:szCs w:val="24"/>
              </w:rPr>
            </w:pPr>
            <w:moveFrom w:id="3542" w:author="Nair-Desai, Sameer" w:date="2022-02-12T21:00:00Z">
              <w:ins w:id="3543" w:author="Alex Cukierman" w:date="2022-02-09T18:13:00Z">
                <w:del w:id="3544" w:author="Nair-Desai, Sameer" w:date="2022-02-12T21:00:00Z">
                  <w:r w:rsidDel="00BB427C">
                    <w:rPr>
                      <w:rFonts w:ascii="Times New Roman" w:hAnsi="Times New Roman" w:cs="Times New Roman"/>
                      <w:sz w:val="24"/>
                      <w:szCs w:val="24"/>
                    </w:rPr>
                    <w:delText>50.4</w:delText>
                  </w:r>
                </w:del>
              </w:ins>
            </w:moveFrom>
          </w:p>
        </w:tc>
        <w:tc>
          <w:tcPr>
            <w:tcW w:w="1080" w:type="dxa"/>
            <w:tcPrChange w:id="3545" w:author="Alex Cukierman" w:date="2022-02-09T18:17:00Z">
              <w:tcPr>
                <w:tcW w:w="1080" w:type="dxa"/>
              </w:tcPr>
            </w:tcPrChange>
          </w:tcPr>
          <w:p w14:paraId="3FD1000B" w14:textId="164DEC30" w:rsidR="00C62696" w:rsidDel="00BB427C" w:rsidRDefault="00C62696" w:rsidP="00C62696">
            <w:pPr>
              <w:jc w:val="center"/>
              <w:rPr>
                <w:ins w:id="3546" w:author="Alex Cukierman" w:date="2022-02-09T18:13:00Z"/>
                <w:del w:id="3547" w:author="Nair-Desai, Sameer" w:date="2022-02-12T21:00:00Z"/>
                <w:moveFrom w:id="3548" w:author="Nair-Desai, Sameer" w:date="2022-02-12T21:00:00Z"/>
                <w:rFonts w:ascii="Times New Roman" w:hAnsi="Times New Roman" w:cs="Times New Roman"/>
                <w:sz w:val="24"/>
                <w:szCs w:val="24"/>
              </w:rPr>
            </w:pPr>
            <w:moveFrom w:id="3549" w:author="Nair-Desai, Sameer" w:date="2022-02-12T21:00:00Z">
              <w:ins w:id="3550" w:author="Alex Cukierman" w:date="2022-02-09T18:13:00Z">
                <w:del w:id="3551" w:author="Nair-Desai, Sameer" w:date="2022-02-12T21:00:00Z">
                  <w:r w:rsidDel="00BB427C">
                    <w:rPr>
                      <w:rFonts w:ascii="Times New Roman" w:hAnsi="Times New Roman" w:cs="Times New Roman"/>
                      <w:sz w:val="24"/>
                      <w:szCs w:val="24"/>
                    </w:rPr>
                    <w:delText>0.0</w:delText>
                  </w:r>
                </w:del>
              </w:ins>
            </w:moveFrom>
          </w:p>
        </w:tc>
        <w:tc>
          <w:tcPr>
            <w:tcW w:w="1080" w:type="dxa"/>
            <w:tcPrChange w:id="3552" w:author="Alex Cukierman" w:date="2022-02-09T18:17:00Z">
              <w:tcPr>
                <w:tcW w:w="1080" w:type="dxa"/>
              </w:tcPr>
            </w:tcPrChange>
          </w:tcPr>
          <w:p w14:paraId="4FFB8C1F" w14:textId="0491F856" w:rsidR="00C62696" w:rsidDel="00BB427C" w:rsidRDefault="00C62696" w:rsidP="00C62696">
            <w:pPr>
              <w:jc w:val="center"/>
              <w:rPr>
                <w:ins w:id="3553" w:author="Alex Cukierman" w:date="2022-02-09T18:13:00Z"/>
                <w:del w:id="3554" w:author="Nair-Desai, Sameer" w:date="2022-02-12T21:00:00Z"/>
                <w:moveFrom w:id="3555" w:author="Nair-Desai, Sameer" w:date="2022-02-12T21:00:00Z"/>
                <w:rFonts w:ascii="Times New Roman" w:hAnsi="Times New Roman" w:cs="Times New Roman"/>
                <w:sz w:val="24"/>
                <w:szCs w:val="24"/>
              </w:rPr>
            </w:pPr>
            <w:moveFrom w:id="3556" w:author="Nair-Desai, Sameer" w:date="2022-02-12T21:00:00Z">
              <w:ins w:id="3557" w:author="Alex Cukierman" w:date="2022-02-09T18:13:00Z">
                <w:del w:id="3558" w:author="Nair-Desai, Sameer" w:date="2022-02-12T21:00:00Z">
                  <w:r w:rsidDel="00BB427C">
                    <w:rPr>
                      <w:rFonts w:ascii="Times New Roman" w:hAnsi="Times New Roman" w:cs="Times New Roman"/>
                      <w:sz w:val="24"/>
                      <w:szCs w:val="24"/>
                    </w:rPr>
                    <w:delText>1.64</w:delText>
                  </w:r>
                </w:del>
              </w:ins>
            </w:moveFrom>
          </w:p>
        </w:tc>
        <w:tc>
          <w:tcPr>
            <w:tcW w:w="1080" w:type="dxa"/>
            <w:tcPrChange w:id="3559" w:author="Alex Cukierman" w:date="2022-02-09T18:17:00Z">
              <w:tcPr>
                <w:tcW w:w="1080" w:type="dxa"/>
              </w:tcPr>
            </w:tcPrChange>
          </w:tcPr>
          <w:p w14:paraId="003B7135" w14:textId="24B04065" w:rsidR="00C62696" w:rsidDel="00BB427C" w:rsidRDefault="00C62696" w:rsidP="00C62696">
            <w:pPr>
              <w:jc w:val="center"/>
              <w:rPr>
                <w:ins w:id="3560" w:author="Alex Cukierman" w:date="2022-02-09T18:13:00Z"/>
                <w:del w:id="3561" w:author="Nair-Desai, Sameer" w:date="2022-02-12T21:00:00Z"/>
                <w:moveFrom w:id="3562" w:author="Nair-Desai, Sameer" w:date="2022-02-12T21:00:00Z"/>
                <w:rFonts w:ascii="Times New Roman" w:hAnsi="Times New Roman" w:cs="Times New Roman"/>
                <w:sz w:val="24"/>
                <w:szCs w:val="24"/>
              </w:rPr>
            </w:pPr>
            <w:moveFrom w:id="3563" w:author="Nair-Desai, Sameer" w:date="2022-02-12T21:00:00Z">
              <w:ins w:id="3564" w:author="Alex Cukierman" w:date="2022-02-09T18:13:00Z">
                <w:del w:id="3565" w:author="Nair-Desai, Sameer" w:date="2022-02-12T21:00:00Z">
                  <w:r w:rsidDel="00BB427C">
                    <w:rPr>
                      <w:rFonts w:ascii="Times New Roman" w:hAnsi="Times New Roman" w:cs="Times New Roman"/>
                      <w:sz w:val="24"/>
                      <w:szCs w:val="24"/>
                    </w:rPr>
                    <w:delText>70.8</w:delText>
                  </w:r>
                </w:del>
              </w:ins>
            </w:moveFrom>
          </w:p>
        </w:tc>
        <w:tc>
          <w:tcPr>
            <w:tcW w:w="1080" w:type="dxa"/>
            <w:tcPrChange w:id="3566" w:author="Alex Cukierman" w:date="2022-02-09T18:17:00Z">
              <w:tcPr>
                <w:tcW w:w="1080" w:type="dxa"/>
              </w:tcPr>
            </w:tcPrChange>
          </w:tcPr>
          <w:p w14:paraId="0372BFF8" w14:textId="453FAE27" w:rsidR="00C62696" w:rsidDel="00BB427C" w:rsidRDefault="00C62696" w:rsidP="00C62696">
            <w:pPr>
              <w:jc w:val="center"/>
              <w:rPr>
                <w:ins w:id="3567" w:author="Alex Cukierman" w:date="2022-02-09T18:13:00Z"/>
                <w:del w:id="3568" w:author="Nair-Desai, Sameer" w:date="2022-02-12T21:00:00Z"/>
                <w:moveFrom w:id="3569" w:author="Nair-Desai, Sameer" w:date="2022-02-12T21:00:00Z"/>
                <w:rFonts w:ascii="Times New Roman" w:hAnsi="Times New Roman" w:cs="Times New Roman"/>
                <w:sz w:val="24"/>
                <w:szCs w:val="24"/>
              </w:rPr>
            </w:pPr>
            <w:moveFrom w:id="3570" w:author="Nair-Desai, Sameer" w:date="2022-02-12T21:00:00Z">
              <w:ins w:id="3571" w:author="Alex Cukierman" w:date="2022-02-09T18:13:00Z">
                <w:del w:id="3572" w:author="Nair-Desai, Sameer" w:date="2022-02-12T21:00:00Z">
                  <w:r w:rsidDel="00BB427C">
                    <w:rPr>
                      <w:rFonts w:ascii="Times New Roman" w:hAnsi="Times New Roman" w:cs="Times New Roman"/>
                      <w:sz w:val="24"/>
                      <w:szCs w:val="24"/>
                    </w:rPr>
                    <w:delText>141.4</w:delText>
                  </w:r>
                </w:del>
              </w:ins>
            </w:moveFrom>
          </w:p>
        </w:tc>
      </w:tr>
    </w:tbl>
    <w:moveFromRangeEnd w:id="2713"/>
    <w:p w14:paraId="3EB8110C" w14:textId="04191949" w:rsidR="00C62696" w:rsidRPr="003A7D07" w:rsidDel="00BB427C" w:rsidRDefault="00D006C9">
      <w:pPr>
        <w:spacing w:line="360" w:lineRule="auto"/>
        <w:rPr>
          <w:ins w:id="3573" w:author="Alex Cukierman" w:date="2022-02-09T18:17:00Z"/>
          <w:del w:id="3574" w:author="Nair-Desai, Sameer" w:date="2022-02-12T21:00:00Z"/>
          <w:rFonts w:ascii="Times New Roman" w:eastAsia="Book Antiqua" w:hAnsi="Times New Roman" w:cs="Times New Roman"/>
          <w:sz w:val="24"/>
          <w:szCs w:val="24"/>
          <w:rPrChange w:id="3575" w:author="Alex Cukierman" w:date="2022-02-10T08:38:00Z">
            <w:rPr>
              <w:ins w:id="3576" w:author="Alex Cukierman" w:date="2022-02-09T18:17:00Z"/>
              <w:del w:id="3577" w:author="Nair-Desai, Sameer" w:date="2022-02-12T21:00:00Z"/>
              <w:rFonts w:ascii="Times New Roman" w:eastAsia="Times New Roman" w:hAnsi="Times New Roman" w:cs="Times New Roman"/>
              <w:i/>
              <w:iCs/>
              <w:color w:val="222222"/>
              <w:sz w:val="24"/>
              <w:szCs w:val="24"/>
            </w:rPr>
          </w:rPrChange>
        </w:rPr>
      </w:pPr>
      <w:ins w:id="3578" w:author="Joshua Aizenman" w:date="2022-02-10T00:17:00Z">
        <w:del w:id="3579" w:author="Nair-Desai, Sameer" w:date="2022-02-12T21:00:00Z">
          <w:r w:rsidDel="00BB427C">
            <w:rPr>
              <w:rFonts w:ascii="Times New Roman" w:eastAsia="Book Antiqua" w:hAnsi="Times New Roman" w:cs="Times New Roman"/>
              <w:b/>
              <w:sz w:val="24"/>
              <w:szCs w:val="24"/>
            </w:rPr>
            <w:delText xml:space="preserve">                                                                                                                                                                       </w:delText>
          </w:r>
        </w:del>
      </w:ins>
      <w:ins w:id="3580" w:author="Alex Cukierman" w:date="2022-02-09T14:10:00Z">
        <w:del w:id="3581" w:author="Nair-Desai, Sameer" w:date="2022-02-12T21:00:00Z">
          <w:r w:rsidR="00A530B7" w:rsidRPr="00D7451B" w:rsidDel="00BB427C">
            <w:rPr>
              <w:rFonts w:ascii="Times New Roman" w:eastAsia="Book Antiqua" w:hAnsi="Times New Roman" w:cs="Times New Roman"/>
              <w:b/>
              <w:sz w:val="24"/>
              <w:szCs w:val="24"/>
            </w:rPr>
            <w:delText xml:space="preserve">Table 8: </w:delText>
          </w:r>
          <w:r w:rsidR="00A530B7" w:rsidRPr="00D7451B" w:rsidDel="00BB427C">
            <w:rPr>
              <w:rFonts w:ascii="Times New Roman" w:eastAsia="Book Antiqua" w:hAnsi="Times New Roman" w:cs="Times New Roman"/>
              <w:sz w:val="24"/>
              <w:szCs w:val="24"/>
            </w:rPr>
            <w:delText>Summary Statistics of “Doing Better in Excess” and “Doing Worse in Excess</w:delText>
          </w:r>
          <w:r w:rsidR="00A530B7" w:rsidDel="00BB427C">
            <w:rPr>
              <w:rFonts w:ascii="Times New Roman" w:eastAsia="Book Antiqua" w:hAnsi="Times New Roman" w:cs="Times New Roman"/>
              <w:sz w:val="24"/>
              <w:szCs w:val="24"/>
            </w:rPr>
            <w:delText>”</w:delText>
          </w:r>
          <w:r w:rsidR="00A530B7" w:rsidRPr="00D7451B" w:rsidDel="00BB427C">
            <w:rPr>
              <w:rFonts w:ascii="Times New Roman" w:eastAsia="Book Antiqua" w:hAnsi="Times New Roman" w:cs="Times New Roman"/>
              <w:sz w:val="24"/>
              <w:szCs w:val="24"/>
            </w:rPr>
            <w:delText>.</w:delText>
          </w:r>
        </w:del>
      </w:ins>
    </w:p>
    <w:p w14:paraId="63E64027" w14:textId="2728BC76" w:rsidR="00D51694" w:rsidRPr="003A7D07" w:rsidRDefault="00C62696">
      <w:pPr>
        <w:spacing w:line="360" w:lineRule="auto"/>
        <w:rPr>
          <w:rFonts w:ascii="Times New Roman" w:eastAsia="Times New Roman" w:hAnsi="Times New Roman" w:cs="Times New Roman"/>
          <w:i/>
          <w:iCs/>
          <w:color w:val="222222"/>
          <w:sz w:val="24"/>
          <w:szCs w:val="24"/>
          <w:rPrChange w:id="3582" w:author="Alex Cukierman" w:date="2022-02-10T08:38:00Z">
            <w:rPr>
              <w:rFonts w:ascii="Times New Roman" w:eastAsia="Times New Roman" w:hAnsi="Times New Roman" w:cs="Times New Roman"/>
              <w:color w:val="222222"/>
              <w:sz w:val="24"/>
              <w:szCs w:val="24"/>
            </w:rPr>
          </w:rPrChange>
        </w:rPr>
        <w:pPrChange w:id="3583" w:author="Alex Cukierman" w:date="2022-02-10T08:38:00Z">
          <w:pPr>
            <w:spacing w:line="360" w:lineRule="auto"/>
            <w:ind w:firstLine="720"/>
          </w:pPr>
        </w:pPrChange>
      </w:pPr>
      <w:ins w:id="3584" w:author="Alex Cukierman" w:date="2022-02-09T18:17:00Z">
        <w:del w:id="3585" w:author="Joshua Aizenman" w:date="2022-02-10T00:17:00Z">
          <w:r w:rsidRPr="007B7457" w:rsidDel="00D006C9">
            <w:rPr>
              <w:rFonts w:ascii="Times New Roman" w:eastAsia="Times New Roman" w:hAnsi="Times New Roman" w:cs="Times New Roman"/>
              <w:i/>
              <w:iCs/>
              <w:color w:val="222222"/>
              <w:sz w:val="24"/>
              <w:szCs w:val="24"/>
            </w:rPr>
            <w:delText xml:space="preserve">Note: “Doing Substantially Better in Excess” is the sample of countries which recorded a ranking at </w:delText>
          </w:r>
        </w:del>
      </w:ins>
      <w:ins w:id="3586" w:author="Joshua Aizenman" w:date="2022-02-10T00:17:00Z">
        <w:r w:rsidR="00D006C9" w:rsidRPr="007B7457">
          <w:rPr>
            <w:rFonts w:ascii="Times New Roman" w:eastAsia="Times New Roman" w:hAnsi="Times New Roman" w:cs="Times New Roman"/>
            <w:i/>
            <w:iCs/>
            <w:color w:val="222222"/>
            <w:sz w:val="24"/>
            <w:szCs w:val="24"/>
          </w:rPr>
          <w:t xml:space="preserve">Note: “Doing Substantially Better in Excess” is the sample of countries </w:t>
        </w:r>
        <w:del w:id="3587" w:author="Yothin Jinjarak" w:date="2022-02-10T20:17:00Z">
          <w:r w:rsidR="00D006C9" w:rsidRPr="007B7457" w:rsidDel="00B85725">
            <w:rPr>
              <w:rFonts w:ascii="Times New Roman" w:eastAsia="Times New Roman" w:hAnsi="Times New Roman" w:cs="Times New Roman"/>
              <w:i/>
              <w:iCs/>
              <w:color w:val="222222"/>
              <w:sz w:val="24"/>
              <w:szCs w:val="24"/>
            </w:rPr>
            <w:delText>which</w:delText>
          </w:r>
        </w:del>
      </w:ins>
      <w:ins w:id="3588" w:author="Yothin Jinjarak" w:date="2022-02-10T20:17:00Z">
        <w:r w:rsidR="00B85725">
          <w:rPr>
            <w:rFonts w:ascii="Times New Roman" w:eastAsia="Times New Roman" w:hAnsi="Times New Roman" w:cs="Times New Roman"/>
            <w:i/>
            <w:iCs/>
            <w:color w:val="222222"/>
            <w:sz w:val="24"/>
            <w:szCs w:val="24"/>
          </w:rPr>
          <w:t>that</w:t>
        </w:r>
      </w:ins>
      <w:ins w:id="3589" w:author="Joshua Aizenman" w:date="2022-02-10T00:17:00Z">
        <w:r w:rsidR="00D006C9" w:rsidRPr="007B7457">
          <w:rPr>
            <w:rFonts w:ascii="Times New Roman" w:eastAsia="Times New Roman" w:hAnsi="Times New Roman" w:cs="Times New Roman"/>
            <w:i/>
            <w:iCs/>
            <w:color w:val="222222"/>
            <w:sz w:val="24"/>
            <w:szCs w:val="24"/>
          </w:rPr>
          <w:t xml:space="preserve"> recorded a ranking at </w:t>
        </w:r>
      </w:ins>
      <w:moveToRangeStart w:id="3590" w:author="Joshua Aizenman" w:date="2022-02-10T00:17:00Z" w:name="move95344666"/>
      <w:moveTo w:id="3591" w:author="Joshua Aizenman" w:date="2022-02-10T00:17:00Z">
        <w:r w:rsidR="00D006C9" w:rsidRPr="007B7457">
          <w:rPr>
            <w:rFonts w:ascii="Times New Roman" w:eastAsia="Times New Roman" w:hAnsi="Times New Roman" w:cs="Times New Roman"/>
            <w:i/>
            <w:iCs/>
            <w:color w:val="222222"/>
            <w:sz w:val="24"/>
            <w:szCs w:val="24"/>
          </w:rPr>
          <w:t>least two better quartiles (i.e., quartiles with lower cumulative mortality) when using excess than official mortalities</w:t>
        </w:r>
      </w:moveTo>
      <w:ins w:id="3592" w:author="Yothin Jinjarak" w:date="2022-02-10T20:17:00Z">
        <w:r w:rsidR="00B85725">
          <w:rPr>
            <w:rFonts w:ascii="Times New Roman" w:eastAsia="Times New Roman" w:hAnsi="Times New Roman" w:cs="Times New Roman"/>
            <w:i/>
            <w:iCs/>
            <w:color w:val="222222"/>
            <w:sz w:val="24"/>
            <w:szCs w:val="24"/>
          </w:rPr>
          <w:t>,</w:t>
        </w:r>
      </w:ins>
      <w:moveTo w:id="3593" w:author="Joshua Aizenman" w:date="2022-02-10T00:17:00Z">
        <w:r w:rsidR="00D006C9" w:rsidRPr="007B7457">
          <w:rPr>
            <w:rFonts w:ascii="Times New Roman" w:eastAsia="Times New Roman" w:hAnsi="Times New Roman" w:cs="Times New Roman"/>
            <w:i/>
            <w:iCs/>
            <w:color w:val="222222"/>
            <w:sz w:val="24"/>
            <w:szCs w:val="24"/>
          </w:rPr>
          <w:t xml:space="preserve"> and “Doing Substantially Worse in Excess” is the sample of countries which recorded a ranking at least two worse quartiles (i.e., quartiles with higher cumulative mortality) when using excess than official mortalities.</w:t>
        </w:r>
      </w:moveTo>
      <w:moveFromRangeStart w:id="3594" w:author="Joshua Aizenman" w:date="2022-02-10T00:17:00Z" w:name="move95344666"/>
      <w:moveToRangeEnd w:id="3590"/>
      <w:moveFrom w:id="3595" w:author="Joshua Aizenman" w:date="2022-02-10T00:17:00Z">
        <w:ins w:id="3596" w:author="Alex Cukierman" w:date="2022-02-09T18:17:00Z">
          <w:r w:rsidRPr="007B7457" w:rsidDel="00D006C9">
            <w:rPr>
              <w:rFonts w:ascii="Times New Roman" w:eastAsia="Times New Roman" w:hAnsi="Times New Roman" w:cs="Times New Roman"/>
              <w:i/>
              <w:iCs/>
              <w:color w:val="222222"/>
              <w:sz w:val="24"/>
              <w:szCs w:val="24"/>
            </w:rPr>
            <w:t xml:space="preserve">least two better quartiles (i.e., quartiles with lower cumulative </w:t>
          </w:r>
        </w:ins>
        <w:ins w:id="3597" w:author="Alex Cukierman" w:date="2022-02-09T20:24:00Z">
          <w:r w:rsidR="002E5803" w:rsidRPr="007B7457" w:rsidDel="00D006C9">
            <w:rPr>
              <w:rFonts w:ascii="Times New Roman" w:eastAsia="Times New Roman" w:hAnsi="Times New Roman" w:cs="Times New Roman"/>
              <w:i/>
              <w:iCs/>
              <w:color w:val="222222"/>
              <w:sz w:val="24"/>
              <w:szCs w:val="24"/>
            </w:rPr>
            <w:t>mortality</w:t>
          </w:r>
        </w:ins>
        <w:ins w:id="3598" w:author="Alex Cukierman" w:date="2022-02-09T18:17:00Z">
          <w:r w:rsidRPr="007B7457" w:rsidDel="00D006C9">
            <w:rPr>
              <w:rFonts w:ascii="Times New Roman" w:eastAsia="Times New Roman" w:hAnsi="Times New Roman" w:cs="Times New Roman"/>
              <w:i/>
              <w:iCs/>
              <w:color w:val="222222"/>
              <w:sz w:val="24"/>
              <w:szCs w:val="24"/>
            </w:rPr>
            <w:t xml:space="preserve">) when using excess than official mortalities and “Doing Substantially Worse in Excess” is the sample of countries which recorded a ranking at least two worse quartiles (i.e., quartiles with higher cumulative </w:t>
          </w:r>
        </w:ins>
        <w:ins w:id="3599" w:author="Alex Cukierman" w:date="2022-02-09T20:24:00Z">
          <w:r w:rsidR="002E5803" w:rsidRPr="007B7457" w:rsidDel="00D006C9">
            <w:rPr>
              <w:rFonts w:ascii="Times New Roman" w:eastAsia="Times New Roman" w:hAnsi="Times New Roman" w:cs="Times New Roman"/>
              <w:i/>
              <w:iCs/>
              <w:color w:val="222222"/>
              <w:sz w:val="24"/>
              <w:szCs w:val="24"/>
            </w:rPr>
            <w:t>mortality</w:t>
          </w:r>
        </w:ins>
        <w:ins w:id="3600" w:author="Alex Cukierman" w:date="2022-02-09T18:17:00Z">
          <w:r w:rsidRPr="007B7457" w:rsidDel="00D006C9">
            <w:rPr>
              <w:rFonts w:ascii="Times New Roman" w:eastAsia="Times New Roman" w:hAnsi="Times New Roman" w:cs="Times New Roman"/>
              <w:i/>
              <w:iCs/>
              <w:color w:val="222222"/>
              <w:sz w:val="24"/>
              <w:szCs w:val="24"/>
            </w:rPr>
            <w:t>) when using excess than official mortalities.</w:t>
          </w:r>
        </w:ins>
      </w:moveFrom>
      <w:moveFromRangeStart w:id="3601" w:author="Alex Cukierman" w:date="2022-02-09T14:06:00Z" w:name="move95308025"/>
      <w:moveFromRangeEnd w:id="3594"/>
      <w:moveFrom w:id="3602" w:author="Alex Cukierman" w:date="2022-02-09T14:06:00Z">
        <w:r w:rsidR="00580C81" w:rsidRPr="00D7451B" w:rsidDel="00D51694">
          <w:rPr>
            <w:rFonts w:ascii="Times New Roman" w:eastAsia="Times New Roman" w:hAnsi="Times New Roman" w:cs="Times New Roman"/>
            <w:color w:val="222222"/>
            <w:sz w:val="24"/>
            <w:szCs w:val="24"/>
          </w:rPr>
          <w:t xml:space="preserve">s of official </w:t>
        </w:r>
        <w:r w:rsidR="00580C81" w:rsidDel="00D51694">
          <w:rPr>
            <w:rFonts w:ascii="Times New Roman" w:eastAsia="Times New Roman" w:hAnsi="Times New Roman" w:cs="Times New Roman"/>
            <w:color w:val="222222"/>
            <w:sz w:val="24"/>
            <w:szCs w:val="24"/>
          </w:rPr>
          <w:t xml:space="preserve">mortality </w:t>
        </w:r>
        <w:r w:rsidR="00580C81" w:rsidRPr="00D7451B" w:rsidDel="00D51694">
          <w:rPr>
            <w:rFonts w:ascii="Times New Roman" w:eastAsia="Times New Roman" w:hAnsi="Times New Roman" w:cs="Times New Roman"/>
            <w:color w:val="222222"/>
            <w:sz w:val="24"/>
            <w:szCs w:val="24"/>
          </w:rPr>
          <w:t>but</w:t>
        </w:r>
        <w:r w:rsidR="00580C81" w:rsidDel="00D51694">
          <w:rPr>
            <w:rFonts w:ascii="Times New Roman" w:eastAsia="Times New Roman" w:hAnsi="Times New Roman" w:cs="Times New Roman"/>
            <w:color w:val="222222"/>
            <w:sz w:val="24"/>
            <w:szCs w:val="24"/>
          </w:rPr>
          <w:t xml:space="preserve"> the 4</w:t>
        </w:r>
        <w:r w:rsidR="00580C81" w:rsidRPr="00265C97" w:rsidDel="00D51694">
          <w:rPr>
            <w:rFonts w:ascii="Times New Roman" w:eastAsia="Times New Roman" w:hAnsi="Times New Roman" w:cs="Times New Roman"/>
            <w:color w:val="222222"/>
            <w:sz w:val="24"/>
            <w:szCs w:val="24"/>
            <w:vertAlign w:val="superscript"/>
          </w:rPr>
          <w:t>th</w:t>
        </w:r>
        <w:r w:rsidR="00580C81" w:rsidDel="00D51694">
          <w:rPr>
            <w:rFonts w:ascii="Times New Roman" w:eastAsia="Times New Roman" w:hAnsi="Times New Roman" w:cs="Times New Roman"/>
            <w:color w:val="222222"/>
            <w:sz w:val="24"/>
            <w:szCs w:val="24"/>
          </w:rPr>
          <w:t xml:space="preserve"> quartile</w:t>
        </w:r>
        <w:r w:rsidR="00580C81" w:rsidRPr="00D7451B" w:rsidDel="00D51694">
          <w:rPr>
            <w:rFonts w:ascii="Times New Roman" w:eastAsia="Times New Roman" w:hAnsi="Times New Roman" w:cs="Times New Roman"/>
            <w:color w:val="222222"/>
            <w:sz w:val="24"/>
            <w:szCs w:val="24"/>
          </w:rPr>
          <w:t xml:space="preserve"> in terms of excess</w:t>
        </w:r>
        <w:r w:rsidR="00580C81" w:rsidDel="00D51694">
          <w:rPr>
            <w:rFonts w:ascii="Times New Roman" w:eastAsia="Times New Roman" w:hAnsi="Times New Roman" w:cs="Times New Roman"/>
            <w:color w:val="222222"/>
            <w:sz w:val="24"/>
            <w:szCs w:val="24"/>
          </w:rPr>
          <w:t xml:space="preserve"> mortality</w:t>
        </w:r>
        <w:r w:rsidR="00580C81" w:rsidRPr="00D7451B" w:rsidDel="00D51694">
          <w:rPr>
            <w:rFonts w:ascii="Times New Roman" w:eastAsia="Times New Roman" w:hAnsi="Times New Roman" w:cs="Times New Roman"/>
            <w:color w:val="222222"/>
            <w:sz w:val="24"/>
            <w:szCs w:val="24"/>
          </w:rPr>
          <w:t>. </w:t>
        </w:r>
      </w:moveFrom>
      <w:moveFromRangeEnd w:id="3601"/>
    </w:p>
    <w:p w14:paraId="05C97273" w14:textId="23051C93" w:rsidR="00580C81" w:rsidRPr="00265C97" w:rsidRDefault="00580C81">
      <w:pPr>
        <w:spacing w:line="360" w:lineRule="auto"/>
        <w:ind w:firstLine="720"/>
        <w:rPr>
          <w:rFonts w:ascii="Times New Roman" w:hAnsi="Times New Roman" w:cs="Times New Roman"/>
          <w:sz w:val="24"/>
          <w:szCs w:val="24"/>
        </w:rPr>
      </w:pPr>
      <w:r w:rsidRPr="00D7451B">
        <w:rPr>
          <w:rFonts w:ascii="Times New Roman" w:hAnsi="Times New Roman" w:cs="Times New Roman"/>
          <w:bCs/>
          <w:color w:val="222222"/>
          <w:sz w:val="24"/>
          <w:szCs w:val="24"/>
          <w:shd w:val="clear" w:color="auto" w:fill="FFFFFF"/>
        </w:rPr>
        <w:t xml:space="preserve">Table </w:t>
      </w:r>
      <w:del w:id="3603" w:author="Joshua Aizenman" w:date="2022-02-09T23:58:00Z">
        <w:r w:rsidRPr="00D7451B" w:rsidDel="006454F0">
          <w:rPr>
            <w:rFonts w:ascii="Times New Roman" w:hAnsi="Times New Roman" w:cs="Times New Roman"/>
            <w:bCs/>
            <w:color w:val="222222"/>
            <w:sz w:val="24"/>
            <w:szCs w:val="24"/>
            <w:shd w:val="clear" w:color="auto" w:fill="FFFFFF"/>
          </w:rPr>
          <w:delText xml:space="preserve">8 </w:delText>
        </w:r>
      </w:del>
      <w:ins w:id="3604" w:author="Joshua Aizenman" w:date="2022-02-09T23:58:00Z">
        <w:r w:rsidR="006454F0">
          <w:rPr>
            <w:rFonts w:ascii="Times New Roman" w:hAnsi="Times New Roman" w:cs="Times New Roman"/>
            <w:bCs/>
            <w:color w:val="222222"/>
            <w:sz w:val="24"/>
            <w:szCs w:val="24"/>
            <w:shd w:val="clear" w:color="auto" w:fill="FFFFFF"/>
          </w:rPr>
          <w:t>6</w:t>
        </w:r>
        <w:r w:rsidR="006454F0" w:rsidRPr="00D7451B">
          <w:rPr>
            <w:rFonts w:ascii="Times New Roman" w:hAnsi="Times New Roman" w:cs="Times New Roman"/>
            <w:bCs/>
            <w:color w:val="222222"/>
            <w:sz w:val="24"/>
            <w:szCs w:val="24"/>
            <w:shd w:val="clear" w:color="auto" w:fill="FFFFFF"/>
          </w:rPr>
          <w:t xml:space="preserve"> </w:t>
        </w:r>
      </w:ins>
      <w:r w:rsidRPr="00D7451B">
        <w:rPr>
          <w:rFonts w:ascii="Times New Roman" w:hAnsi="Times New Roman" w:cs="Times New Roman"/>
          <w:bCs/>
          <w:color w:val="222222"/>
          <w:sz w:val="24"/>
          <w:szCs w:val="24"/>
          <w:shd w:val="clear" w:color="auto" w:fill="FFFFFF"/>
        </w:rPr>
        <w:t xml:space="preserve">reports the average statistics for countries that </w:t>
      </w:r>
      <w:r w:rsidRPr="00D7451B">
        <w:rPr>
          <w:rFonts w:ascii="Times New Roman" w:eastAsia="Times New Roman" w:hAnsi="Times New Roman" w:cs="Times New Roman"/>
          <w:color w:val="222222"/>
          <w:sz w:val="24"/>
          <w:szCs w:val="24"/>
        </w:rPr>
        <w:t xml:space="preserve">are "doing </w:t>
      </w:r>
      <w:r w:rsidR="0043716E">
        <w:rPr>
          <w:rFonts w:ascii="Times New Roman" w:eastAsia="Times New Roman" w:hAnsi="Times New Roman" w:cs="Times New Roman"/>
          <w:color w:val="222222"/>
          <w:sz w:val="24"/>
          <w:szCs w:val="24"/>
        </w:rPr>
        <w:t>substantially</w:t>
      </w:r>
      <w:r w:rsidR="00A81A68">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worse in excess"</w:t>
      </w:r>
      <w:ins w:id="3605" w:author="Nair-Desai, Sameer" w:date="2022-02-12T21:01:00Z">
        <w:r w:rsidR="00BB427C">
          <w:rPr>
            <w:rFonts w:ascii="Times New Roman" w:eastAsia="Times New Roman" w:hAnsi="Times New Roman" w:cs="Times New Roman"/>
            <w:color w:val="222222"/>
            <w:sz w:val="24"/>
            <w:szCs w:val="24"/>
          </w:rPr>
          <w:t xml:space="preserve"> —</w:t>
        </w:r>
      </w:ins>
      <w:r w:rsidRPr="00D7451B">
        <w:rPr>
          <w:rFonts w:ascii="Times New Roman" w:eastAsia="Times New Roman" w:hAnsi="Times New Roman" w:cs="Times New Roman"/>
          <w:color w:val="222222"/>
          <w:sz w:val="24"/>
          <w:szCs w:val="24"/>
        </w:rPr>
        <w:t xml:space="preserve"> </w:t>
      </w:r>
      <w:del w:id="3606" w:author="Nair-Desai, Sameer" w:date="2022-02-12T21:01:00Z">
        <w:r w:rsidRPr="00D7451B" w:rsidDel="00BB427C">
          <w:rPr>
            <w:rFonts w:ascii="Times New Roman" w:eastAsia="Times New Roman" w:hAnsi="Times New Roman" w:cs="Times New Roman"/>
            <w:color w:val="222222"/>
            <w:sz w:val="24"/>
            <w:szCs w:val="24"/>
          </w:rPr>
          <w:delText>by filtering</w:delText>
        </w:r>
      </w:del>
      <w:ins w:id="3607" w:author="Nair-Desai, Sameer" w:date="2022-02-12T21:01:00Z">
        <w:r w:rsidR="00BB427C">
          <w:rPr>
            <w:rFonts w:ascii="Times New Roman" w:eastAsia="Times New Roman" w:hAnsi="Times New Roman" w:cs="Times New Roman"/>
            <w:color w:val="222222"/>
            <w:sz w:val="24"/>
            <w:szCs w:val="24"/>
          </w:rPr>
          <w:t>any</w:t>
        </w:r>
      </w:ins>
      <w:r w:rsidRPr="00D7451B">
        <w:rPr>
          <w:rFonts w:ascii="Times New Roman" w:eastAsia="Times New Roman" w:hAnsi="Times New Roman" w:cs="Times New Roman"/>
          <w:color w:val="222222"/>
          <w:sz w:val="24"/>
          <w:szCs w:val="24"/>
        </w:rPr>
        <w:t xml:space="preserve"> countries that</w:t>
      </w:r>
      <w:r w:rsidR="000C6071" w:rsidRPr="000C6071">
        <w:rPr>
          <w:rFonts w:ascii="Times New Roman" w:eastAsia="Times New Roman" w:hAnsi="Times New Roman" w:cs="Times New Roman"/>
          <w:color w:val="222222"/>
          <w:sz w:val="24"/>
          <w:szCs w:val="24"/>
        </w:rPr>
        <w:t xml:space="preserve"> </w:t>
      </w:r>
      <w:r w:rsidR="000C6071">
        <w:rPr>
          <w:rFonts w:ascii="Times New Roman" w:eastAsia="Times New Roman" w:hAnsi="Times New Roman" w:cs="Times New Roman"/>
          <w:color w:val="222222"/>
          <w:sz w:val="24"/>
          <w:szCs w:val="24"/>
        </w:rPr>
        <w:t xml:space="preserve">recorded a quartile ranking </w:t>
      </w:r>
      <w:r w:rsidR="000C6071">
        <w:rPr>
          <w:rFonts w:ascii="Times New Roman" w:eastAsia="Times New Roman" w:hAnsi="Times New Roman" w:cs="Times New Roman"/>
          <w:i/>
          <w:iCs/>
          <w:color w:val="222222"/>
          <w:sz w:val="24"/>
          <w:szCs w:val="24"/>
        </w:rPr>
        <w:t>at least two worse (i.e., higher mortality)</w:t>
      </w:r>
      <w:r w:rsidR="000C6071">
        <w:rPr>
          <w:rFonts w:ascii="Times New Roman" w:eastAsia="Times New Roman" w:hAnsi="Times New Roman" w:cs="Times New Roman"/>
          <w:color w:val="222222"/>
          <w:sz w:val="24"/>
          <w:szCs w:val="24"/>
        </w:rPr>
        <w:t xml:space="preserve"> when using excess mortalities</w:t>
      </w:r>
      <w:del w:id="3608" w:author="Nair-Desai, Sameer" w:date="2022-02-12T21:01:00Z">
        <w:r w:rsidR="000C6071" w:rsidDel="00BB427C">
          <w:rPr>
            <w:rFonts w:ascii="Times New Roman" w:eastAsia="Times New Roman" w:hAnsi="Times New Roman" w:cs="Times New Roman"/>
            <w:color w:val="222222"/>
            <w:sz w:val="24"/>
            <w:szCs w:val="24"/>
          </w:rPr>
          <w:delText>,</w:delText>
        </w:r>
      </w:del>
      <w:r w:rsidR="000C6071">
        <w:rPr>
          <w:rFonts w:ascii="Times New Roman" w:eastAsia="Times New Roman" w:hAnsi="Times New Roman" w:cs="Times New Roman"/>
          <w:color w:val="222222"/>
          <w:sz w:val="24"/>
          <w:szCs w:val="24"/>
        </w:rPr>
        <w:t xml:space="preserve"> as opposed to official mortalities</w:t>
      </w:r>
      <w:r>
        <w:rPr>
          <w:rFonts w:ascii="Times New Roman" w:eastAsia="Times New Roman" w:hAnsi="Times New Roman" w:cs="Times New Roman"/>
          <w:color w:val="222222"/>
          <w:sz w:val="24"/>
          <w:szCs w:val="24"/>
        </w:rPr>
        <w:t xml:space="preserve"> (for example, Bangladesh)</w:t>
      </w:r>
      <w:ins w:id="3609" w:author="Nair-Desai, Sameer" w:date="2022-02-12T21:01:00Z">
        <w:r w:rsidR="00BB427C">
          <w:rPr>
            <w:rFonts w:ascii="Times New Roman" w:eastAsia="Times New Roman" w:hAnsi="Times New Roman" w:cs="Times New Roman"/>
            <w:color w:val="222222"/>
            <w:sz w:val="24"/>
            <w:szCs w:val="24"/>
          </w:rPr>
          <w:t xml:space="preserve"> — and comparing them to</w:t>
        </w:r>
      </w:ins>
      <w:r w:rsidRPr="00D7451B">
        <w:rPr>
          <w:rFonts w:ascii="Times New Roman" w:eastAsia="Times New Roman" w:hAnsi="Times New Roman" w:cs="Times New Roman"/>
          <w:color w:val="222222"/>
          <w:sz w:val="24"/>
          <w:szCs w:val="24"/>
        </w:rPr>
        <w:t xml:space="preserve"> </w:t>
      </w:r>
      <w:del w:id="3610" w:author="Nair-Desai, Sameer" w:date="2022-02-12T21:01:00Z">
        <w:r w:rsidRPr="00D7451B" w:rsidDel="00BB427C">
          <w:rPr>
            <w:rFonts w:ascii="Times New Roman" w:eastAsia="Times New Roman" w:hAnsi="Times New Roman" w:cs="Times New Roman"/>
            <w:color w:val="222222"/>
            <w:sz w:val="24"/>
            <w:szCs w:val="24"/>
          </w:rPr>
          <w:delText xml:space="preserve">versus </w:delText>
        </w:r>
      </w:del>
      <w:r w:rsidRPr="00D7451B">
        <w:rPr>
          <w:rFonts w:ascii="Times New Roman" w:eastAsia="Times New Roman" w:hAnsi="Times New Roman" w:cs="Times New Roman"/>
          <w:color w:val="222222"/>
          <w:sz w:val="24"/>
          <w:szCs w:val="24"/>
        </w:rPr>
        <w:t xml:space="preserve">countries that are “doing </w:t>
      </w:r>
      <w:r w:rsidR="000C6071">
        <w:rPr>
          <w:rFonts w:ascii="Times New Roman" w:eastAsia="Times New Roman" w:hAnsi="Times New Roman" w:cs="Times New Roman"/>
          <w:color w:val="222222"/>
          <w:sz w:val="24"/>
          <w:szCs w:val="24"/>
        </w:rPr>
        <w:t xml:space="preserve">substantially </w:t>
      </w:r>
      <w:r w:rsidRPr="00D7451B">
        <w:rPr>
          <w:rFonts w:ascii="Times New Roman" w:eastAsia="Times New Roman" w:hAnsi="Times New Roman" w:cs="Times New Roman"/>
          <w:color w:val="222222"/>
          <w:sz w:val="24"/>
          <w:szCs w:val="24"/>
        </w:rPr>
        <w:t xml:space="preserve">better in excess” </w:t>
      </w:r>
      <w:ins w:id="3611" w:author="Nair-Desai, Sameer" w:date="2022-02-12T21:01:00Z">
        <w:r w:rsidR="00BB427C">
          <w:rPr>
            <w:rFonts w:ascii="Times New Roman" w:eastAsia="Times New Roman" w:hAnsi="Times New Roman" w:cs="Times New Roman"/>
            <w:color w:val="222222"/>
            <w:sz w:val="24"/>
            <w:szCs w:val="24"/>
          </w:rPr>
          <w:t xml:space="preserve">— </w:t>
        </w:r>
      </w:ins>
      <w:del w:id="3612" w:author="Nair-Desai, Sameer" w:date="2022-02-12T21:01:00Z">
        <w:r w:rsidRPr="00D7451B" w:rsidDel="00BB427C">
          <w:rPr>
            <w:rFonts w:ascii="Times New Roman" w:eastAsia="Times New Roman" w:hAnsi="Times New Roman" w:cs="Times New Roman"/>
            <w:color w:val="222222"/>
            <w:sz w:val="24"/>
            <w:szCs w:val="24"/>
          </w:rPr>
          <w:delText>by filtering</w:delText>
        </w:r>
      </w:del>
      <w:ins w:id="3613" w:author="Nair-Desai, Sameer" w:date="2022-02-12T21:01:00Z">
        <w:r w:rsidR="00BB427C">
          <w:rPr>
            <w:rFonts w:ascii="Times New Roman" w:eastAsia="Times New Roman" w:hAnsi="Times New Roman" w:cs="Times New Roman"/>
            <w:color w:val="222222"/>
            <w:sz w:val="24"/>
            <w:szCs w:val="24"/>
          </w:rPr>
          <w:t>any</w:t>
        </w:r>
      </w:ins>
      <w:r w:rsidRPr="00D7451B">
        <w:rPr>
          <w:rFonts w:ascii="Times New Roman" w:eastAsia="Times New Roman" w:hAnsi="Times New Roman" w:cs="Times New Roman"/>
          <w:color w:val="222222"/>
          <w:sz w:val="24"/>
          <w:szCs w:val="24"/>
        </w:rPr>
        <w:t xml:space="preserve"> countries that </w:t>
      </w:r>
      <w:r w:rsidR="000C6071">
        <w:rPr>
          <w:rFonts w:ascii="Times New Roman" w:eastAsia="Times New Roman" w:hAnsi="Times New Roman" w:cs="Times New Roman"/>
          <w:color w:val="222222"/>
          <w:sz w:val="24"/>
          <w:szCs w:val="24"/>
        </w:rPr>
        <w:t xml:space="preserve">recorded a quartile ranking </w:t>
      </w:r>
      <w:r w:rsidR="000C6071">
        <w:rPr>
          <w:rFonts w:ascii="Times New Roman" w:eastAsia="Times New Roman" w:hAnsi="Times New Roman" w:cs="Times New Roman"/>
          <w:i/>
          <w:iCs/>
          <w:color w:val="222222"/>
          <w:sz w:val="24"/>
          <w:szCs w:val="24"/>
        </w:rPr>
        <w:t>at least two better (i.e., lower mortality)</w:t>
      </w:r>
      <w:r w:rsidR="000C6071">
        <w:rPr>
          <w:rFonts w:ascii="Times New Roman" w:eastAsia="Times New Roman" w:hAnsi="Times New Roman" w:cs="Times New Roman"/>
          <w:color w:val="222222"/>
          <w:sz w:val="24"/>
          <w:szCs w:val="24"/>
        </w:rPr>
        <w:t xml:space="preserve"> when using excess mortalities</w:t>
      </w:r>
      <w:del w:id="3614" w:author="Nair-Desai, Sameer" w:date="2022-02-12T21:01:00Z">
        <w:r w:rsidR="000C6071" w:rsidDel="00BB427C">
          <w:rPr>
            <w:rFonts w:ascii="Times New Roman" w:eastAsia="Times New Roman" w:hAnsi="Times New Roman" w:cs="Times New Roman"/>
            <w:color w:val="222222"/>
            <w:sz w:val="24"/>
            <w:szCs w:val="24"/>
          </w:rPr>
          <w:delText>,</w:delText>
        </w:r>
      </w:del>
      <w:r w:rsidR="000C6071">
        <w:rPr>
          <w:rFonts w:ascii="Times New Roman" w:eastAsia="Times New Roman" w:hAnsi="Times New Roman" w:cs="Times New Roman"/>
          <w:color w:val="222222"/>
          <w:sz w:val="24"/>
          <w:szCs w:val="24"/>
        </w:rPr>
        <w:t xml:space="preserve"> as opposed to official mortalities</w:t>
      </w:r>
      <w:r w:rsidR="000C6071" w:rsidRPr="00D7451B" w:rsidDel="000C6071">
        <w:rPr>
          <w:rFonts w:ascii="Times New Roman" w:eastAsia="Times New Roman" w:hAnsi="Times New Roman" w:cs="Times New Roman"/>
          <w:color w:val="222222"/>
          <w:sz w:val="24"/>
          <w:szCs w:val="24"/>
        </w:rPr>
        <w:t xml:space="preserve"> </w:t>
      </w:r>
      <w:del w:id="3615" w:author="Nair-Desai, Sameer" w:date="2022-02-12T21:01:00Z">
        <w:r w:rsidDel="00BB427C">
          <w:rPr>
            <w:rFonts w:ascii="Times New Roman" w:eastAsia="Times New Roman" w:hAnsi="Times New Roman" w:cs="Times New Roman"/>
            <w:color w:val="222222"/>
            <w:sz w:val="24"/>
            <w:szCs w:val="24"/>
          </w:rPr>
          <w:delText xml:space="preserve"> </w:delText>
        </w:r>
      </w:del>
      <w:r>
        <w:rPr>
          <w:rFonts w:ascii="Times New Roman" w:eastAsia="Times New Roman" w:hAnsi="Times New Roman" w:cs="Times New Roman"/>
          <w:color w:val="222222"/>
          <w:sz w:val="24"/>
          <w:szCs w:val="24"/>
        </w:rPr>
        <w:t>(for example, France).</w:t>
      </w:r>
      <w:del w:id="3616" w:author="Alex Cukierman" w:date="2022-02-09T18:48:00Z">
        <w:r w:rsidDel="00D15443">
          <w:rPr>
            <w:rStyle w:val="FootnoteReference"/>
            <w:rFonts w:ascii="Times New Roman" w:eastAsia="Times New Roman" w:hAnsi="Times New Roman" w:cs="Times New Roman"/>
            <w:color w:val="222222"/>
            <w:sz w:val="24"/>
            <w:szCs w:val="24"/>
          </w:rPr>
          <w:footnoteReference w:id="5"/>
        </w:r>
      </w:del>
      <w:r>
        <w:rPr>
          <w:rFonts w:ascii="Times New Roman" w:hAnsi="Times New Roman" w:cs="Times New Roman"/>
          <w:sz w:val="24"/>
          <w:szCs w:val="24"/>
        </w:rPr>
        <w:t xml:space="preserve"> </w:t>
      </w:r>
      <w:ins w:id="3622" w:author="Nair-Desai, Sameer" w:date="2022-02-12T21:02:00Z">
        <w:r w:rsidR="00BB427C">
          <w:rPr>
            <w:rFonts w:ascii="Times New Roman" w:eastAsia="Times New Roman" w:hAnsi="Times New Roman" w:cs="Times New Roman"/>
            <w:color w:val="222222"/>
            <w:sz w:val="24"/>
            <w:szCs w:val="24"/>
          </w:rPr>
          <w:t>When c</w:t>
        </w:r>
      </w:ins>
      <w:del w:id="3623" w:author="Nair-Desai, Sameer" w:date="2022-02-12T21:02:00Z">
        <w:r w:rsidRPr="00D7451B" w:rsidDel="00BB427C">
          <w:rPr>
            <w:rFonts w:ascii="Times New Roman" w:eastAsia="Times New Roman" w:hAnsi="Times New Roman" w:cs="Times New Roman"/>
            <w:color w:val="222222"/>
            <w:sz w:val="24"/>
            <w:szCs w:val="24"/>
          </w:rPr>
          <w:delText>C</w:delText>
        </w:r>
      </w:del>
      <w:r w:rsidRPr="00D7451B">
        <w:rPr>
          <w:rFonts w:ascii="Times New Roman" w:eastAsia="Times New Roman" w:hAnsi="Times New Roman" w:cs="Times New Roman"/>
          <w:color w:val="222222"/>
          <w:sz w:val="24"/>
          <w:szCs w:val="24"/>
        </w:rPr>
        <w:t xml:space="preserve">ontrasting countries that are ranked substantially better to countries that are ranked substantially worse in excess mortality </w:t>
      </w:r>
      <w:del w:id="3624" w:author="Nair-Desai, Sameer" w:date="2022-02-12T21:01:00Z">
        <w:r w:rsidRPr="00D7451B" w:rsidDel="00BB427C">
          <w:rPr>
            <w:rFonts w:ascii="Times New Roman" w:eastAsia="Times New Roman" w:hAnsi="Times New Roman" w:cs="Times New Roman"/>
            <w:color w:val="222222"/>
            <w:sz w:val="24"/>
            <w:szCs w:val="24"/>
          </w:rPr>
          <w:delText xml:space="preserve">than </w:delText>
        </w:r>
      </w:del>
      <w:ins w:id="3625" w:author="Nair-Desai, Sameer" w:date="2022-02-12T21:01:00Z">
        <w:r w:rsidR="00BB427C">
          <w:rPr>
            <w:rFonts w:ascii="Times New Roman" w:eastAsia="Times New Roman" w:hAnsi="Times New Roman" w:cs="Times New Roman"/>
            <w:color w:val="222222"/>
            <w:sz w:val="24"/>
            <w:szCs w:val="24"/>
          </w:rPr>
          <w:t>as opposed</w:t>
        </w:r>
        <w:r w:rsidR="00BB427C" w:rsidRPr="00D7451B">
          <w:rPr>
            <w:rFonts w:ascii="Times New Roman" w:eastAsia="Times New Roman" w:hAnsi="Times New Roman" w:cs="Times New Roman"/>
            <w:color w:val="222222"/>
            <w:sz w:val="24"/>
            <w:szCs w:val="24"/>
          </w:rPr>
          <w:t xml:space="preserve"> </w:t>
        </w:r>
      </w:ins>
      <w:ins w:id="3626" w:author="Nair-Desai, Sameer" w:date="2022-02-12T21:02:00Z">
        <w:r w:rsidR="00BB427C">
          <w:rPr>
            <w:rFonts w:ascii="Times New Roman" w:eastAsia="Times New Roman" w:hAnsi="Times New Roman" w:cs="Times New Roman"/>
            <w:color w:val="222222"/>
            <w:sz w:val="24"/>
            <w:szCs w:val="24"/>
          </w:rPr>
          <w:t xml:space="preserve">to </w:t>
        </w:r>
      </w:ins>
      <w:del w:id="3627" w:author="Nair-Desai, Sameer" w:date="2022-02-12T21:02:00Z">
        <w:r w:rsidRPr="00D7451B" w:rsidDel="00BB427C">
          <w:rPr>
            <w:rFonts w:ascii="Times New Roman" w:eastAsia="Times New Roman" w:hAnsi="Times New Roman" w:cs="Times New Roman"/>
            <w:color w:val="222222"/>
            <w:sz w:val="24"/>
            <w:szCs w:val="24"/>
          </w:rPr>
          <w:delText xml:space="preserve">in </w:delText>
        </w:r>
      </w:del>
      <w:r w:rsidRPr="00D7451B">
        <w:rPr>
          <w:rFonts w:ascii="Times New Roman" w:eastAsia="Times New Roman" w:hAnsi="Times New Roman" w:cs="Times New Roman"/>
          <w:color w:val="222222"/>
          <w:sz w:val="24"/>
          <w:szCs w:val="24"/>
        </w:rPr>
        <w:t xml:space="preserve">official </w:t>
      </w:r>
      <w:del w:id="3628" w:author="Nair-Desai, Sameer" w:date="2022-02-12T21:02:00Z">
        <w:r w:rsidR="00525E77" w:rsidDel="00BB427C">
          <w:rPr>
            <w:rFonts w:ascii="Times New Roman" w:eastAsia="Times New Roman" w:hAnsi="Times New Roman" w:cs="Times New Roman"/>
            <w:color w:val="222222"/>
            <w:sz w:val="24"/>
            <w:szCs w:val="24"/>
          </w:rPr>
          <w:delText>Covid</w:delText>
        </w:r>
      </w:del>
      <w:ins w:id="3629" w:author="Alex Cukierman" w:date="2022-02-09T20:24:00Z">
        <w:del w:id="3630" w:author="Nair-Desai, Sameer" w:date="2022-02-12T21:02:00Z">
          <w:r w:rsidR="002E5803" w:rsidDel="00BB427C">
            <w:rPr>
              <w:rFonts w:ascii="Times New Roman" w:eastAsia="Times New Roman" w:hAnsi="Times New Roman" w:cs="Times New Roman"/>
              <w:color w:val="222222"/>
              <w:sz w:val="24"/>
              <w:szCs w:val="24"/>
            </w:rPr>
            <w:delText>-19</w:delText>
          </w:r>
        </w:del>
      </w:ins>
      <w:del w:id="3631" w:author="Nair-Desai, Sameer" w:date="2022-02-12T21:02:00Z">
        <w:r w:rsidRPr="00D7451B" w:rsidDel="00BB427C">
          <w:rPr>
            <w:rFonts w:ascii="Times New Roman" w:eastAsia="Times New Roman" w:hAnsi="Times New Roman" w:cs="Times New Roman"/>
            <w:color w:val="222222"/>
            <w:sz w:val="24"/>
            <w:szCs w:val="24"/>
          </w:rPr>
          <w:delText xml:space="preserve"> count</w:delText>
        </w:r>
      </w:del>
      <w:ins w:id="3632" w:author="Nair-Desai, Sameer" w:date="2022-02-12T21:02:00Z">
        <w:r w:rsidR="00BB427C">
          <w:rPr>
            <w:rFonts w:ascii="Times New Roman" w:eastAsia="Times New Roman" w:hAnsi="Times New Roman" w:cs="Times New Roman"/>
            <w:color w:val="222222"/>
            <w:sz w:val="24"/>
            <w:szCs w:val="24"/>
          </w:rPr>
          <w:t>mortality,</w:t>
        </w:r>
      </w:ins>
      <w:r w:rsidRPr="00D7451B">
        <w:rPr>
          <w:rFonts w:ascii="Times New Roman" w:eastAsia="Times New Roman" w:hAnsi="Times New Roman" w:cs="Times New Roman"/>
          <w:color w:val="222222"/>
          <w:sz w:val="24"/>
          <w:szCs w:val="24"/>
        </w:rPr>
        <w:t xml:space="preserve"> we find that, on average, the ‘doing </w:t>
      </w:r>
      <w:r w:rsidR="000C6071">
        <w:rPr>
          <w:rFonts w:ascii="Times New Roman" w:eastAsia="Times New Roman" w:hAnsi="Times New Roman" w:cs="Times New Roman"/>
          <w:color w:val="222222"/>
          <w:sz w:val="24"/>
          <w:szCs w:val="24"/>
        </w:rPr>
        <w:t xml:space="preserve">substantially </w:t>
      </w:r>
      <w:r w:rsidRPr="00D7451B">
        <w:rPr>
          <w:rFonts w:ascii="Times New Roman" w:eastAsia="Times New Roman" w:hAnsi="Times New Roman" w:cs="Times New Roman"/>
          <w:color w:val="222222"/>
          <w:sz w:val="24"/>
          <w:szCs w:val="24"/>
        </w:rPr>
        <w:t>better</w:t>
      </w:r>
      <w:r>
        <w:rPr>
          <w:rFonts w:ascii="Times New Roman" w:eastAsia="Times New Roman" w:hAnsi="Times New Roman" w:cs="Times New Roman"/>
          <w:color w:val="222222"/>
          <w:sz w:val="24"/>
          <w:szCs w:val="24"/>
        </w:rPr>
        <w:t xml:space="preserve"> in excess</w:t>
      </w:r>
      <w:r w:rsidRPr="00D7451B">
        <w:rPr>
          <w:rFonts w:ascii="Times New Roman" w:eastAsia="Times New Roman" w:hAnsi="Times New Roman" w:cs="Times New Roman"/>
          <w:color w:val="222222"/>
          <w:sz w:val="24"/>
          <w:szCs w:val="24"/>
        </w:rPr>
        <w:t>’ countries are: </w:t>
      </w:r>
      <w:proofErr w:type="spellStart"/>
      <w:ins w:id="3633" w:author="Nair-Desai, Sameer" w:date="2022-02-12T21:02:00Z">
        <w:r w:rsidR="00BB427C">
          <w:rPr>
            <w:rFonts w:ascii="Times New Roman" w:eastAsia="Times New Roman" w:hAnsi="Times New Roman" w:cs="Times New Roman"/>
            <w:color w:val="222222"/>
            <w:sz w:val="24"/>
            <w:szCs w:val="24"/>
          </w:rPr>
          <w:t>w</w:t>
        </w:r>
      </w:ins>
      <w:del w:id="3634" w:author="Nair-Desai, Sameer" w:date="2022-02-12T21:02:00Z">
        <w:r w:rsidRPr="00D7451B" w:rsidDel="00BB427C">
          <w:rPr>
            <w:rFonts w:ascii="Times New Roman" w:eastAsia="Times New Roman" w:hAnsi="Times New Roman" w:cs="Times New Roman"/>
            <w:color w:val="222222"/>
            <w:sz w:val="24"/>
            <w:szCs w:val="24"/>
          </w:rPr>
          <w:delText xml:space="preserve"> </w:delText>
        </w:r>
      </w:del>
      <w:r w:rsidRPr="00D7451B">
        <w:rPr>
          <w:rFonts w:ascii="Times New Roman" w:eastAsia="Times New Roman" w:hAnsi="Times New Roman" w:cs="Times New Roman"/>
          <w:color w:val="222222"/>
          <w:sz w:val="24"/>
          <w:szCs w:val="24"/>
        </w:rPr>
        <w:t>lower</w:t>
      </w:r>
      <w:proofErr w:type="spellEnd"/>
      <w:r w:rsidRPr="00D7451B">
        <w:rPr>
          <w:rFonts w:ascii="Times New Roman" w:eastAsia="Times New Roman" w:hAnsi="Times New Roman" w:cs="Times New Roman"/>
          <w:color w:val="222222"/>
          <w:sz w:val="24"/>
          <w:szCs w:val="24"/>
        </w:rPr>
        <w:t xml:space="preserve"> density [90 versus 240]; older (12% versus 4% of aged 65 and older); </w:t>
      </w:r>
      <w:r w:rsidR="00CD5A48">
        <w:rPr>
          <w:rFonts w:ascii="Times New Roman" w:eastAsia="Times New Roman" w:hAnsi="Times New Roman" w:cs="Times New Roman"/>
          <w:color w:val="222222"/>
          <w:sz w:val="24"/>
          <w:szCs w:val="24"/>
        </w:rPr>
        <w:t xml:space="preserve">recording a </w:t>
      </w:r>
      <w:r w:rsidRPr="00D7451B">
        <w:rPr>
          <w:rFonts w:ascii="Times New Roman" w:eastAsia="Times New Roman" w:hAnsi="Times New Roman" w:cs="Times New Roman"/>
          <w:color w:val="222222"/>
          <w:sz w:val="24"/>
          <w:szCs w:val="24"/>
        </w:rPr>
        <w:t>substantial</w:t>
      </w:r>
      <w:r w:rsidR="00CD5A48">
        <w:rPr>
          <w:rFonts w:ascii="Times New Roman" w:eastAsia="Times New Roman" w:hAnsi="Times New Roman" w:cs="Times New Roman"/>
          <w:color w:val="222222"/>
          <w:sz w:val="24"/>
          <w:szCs w:val="24"/>
        </w:rPr>
        <w:t>ly</w:t>
      </w:r>
      <w:r w:rsidRPr="00D7451B">
        <w:rPr>
          <w:rFonts w:ascii="Times New Roman" w:eastAsia="Times New Roman" w:hAnsi="Times New Roman" w:cs="Times New Roman"/>
          <w:color w:val="222222"/>
          <w:sz w:val="24"/>
          <w:szCs w:val="24"/>
        </w:rPr>
        <w:t xml:space="preserve"> higher GDP/Capita ($ 35,000 </w:t>
      </w:r>
      <w:r w:rsidRPr="00D7451B">
        <w:rPr>
          <w:rFonts w:ascii="Times New Roman" w:eastAsia="Times New Roman" w:hAnsi="Times New Roman" w:cs="Times New Roman"/>
          <w:color w:val="222222"/>
          <w:sz w:val="24"/>
          <w:szCs w:val="24"/>
        </w:rPr>
        <w:lastRenderedPageBreak/>
        <w:t xml:space="preserve">versus $ 8000); scoring better in rule of law, voice accountability, and government effectiveness; </w:t>
      </w:r>
      <w:r w:rsidR="00CD5A48">
        <w:rPr>
          <w:rFonts w:ascii="Times New Roman" w:eastAsia="Times New Roman" w:hAnsi="Times New Roman" w:cs="Times New Roman"/>
          <w:color w:val="222222"/>
          <w:sz w:val="24"/>
          <w:szCs w:val="24"/>
        </w:rPr>
        <w:t xml:space="preserve">presenting </w:t>
      </w:r>
      <w:ins w:id="3635" w:author="Nair-Desai, Sameer" w:date="2022-02-12T21:02:00Z">
        <w:r w:rsidR="00BB427C">
          <w:rPr>
            <w:rFonts w:ascii="Times New Roman" w:eastAsia="Times New Roman" w:hAnsi="Times New Roman" w:cs="Times New Roman"/>
            <w:color w:val="222222"/>
            <w:sz w:val="24"/>
            <w:szCs w:val="24"/>
          </w:rPr>
          <w:t xml:space="preserve">a </w:t>
        </w:r>
      </w:ins>
      <w:r w:rsidRPr="00D7451B">
        <w:rPr>
          <w:rFonts w:ascii="Times New Roman" w:eastAsia="Times New Roman" w:hAnsi="Times New Roman" w:cs="Times New Roman"/>
          <w:color w:val="222222"/>
          <w:sz w:val="24"/>
          <w:szCs w:val="24"/>
        </w:rPr>
        <w:t>higher mean</w:t>
      </w:r>
      <w:ins w:id="3636" w:author="Nair-Desai, Sameer" w:date="2022-02-12T21:02:00Z">
        <w:r w:rsidR="00BB427C">
          <w:rPr>
            <w:rFonts w:ascii="Times New Roman" w:eastAsia="Times New Roman" w:hAnsi="Times New Roman" w:cs="Times New Roman"/>
            <w:color w:val="222222"/>
            <w:sz w:val="24"/>
            <w:szCs w:val="24"/>
          </w:rPr>
          <w:t xml:space="preserve"> value</w:t>
        </w:r>
      </w:ins>
      <w:r w:rsidRPr="00D7451B">
        <w:rPr>
          <w:rFonts w:ascii="Times New Roman" w:eastAsia="Times New Roman" w:hAnsi="Times New Roman" w:cs="Times New Roman"/>
          <w:color w:val="222222"/>
          <w:sz w:val="24"/>
          <w:szCs w:val="24"/>
        </w:rPr>
        <w:t xml:space="preserve"> of </w:t>
      </w:r>
      <w:ins w:id="3637" w:author="Nair-Desai, Sameer" w:date="2022-02-12T21:02:00Z">
        <w:r w:rsidR="00BB427C">
          <w:rPr>
            <w:rFonts w:ascii="Times New Roman" w:eastAsia="Times New Roman" w:hAnsi="Times New Roman" w:cs="Times New Roman"/>
            <w:color w:val="222222"/>
            <w:sz w:val="24"/>
            <w:szCs w:val="24"/>
          </w:rPr>
          <w:t xml:space="preserve">their </w:t>
        </w:r>
      </w:ins>
      <w:r w:rsidRPr="00D7451B">
        <w:rPr>
          <w:rFonts w:ascii="Times New Roman" w:eastAsia="Times New Roman" w:hAnsi="Times New Roman" w:cs="Times New Roman"/>
          <w:color w:val="222222"/>
          <w:sz w:val="24"/>
          <w:szCs w:val="24"/>
        </w:rPr>
        <w:t xml:space="preserve">stringency index; and </w:t>
      </w:r>
      <w:r w:rsidR="00CD5A48">
        <w:rPr>
          <w:rFonts w:ascii="Times New Roman" w:eastAsia="Times New Roman" w:hAnsi="Times New Roman" w:cs="Times New Roman"/>
          <w:color w:val="222222"/>
          <w:sz w:val="24"/>
          <w:szCs w:val="24"/>
        </w:rPr>
        <w:t xml:space="preserve">achieving </w:t>
      </w:r>
      <w:r w:rsidRPr="00D7451B">
        <w:rPr>
          <w:rFonts w:ascii="Times New Roman" w:eastAsia="Times New Roman" w:hAnsi="Times New Roman" w:cs="Times New Roman"/>
          <w:color w:val="222222"/>
          <w:sz w:val="24"/>
          <w:szCs w:val="24"/>
        </w:rPr>
        <w:t>substantially higher vaccination</w:t>
      </w:r>
      <w:r>
        <w:rPr>
          <w:rFonts w:ascii="Times New Roman" w:eastAsia="Times New Roman" w:hAnsi="Times New Roman" w:cs="Times New Roman"/>
          <w:color w:val="222222"/>
          <w:sz w:val="24"/>
          <w:szCs w:val="24"/>
        </w:rPr>
        <w:t xml:space="preserve"> rate</w:t>
      </w:r>
      <w:r w:rsidR="00CD5A48">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(as measured by the number of </w:t>
      </w:r>
      <w:r w:rsidR="00525E77">
        <w:rPr>
          <w:rFonts w:ascii="Times New Roman" w:eastAsia="Times New Roman" w:hAnsi="Times New Roman" w:cs="Times New Roman"/>
          <w:color w:val="222222"/>
          <w:sz w:val="24"/>
          <w:szCs w:val="24"/>
        </w:rPr>
        <w:t>Covid</w:t>
      </w:r>
      <w:r>
        <w:rPr>
          <w:rFonts w:ascii="Times New Roman" w:eastAsia="Times New Roman" w:hAnsi="Times New Roman" w:cs="Times New Roman"/>
          <w:color w:val="222222"/>
          <w:sz w:val="24"/>
          <w:szCs w:val="24"/>
        </w:rPr>
        <w:t>-19 vaccinations administered</w:t>
      </w:r>
      <w:r w:rsidRPr="00D7451B">
        <w:rPr>
          <w:rFonts w:ascii="Times New Roman" w:eastAsia="Times New Roman" w:hAnsi="Times New Roman" w:cs="Times New Roman"/>
          <w:color w:val="222222"/>
          <w:sz w:val="24"/>
          <w:szCs w:val="24"/>
        </w:rPr>
        <w:t xml:space="preserve"> per hundred</w:t>
      </w:r>
      <w:r>
        <w:rPr>
          <w:rFonts w:ascii="Times New Roman" w:eastAsia="Times New Roman" w:hAnsi="Times New Roman" w:cs="Times New Roman"/>
          <w:color w:val="222222"/>
          <w:sz w:val="24"/>
          <w:szCs w:val="24"/>
        </w:rPr>
        <w:t xml:space="preserve"> population) </w:t>
      </w:r>
      <w:r w:rsidRPr="00D7451B">
        <w:rPr>
          <w:rFonts w:ascii="Times New Roman" w:eastAsia="Times New Roman" w:hAnsi="Times New Roman" w:cs="Times New Roman"/>
          <w:color w:val="222222"/>
          <w:sz w:val="24"/>
          <w:szCs w:val="24"/>
        </w:rPr>
        <w:t>[170 versus 40].</w:t>
      </w:r>
      <w:ins w:id="3638" w:author="Alex Cukierman" w:date="2022-02-09T19:54:00Z">
        <w:r w:rsidR="00955B2E">
          <w:rPr>
            <w:rStyle w:val="FootnoteReference"/>
            <w:rFonts w:ascii="Times New Roman" w:eastAsia="Times New Roman" w:hAnsi="Times New Roman" w:cs="Times New Roman"/>
            <w:color w:val="222222"/>
            <w:sz w:val="24"/>
            <w:szCs w:val="24"/>
          </w:rPr>
          <w:footnoteReference w:id="6"/>
        </w:r>
      </w:ins>
      <w:del w:id="3641" w:author="Alex Cukierman" w:date="2022-02-09T19:51:00Z">
        <w:r w:rsidR="00935863" w:rsidDel="00B3514F">
          <w:rPr>
            <w:rStyle w:val="FootnoteReference"/>
            <w:rFonts w:ascii="Times New Roman" w:eastAsia="Times New Roman" w:hAnsi="Times New Roman" w:cs="Times New Roman"/>
            <w:color w:val="222222"/>
            <w:sz w:val="24"/>
            <w:szCs w:val="24"/>
          </w:rPr>
          <w:footnoteReference w:id="7"/>
        </w:r>
      </w:del>
      <w:r w:rsidRPr="00D7451B">
        <w:rPr>
          <w:rFonts w:ascii="Times New Roman" w:eastAsia="Times New Roman" w:hAnsi="Times New Roman" w:cs="Times New Roman"/>
          <w:color w:val="222222"/>
          <w:sz w:val="24"/>
          <w:szCs w:val="24"/>
        </w:rPr>
        <w:t>  </w:t>
      </w:r>
    </w:p>
    <w:p w14:paraId="17DE12F3" w14:textId="0F0489E2" w:rsidR="00580C81" w:rsidRDefault="00580C81">
      <w:pPr>
        <w:shd w:val="clear" w:color="auto" w:fill="FFFFFF"/>
        <w:spacing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t>These gaps</w:t>
      </w:r>
      <w:del w:id="3644" w:author="Alex Cukierman" w:date="2022-02-10T08:44:00Z">
        <w:r w:rsidRPr="00D7451B" w:rsidDel="00ED4EAD">
          <w:rPr>
            <w:rFonts w:ascii="Times New Roman" w:eastAsia="Times New Roman" w:hAnsi="Times New Roman" w:cs="Times New Roman"/>
            <w:color w:val="222222"/>
            <w:sz w:val="24"/>
            <w:szCs w:val="24"/>
          </w:rPr>
          <w:delText xml:space="preserve"> are in line with the conjecture that vaccinations are a </w:delText>
        </w:r>
        <w:r w:rsidR="0043716E" w:rsidDel="00ED4EAD">
          <w:rPr>
            <w:rFonts w:ascii="Times New Roman" w:eastAsia="Times New Roman" w:hAnsi="Times New Roman" w:cs="Times New Roman"/>
            <w:color w:val="222222"/>
            <w:sz w:val="24"/>
            <w:szCs w:val="24"/>
          </w:rPr>
          <w:delText>game-changer</w:delText>
        </w:r>
      </w:del>
      <w:ins w:id="3645" w:author="Alex Cukierman" w:date="2022-02-10T08:45:00Z">
        <w:r w:rsidR="00ED4EAD">
          <w:rPr>
            <w:rFonts w:ascii="Times New Roman" w:eastAsia="Times New Roman" w:hAnsi="Times New Roman" w:cs="Times New Roman"/>
            <w:color w:val="222222"/>
            <w:sz w:val="24"/>
            <w:szCs w:val="24"/>
          </w:rPr>
          <w:t xml:space="preserve"> support the view </w:t>
        </w:r>
      </w:ins>
      <w:del w:id="3646" w:author="Alex Cukierman" w:date="2022-02-10T08:45:00Z">
        <w:r w:rsidRPr="00D7451B" w:rsidDel="00ED4EAD">
          <w:rPr>
            <w:rFonts w:ascii="Times New Roman" w:eastAsia="Times New Roman" w:hAnsi="Times New Roman" w:cs="Times New Roman"/>
            <w:color w:val="222222"/>
            <w:sz w:val="24"/>
            <w:szCs w:val="24"/>
          </w:rPr>
          <w:delText xml:space="preserve">; and </w:delText>
        </w:r>
      </w:del>
      <w:r w:rsidRPr="00D7451B">
        <w:rPr>
          <w:rFonts w:ascii="Times New Roman" w:eastAsia="Times New Roman" w:hAnsi="Times New Roman" w:cs="Times New Roman"/>
          <w:color w:val="222222"/>
          <w:sz w:val="24"/>
          <w:szCs w:val="24"/>
        </w:rPr>
        <w:t>that better governance and</w:t>
      </w:r>
      <w:r w:rsidR="00CD5A48">
        <w:rPr>
          <w:rFonts w:ascii="Times New Roman" w:eastAsia="Times New Roman" w:hAnsi="Times New Roman" w:cs="Times New Roman"/>
          <w:color w:val="222222"/>
          <w:sz w:val="24"/>
          <w:szCs w:val="24"/>
        </w:rPr>
        <w:t xml:space="preserve"> a</w:t>
      </w:r>
      <w:r w:rsidRPr="00D7451B">
        <w:rPr>
          <w:rFonts w:ascii="Times New Roman" w:eastAsia="Times New Roman" w:hAnsi="Times New Roman" w:cs="Times New Roman"/>
          <w:color w:val="222222"/>
          <w:sz w:val="24"/>
          <w:szCs w:val="24"/>
        </w:rPr>
        <w:t xml:space="preserve"> more rigorous stringency index</w:t>
      </w:r>
      <w:r w:rsidR="00CD5A48">
        <w:rPr>
          <w:rFonts w:ascii="Times New Roman" w:eastAsia="Times New Roman" w:hAnsi="Times New Roman" w:cs="Times New Roman"/>
          <w:color w:val="222222"/>
          <w:sz w:val="24"/>
          <w:szCs w:val="24"/>
        </w:rPr>
        <w:t xml:space="preserve"> score</w:t>
      </w:r>
      <w:r w:rsidRPr="00D7451B">
        <w:rPr>
          <w:rFonts w:ascii="Times New Roman" w:eastAsia="Times New Roman" w:hAnsi="Times New Roman" w:cs="Times New Roman"/>
          <w:color w:val="222222"/>
          <w:sz w:val="24"/>
          <w:szCs w:val="24"/>
        </w:rPr>
        <w:t xml:space="preserve"> account for the countries with the largest gaps between excess </w:t>
      </w:r>
      <w:ins w:id="3647" w:author="Yothin Jinjarak" w:date="2022-02-10T20:17:00Z">
        <w:r w:rsidR="00B85725">
          <w:rPr>
            <w:rFonts w:ascii="Times New Roman" w:eastAsia="Times New Roman" w:hAnsi="Times New Roman" w:cs="Times New Roman"/>
            <w:color w:val="222222"/>
            <w:sz w:val="24"/>
            <w:szCs w:val="24"/>
          </w:rPr>
          <w:t>and</w:t>
        </w:r>
      </w:ins>
      <w:del w:id="3648" w:author="Yothin Jinjarak" w:date="2022-02-10T20:17:00Z">
        <w:r w:rsidRPr="00D7451B" w:rsidDel="00B85725">
          <w:rPr>
            <w:rFonts w:ascii="Times New Roman" w:eastAsia="Times New Roman" w:hAnsi="Times New Roman" w:cs="Times New Roman"/>
            <w:color w:val="222222"/>
            <w:sz w:val="24"/>
            <w:szCs w:val="24"/>
          </w:rPr>
          <w:delText>of</w:delText>
        </w:r>
      </w:del>
      <w:r w:rsidRPr="00D7451B">
        <w:rPr>
          <w:rFonts w:ascii="Times New Roman" w:eastAsia="Times New Roman" w:hAnsi="Times New Roman" w:cs="Times New Roman"/>
          <w:color w:val="222222"/>
          <w:sz w:val="24"/>
          <w:szCs w:val="24"/>
        </w:rPr>
        <w:t xml:space="preserve"> official mortality. </w:t>
      </w:r>
      <w:del w:id="3649" w:author="Nair-Desai, Sameer" w:date="2022-02-12T21:02:00Z">
        <w:r w:rsidRPr="00D7451B" w:rsidDel="00EC723C">
          <w:rPr>
            <w:rFonts w:ascii="Times New Roman" w:eastAsia="Times New Roman" w:hAnsi="Times New Roman" w:cs="Times New Roman"/>
            <w:color w:val="222222"/>
            <w:sz w:val="24"/>
            <w:szCs w:val="24"/>
          </w:rPr>
          <w:delText xml:space="preserve"> </w:delText>
        </w:r>
      </w:del>
      <w:r w:rsidRPr="00D7451B">
        <w:rPr>
          <w:rFonts w:ascii="Times New Roman" w:eastAsia="Times New Roman" w:hAnsi="Times New Roman" w:cs="Times New Roman"/>
          <w:color w:val="222222"/>
          <w:sz w:val="24"/>
          <w:szCs w:val="24"/>
        </w:rPr>
        <w:t>Notab</w:t>
      </w:r>
      <w:r w:rsidR="00CD5A48">
        <w:rPr>
          <w:rFonts w:ascii="Times New Roman" w:eastAsia="Times New Roman" w:hAnsi="Times New Roman" w:cs="Times New Roman"/>
          <w:color w:val="222222"/>
          <w:sz w:val="24"/>
          <w:szCs w:val="24"/>
        </w:rPr>
        <w:t>ly</w:t>
      </w:r>
      <w:r w:rsidRPr="00D7451B">
        <w:rPr>
          <w:rFonts w:ascii="Times New Roman" w:eastAsia="Times New Roman" w:hAnsi="Times New Roman" w:cs="Times New Roman"/>
          <w:color w:val="222222"/>
          <w:sz w:val="24"/>
          <w:szCs w:val="24"/>
        </w:rPr>
        <w:t>, these characteristics are also associated with higher GDP/Capita</w:t>
      </w:r>
      <w:ins w:id="3650" w:author="Alex Cukierman" w:date="2022-02-10T08:46:00Z">
        <w:r w:rsidR="00ED4EAD">
          <w:rPr>
            <w:rFonts w:ascii="Times New Roman" w:eastAsia="Times New Roman" w:hAnsi="Times New Roman" w:cs="Times New Roman"/>
            <w:color w:val="222222"/>
            <w:sz w:val="24"/>
            <w:szCs w:val="24"/>
          </w:rPr>
          <w:t xml:space="preserve">, </w:t>
        </w:r>
      </w:ins>
      <w:del w:id="3651" w:author="Alex Cukierman" w:date="2022-02-10T08:45:00Z">
        <w:r w:rsidRPr="00D7451B" w:rsidDel="00ED4EAD">
          <w:rPr>
            <w:rFonts w:ascii="Times New Roman" w:eastAsia="Times New Roman" w:hAnsi="Times New Roman" w:cs="Times New Roman"/>
            <w:color w:val="222222"/>
            <w:sz w:val="24"/>
            <w:szCs w:val="24"/>
          </w:rPr>
          <w:delText xml:space="preserve"> and </w:delText>
        </w:r>
      </w:del>
      <w:r w:rsidRPr="00D7451B">
        <w:rPr>
          <w:rFonts w:ascii="Times New Roman" w:eastAsia="Times New Roman" w:hAnsi="Times New Roman" w:cs="Times New Roman"/>
          <w:color w:val="222222"/>
          <w:sz w:val="24"/>
          <w:szCs w:val="24"/>
        </w:rPr>
        <w:t>older populations</w:t>
      </w:r>
      <w:ins w:id="3652" w:author="Yothin Jinjarak" w:date="2022-02-10T20:17:00Z">
        <w:r w:rsidR="00B85725">
          <w:rPr>
            <w:rFonts w:ascii="Times New Roman" w:eastAsia="Times New Roman" w:hAnsi="Times New Roman" w:cs="Times New Roman"/>
            <w:color w:val="222222"/>
            <w:sz w:val="24"/>
            <w:szCs w:val="24"/>
          </w:rPr>
          <w:t>,</w:t>
        </w:r>
      </w:ins>
      <w:r w:rsidRPr="00D7451B">
        <w:rPr>
          <w:rFonts w:ascii="Times New Roman" w:eastAsia="Times New Roman" w:hAnsi="Times New Roman" w:cs="Times New Roman"/>
          <w:color w:val="222222"/>
          <w:sz w:val="24"/>
          <w:szCs w:val="24"/>
        </w:rPr>
        <w:t xml:space="preserve"> </w:t>
      </w:r>
      <w:ins w:id="3653" w:author="Alex Cukierman" w:date="2022-02-10T08:46:00Z">
        <w:r w:rsidR="00ED4EAD">
          <w:rPr>
            <w:rFonts w:ascii="Times New Roman" w:eastAsia="Times New Roman" w:hAnsi="Times New Roman" w:cs="Times New Roman"/>
            <w:color w:val="222222"/>
            <w:sz w:val="24"/>
            <w:szCs w:val="24"/>
          </w:rPr>
          <w:t xml:space="preserve">and </w:t>
        </w:r>
      </w:ins>
      <w:r w:rsidRPr="00D7451B">
        <w:rPr>
          <w:rFonts w:ascii="Times New Roman" w:eastAsia="Times New Roman" w:hAnsi="Times New Roman" w:cs="Times New Roman"/>
          <w:color w:val="222222"/>
          <w:sz w:val="24"/>
          <w:szCs w:val="24"/>
        </w:rPr>
        <w:t>in</w:t>
      </w:r>
      <w:ins w:id="3654" w:author="Alex Cukierman" w:date="2022-02-10T08:48:00Z">
        <w:r w:rsidR="000375E1">
          <w:rPr>
            <w:rFonts w:ascii="Times New Roman" w:eastAsia="Times New Roman" w:hAnsi="Times New Roman" w:cs="Times New Roman"/>
            <w:color w:val="222222"/>
            <w:sz w:val="24"/>
            <w:szCs w:val="24"/>
          </w:rPr>
          <w:t>, some experiments</w:t>
        </w:r>
      </w:ins>
      <w:ins w:id="3655" w:author="Alex Cukierman" w:date="2022-02-10T08:49:00Z">
        <w:r w:rsidR="000375E1">
          <w:rPr>
            <w:rFonts w:ascii="Times New Roman" w:eastAsia="Times New Roman" w:hAnsi="Times New Roman" w:cs="Times New Roman"/>
            <w:color w:val="222222"/>
            <w:sz w:val="24"/>
            <w:szCs w:val="24"/>
          </w:rPr>
          <w:t>,</w:t>
        </w:r>
      </w:ins>
      <w:ins w:id="3656" w:author="Alex Cukierman" w:date="2022-02-10T08:48:00Z">
        <w:r w:rsidR="000375E1">
          <w:rPr>
            <w:rFonts w:ascii="Times New Roman" w:eastAsia="Times New Roman" w:hAnsi="Times New Roman" w:cs="Times New Roman"/>
            <w:color w:val="222222"/>
            <w:sz w:val="24"/>
            <w:szCs w:val="24"/>
          </w:rPr>
          <w:t xml:space="preserve"> </w:t>
        </w:r>
      </w:ins>
      <w:ins w:id="3657" w:author="Alex Cukierman" w:date="2022-02-10T08:49:00Z">
        <w:r w:rsidR="000375E1">
          <w:rPr>
            <w:rFonts w:ascii="Times New Roman" w:eastAsia="Times New Roman" w:hAnsi="Times New Roman" w:cs="Times New Roman"/>
            <w:color w:val="222222"/>
            <w:sz w:val="24"/>
            <w:szCs w:val="24"/>
          </w:rPr>
          <w:t>with</w:t>
        </w:r>
      </w:ins>
      <w:ins w:id="3658" w:author="Alex Cukierman" w:date="2022-02-10T08:48:00Z">
        <w:r w:rsidR="000375E1">
          <w:rPr>
            <w:rFonts w:ascii="Times New Roman" w:eastAsia="Times New Roman" w:hAnsi="Times New Roman" w:cs="Times New Roman"/>
            <w:color w:val="222222"/>
            <w:sz w:val="24"/>
            <w:szCs w:val="24"/>
          </w:rPr>
          <w:t xml:space="preserve"> sufficiently high vaccination levels</w:t>
        </w:r>
      </w:ins>
      <w:del w:id="3659" w:author="Alex Cukierman" w:date="2022-02-10T08:49:00Z">
        <w:r w:rsidRPr="00D7451B" w:rsidDel="000375E1">
          <w:rPr>
            <w:rFonts w:ascii="Times New Roman" w:eastAsia="Times New Roman" w:hAnsi="Times New Roman" w:cs="Times New Roman"/>
            <w:color w:val="222222"/>
            <w:sz w:val="24"/>
            <w:szCs w:val="24"/>
          </w:rPr>
          <w:delText xml:space="preserve"> these countries</w:delText>
        </w:r>
      </w:del>
      <w:r w:rsidRPr="00D7451B">
        <w:rPr>
          <w:rFonts w:ascii="Times New Roman" w:eastAsia="Times New Roman" w:hAnsi="Times New Roman" w:cs="Times New Roman"/>
          <w:color w:val="222222"/>
          <w:sz w:val="24"/>
          <w:szCs w:val="24"/>
        </w:rPr>
        <w:t>. </w:t>
      </w:r>
      <w:del w:id="3660" w:author="Nair-Desai, Sameer" w:date="2022-02-12T21:02:00Z">
        <w:r w:rsidRPr="00D7451B" w:rsidDel="00EC723C">
          <w:rPr>
            <w:rFonts w:ascii="Times New Roman" w:eastAsia="Times New Roman" w:hAnsi="Times New Roman" w:cs="Times New Roman"/>
            <w:color w:val="222222"/>
            <w:sz w:val="24"/>
            <w:szCs w:val="24"/>
          </w:rPr>
          <w:delText xml:space="preserve"> </w:delText>
        </w:r>
      </w:del>
      <w:r w:rsidRPr="00D7451B">
        <w:rPr>
          <w:rFonts w:ascii="Times New Roman" w:eastAsia="Times New Roman" w:hAnsi="Times New Roman" w:cs="Times New Roman"/>
          <w:color w:val="222222"/>
          <w:sz w:val="24"/>
          <w:szCs w:val="24"/>
        </w:rPr>
        <w:t xml:space="preserve">The overall positive correlations between these variables, reported in </w:t>
      </w:r>
      <w:r>
        <w:rPr>
          <w:rFonts w:ascii="Times New Roman" w:eastAsia="Times New Roman" w:hAnsi="Times New Roman" w:cs="Times New Roman"/>
          <w:color w:val="222222"/>
          <w:sz w:val="24"/>
          <w:szCs w:val="24"/>
        </w:rPr>
        <w:t>T</w:t>
      </w:r>
      <w:r w:rsidRPr="00D7451B">
        <w:rPr>
          <w:rFonts w:ascii="Times New Roman" w:eastAsia="Times New Roman" w:hAnsi="Times New Roman" w:cs="Times New Roman"/>
          <w:color w:val="222222"/>
          <w:sz w:val="24"/>
          <w:szCs w:val="24"/>
        </w:rPr>
        <w:t xml:space="preserve">able </w:t>
      </w:r>
      <w:del w:id="3661" w:author="Joshua Aizenman" w:date="2022-02-10T00:03:00Z">
        <w:r w:rsidRPr="00D7451B" w:rsidDel="003E71C4">
          <w:rPr>
            <w:rFonts w:ascii="Times New Roman" w:eastAsia="Times New Roman" w:hAnsi="Times New Roman" w:cs="Times New Roman"/>
            <w:color w:val="222222"/>
            <w:sz w:val="24"/>
            <w:szCs w:val="24"/>
          </w:rPr>
          <w:delText>9</w:delText>
        </w:r>
      </w:del>
      <w:ins w:id="3662" w:author="Joshua Aizenman" w:date="2022-02-10T00:03:00Z">
        <w:r w:rsidR="003E71C4">
          <w:rPr>
            <w:rFonts w:ascii="Times New Roman" w:eastAsia="Times New Roman" w:hAnsi="Times New Roman" w:cs="Times New Roman"/>
            <w:color w:val="222222"/>
            <w:sz w:val="24"/>
            <w:szCs w:val="24"/>
          </w:rPr>
          <w:t>3A</w:t>
        </w:r>
      </w:ins>
      <w:ins w:id="3663" w:author="Joshua Aizenman" w:date="2022-02-10T00:30:00Z">
        <w:r w:rsidR="003E237B">
          <w:rPr>
            <w:rFonts w:ascii="Times New Roman" w:eastAsia="Times New Roman" w:hAnsi="Times New Roman" w:cs="Times New Roman"/>
            <w:color w:val="222222"/>
            <w:sz w:val="24"/>
            <w:szCs w:val="24"/>
          </w:rPr>
          <w:t xml:space="preserve"> (see the Appendix)</w:t>
        </w:r>
      </w:ins>
      <w:r w:rsidRPr="00D7451B">
        <w:rPr>
          <w:rFonts w:ascii="Times New Roman" w:eastAsia="Times New Roman" w:hAnsi="Times New Roman" w:cs="Times New Roman"/>
          <w:color w:val="222222"/>
          <w:sz w:val="24"/>
          <w:szCs w:val="24"/>
        </w:rPr>
        <w:t>, suggests that without more granul</w:t>
      </w:r>
      <w:r>
        <w:rPr>
          <w:rFonts w:ascii="Times New Roman" w:eastAsia="Times New Roman" w:hAnsi="Times New Roman" w:cs="Times New Roman"/>
          <w:color w:val="222222"/>
          <w:sz w:val="24"/>
          <w:szCs w:val="24"/>
        </w:rPr>
        <w:t>ar</w:t>
      </w:r>
      <w:r w:rsidRPr="00D7451B">
        <w:rPr>
          <w:rFonts w:ascii="Times New Roman" w:eastAsia="Times New Roman" w:hAnsi="Times New Roman" w:cs="Times New Roman"/>
          <w:color w:val="222222"/>
          <w:sz w:val="24"/>
          <w:szCs w:val="24"/>
        </w:rPr>
        <w:t xml:space="preserve"> data, we are unable to rank the relative importance of these factors.    </w:t>
      </w:r>
    </w:p>
    <w:p w14:paraId="28BBD117" w14:textId="77777777" w:rsidR="00D51D83" w:rsidRDefault="00580C81">
      <w:pPr>
        <w:pStyle w:val="ListParagraph"/>
        <w:numPr>
          <w:ilvl w:val="0"/>
          <w:numId w:val="15"/>
        </w:numPr>
        <w:ind w:hanging="720"/>
        <w:rPr>
          <w:rFonts w:ascii="Times New Roman" w:hAnsi="Times New Roman" w:cs="Times New Roman"/>
          <w:b/>
          <w:sz w:val="24"/>
          <w:szCs w:val="24"/>
        </w:rPr>
        <w:pPrChange w:id="3664" w:author="Alex Cukierman" w:date="2022-02-07T14:27:00Z">
          <w:pPr>
            <w:pStyle w:val="ListParagraph"/>
            <w:numPr>
              <w:numId w:val="8"/>
            </w:numPr>
            <w:ind w:hanging="720"/>
          </w:pPr>
        </w:pPrChange>
      </w:pPr>
      <w:r>
        <w:rPr>
          <w:rFonts w:ascii="Times New Roman" w:hAnsi="Times New Roman" w:cs="Times New Roman"/>
          <w:b/>
          <w:sz w:val="24"/>
          <w:szCs w:val="24"/>
        </w:rPr>
        <w:t>Concluding Remarks</w:t>
      </w:r>
    </w:p>
    <w:p w14:paraId="21FFC9DF" w14:textId="1B4D4C9C" w:rsidR="00E50259" w:rsidRDefault="00D51D83" w:rsidP="0036768F">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As the </w:t>
      </w:r>
      <w:r w:rsidR="00525E77">
        <w:rPr>
          <w:rFonts w:ascii="Times New Roman" w:hAnsi="Times New Roman" w:cs="Times New Roman"/>
          <w:bCs/>
          <w:sz w:val="24"/>
          <w:szCs w:val="24"/>
        </w:rPr>
        <w:t>Covid</w:t>
      </w:r>
      <w:ins w:id="3665" w:author="Alex Cukierman" w:date="2022-02-09T20:24:00Z">
        <w:r w:rsidR="002E5803">
          <w:rPr>
            <w:rFonts w:ascii="Times New Roman" w:hAnsi="Times New Roman" w:cs="Times New Roman"/>
            <w:bCs/>
            <w:sz w:val="24"/>
            <w:szCs w:val="24"/>
          </w:rPr>
          <w:t>-19</w:t>
        </w:r>
      </w:ins>
      <w:r>
        <w:rPr>
          <w:rFonts w:ascii="Times New Roman" w:hAnsi="Times New Roman" w:cs="Times New Roman"/>
          <w:bCs/>
          <w:sz w:val="24"/>
          <w:szCs w:val="24"/>
        </w:rPr>
        <w:t xml:space="preserve"> pandemic has caused significant death tolls globall</w:t>
      </w:r>
      <w:r w:rsidR="00E50259">
        <w:rPr>
          <w:rFonts w:ascii="Times New Roman" w:hAnsi="Times New Roman" w:cs="Times New Roman"/>
          <w:bCs/>
          <w:sz w:val="24"/>
          <w:szCs w:val="24"/>
        </w:rPr>
        <w:t xml:space="preserve">y, </w:t>
      </w:r>
      <w:del w:id="3666" w:author="Yothin Jinjarak" w:date="2022-02-10T20:18:00Z">
        <w:r w:rsidR="00E50259" w:rsidDel="00B85725">
          <w:rPr>
            <w:rFonts w:ascii="Times New Roman" w:hAnsi="Times New Roman" w:cs="Times New Roman"/>
            <w:bCs/>
            <w:sz w:val="24"/>
            <w:szCs w:val="24"/>
          </w:rPr>
          <w:delText xml:space="preserve">cross </w:delText>
        </w:r>
      </w:del>
      <w:ins w:id="3667" w:author="Yothin Jinjarak" w:date="2022-02-10T20:18:00Z">
        <w:r w:rsidR="00B85725">
          <w:rPr>
            <w:rFonts w:ascii="Times New Roman" w:hAnsi="Times New Roman" w:cs="Times New Roman"/>
            <w:bCs/>
            <w:sz w:val="24"/>
            <w:szCs w:val="24"/>
          </w:rPr>
          <w:t>cross-</w:t>
        </w:r>
      </w:ins>
      <w:r w:rsidR="00E50259">
        <w:rPr>
          <w:rFonts w:ascii="Times New Roman" w:hAnsi="Times New Roman" w:cs="Times New Roman"/>
          <w:bCs/>
          <w:sz w:val="24"/>
          <w:szCs w:val="24"/>
        </w:rPr>
        <w:t>country analys</w:t>
      </w:r>
      <w:r w:rsidR="00CD5A48">
        <w:rPr>
          <w:rFonts w:ascii="Times New Roman" w:hAnsi="Times New Roman" w:cs="Times New Roman"/>
          <w:bCs/>
          <w:sz w:val="24"/>
          <w:szCs w:val="24"/>
        </w:rPr>
        <w:t>e</w:t>
      </w:r>
      <w:r w:rsidR="00E50259">
        <w:rPr>
          <w:rFonts w:ascii="Times New Roman" w:hAnsi="Times New Roman" w:cs="Times New Roman"/>
          <w:bCs/>
          <w:sz w:val="24"/>
          <w:szCs w:val="24"/>
        </w:rPr>
        <w:t xml:space="preserve">s and </w:t>
      </w:r>
      <w:r w:rsidR="00CD5A48">
        <w:rPr>
          <w:rFonts w:ascii="Times New Roman" w:hAnsi="Times New Roman" w:cs="Times New Roman"/>
          <w:bCs/>
          <w:sz w:val="24"/>
          <w:szCs w:val="24"/>
        </w:rPr>
        <w:t xml:space="preserve">global </w:t>
      </w:r>
      <w:r w:rsidR="00E50259">
        <w:rPr>
          <w:rFonts w:ascii="Times New Roman" w:hAnsi="Times New Roman" w:cs="Times New Roman"/>
          <w:bCs/>
          <w:sz w:val="24"/>
          <w:szCs w:val="24"/>
        </w:rPr>
        <w:t xml:space="preserve">comparisons have been widely conducted to investigate </w:t>
      </w:r>
      <w:del w:id="3668" w:author="Alex Cukierman" w:date="2022-02-09T18:54:00Z">
        <w:r w:rsidR="00E50259" w:rsidDel="00841C83">
          <w:rPr>
            <w:rFonts w:ascii="Times New Roman" w:hAnsi="Times New Roman" w:cs="Times New Roman"/>
            <w:bCs/>
            <w:sz w:val="24"/>
            <w:szCs w:val="24"/>
          </w:rPr>
          <w:delText xml:space="preserve">the </w:delText>
        </w:r>
      </w:del>
      <w:r w:rsidR="00525E77">
        <w:rPr>
          <w:rFonts w:ascii="Times New Roman" w:hAnsi="Times New Roman" w:cs="Times New Roman"/>
          <w:bCs/>
          <w:sz w:val="24"/>
          <w:szCs w:val="24"/>
        </w:rPr>
        <w:t>Covid</w:t>
      </w:r>
      <w:r w:rsidR="00E50259">
        <w:rPr>
          <w:rFonts w:ascii="Times New Roman" w:hAnsi="Times New Roman" w:cs="Times New Roman"/>
          <w:bCs/>
          <w:sz w:val="24"/>
          <w:szCs w:val="24"/>
        </w:rPr>
        <w:t xml:space="preserve">-19 mortality </w:t>
      </w:r>
      <w:r w:rsidR="00CD5A48">
        <w:rPr>
          <w:rFonts w:ascii="Times New Roman" w:hAnsi="Times New Roman" w:cs="Times New Roman"/>
          <w:bCs/>
          <w:sz w:val="24"/>
          <w:szCs w:val="24"/>
        </w:rPr>
        <w:t xml:space="preserve">across </w:t>
      </w:r>
      <w:r w:rsidR="00E50259">
        <w:rPr>
          <w:rFonts w:ascii="Times New Roman" w:hAnsi="Times New Roman" w:cs="Times New Roman"/>
          <w:bCs/>
          <w:sz w:val="24"/>
          <w:szCs w:val="24"/>
        </w:rPr>
        <w:t xml:space="preserve">many dimensions (i.e., economic, political, social, </w:t>
      </w:r>
      <w:del w:id="3669" w:author="Yothin Jinjarak" w:date="2022-02-10T20:18:00Z">
        <w:r w:rsidR="00E50259" w:rsidDel="00B85725">
          <w:rPr>
            <w:rFonts w:ascii="Times New Roman" w:hAnsi="Times New Roman" w:cs="Times New Roman"/>
            <w:bCs/>
            <w:sz w:val="24"/>
            <w:szCs w:val="24"/>
          </w:rPr>
          <w:delText xml:space="preserve">and </w:delText>
        </w:r>
      </w:del>
      <w:r w:rsidR="00E50259">
        <w:rPr>
          <w:rFonts w:ascii="Times New Roman" w:hAnsi="Times New Roman" w:cs="Times New Roman"/>
          <w:bCs/>
          <w:sz w:val="24"/>
          <w:szCs w:val="24"/>
        </w:rPr>
        <w:t>etc.)</w:t>
      </w:r>
      <w:r w:rsidR="00CD5A48">
        <w:rPr>
          <w:rFonts w:ascii="Times New Roman" w:hAnsi="Times New Roman" w:cs="Times New Roman"/>
          <w:bCs/>
          <w:sz w:val="24"/>
          <w:szCs w:val="24"/>
        </w:rPr>
        <w:t>.</w:t>
      </w:r>
      <w:r w:rsidR="00E50259">
        <w:rPr>
          <w:rFonts w:ascii="Times New Roman" w:hAnsi="Times New Roman" w:cs="Times New Roman"/>
          <w:bCs/>
          <w:sz w:val="24"/>
          <w:szCs w:val="24"/>
        </w:rPr>
        <w:t xml:space="preserve"> With most of the</w:t>
      </w:r>
      <w:r w:rsidR="00CD5A48">
        <w:rPr>
          <w:rFonts w:ascii="Times New Roman" w:hAnsi="Times New Roman" w:cs="Times New Roman"/>
          <w:bCs/>
          <w:sz w:val="24"/>
          <w:szCs w:val="24"/>
        </w:rPr>
        <w:t>se</w:t>
      </w:r>
      <w:r w:rsidR="00E50259">
        <w:rPr>
          <w:rFonts w:ascii="Times New Roman" w:hAnsi="Times New Roman" w:cs="Times New Roman"/>
          <w:bCs/>
          <w:sz w:val="24"/>
          <w:szCs w:val="24"/>
        </w:rPr>
        <w:t xml:space="preserve"> studies relying on</w:t>
      </w:r>
      <w:del w:id="3670" w:author="Alex Cukierman" w:date="2022-02-09T18:54:00Z">
        <w:r w:rsidR="00E50259" w:rsidDel="00841C83">
          <w:rPr>
            <w:rFonts w:ascii="Times New Roman" w:hAnsi="Times New Roman" w:cs="Times New Roman"/>
            <w:bCs/>
            <w:sz w:val="24"/>
            <w:szCs w:val="24"/>
          </w:rPr>
          <w:delText xml:space="preserve"> the</w:delText>
        </w:r>
      </w:del>
      <w:r w:rsidR="00E50259">
        <w:rPr>
          <w:rFonts w:ascii="Times New Roman" w:hAnsi="Times New Roman" w:cs="Times New Roman"/>
          <w:bCs/>
          <w:sz w:val="24"/>
          <w:szCs w:val="24"/>
        </w:rPr>
        <w:t xml:space="preserve"> official statistics on </w:t>
      </w:r>
      <w:r w:rsidR="00525E77">
        <w:rPr>
          <w:rFonts w:ascii="Times New Roman" w:hAnsi="Times New Roman" w:cs="Times New Roman"/>
          <w:bCs/>
          <w:sz w:val="24"/>
          <w:szCs w:val="24"/>
        </w:rPr>
        <w:t>Covid</w:t>
      </w:r>
      <w:r w:rsidR="00E50259">
        <w:rPr>
          <w:rFonts w:ascii="Times New Roman" w:hAnsi="Times New Roman" w:cs="Times New Roman"/>
          <w:bCs/>
          <w:sz w:val="24"/>
          <w:szCs w:val="24"/>
        </w:rPr>
        <w:t>-19 mortality as reported by countries, the quality of the</w:t>
      </w:r>
      <w:r w:rsidR="00CD5A48">
        <w:rPr>
          <w:rFonts w:ascii="Times New Roman" w:hAnsi="Times New Roman" w:cs="Times New Roman"/>
          <w:bCs/>
          <w:sz w:val="24"/>
          <w:szCs w:val="24"/>
        </w:rPr>
        <w:t xml:space="preserve"> underlying</w:t>
      </w:r>
      <w:r w:rsidR="00E50259">
        <w:rPr>
          <w:rFonts w:ascii="Times New Roman" w:hAnsi="Times New Roman" w:cs="Times New Roman"/>
          <w:bCs/>
          <w:sz w:val="24"/>
          <w:szCs w:val="24"/>
        </w:rPr>
        <w:t xml:space="preserve"> official mort</w:t>
      </w:r>
      <w:r w:rsidR="00CD5A48">
        <w:rPr>
          <w:rFonts w:ascii="Times New Roman" w:hAnsi="Times New Roman" w:cs="Times New Roman"/>
          <w:bCs/>
          <w:sz w:val="24"/>
          <w:szCs w:val="24"/>
        </w:rPr>
        <w:t>a</w:t>
      </w:r>
      <w:r w:rsidR="00E50259">
        <w:rPr>
          <w:rFonts w:ascii="Times New Roman" w:hAnsi="Times New Roman" w:cs="Times New Roman"/>
          <w:bCs/>
          <w:sz w:val="24"/>
          <w:szCs w:val="24"/>
        </w:rPr>
        <w:t xml:space="preserve">lity statistics plays a critical role in affecting the results obtained. Importantly, there are widely </w:t>
      </w:r>
      <w:ins w:id="3671" w:author="Alex Cukierman" w:date="2022-02-09T18:55:00Z">
        <w:r w:rsidR="00841C83">
          <w:rPr>
            <w:rFonts w:ascii="Times New Roman" w:hAnsi="Times New Roman" w:cs="Times New Roman"/>
            <w:bCs/>
            <w:sz w:val="24"/>
            <w:szCs w:val="24"/>
          </w:rPr>
          <w:t>documented</w:t>
        </w:r>
      </w:ins>
      <w:del w:id="3672" w:author="Alex Cukierman" w:date="2022-02-09T18:55:00Z">
        <w:r w:rsidR="00E50259" w:rsidDel="00841C83">
          <w:rPr>
            <w:rFonts w:ascii="Times New Roman" w:hAnsi="Times New Roman" w:cs="Times New Roman"/>
            <w:bCs/>
            <w:sz w:val="24"/>
            <w:szCs w:val="24"/>
          </w:rPr>
          <w:delText>known</w:delText>
        </w:r>
      </w:del>
      <w:r w:rsidR="00E50259">
        <w:rPr>
          <w:rFonts w:ascii="Times New Roman" w:hAnsi="Times New Roman" w:cs="Times New Roman"/>
          <w:bCs/>
          <w:sz w:val="24"/>
          <w:szCs w:val="24"/>
        </w:rPr>
        <w:t xml:space="preserve"> limitations in the official mortality statistics that ma</w:t>
      </w:r>
      <w:ins w:id="3673" w:author="Alex Cukierman" w:date="2022-02-09T18:56:00Z">
        <w:r w:rsidR="00841C83">
          <w:rPr>
            <w:rFonts w:ascii="Times New Roman" w:hAnsi="Times New Roman" w:cs="Times New Roman"/>
            <w:bCs/>
            <w:sz w:val="24"/>
            <w:szCs w:val="24"/>
          </w:rPr>
          <w:t>sk the ranking of countries in terms of life preservation</w:t>
        </w:r>
      </w:ins>
      <w:del w:id="3674" w:author="Alex Cukierman" w:date="2022-02-09T18:55:00Z">
        <w:r w:rsidR="00E50259" w:rsidDel="00841C83">
          <w:rPr>
            <w:rFonts w:ascii="Times New Roman" w:hAnsi="Times New Roman" w:cs="Times New Roman"/>
            <w:bCs/>
            <w:sz w:val="24"/>
            <w:szCs w:val="24"/>
          </w:rPr>
          <w:delText>ke them not perfect for cross-country analysis</w:delText>
        </w:r>
      </w:del>
      <w:r w:rsidR="00CD5A48">
        <w:rPr>
          <w:rFonts w:ascii="Times New Roman" w:hAnsi="Times New Roman" w:cs="Times New Roman"/>
          <w:bCs/>
          <w:sz w:val="24"/>
          <w:szCs w:val="24"/>
        </w:rPr>
        <w:t>.</w:t>
      </w:r>
      <w:r w:rsidR="00E50259">
        <w:rPr>
          <w:rFonts w:ascii="Times New Roman" w:hAnsi="Times New Roman" w:cs="Times New Roman"/>
          <w:bCs/>
          <w:sz w:val="24"/>
          <w:szCs w:val="24"/>
        </w:rPr>
        <w:t xml:space="preserve"> </w:t>
      </w:r>
      <w:r w:rsidR="00CD5A48">
        <w:rPr>
          <w:rFonts w:ascii="Times New Roman" w:hAnsi="Times New Roman" w:cs="Times New Roman"/>
          <w:bCs/>
          <w:sz w:val="24"/>
          <w:szCs w:val="24"/>
        </w:rPr>
        <w:t>Some of these limitations include differences in countries’ capacities</w:t>
      </w:r>
      <w:del w:id="3675" w:author="Yothin Jinjarak" w:date="2022-02-10T20:18:00Z">
        <w:r w:rsidR="00CD5A48" w:rsidDel="00B85725">
          <w:rPr>
            <w:rFonts w:ascii="Times New Roman" w:hAnsi="Times New Roman" w:cs="Times New Roman"/>
            <w:bCs/>
            <w:sz w:val="24"/>
            <w:szCs w:val="24"/>
          </w:rPr>
          <w:delText xml:space="preserve"> </w:delText>
        </w:r>
      </w:del>
      <w:r w:rsidR="00E50259">
        <w:rPr>
          <w:rFonts w:ascii="Times New Roman" w:hAnsi="Times New Roman" w:cs="Times New Roman"/>
          <w:bCs/>
          <w:sz w:val="24"/>
          <w:szCs w:val="24"/>
        </w:rPr>
        <w:t xml:space="preserve"> to test </w:t>
      </w:r>
      <w:ins w:id="3676" w:author="Alex Cukierman" w:date="2022-02-09T18:57:00Z">
        <w:r w:rsidR="00841C83">
          <w:rPr>
            <w:rFonts w:ascii="Times New Roman" w:hAnsi="Times New Roman" w:cs="Times New Roman"/>
            <w:bCs/>
            <w:sz w:val="24"/>
            <w:szCs w:val="24"/>
          </w:rPr>
          <w:t xml:space="preserve">for </w:t>
        </w:r>
      </w:ins>
      <w:r w:rsidR="00525E77">
        <w:rPr>
          <w:rFonts w:ascii="Times New Roman" w:hAnsi="Times New Roman" w:cs="Times New Roman"/>
          <w:bCs/>
          <w:sz w:val="24"/>
          <w:szCs w:val="24"/>
        </w:rPr>
        <w:t>Covid</w:t>
      </w:r>
      <w:r w:rsidR="00E50259">
        <w:rPr>
          <w:rFonts w:ascii="Times New Roman" w:hAnsi="Times New Roman" w:cs="Times New Roman"/>
          <w:bCs/>
          <w:sz w:val="24"/>
          <w:szCs w:val="24"/>
        </w:rPr>
        <w:t>-19</w:t>
      </w:r>
      <w:ins w:id="3677" w:author="Alex Cukierman" w:date="2022-02-09T18:57:00Z">
        <w:r w:rsidR="00841C83">
          <w:rPr>
            <w:rFonts w:ascii="Times New Roman" w:hAnsi="Times New Roman" w:cs="Times New Roman"/>
            <w:bCs/>
            <w:sz w:val="24"/>
            <w:szCs w:val="24"/>
          </w:rPr>
          <w:t>,</w:t>
        </w:r>
      </w:ins>
      <w:r w:rsidR="00E50259">
        <w:rPr>
          <w:rFonts w:ascii="Times New Roman" w:hAnsi="Times New Roman" w:cs="Times New Roman"/>
          <w:bCs/>
          <w:sz w:val="24"/>
          <w:szCs w:val="24"/>
        </w:rPr>
        <w:t xml:space="preserve"> </w:t>
      </w:r>
      <w:del w:id="3678" w:author="Alex Cukierman" w:date="2022-02-09T18:57:00Z">
        <w:r w:rsidR="00E50259" w:rsidDel="00841C83">
          <w:rPr>
            <w:rFonts w:ascii="Times New Roman" w:hAnsi="Times New Roman" w:cs="Times New Roman"/>
            <w:bCs/>
            <w:sz w:val="24"/>
            <w:szCs w:val="24"/>
          </w:rPr>
          <w:delText xml:space="preserve">and </w:delText>
        </w:r>
      </w:del>
      <w:r w:rsidR="00E50259">
        <w:rPr>
          <w:rFonts w:ascii="Times New Roman" w:hAnsi="Times New Roman" w:cs="Times New Roman"/>
          <w:bCs/>
          <w:sz w:val="24"/>
          <w:szCs w:val="24"/>
        </w:rPr>
        <w:t xml:space="preserve">determine the cause of </w:t>
      </w:r>
      <w:del w:id="3679" w:author="Alex Cukierman" w:date="2022-02-09T18:57:00Z">
        <w:r w:rsidR="00E50259" w:rsidDel="00841C83">
          <w:rPr>
            <w:rFonts w:ascii="Times New Roman" w:hAnsi="Times New Roman" w:cs="Times New Roman"/>
            <w:bCs/>
            <w:sz w:val="24"/>
            <w:szCs w:val="24"/>
          </w:rPr>
          <w:delText xml:space="preserve">a </w:delText>
        </w:r>
      </w:del>
      <w:r w:rsidR="00E50259">
        <w:rPr>
          <w:rFonts w:ascii="Times New Roman" w:hAnsi="Times New Roman" w:cs="Times New Roman"/>
          <w:bCs/>
          <w:sz w:val="24"/>
          <w:szCs w:val="24"/>
        </w:rPr>
        <w:t>death, a</w:t>
      </w:r>
      <w:ins w:id="3680" w:author="Alex Cukierman" w:date="2022-02-09T18:57:00Z">
        <w:r w:rsidR="00841C83">
          <w:rPr>
            <w:rFonts w:ascii="Times New Roman" w:hAnsi="Times New Roman" w:cs="Times New Roman"/>
            <w:bCs/>
            <w:sz w:val="24"/>
            <w:szCs w:val="24"/>
          </w:rPr>
          <w:t xml:space="preserve">nd </w:t>
        </w:r>
      </w:ins>
      <w:del w:id="3681" w:author="Alex Cukierman" w:date="2022-02-09T18:57:00Z">
        <w:r w:rsidR="00E50259" w:rsidDel="00841C83">
          <w:rPr>
            <w:rFonts w:ascii="Times New Roman" w:hAnsi="Times New Roman" w:cs="Times New Roman"/>
            <w:bCs/>
            <w:sz w:val="24"/>
            <w:szCs w:val="24"/>
          </w:rPr>
          <w:delText xml:space="preserve">s well as </w:delText>
        </w:r>
      </w:del>
      <w:r w:rsidR="00CD5A48">
        <w:rPr>
          <w:rFonts w:ascii="Times New Roman" w:hAnsi="Times New Roman" w:cs="Times New Roman"/>
          <w:bCs/>
          <w:sz w:val="24"/>
          <w:szCs w:val="24"/>
        </w:rPr>
        <w:t xml:space="preserve">disparate </w:t>
      </w:r>
      <w:r w:rsidR="00E50259">
        <w:rPr>
          <w:rFonts w:ascii="Times New Roman" w:hAnsi="Times New Roman" w:cs="Times New Roman"/>
          <w:bCs/>
          <w:sz w:val="24"/>
          <w:szCs w:val="24"/>
        </w:rPr>
        <w:t>definition</w:t>
      </w:r>
      <w:r w:rsidR="00CD5A48">
        <w:rPr>
          <w:rFonts w:ascii="Times New Roman" w:hAnsi="Times New Roman" w:cs="Times New Roman"/>
          <w:bCs/>
          <w:sz w:val="24"/>
          <w:szCs w:val="24"/>
        </w:rPr>
        <w:t>s</w:t>
      </w:r>
      <w:r w:rsidR="00E50259">
        <w:rPr>
          <w:rFonts w:ascii="Times New Roman" w:hAnsi="Times New Roman" w:cs="Times New Roman"/>
          <w:bCs/>
          <w:sz w:val="24"/>
          <w:szCs w:val="24"/>
        </w:rPr>
        <w:t xml:space="preserve"> of death due to </w:t>
      </w:r>
      <w:r w:rsidR="00525E77">
        <w:rPr>
          <w:rFonts w:ascii="Times New Roman" w:hAnsi="Times New Roman" w:cs="Times New Roman"/>
          <w:bCs/>
          <w:sz w:val="24"/>
          <w:szCs w:val="24"/>
        </w:rPr>
        <w:t>Covid</w:t>
      </w:r>
      <w:r w:rsidR="00E50259">
        <w:rPr>
          <w:rFonts w:ascii="Times New Roman" w:hAnsi="Times New Roman" w:cs="Times New Roman"/>
          <w:bCs/>
          <w:sz w:val="24"/>
          <w:szCs w:val="24"/>
        </w:rPr>
        <w:t xml:space="preserve">-19. </w:t>
      </w:r>
    </w:p>
    <w:p w14:paraId="76652CD1" w14:textId="6B4DFDD7" w:rsidR="004752E2" w:rsidRDefault="00D0182D">
      <w:pPr>
        <w:spacing w:line="360" w:lineRule="auto"/>
        <w:rPr>
          <w:rFonts w:ascii="Times New Roman" w:hAnsi="Times New Roman" w:cs="Times New Roman"/>
          <w:bCs/>
          <w:sz w:val="24"/>
          <w:szCs w:val="24"/>
        </w:rPr>
      </w:pPr>
      <w:r>
        <w:rPr>
          <w:rFonts w:ascii="Times New Roman" w:hAnsi="Times New Roman" w:cs="Times New Roman"/>
          <w:bCs/>
          <w:sz w:val="24"/>
          <w:szCs w:val="24"/>
        </w:rPr>
        <w:tab/>
      </w:r>
      <w:r w:rsidR="004752E2">
        <w:rPr>
          <w:rFonts w:ascii="Times New Roman" w:hAnsi="Times New Roman" w:cs="Times New Roman"/>
          <w:bCs/>
          <w:sz w:val="24"/>
          <w:szCs w:val="24"/>
        </w:rPr>
        <w:t xml:space="preserve">To investigate the limitations of official </w:t>
      </w:r>
      <w:r w:rsidR="00525E77">
        <w:rPr>
          <w:rFonts w:ascii="Times New Roman" w:hAnsi="Times New Roman" w:cs="Times New Roman"/>
          <w:bCs/>
          <w:sz w:val="24"/>
          <w:szCs w:val="24"/>
        </w:rPr>
        <w:t>Covid</w:t>
      </w:r>
      <w:r w:rsidR="004752E2">
        <w:rPr>
          <w:rFonts w:ascii="Times New Roman" w:hAnsi="Times New Roman" w:cs="Times New Roman"/>
          <w:bCs/>
          <w:sz w:val="24"/>
          <w:szCs w:val="24"/>
        </w:rPr>
        <w:t xml:space="preserve">-19 mortality, we contrast </w:t>
      </w:r>
      <w:ins w:id="3682" w:author="Nair-Desai, Sameer" w:date="2022-02-12T21:03:00Z">
        <w:r w:rsidR="00CC1750">
          <w:rPr>
            <w:rFonts w:ascii="Times New Roman" w:hAnsi="Times New Roman" w:cs="Times New Roman"/>
            <w:bCs/>
            <w:sz w:val="24"/>
            <w:szCs w:val="24"/>
          </w:rPr>
          <w:t>this measure</w:t>
        </w:r>
      </w:ins>
      <w:ins w:id="3683" w:author="Alex Cukierman" w:date="2022-02-09T18:58:00Z">
        <w:del w:id="3684" w:author="Nair-Desai, Sameer" w:date="2022-02-12T21:03:00Z">
          <w:r w:rsidR="007F2ABE" w:rsidDel="00CC1750">
            <w:rPr>
              <w:rFonts w:ascii="Times New Roman" w:hAnsi="Times New Roman" w:cs="Times New Roman"/>
              <w:bCs/>
              <w:sz w:val="24"/>
              <w:szCs w:val="24"/>
            </w:rPr>
            <w:delText>it</w:delText>
          </w:r>
        </w:del>
      </w:ins>
      <w:del w:id="3685" w:author="Alex Cukierman" w:date="2022-02-09T18:58:00Z">
        <w:r w:rsidR="00CD5A48" w:rsidDel="007F2ABE">
          <w:rPr>
            <w:rFonts w:ascii="Times New Roman" w:hAnsi="Times New Roman" w:cs="Times New Roman"/>
            <w:bCs/>
            <w:sz w:val="24"/>
            <w:szCs w:val="24"/>
          </w:rPr>
          <w:delText>these counts</w:delText>
        </w:r>
      </w:del>
      <w:r w:rsidR="004752E2">
        <w:rPr>
          <w:rFonts w:ascii="Times New Roman" w:hAnsi="Times New Roman" w:cs="Times New Roman"/>
          <w:bCs/>
          <w:sz w:val="24"/>
          <w:szCs w:val="24"/>
        </w:rPr>
        <w:t xml:space="preserve"> with excess </w:t>
      </w:r>
      <w:r w:rsidR="00F556B1">
        <w:rPr>
          <w:rFonts w:ascii="Times New Roman" w:hAnsi="Times New Roman" w:cs="Times New Roman"/>
          <w:bCs/>
          <w:sz w:val="24"/>
          <w:szCs w:val="24"/>
        </w:rPr>
        <w:t>mortality</w:t>
      </w:r>
      <w:r w:rsidR="004752E2">
        <w:rPr>
          <w:rFonts w:ascii="Times New Roman" w:hAnsi="Times New Roman" w:cs="Times New Roman"/>
          <w:bCs/>
          <w:sz w:val="24"/>
          <w:szCs w:val="24"/>
        </w:rPr>
        <w:t xml:space="preserve">, which is </w:t>
      </w:r>
      <w:r w:rsidR="00C611DB">
        <w:rPr>
          <w:rFonts w:ascii="Times New Roman" w:hAnsi="Times New Roman" w:cs="Times New Roman"/>
          <w:bCs/>
          <w:sz w:val="24"/>
          <w:szCs w:val="24"/>
        </w:rPr>
        <w:t>calculated</w:t>
      </w:r>
      <w:r w:rsidR="004752E2">
        <w:rPr>
          <w:rFonts w:ascii="Times New Roman" w:hAnsi="Times New Roman" w:cs="Times New Roman"/>
          <w:bCs/>
          <w:sz w:val="24"/>
          <w:szCs w:val="24"/>
        </w:rPr>
        <w:t xml:space="preserve"> as the difference of </w:t>
      </w:r>
      <w:r w:rsidR="00C611DB">
        <w:rPr>
          <w:rFonts w:ascii="Times New Roman" w:hAnsi="Times New Roman" w:cs="Times New Roman"/>
          <w:bCs/>
          <w:sz w:val="24"/>
          <w:szCs w:val="24"/>
        </w:rPr>
        <w:t>all-cause</w:t>
      </w:r>
      <w:r w:rsidR="004752E2">
        <w:rPr>
          <w:rFonts w:ascii="Times New Roman" w:hAnsi="Times New Roman" w:cs="Times New Roman"/>
          <w:bCs/>
          <w:sz w:val="24"/>
          <w:szCs w:val="24"/>
        </w:rPr>
        <w:t xml:space="preserve"> mortality during the </w:t>
      </w:r>
      <w:r w:rsidR="00525E77">
        <w:rPr>
          <w:rFonts w:ascii="Times New Roman" w:hAnsi="Times New Roman" w:cs="Times New Roman"/>
          <w:bCs/>
          <w:sz w:val="24"/>
          <w:szCs w:val="24"/>
        </w:rPr>
        <w:t>Covid</w:t>
      </w:r>
      <w:ins w:id="3686" w:author="Alex Cukierman" w:date="2022-02-09T20:25:00Z">
        <w:r w:rsidR="002E5803">
          <w:rPr>
            <w:rFonts w:ascii="Times New Roman" w:hAnsi="Times New Roman" w:cs="Times New Roman"/>
            <w:bCs/>
            <w:sz w:val="24"/>
            <w:szCs w:val="24"/>
          </w:rPr>
          <w:t>-19</w:t>
        </w:r>
      </w:ins>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 xml:space="preserve">pandemic </w:t>
      </w:r>
      <w:r w:rsidR="004752E2">
        <w:rPr>
          <w:rFonts w:ascii="Times New Roman" w:hAnsi="Times New Roman" w:cs="Times New Roman"/>
          <w:bCs/>
          <w:sz w:val="24"/>
          <w:szCs w:val="24"/>
        </w:rPr>
        <w:t xml:space="preserve">from a baseline trend </w:t>
      </w:r>
      <w:r w:rsidR="0043716E">
        <w:rPr>
          <w:rFonts w:ascii="Times New Roman" w:hAnsi="Times New Roman" w:cs="Times New Roman"/>
          <w:bCs/>
          <w:sz w:val="24"/>
          <w:szCs w:val="24"/>
        </w:rPr>
        <w:t xml:space="preserve">modeled </w:t>
      </w:r>
      <w:r w:rsidR="004752E2">
        <w:rPr>
          <w:rFonts w:ascii="Times New Roman" w:hAnsi="Times New Roman" w:cs="Times New Roman"/>
          <w:bCs/>
          <w:sz w:val="24"/>
          <w:szCs w:val="24"/>
        </w:rPr>
        <w:t>from historical mortality data. We show that countr</w:t>
      </w:r>
      <w:r w:rsidR="00CD5A48">
        <w:rPr>
          <w:rFonts w:ascii="Times New Roman" w:hAnsi="Times New Roman" w:cs="Times New Roman"/>
          <w:bCs/>
          <w:sz w:val="24"/>
          <w:szCs w:val="24"/>
        </w:rPr>
        <w:t>ies</w:t>
      </w:r>
      <w:r w:rsidR="004752E2">
        <w:rPr>
          <w:rFonts w:ascii="Times New Roman" w:hAnsi="Times New Roman" w:cs="Times New Roman"/>
          <w:bCs/>
          <w:sz w:val="24"/>
          <w:szCs w:val="24"/>
        </w:rPr>
        <w:t>’</w:t>
      </w:r>
      <w:r w:rsidR="00CD5A48">
        <w:rPr>
          <w:rFonts w:ascii="Times New Roman" w:hAnsi="Times New Roman" w:cs="Times New Roman"/>
          <w:bCs/>
          <w:sz w:val="24"/>
          <w:szCs w:val="24"/>
        </w:rPr>
        <w:t xml:space="preserve"> </w:t>
      </w:r>
      <w:r w:rsidR="004752E2">
        <w:rPr>
          <w:rFonts w:ascii="Times New Roman" w:hAnsi="Times New Roman" w:cs="Times New Roman"/>
          <w:bCs/>
          <w:sz w:val="24"/>
          <w:szCs w:val="24"/>
        </w:rPr>
        <w:t>quartile rankings diff</w:t>
      </w:r>
      <w:r w:rsidR="00CD5A48">
        <w:rPr>
          <w:rFonts w:ascii="Times New Roman" w:hAnsi="Times New Roman" w:cs="Times New Roman"/>
          <w:bCs/>
          <w:sz w:val="24"/>
          <w:szCs w:val="24"/>
        </w:rPr>
        <w:t>er</w:t>
      </w:r>
      <w:r w:rsidR="004752E2">
        <w:rPr>
          <w:rFonts w:ascii="Times New Roman" w:hAnsi="Times New Roman" w:cs="Times New Roman"/>
          <w:bCs/>
          <w:sz w:val="24"/>
          <w:szCs w:val="24"/>
        </w:rPr>
        <w:t xml:space="preserve"> quite </w:t>
      </w:r>
      <w:r w:rsidR="00CD5A48">
        <w:rPr>
          <w:rFonts w:ascii="Times New Roman" w:hAnsi="Times New Roman" w:cs="Times New Roman"/>
          <w:bCs/>
          <w:sz w:val="24"/>
          <w:szCs w:val="24"/>
        </w:rPr>
        <w:t xml:space="preserve">substantially </w:t>
      </w:r>
      <w:r w:rsidR="004752E2">
        <w:rPr>
          <w:rFonts w:ascii="Times New Roman" w:hAnsi="Times New Roman" w:cs="Times New Roman"/>
          <w:bCs/>
          <w:sz w:val="24"/>
          <w:szCs w:val="24"/>
        </w:rPr>
        <w:t>between excess and official cumulative mortality</w:t>
      </w:r>
      <w:r w:rsidR="00CD5A48">
        <w:rPr>
          <w:rFonts w:ascii="Times New Roman" w:hAnsi="Times New Roman" w:cs="Times New Roman"/>
          <w:bCs/>
          <w:sz w:val="24"/>
          <w:szCs w:val="24"/>
        </w:rPr>
        <w:t>.</w:t>
      </w:r>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C</w:t>
      </w:r>
      <w:r w:rsidR="004752E2">
        <w:rPr>
          <w:rFonts w:ascii="Times New Roman" w:hAnsi="Times New Roman" w:cs="Times New Roman"/>
          <w:bCs/>
          <w:sz w:val="24"/>
          <w:szCs w:val="24"/>
        </w:rPr>
        <w:t>ountries</w:t>
      </w:r>
      <w:r w:rsidR="00CD5A48">
        <w:rPr>
          <w:rFonts w:ascii="Times New Roman" w:hAnsi="Times New Roman" w:cs="Times New Roman"/>
          <w:bCs/>
          <w:sz w:val="24"/>
          <w:szCs w:val="24"/>
        </w:rPr>
        <w:t xml:space="preserve"> who</w:t>
      </w:r>
      <w:r w:rsidR="004752E2">
        <w:rPr>
          <w:rFonts w:ascii="Times New Roman" w:hAnsi="Times New Roman" w:cs="Times New Roman"/>
          <w:bCs/>
          <w:sz w:val="24"/>
          <w:szCs w:val="24"/>
        </w:rPr>
        <w:t xml:space="preserve"> fare the best in terms of cumulative </w:t>
      </w:r>
      <w:r w:rsidR="004752E2" w:rsidRPr="007F2ABE">
        <w:rPr>
          <w:rFonts w:ascii="Times New Roman" w:hAnsi="Times New Roman" w:cs="Times New Roman"/>
          <w:b/>
          <w:sz w:val="24"/>
          <w:szCs w:val="24"/>
          <w:rPrChange w:id="3687" w:author="Alex Cukierman" w:date="2022-02-09T19:00:00Z">
            <w:rPr>
              <w:rFonts w:ascii="Times New Roman" w:hAnsi="Times New Roman" w:cs="Times New Roman"/>
              <w:bCs/>
              <w:sz w:val="24"/>
              <w:szCs w:val="24"/>
            </w:rPr>
          </w:rPrChange>
        </w:rPr>
        <w:t>excess</w:t>
      </w:r>
      <w:r w:rsidR="004752E2">
        <w:rPr>
          <w:rFonts w:ascii="Times New Roman" w:hAnsi="Times New Roman" w:cs="Times New Roman"/>
          <w:bCs/>
          <w:sz w:val="24"/>
          <w:szCs w:val="24"/>
        </w:rPr>
        <w:t xml:space="preserve"> mortality </w:t>
      </w:r>
      <w:r w:rsidR="00CD5A48">
        <w:rPr>
          <w:rFonts w:ascii="Times New Roman" w:hAnsi="Times New Roman" w:cs="Times New Roman"/>
          <w:bCs/>
          <w:sz w:val="24"/>
          <w:szCs w:val="24"/>
        </w:rPr>
        <w:t xml:space="preserve">record </w:t>
      </w:r>
      <w:r w:rsidR="004752E2">
        <w:rPr>
          <w:rFonts w:ascii="Times New Roman" w:hAnsi="Times New Roman" w:cs="Times New Roman"/>
          <w:bCs/>
          <w:sz w:val="24"/>
          <w:szCs w:val="24"/>
        </w:rPr>
        <w:t xml:space="preserve">the highest income and </w:t>
      </w:r>
      <w:r w:rsidR="00C611DB">
        <w:rPr>
          <w:rFonts w:ascii="Times New Roman" w:hAnsi="Times New Roman" w:cs="Times New Roman"/>
          <w:bCs/>
          <w:sz w:val="24"/>
          <w:szCs w:val="24"/>
        </w:rPr>
        <w:t>institution</w:t>
      </w:r>
      <w:ins w:id="3688" w:author="Alex Cukierman" w:date="2022-02-09T18:59:00Z">
        <w:r w:rsidR="007F2ABE">
          <w:rPr>
            <w:rFonts w:ascii="Times New Roman" w:hAnsi="Times New Roman" w:cs="Times New Roman"/>
            <w:bCs/>
            <w:sz w:val="24"/>
            <w:szCs w:val="24"/>
          </w:rPr>
          <w:t>al</w:t>
        </w:r>
      </w:ins>
      <w:r w:rsidR="004752E2">
        <w:rPr>
          <w:rFonts w:ascii="Times New Roman" w:hAnsi="Times New Roman" w:cs="Times New Roman"/>
          <w:bCs/>
          <w:sz w:val="24"/>
          <w:szCs w:val="24"/>
        </w:rPr>
        <w:t xml:space="preserve"> quality (as measured by rule of law, voice</w:t>
      </w:r>
      <w:del w:id="3689" w:author="Yothin Jinjarak" w:date="2022-02-10T20:18:00Z">
        <w:r w:rsidR="0043716E" w:rsidDel="00B85725">
          <w:rPr>
            <w:rFonts w:ascii="Times New Roman" w:hAnsi="Times New Roman" w:cs="Times New Roman"/>
            <w:bCs/>
            <w:sz w:val="24"/>
            <w:szCs w:val="24"/>
          </w:rPr>
          <w:delText>,</w:delText>
        </w:r>
      </w:del>
      <w:r w:rsidR="004752E2">
        <w:rPr>
          <w:rFonts w:ascii="Times New Roman" w:hAnsi="Times New Roman" w:cs="Times New Roman"/>
          <w:bCs/>
          <w:sz w:val="24"/>
          <w:szCs w:val="24"/>
        </w:rPr>
        <w:t xml:space="preserve"> and accountability, government effectiveness)</w:t>
      </w:r>
      <w:r w:rsidR="00CD5A48">
        <w:rPr>
          <w:rFonts w:ascii="Times New Roman" w:hAnsi="Times New Roman" w:cs="Times New Roman"/>
          <w:bCs/>
          <w:sz w:val="24"/>
          <w:szCs w:val="24"/>
        </w:rPr>
        <w:t>,</w:t>
      </w:r>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 xml:space="preserve">and </w:t>
      </w:r>
      <w:r w:rsidR="004752E2">
        <w:rPr>
          <w:rFonts w:ascii="Times New Roman" w:hAnsi="Times New Roman" w:cs="Times New Roman"/>
          <w:bCs/>
          <w:sz w:val="24"/>
          <w:szCs w:val="24"/>
        </w:rPr>
        <w:t xml:space="preserve">countries </w:t>
      </w:r>
      <w:r w:rsidR="00CD5A48">
        <w:rPr>
          <w:rFonts w:ascii="Times New Roman" w:hAnsi="Times New Roman" w:cs="Times New Roman"/>
          <w:bCs/>
          <w:sz w:val="24"/>
          <w:szCs w:val="24"/>
        </w:rPr>
        <w:t xml:space="preserve">faring </w:t>
      </w:r>
      <w:r w:rsidR="004752E2">
        <w:rPr>
          <w:rFonts w:ascii="Times New Roman" w:hAnsi="Times New Roman" w:cs="Times New Roman"/>
          <w:bCs/>
          <w:sz w:val="24"/>
          <w:szCs w:val="24"/>
        </w:rPr>
        <w:t xml:space="preserve">the worse in terms of cumulative </w:t>
      </w:r>
      <w:r w:rsidR="004752E2" w:rsidRPr="007F2ABE">
        <w:rPr>
          <w:rFonts w:ascii="Times New Roman" w:hAnsi="Times New Roman" w:cs="Times New Roman"/>
          <w:b/>
          <w:sz w:val="24"/>
          <w:szCs w:val="24"/>
          <w:rPrChange w:id="3690" w:author="Alex Cukierman" w:date="2022-02-09T19:00:00Z">
            <w:rPr>
              <w:rFonts w:ascii="Times New Roman" w:hAnsi="Times New Roman" w:cs="Times New Roman"/>
              <w:bCs/>
              <w:sz w:val="24"/>
              <w:szCs w:val="24"/>
            </w:rPr>
          </w:rPrChange>
        </w:rPr>
        <w:t xml:space="preserve">official </w:t>
      </w:r>
      <w:r w:rsidR="004752E2">
        <w:rPr>
          <w:rFonts w:ascii="Times New Roman" w:hAnsi="Times New Roman" w:cs="Times New Roman"/>
          <w:bCs/>
          <w:sz w:val="24"/>
          <w:szCs w:val="24"/>
        </w:rPr>
        <w:t>mortality shar</w:t>
      </w:r>
      <w:r w:rsidR="00CD5A48">
        <w:rPr>
          <w:rFonts w:ascii="Times New Roman" w:hAnsi="Times New Roman" w:cs="Times New Roman"/>
          <w:bCs/>
          <w:sz w:val="24"/>
          <w:szCs w:val="24"/>
        </w:rPr>
        <w:t>e</w:t>
      </w:r>
      <w:r w:rsidR="004752E2">
        <w:rPr>
          <w:rFonts w:ascii="Times New Roman" w:hAnsi="Times New Roman" w:cs="Times New Roman"/>
          <w:bCs/>
          <w:sz w:val="24"/>
          <w:szCs w:val="24"/>
        </w:rPr>
        <w:t xml:space="preserve"> similar characteristics. Th</w:t>
      </w:r>
      <w:r w:rsidR="00CD5A48">
        <w:rPr>
          <w:rFonts w:ascii="Times New Roman" w:hAnsi="Times New Roman" w:cs="Times New Roman"/>
          <w:bCs/>
          <w:sz w:val="24"/>
          <w:szCs w:val="24"/>
        </w:rPr>
        <w:t>is</w:t>
      </w:r>
      <w:r w:rsidR="004752E2">
        <w:rPr>
          <w:rFonts w:ascii="Times New Roman" w:hAnsi="Times New Roman" w:cs="Times New Roman"/>
          <w:bCs/>
          <w:sz w:val="24"/>
          <w:szCs w:val="24"/>
        </w:rPr>
        <w:t xml:space="preserve"> evidence </w:t>
      </w:r>
      <w:r w:rsidR="00CD5A48">
        <w:rPr>
          <w:rFonts w:ascii="Times New Roman" w:hAnsi="Times New Roman" w:cs="Times New Roman"/>
          <w:bCs/>
          <w:sz w:val="24"/>
          <w:szCs w:val="24"/>
        </w:rPr>
        <w:t xml:space="preserve">is </w:t>
      </w:r>
      <w:r w:rsidR="004752E2">
        <w:rPr>
          <w:rFonts w:ascii="Times New Roman" w:hAnsi="Times New Roman" w:cs="Times New Roman"/>
          <w:bCs/>
          <w:sz w:val="24"/>
          <w:szCs w:val="24"/>
        </w:rPr>
        <w:t xml:space="preserve">further supported by </w:t>
      </w:r>
      <w:r w:rsidR="00CD5A48">
        <w:rPr>
          <w:rFonts w:ascii="Times New Roman" w:hAnsi="Times New Roman" w:cs="Times New Roman"/>
          <w:bCs/>
          <w:sz w:val="24"/>
          <w:szCs w:val="24"/>
        </w:rPr>
        <w:t xml:space="preserve">a simple </w:t>
      </w:r>
      <w:r w:rsidR="004752E2">
        <w:rPr>
          <w:rFonts w:ascii="Times New Roman" w:hAnsi="Times New Roman" w:cs="Times New Roman"/>
          <w:bCs/>
          <w:sz w:val="24"/>
          <w:szCs w:val="24"/>
        </w:rPr>
        <w:t xml:space="preserve">regression analysis of the ratio of excess to official mortality on country-specific </w:t>
      </w:r>
      <w:r w:rsidR="004752E2">
        <w:rPr>
          <w:rFonts w:ascii="Times New Roman" w:hAnsi="Times New Roman" w:cs="Times New Roman"/>
          <w:bCs/>
          <w:sz w:val="24"/>
          <w:szCs w:val="24"/>
        </w:rPr>
        <w:lastRenderedPageBreak/>
        <w:t>indicators</w:t>
      </w:r>
      <w:ins w:id="3691" w:author="Alex Cukierman" w:date="2022-02-09T19:00:00Z">
        <w:r w:rsidR="007F2ABE">
          <w:rPr>
            <w:rFonts w:ascii="Times New Roman" w:hAnsi="Times New Roman" w:cs="Times New Roman"/>
            <w:bCs/>
            <w:sz w:val="24"/>
            <w:szCs w:val="24"/>
          </w:rPr>
          <w:t xml:space="preserve"> a</w:t>
        </w:r>
      </w:ins>
      <w:ins w:id="3692" w:author="Alex Cukierman" w:date="2022-02-09T19:01:00Z">
        <w:r w:rsidR="007F2ABE">
          <w:rPr>
            <w:rFonts w:ascii="Times New Roman" w:hAnsi="Times New Roman" w:cs="Times New Roman"/>
            <w:bCs/>
            <w:sz w:val="24"/>
            <w:szCs w:val="24"/>
          </w:rPr>
          <w:t xml:space="preserve">s well as a </w:t>
        </w:r>
      </w:ins>
      <w:del w:id="3693" w:author="Alex Cukierman" w:date="2022-02-09T19:00:00Z">
        <w:r w:rsidR="004752E2" w:rsidDel="007F2ABE">
          <w:rPr>
            <w:rFonts w:ascii="Times New Roman" w:hAnsi="Times New Roman" w:cs="Times New Roman"/>
            <w:bCs/>
            <w:sz w:val="24"/>
            <w:szCs w:val="24"/>
          </w:rPr>
          <w:delText xml:space="preserve">, and </w:delText>
        </w:r>
      </w:del>
      <w:r w:rsidR="004752E2">
        <w:rPr>
          <w:rFonts w:ascii="Times New Roman" w:hAnsi="Times New Roman" w:cs="Times New Roman"/>
          <w:bCs/>
          <w:sz w:val="24"/>
          <w:szCs w:val="24"/>
        </w:rPr>
        <w:t xml:space="preserve">deeper </w:t>
      </w:r>
      <w:r w:rsidR="00CD5A48">
        <w:rPr>
          <w:rFonts w:ascii="Times New Roman" w:hAnsi="Times New Roman" w:cs="Times New Roman"/>
          <w:bCs/>
          <w:sz w:val="24"/>
          <w:szCs w:val="24"/>
        </w:rPr>
        <w:t xml:space="preserve">examination of </w:t>
      </w:r>
      <w:r w:rsidR="004752E2">
        <w:rPr>
          <w:rFonts w:ascii="Times New Roman" w:hAnsi="Times New Roman" w:cs="Times New Roman"/>
          <w:bCs/>
          <w:sz w:val="24"/>
          <w:szCs w:val="24"/>
        </w:rPr>
        <w:t xml:space="preserve">individual country’s quartile movements between </w:t>
      </w:r>
      <w:r w:rsidR="00CD5A48">
        <w:rPr>
          <w:rFonts w:ascii="Times New Roman" w:hAnsi="Times New Roman" w:cs="Times New Roman"/>
          <w:bCs/>
          <w:sz w:val="24"/>
          <w:szCs w:val="24"/>
        </w:rPr>
        <w:t xml:space="preserve">measures of </w:t>
      </w:r>
      <w:r w:rsidR="004752E2">
        <w:rPr>
          <w:rFonts w:ascii="Times New Roman" w:hAnsi="Times New Roman" w:cs="Times New Roman"/>
          <w:bCs/>
          <w:sz w:val="24"/>
          <w:szCs w:val="24"/>
        </w:rPr>
        <w:t xml:space="preserve">official and excess mortality. </w:t>
      </w:r>
      <w:r w:rsidR="00EF4EA5">
        <w:rPr>
          <w:rFonts w:ascii="Times New Roman" w:hAnsi="Times New Roman" w:cs="Times New Roman"/>
          <w:bCs/>
          <w:sz w:val="24"/>
          <w:szCs w:val="24"/>
        </w:rPr>
        <w:t xml:space="preserve">Specifically, </w:t>
      </w:r>
      <w:del w:id="3694" w:author="Alex Cukierman" w:date="2022-02-10T08:50:00Z">
        <w:r w:rsidR="00EF4EA5" w:rsidDel="000375E1">
          <w:rPr>
            <w:rFonts w:ascii="Times New Roman" w:eastAsia="Times New Roman" w:hAnsi="Times New Roman" w:cs="Times New Roman"/>
            <w:color w:val="222222"/>
            <w:sz w:val="24"/>
            <w:szCs w:val="24"/>
          </w:rPr>
          <w:delText>v</w:delText>
        </w:r>
        <w:r w:rsidR="00EF4EA5" w:rsidRPr="00D7451B" w:rsidDel="000375E1">
          <w:rPr>
            <w:rFonts w:ascii="Times New Roman" w:eastAsia="Times New Roman" w:hAnsi="Times New Roman" w:cs="Times New Roman"/>
            <w:color w:val="222222"/>
            <w:sz w:val="24"/>
            <w:szCs w:val="24"/>
          </w:rPr>
          <w:delText xml:space="preserve">accination rates, </w:delText>
        </w:r>
      </w:del>
      <w:r w:rsidR="00EF4EA5" w:rsidRPr="00D7451B">
        <w:rPr>
          <w:rFonts w:ascii="Times New Roman" w:eastAsia="Times New Roman" w:hAnsi="Times New Roman" w:cs="Times New Roman"/>
          <w:color w:val="222222"/>
          <w:sz w:val="24"/>
          <w:szCs w:val="24"/>
        </w:rPr>
        <w:t xml:space="preserve">governance </w:t>
      </w:r>
      <w:r w:rsidR="0043716E">
        <w:rPr>
          <w:rFonts w:ascii="Times New Roman" w:eastAsia="Times New Roman" w:hAnsi="Times New Roman" w:cs="Times New Roman"/>
          <w:color w:val="222222"/>
          <w:sz w:val="24"/>
          <w:szCs w:val="24"/>
        </w:rPr>
        <w:t>variables</w:t>
      </w:r>
      <w:r w:rsidR="00EF4EA5" w:rsidRPr="00D7451B">
        <w:rPr>
          <w:rFonts w:ascii="Times New Roman" w:eastAsia="Times New Roman" w:hAnsi="Times New Roman" w:cs="Times New Roman"/>
          <w:color w:val="222222"/>
          <w:sz w:val="24"/>
          <w:szCs w:val="24"/>
        </w:rPr>
        <w:t xml:space="preserve">, </w:t>
      </w:r>
      <w:del w:id="3695" w:author="Alex Cukierman" w:date="2022-02-10T08:50:00Z">
        <w:r w:rsidR="00EF4EA5" w:rsidRPr="00D7451B" w:rsidDel="000375E1">
          <w:rPr>
            <w:rFonts w:ascii="Times New Roman" w:eastAsia="Times New Roman" w:hAnsi="Times New Roman" w:cs="Times New Roman"/>
            <w:color w:val="222222"/>
            <w:sz w:val="24"/>
            <w:szCs w:val="24"/>
          </w:rPr>
          <w:delText xml:space="preserve">and </w:delText>
        </w:r>
      </w:del>
      <w:r w:rsidR="00EF4EA5" w:rsidRPr="00D7451B">
        <w:rPr>
          <w:rFonts w:ascii="Times New Roman" w:eastAsia="Times New Roman" w:hAnsi="Times New Roman" w:cs="Times New Roman"/>
          <w:color w:val="222222"/>
          <w:sz w:val="24"/>
          <w:szCs w:val="24"/>
        </w:rPr>
        <w:t>other structural variables</w:t>
      </w:r>
      <w:ins w:id="3696" w:author="Yothin Jinjarak" w:date="2022-02-10T20:18:00Z">
        <w:r w:rsidR="00B85725">
          <w:rPr>
            <w:rFonts w:ascii="Times New Roman" w:eastAsia="Times New Roman" w:hAnsi="Times New Roman" w:cs="Times New Roman"/>
            <w:color w:val="222222"/>
            <w:sz w:val="24"/>
            <w:szCs w:val="24"/>
          </w:rPr>
          <w:t>,</w:t>
        </w:r>
      </w:ins>
      <w:r w:rsidR="00EF4EA5" w:rsidRPr="00D7451B">
        <w:rPr>
          <w:rFonts w:ascii="Times New Roman" w:eastAsia="Times New Roman" w:hAnsi="Times New Roman" w:cs="Times New Roman"/>
          <w:color w:val="222222"/>
          <w:sz w:val="24"/>
          <w:szCs w:val="24"/>
        </w:rPr>
        <w:t xml:space="preserve"> </w:t>
      </w:r>
      <w:ins w:id="3697" w:author="Alex Cukierman" w:date="2022-02-10T08:50:00Z">
        <w:r w:rsidR="000375E1">
          <w:rPr>
            <w:rFonts w:ascii="Times New Roman" w:eastAsia="Times New Roman" w:hAnsi="Times New Roman" w:cs="Times New Roman"/>
            <w:color w:val="222222"/>
            <w:sz w:val="24"/>
            <w:szCs w:val="24"/>
          </w:rPr>
          <w:t>and (in some e</w:t>
        </w:r>
      </w:ins>
      <w:ins w:id="3698" w:author="Alex Cukierman" w:date="2022-02-10T08:51:00Z">
        <w:r w:rsidR="000375E1">
          <w:rPr>
            <w:rFonts w:ascii="Times New Roman" w:eastAsia="Times New Roman" w:hAnsi="Times New Roman" w:cs="Times New Roman"/>
            <w:color w:val="222222"/>
            <w:sz w:val="24"/>
            <w:szCs w:val="24"/>
          </w:rPr>
          <w:t>x</w:t>
        </w:r>
      </w:ins>
      <w:ins w:id="3699" w:author="Alex Cukierman" w:date="2022-02-10T08:50:00Z">
        <w:r w:rsidR="000375E1">
          <w:rPr>
            <w:rFonts w:ascii="Times New Roman" w:eastAsia="Times New Roman" w:hAnsi="Times New Roman" w:cs="Times New Roman"/>
            <w:color w:val="222222"/>
            <w:sz w:val="24"/>
            <w:szCs w:val="24"/>
          </w:rPr>
          <w:t xml:space="preserve">periments) </w:t>
        </w:r>
      </w:ins>
      <w:r w:rsidR="00EF4EA5" w:rsidRPr="00D7451B">
        <w:rPr>
          <w:rFonts w:ascii="Times New Roman" w:eastAsia="Times New Roman" w:hAnsi="Times New Roman" w:cs="Times New Roman"/>
          <w:color w:val="222222"/>
          <w:sz w:val="24"/>
          <w:szCs w:val="24"/>
        </w:rPr>
        <w:t>explain the ranking gaps between the two data sets</w:t>
      </w:r>
      <w:r w:rsidR="00EF4EA5">
        <w:rPr>
          <w:rFonts w:ascii="Times New Roman" w:eastAsia="Times New Roman" w:hAnsi="Times New Roman" w:cs="Times New Roman"/>
          <w:color w:val="222222"/>
          <w:sz w:val="24"/>
          <w:szCs w:val="24"/>
        </w:rPr>
        <w:t>.</w:t>
      </w:r>
    </w:p>
    <w:p w14:paraId="265768CD" w14:textId="2A1023A2" w:rsidR="0003065B" w:rsidRDefault="00EF4EA5" w:rsidP="002E5803">
      <w:pPr>
        <w:spacing w:line="360" w:lineRule="auto"/>
        <w:ind w:firstLine="720"/>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 xml:space="preserve">These results suggest that one should take the official </w:t>
      </w:r>
      <w:r w:rsidR="00525E77">
        <w:rPr>
          <w:rFonts w:ascii="Times New Roman" w:eastAsia="Times New Roman" w:hAnsi="Times New Roman" w:cs="Times New Roman"/>
          <w:color w:val="222222"/>
          <w:sz w:val="24"/>
          <w:szCs w:val="24"/>
        </w:rPr>
        <w:t>Covid</w:t>
      </w:r>
      <w:ins w:id="3700" w:author="Alex Cukierman" w:date="2022-02-09T20:25:00Z">
        <w:r w:rsidR="002E5803">
          <w:rPr>
            <w:rFonts w:ascii="Times New Roman" w:eastAsia="Times New Roman" w:hAnsi="Times New Roman" w:cs="Times New Roman"/>
            <w:color w:val="222222"/>
            <w:sz w:val="24"/>
            <w:szCs w:val="24"/>
          </w:rPr>
          <w:t>-19</w:t>
        </w:r>
      </w:ins>
      <w:r w:rsidRPr="00D7451B">
        <w:rPr>
          <w:rFonts w:ascii="Times New Roman" w:eastAsia="Times New Roman" w:hAnsi="Times New Roman" w:cs="Times New Roman"/>
          <w:color w:val="222222"/>
          <w:sz w:val="24"/>
          <w:szCs w:val="24"/>
        </w:rPr>
        <w:t xml:space="preserve"> mor</w:t>
      </w:r>
      <w:del w:id="3701" w:author="Alex Cukierman" w:date="2022-02-09T19:38:00Z">
        <w:r w:rsidRPr="00D7451B" w:rsidDel="00B3514F">
          <w:rPr>
            <w:rFonts w:ascii="Times New Roman" w:eastAsia="Times New Roman" w:hAnsi="Times New Roman" w:cs="Times New Roman"/>
            <w:color w:val="222222"/>
            <w:sz w:val="24"/>
            <w:szCs w:val="24"/>
          </w:rPr>
          <w:delText>a</w:delText>
        </w:r>
      </w:del>
      <w:ins w:id="3702" w:author="Alex Cukierman" w:date="2022-02-09T19:38:00Z">
        <w:r w:rsidR="00B3514F">
          <w:rPr>
            <w:rFonts w:ascii="Times New Roman" w:eastAsia="Times New Roman" w:hAnsi="Times New Roman" w:cs="Times New Roman"/>
            <w:color w:val="222222"/>
            <w:sz w:val="24"/>
            <w:szCs w:val="24"/>
          </w:rPr>
          <w:t>ta</w:t>
        </w:r>
      </w:ins>
      <w:r w:rsidRPr="00D7451B">
        <w:rPr>
          <w:rFonts w:ascii="Times New Roman" w:eastAsia="Times New Roman" w:hAnsi="Times New Roman" w:cs="Times New Roman"/>
          <w:color w:val="222222"/>
          <w:sz w:val="24"/>
          <w:szCs w:val="24"/>
        </w:rPr>
        <w:t xml:space="preserve">lity counting with </w:t>
      </w:r>
      <w:ins w:id="3703" w:author="Alex Cukierman" w:date="2022-02-09T19:01:00Z">
        <w:r w:rsidR="007F2ABE">
          <w:rPr>
            <w:rFonts w:ascii="Times New Roman" w:eastAsia="Times New Roman" w:hAnsi="Times New Roman" w:cs="Times New Roman"/>
            <w:color w:val="222222"/>
            <w:sz w:val="24"/>
            <w:szCs w:val="24"/>
          </w:rPr>
          <w:t>some s</w:t>
        </w:r>
      </w:ins>
      <w:ins w:id="3704" w:author="Yothin Jinjarak" w:date="2022-02-10T20:18:00Z">
        <w:r w:rsidR="00B85725">
          <w:rPr>
            <w:rFonts w:ascii="Times New Roman" w:eastAsia="Times New Roman" w:hAnsi="Times New Roman" w:cs="Times New Roman"/>
            <w:color w:val="222222"/>
            <w:sz w:val="24"/>
            <w:szCs w:val="24"/>
          </w:rPr>
          <w:t>keptic</w:t>
        </w:r>
      </w:ins>
      <w:ins w:id="3705" w:author="Alex Cukierman" w:date="2022-02-09T19:01:00Z">
        <w:del w:id="3706" w:author="Yothin Jinjarak" w:date="2022-02-10T20:18:00Z">
          <w:r w:rsidR="007F2ABE" w:rsidDel="00B85725">
            <w:rPr>
              <w:rFonts w:ascii="Times New Roman" w:eastAsia="Times New Roman" w:hAnsi="Times New Roman" w:cs="Times New Roman"/>
              <w:color w:val="222222"/>
              <w:sz w:val="24"/>
              <w:szCs w:val="24"/>
            </w:rPr>
            <w:delText>pectis</w:delText>
          </w:r>
        </w:del>
        <w:r w:rsidR="007F2ABE">
          <w:rPr>
            <w:rFonts w:ascii="Times New Roman" w:eastAsia="Times New Roman" w:hAnsi="Times New Roman" w:cs="Times New Roman"/>
            <w:color w:val="222222"/>
            <w:sz w:val="24"/>
            <w:szCs w:val="24"/>
          </w:rPr>
          <w:t>ism</w:t>
        </w:r>
      </w:ins>
      <w:del w:id="3707" w:author="Alex Cukierman" w:date="2022-02-09T19:01:00Z">
        <w:r w:rsidRPr="00D7451B" w:rsidDel="007F2ABE">
          <w:rPr>
            <w:rFonts w:ascii="Times New Roman" w:eastAsia="Times New Roman" w:hAnsi="Times New Roman" w:cs="Times New Roman"/>
            <w:color w:val="222222"/>
            <w:sz w:val="24"/>
            <w:szCs w:val="24"/>
          </w:rPr>
          <w:delText>a grain of</w:delText>
        </w:r>
      </w:del>
      <w:r w:rsidRPr="00D7451B">
        <w:rPr>
          <w:rFonts w:ascii="Times New Roman" w:eastAsia="Times New Roman" w:hAnsi="Times New Roman" w:cs="Times New Roman"/>
          <w:color w:val="222222"/>
          <w:sz w:val="24"/>
          <w:szCs w:val="24"/>
        </w:rPr>
        <w:t xml:space="preserve"> </w:t>
      </w:r>
      <w:del w:id="3708" w:author="Alex Cukierman" w:date="2022-02-09T19:02:00Z">
        <w:r w:rsidRPr="00D7451B" w:rsidDel="007F2ABE">
          <w:rPr>
            <w:rFonts w:ascii="Times New Roman" w:eastAsia="Times New Roman" w:hAnsi="Times New Roman" w:cs="Times New Roman"/>
            <w:color w:val="222222"/>
            <w:sz w:val="24"/>
            <w:szCs w:val="24"/>
          </w:rPr>
          <w:delText xml:space="preserve">salt, </w:delText>
        </w:r>
      </w:del>
      <w:r w:rsidRPr="00D7451B">
        <w:rPr>
          <w:rFonts w:ascii="Times New Roman" w:eastAsia="Times New Roman" w:hAnsi="Times New Roman" w:cs="Times New Roman"/>
          <w:color w:val="222222"/>
          <w:sz w:val="24"/>
          <w:szCs w:val="24"/>
        </w:rPr>
        <w:t xml:space="preserve">and </w:t>
      </w:r>
      <w:ins w:id="3709" w:author="Alex Cukierman" w:date="2022-02-09T19:39:00Z">
        <w:r w:rsidR="00B3514F">
          <w:rPr>
            <w:rFonts w:ascii="Times New Roman" w:eastAsia="Times New Roman" w:hAnsi="Times New Roman" w:cs="Times New Roman"/>
            <w:color w:val="222222"/>
            <w:sz w:val="24"/>
            <w:szCs w:val="24"/>
          </w:rPr>
          <w:t xml:space="preserve">that it should be </w:t>
        </w:r>
      </w:ins>
      <w:del w:id="3710" w:author="Alex Cukierman" w:date="2022-02-09T19:39:00Z">
        <w:r w:rsidRPr="00D7451B" w:rsidDel="00B3514F">
          <w:rPr>
            <w:rFonts w:ascii="Times New Roman" w:eastAsia="Times New Roman" w:hAnsi="Times New Roman" w:cs="Times New Roman"/>
            <w:color w:val="222222"/>
            <w:sz w:val="24"/>
            <w:szCs w:val="24"/>
          </w:rPr>
          <w:delText>one may</w:delText>
        </w:r>
      </w:del>
      <w:del w:id="3711" w:author="Joshua Aizenman" w:date="2022-02-10T00:13:00Z">
        <w:r w:rsidRPr="00D7451B" w:rsidDel="00D006C9">
          <w:rPr>
            <w:rFonts w:ascii="Times New Roman" w:eastAsia="Times New Roman" w:hAnsi="Times New Roman" w:cs="Times New Roman"/>
            <w:color w:val="222222"/>
            <w:sz w:val="24"/>
            <w:szCs w:val="24"/>
          </w:rPr>
          <w:delText xml:space="preserve"> </w:delText>
        </w:r>
      </w:del>
      <w:r w:rsidRPr="00D7451B">
        <w:rPr>
          <w:rFonts w:ascii="Times New Roman" w:eastAsia="Times New Roman" w:hAnsi="Times New Roman" w:cs="Times New Roman"/>
          <w:color w:val="222222"/>
          <w:sz w:val="24"/>
          <w:szCs w:val="24"/>
        </w:rPr>
        <w:t>supplement</w:t>
      </w:r>
      <w:ins w:id="3712" w:author="Alex Cukierman" w:date="2022-02-09T19:39:00Z">
        <w:r w:rsidR="00B3514F">
          <w:rPr>
            <w:rFonts w:ascii="Times New Roman" w:eastAsia="Times New Roman" w:hAnsi="Times New Roman" w:cs="Times New Roman"/>
            <w:color w:val="222222"/>
            <w:sz w:val="24"/>
            <w:szCs w:val="24"/>
          </w:rPr>
          <w:t>ed</w:t>
        </w:r>
      </w:ins>
      <w:r w:rsidRPr="00D7451B">
        <w:rPr>
          <w:rFonts w:ascii="Times New Roman" w:eastAsia="Times New Roman" w:hAnsi="Times New Roman" w:cs="Times New Roman"/>
          <w:color w:val="222222"/>
          <w:sz w:val="24"/>
          <w:szCs w:val="24"/>
        </w:rPr>
        <w:t xml:space="preserve"> </w:t>
      </w:r>
      <w:ins w:id="3713" w:author="Alex Cukierman" w:date="2022-02-09T19:40:00Z">
        <w:r w:rsidR="00B3514F">
          <w:rPr>
            <w:rFonts w:ascii="Times New Roman" w:eastAsia="Times New Roman" w:hAnsi="Times New Roman" w:cs="Times New Roman"/>
            <w:color w:val="222222"/>
            <w:sz w:val="24"/>
            <w:szCs w:val="24"/>
          </w:rPr>
          <w:t xml:space="preserve">by </w:t>
        </w:r>
      </w:ins>
      <w:del w:id="3714" w:author="Alex Cukierman" w:date="2022-02-09T19:40:00Z">
        <w:r w:rsidRPr="00D7451B" w:rsidDel="00B3514F">
          <w:rPr>
            <w:rFonts w:ascii="Times New Roman" w:eastAsia="Times New Roman" w:hAnsi="Times New Roman" w:cs="Times New Roman"/>
            <w:color w:val="222222"/>
            <w:sz w:val="24"/>
            <w:szCs w:val="24"/>
          </w:rPr>
          <w:delText>this info</w:delText>
        </w:r>
      </w:del>
      <w:del w:id="3715" w:author="Alex Cukierman" w:date="2022-02-09T19:39:00Z">
        <w:r w:rsidRPr="00D7451B" w:rsidDel="00B3514F">
          <w:rPr>
            <w:rFonts w:ascii="Times New Roman" w:eastAsia="Times New Roman" w:hAnsi="Times New Roman" w:cs="Times New Roman"/>
            <w:color w:val="222222"/>
            <w:sz w:val="24"/>
            <w:szCs w:val="24"/>
          </w:rPr>
          <w:delText xml:space="preserve">rmation </w:delText>
        </w:r>
      </w:del>
      <w:del w:id="3716" w:author="Alex Cukierman" w:date="2022-02-09T19:40:00Z">
        <w:r w:rsidRPr="00D7451B" w:rsidDel="00B3514F">
          <w:rPr>
            <w:rFonts w:ascii="Times New Roman" w:eastAsia="Times New Roman" w:hAnsi="Times New Roman" w:cs="Times New Roman"/>
            <w:color w:val="222222"/>
            <w:sz w:val="24"/>
            <w:szCs w:val="24"/>
          </w:rPr>
          <w:delText xml:space="preserve">with </w:delText>
        </w:r>
      </w:del>
      <w:r w:rsidRPr="00D7451B">
        <w:rPr>
          <w:rFonts w:ascii="Times New Roman" w:eastAsia="Times New Roman" w:hAnsi="Times New Roman" w:cs="Times New Roman"/>
          <w:color w:val="222222"/>
          <w:sz w:val="24"/>
          <w:szCs w:val="24"/>
        </w:rPr>
        <w:t>excess mortality data</w:t>
      </w:r>
      <w:r>
        <w:rPr>
          <w:rFonts w:ascii="Times New Roman" w:eastAsia="Times New Roman" w:hAnsi="Times New Roman" w:cs="Times New Roman"/>
          <w:color w:val="222222"/>
          <w:sz w:val="24"/>
          <w:szCs w:val="24"/>
        </w:rPr>
        <w:t>.</w:t>
      </w:r>
      <w:ins w:id="3717" w:author="Alex Cukierman" w:date="2022-02-09T20:02:00Z">
        <w:r w:rsidR="00955B2E">
          <w:rPr>
            <w:rStyle w:val="FootnoteReference"/>
            <w:rFonts w:ascii="Times New Roman" w:eastAsia="Times New Roman" w:hAnsi="Times New Roman" w:cs="Times New Roman"/>
            <w:color w:val="222222"/>
            <w:sz w:val="24"/>
            <w:szCs w:val="24"/>
          </w:rPr>
          <w:footnoteReference w:id="8"/>
        </w:r>
      </w:ins>
      <w:r>
        <w:rPr>
          <w:rFonts w:ascii="Times New Roman" w:eastAsia="Times New Roman" w:hAnsi="Times New Roman" w:cs="Times New Roman"/>
          <w:color w:val="222222"/>
          <w:sz w:val="24"/>
          <w:szCs w:val="24"/>
        </w:rPr>
        <w:t xml:space="preserve"> However, it should be </w:t>
      </w:r>
      <w:r w:rsidRPr="00B565DE">
        <w:rPr>
          <w:rFonts w:ascii="Times New Roman" w:eastAsia="Times New Roman" w:hAnsi="Times New Roman" w:cs="Times New Roman"/>
          <w:color w:val="222222"/>
          <w:sz w:val="24"/>
          <w:szCs w:val="24"/>
        </w:rPr>
        <w:t xml:space="preserve">noted that </w:t>
      </w:r>
      <w:ins w:id="3728" w:author="Alex Cukierman" w:date="2022-02-09T19:41:00Z">
        <w:r w:rsidR="00B3514F" w:rsidRPr="00B565DE">
          <w:rPr>
            <w:rFonts w:ascii="Times New Roman" w:eastAsia="Times New Roman" w:hAnsi="Times New Roman" w:cs="Times New Roman"/>
            <w:color w:val="222222"/>
            <w:sz w:val="24"/>
            <w:szCs w:val="24"/>
          </w:rPr>
          <w:t xml:space="preserve">excess mortality </w:t>
        </w:r>
        <w:r w:rsidR="00B3514F">
          <w:rPr>
            <w:rFonts w:ascii="Times New Roman" w:eastAsia="Times New Roman" w:hAnsi="Times New Roman" w:cs="Times New Roman"/>
            <w:color w:val="222222"/>
            <w:sz w:val="24"/>
            <w:szCs w:val="24"/>
          </w:rPr>
          <w:t xml:space="preserve">data is also subject to </w:t>
        </w:r>
      </w:ins>
      <w:del w:id="3729" w:author="Alex Cukierman" w:date="2022-02-09T19:41:00Z">
        <w:r w:rsidRPr="00B565DE" w:rsidDel="00B3514F">
          <w:rPr>
            <w:rFonts w:ascii="Times New Roman" w:eastAsia="Times New Roman" w:hAnsi="Times New Roman" w:cs="Times New Roman"/>
            <w:color w:val="222222"/>
            <w:sz w:val="24"/>
            <w:szCs w:val="24"/>
          </w:rPr>
          <w:delText xml:space="preserve">there </w:delText>
        </w:r>
        <w:r w:rsidR="00CD5A48" w:rsidRPr="00B565DE" w:rsidDel="00B3514F">
          <w:rPr>
            <w:rFonts w:ascii="Times New Roman" w:eastAsia="Times New Roman" w:hAnsi="Times New Roman" w:cs="Times New Roman"/>
            <w:color w:val="222222"/>
            <w:sz w:val="24"/>
            <w:szCs w:val="24"/>
          </w:rPr>
          <w:delText xml:space="preserve">are </w:delText>
        </w:r>
        <w:r w:rsidRPr="00B565DE" w:rsidDel="00B3514F">
          <w:rPr>
            <w:rFonts w:ascii="Times New Roman" w:eastAsia="Times New Roman" w:hAnsi="Times New Roman" w:cs="Times New Roman"/>
            <w:color w:val="222222"/>
            <w:sz w:val="24"/>
            <w:szCs w:val="24"/>
          </w:rPr>
          <w:delText xml:space="preserve">also </w:delText>
        </w:r>
      </w:del>
      <w:r w:rsidRPr="00B565DE">
        <w:rPr>
          <w:rFonts w:ascii="Times New Roman" w:eastAsia="Times New Roman" w:hAnsi="Times New Roman" w:cs="Times New Roman"/>
          <w:color w:val="222222"/>
          <w:sz w:val="24"/>
          <w:szCs w:val="24"/>
        </w:rPr>
        <w:t>limitation</w:t>
      </w:r>
      <w:r w:rsidR="00CD5A48" w:rsidRPr="00B565DE">
        <w:rPr>
          <w:rFonts w:ascii="Times New Roman" w:eastAsia="Times New Roman" w:hAnsi="Times New Roman" w:cs="Times New Roman"/>
          <w:color w:val="222222"/>
          <w:sz w:val="24"/>
          <w:szCs w:val="24"/>
        </w:rPr>
        <w:t>s</w:t>
      </w:r>
      <w:r w:rsidRPr="00B565DE">
        <w:rPr>
          <w:rFonts w:ascii="Times New Roman" w:eastAsia="Times New Roman" w:hAnsi="Times New Roman" w:cs="Times New Roman"/>
          <w:color w:val="222222"/>
          <w:sz w:val="24"/>
          <w:szCs w:val="24"/>
        </w:rPr>
        <w:t xml:space="preserve"> </w:t>
      </w:r>
      <w:del w:id="3730" w:author="Alex Cukierman" w:date="2022-02-09T19:41:00Z">
        <w:r w:rsidR="00CD5A48" w:rsidRPr="00B565DE" w:rsidDel="00B3514F">
          <w:rPr>
            <w:rFonts w:ascii="Times New Roman" w:eastAsia="Times New Roman" w:hAnsi="Times New Roman" w:cs="Times New Roman"/>
            <w:color w:val="222222"/>
            <w:sz w:val="24"/>
            <w:szCs w:val="24"/>
          </w:rPr>
          <w:delText xml:space="preserve">in </w:delText>
        </w:r>
        <w:r w:rsidRPr="00B565DE" w:rsidDel="00B3514F">
          <w:rPr>
            <w:rFonts w:ascii="Times New Roman" w:eastAsia="Times New Roman" w:hAnsi="Times New Roman" w:cs="Times New Roman"/>
            <w:color w:val="222222"/>
            <w:sz w:val="24"/>
            <w:szCs w:val="24"/>
          </w:rPr>
          <w:delText>the</w:delText>
        </w:r>
        <w:r w:rsidR="00CD5A48" w:rsidRPr="00B565DE" w:rsidDel="00B3514F">
          <w:rPr>
            <w:rFonts w:ascii="Times New Roman" w:eastAsia="Times New Roman" w:hAnsi="Times New Roman" w:cs="Times New Roman"/>
            <w:color w:val="222222"/>
            <w:sz w:val="24"/>
            <w:szCs w:val="24"/>
          </w:rPr>
          <w:delText xml:space="preserve"> use of</w:delText>
        </w:r>
        <w:r w:rsidRPr="00B565DE" w:rsidDel="00B3514F">
          <w:rPr>
            <w:rFonts w:ascii="Times New Roman" w:eastAsia="Times New Roman" w:hAnsi="Times New Roman" w:cs="Times New Roman"/>
            <w:color w:val="222222"/>
            <w:sz w:val="24"/>
            <w:szCs w:val="24"/>
          </w:rPr>
          <w:delText xml:space="preserve"> excess mortality </w:delText>
        </w:r>
      </w:del>
      <w:ins w:id="3731" w:author="Alex Cukierman" w:date="2022-02-09T19:42:00Z">
        <w:r w:rsidR="00B3514F">
          <w:rPr>
            <w:rFonts w:ascii="Times New Roman" w:eastAsia="Times New Roman" w:hAnsi="Times New Roman" w:cs="Times New Roman"/>
            <w:color w:val="222222"/>
            <w:sz w:val="24"/>
            <w:szCs w:val="24"/>
          </w:rPr>
          <w:t xml:space="preserve">that </w:t>
        </w:r>
      </w:ins>
      <w:del w:id="3732" w:author="Alex Cukierman" w:date="2022-02-09T19:42:00Z">
        <w:r w:rsidRPr="00B565DE" w:rsidDel="00B3514F">
          <w:rPr>
            <w:rFonts w:ascii="Times New Roman" w:eastAsia="Times New Roman" w:hAnsi="Times New Roman" w:cs="Times New Roman"/>
            <w:color w:val="222222"/>
            <w:sz w:val="24"/>
            <w:szCs w:val="24"/>
          </w:rPr>
          <w:delText xml:space="preserve">which </w:delText>
        </w:r>
      </w:del>
      <w:r w:rsidRPr="00B565DE">
        <w:rPr>
          <w:rFonts w:ascii="Times New Roman" w:eastAsia="Times New Roman" w:hAnsi="Times New Roman" w:cs="Times New Roman"/>
          <w:color w:val="222222"/>
          <w:sz w:val="24"/>
          <w:szCs w:val="24"/>
        </w:rPr>
        <w:t>may affect its quality as well</w:t>
      </w:r>
      <w:r w:rsidR="00CD5A48" w:rsidRPr="00B565DE">
        <w:rPr>
          <w:rFonts w:ascii="Times New Roman" w:eastAsia="Times New Roman" w:hAnsi="Times New Roman" w:cs="Times New Roman"/>
          <w:color w:val="222222"/>
          <w:sz w:val="24"/>
          <w:szCs w:val="24"/>
        </w:rPr>
        <w:t>.</w:t>
      </w:r>
      <w:del w:id="3733" w:author="Alex Cukierman" w:date="2022-02-09T20:01:00Z">
        <w:r w:rsidR="00A10C6C" w:rsidRPr="00B565DE" w:rsidDel="00955B2E">
          <w:rPr>
            <w:rStyle w:val="FootnoteReference"/>
            <w:rFonts w:ascii="Times New Roman" w:eastAsia="Times New Roman" w:hAnsi="Times New Roman" w:cs="Times New Roman"/>
            <w:color w:val="222222"/>
            <w:sz w:val="24"/>
            <w:szCs w:val="24"/>
          </w:rPr>
          <w:footnoteReference w:id="9"/>
        </w:r>
      </w:del>
      <w:r w:rsidRPr="00B565DE">
        <w:rPr>
          <w:rFonts w:ascii="Times New Roman" w:eastAsia="Times New Roman" w:hAnsi="Times New Roman" w:cs="Times New Roman"/>
          <w:color w:val="222222"/>
          <w:sz w:val="24"/>
          <w:szCs w:val="24"/>
        </w:rPr>
        <w:t xml:space="preserve"> </w:t>
      </w:r>
      <w:r w:rsidR="00CD5A48" w:rsidRPr="00B565DE">
        <w:rPr>
          <w:rFonts w:ascii="Times New Roman" w:eastAsia="Times New Roman" w:hAnsi="Times New Roman" w:cs="Times New Roman"/>
          <w:color w:val="222222"/>
          <w:sz w:val="24"/>
          <w:szCs w:val="24"/>
        </w:rPr>
        <w:t xml:space="preserve"> Indeed, </w:t>
      </w:r>
      <w:r w:rsidR="00A10C6C" w:rsidRPr="00B565DE">
        <w:rPr>
          <w:rFonts w:ascii="Times New Roman" w:eastAsia="Times New Roman" w:hAnsi="Times New Roman" w:cs="Times New Roman"/>
          <w:color w:val="222222"/>
          <w:sz w:val="24"/>
          <w:szCs w:val="24"/>
        </w:rPr>
        <w:t xml:space="preserve">some </w:t>
      </w:r>
      <w:r w:rsidRPr="00B565DE">
        <w:rPr>
          <w:rFonts w:ascii="Times New Roman" w:eastAsia="Times New Roman" w:hAnsi="Times New Roman" w:cs="Times New Roman"/>
          <w:color w:val="222222"/>
          <w:sz w:val="24"/>
          <w:szCs w:val="24"/>
        </w:rPr>
        <w:t xml:space="preserve">limitations of the official mortality statistics have been </w:t>
      </w:r>
      <w:r w:rsidR="00A10C6C" w:rsidRPr="00B565DE">
        <w:rPr>
          <w:rFonts w:ascii="Times New Roman" w:eastAsia="Times New Roman" w:hAnsi="Times New Roman" w:cs="Times New Roman"/>
          <w:color w:val="222222"/>
          <w:sz w:val="24"/>
          <w:szCs w:val="24"/>
        </w:rPr>
        <w:t>mitigated</w:t>
      </w:r>
      <w:r w:rsidRPr="00B565DE">
        <w:rPr>
          <w:rFonts w:ascii="Times New Roman" w:eastAsia="Times New Roman" w:hAnsi="Times New Roman" w:cs="Times New Roman"/>
          <w:color w:val="222222"/>
          <w:sz w:val="24"/>
          <w:szCs w:val="24"/>
        </w:rPr>
        <w:t>, and therefore, the results in this paper may not solely be attributed to the quality of official mortality statistics</w:t>
      </w:r>
      <w:r w:rsidR="00AC6E51" w:rsidRPr="00B565DE">
        <w:rPr>
          <w:rFonts w:ascii="Times New Roman" w:eastAsia="Times New Roman" w:hAnsi="Times New Roman" w:cs="Times New Roman"/>
          <w:color w:val="222222"/>
          <w:sz w:val="24"/>
          <w:szCs w:val="24"/>
        </w:rPr>
        <w:t xml:space="preserve"> (</w:t>
      </w:r>
      <w:r w:rsidR="00B565DE" w:rsidRPr="00B565DE">
        <w:rPr>
          <w:rFonts w:ascii="Times New Roman" w:eastAsia="Times New Roman" w:hAnsi="Times New Roman" w:cs="Times New Roman"/>
          <w:color w:val="222222"/>
          <w:sz w:val="24"/>
          <w:szCs w:val="24"/>
        </w:rPr>
        <w:t xml:space="preserve">see </w:t>
      </w:r>
      <w:r w:rsidR="00B565DE" w:rsidRPr="007B7457">
        <w:rPr>
          <w:rFonts w:ascii="Times New Roman" w:hAnsi="Times New Roman" w:cs="Times New Roman"/>
          <w:color w:val="222222"/>
          <w:sz w:val="24"/>
          <w:szCs w:val="24"/>
          <w:shd w:val="clear" w:color="auto" w:fill="FFFFFF"/>
        </w:rPr>
        <w:t xml:space="preserve">Whittaker et al. </w:t>
      </w:r>
      <w:del w:id="3737" w:author="Nair-Desai, Sameer" w:date="2022-02-12T21:03:00Z">
        <w:r w:rsidR="00B565DE" w:rsidRPr="007B7457" w:rsidDel="00CC1750">
          <w:rPr>
            <w:rFonts w:ascii="Times New Roman" w:hAnsi="Times New Roman" w:cs="Times New Roman"/>
            <w:color w:val="222222"/>
            <w:sz w:val="24"/>
            <w:szCs w:val="24"/>
            <w:shd w:val="clear" w:color="auto" w:fill="FFFFFF"/>
          </w:rPr>
          <w:delText>(</w:delText>
        </w:r>
      </w:del>
      <w:r w:rsidR="00B565DE" w:rsidRPr="007B7457">
        <w:rPr>
          <w:rFonts w:ascii="Times New Roman" w:hAnsi="Times New Roman" w:cs="Times New Roman"/>
          <w:color w:val="222222"/>
          <w:sz w:val="24"/>
          <w:szCs w:val="24"/>
          <w:shd w:val="clear" w:color="auto" w:fill="FFFFFF"/>
        </w:rPr>
        <w:t>2021</w:t>
      </w:r>
      <w:del w:id="3738" w:author="Nair-Desai, Sameer" w:date="2022-02-12T21:03:00Z">
        <w:r w:rsidR="00B565DE" w:rsidRPr="007B7457" w:rsidDel="00CC1750">
          <w:rPr>
            <w:rFonts w:ascii="Times New Roman" w:hAnsi="Times New Roman" w:cs="Times New Roman"/>
            <w:color w:val="222222"/>
            <w:sz w:val="24"/>
            <w:szCs w:val="24"/>
            <w:shd w:val="clear" w:color="auto" w:fill="FFFFFF"/>
          </w:rPr>
          <w:delText>)</w:delText>
        </w:r>
      </w:del>
      <w:ins w:id="3739" w:author="Nair-Desai, Sameer" w:date="2022-02-12T21:03:00Z">
        <w:r w:rsidR="00CC1750">
          <w:rPr>
            <w:rFonts w:ascii="Times New Roman" w:hAnsi="Times New Roman" w:cs="Times New Roman"/>
            <w:color w:val="222222"/>
            <w:sz w:val="24"/>
            <w:szCs w:val="24"/>
            <w:shd w:val="clear" w:color="auto" w:fill="FFFFFF"/>
          </w:rPr>
          <w:t>;</w:t>
        </w:r>
      </w:ins>
      <w:del w:id="3740" w:author="Nair-Desai, Sameer" w:date="2022-02-12T21:03:00Z">
        <w:r w:rsidR="00D0182D" w:rsidDel="00CC1750">
          <w:rPr>
            <w:rFonts w:ascii="Times New Roman" w:hAnsi="Times New Roman" w:cs="Times New Roman"/>
            <w:color w:val="222222"/>
            <w:sz w:val="24"/>
            <w:szCs w:val="24"/>
            <w:shd w:val="clear" w:color="auto" w:fill="FFFFFF"/>
          </w:rPr>
          <w:delText>,</w:delText>
        </w:r>
      </w:del>
      <w:r w:rsidR="00D0182D">
        <w:rPr>
          <w:rFonts w:ascii="Times New Roman" w:hAnsi="Times New Roman" w:cs="Times New Roman"/>
          <w:color w:val="222222"/>
          <w:sz w:val="24"/>
          <w:szCs w:val="24"/>
          <w:shd w:val="clear" w:color="auto" w:fill="FFFFFF"/>
        </w:rPr>
        <w:t xml:space="preserve"> </w:t>
      </w:r>
      <w:proofErr w:type="spellStart"/>
      <w:r w:rsidR="00D0182D" w:rsidRPr="00DB40B1">
        <w:rPr>
          <w:rFonts w:ascii="Times New Roman" w:hAnsi="Times New Roman" w:cs="Times New Roman"/>
          <w:color w:val="222222"/>
          <w:sz w:val="24"/>
          <w:szCs w:val="24"/>
          <w:shd w:val="clear" w:color="auto" w:fill="FFFFFF"/>
        </w:rPr>
        <w:t>Helleringer</w:t>
      </w:r>
      <w:proofErr w:type="spellEnd"/>
      <w:r w:rsidR="00D0182D">
        <w:rPr>
          <w:rFonts w:ascii="Times New Roman" w:hAnsi="Times New Roman" w:cs="Times New Roman"/>
          <w:color w:val="222222"/>
          <w:sz w:val="24"/>
          <w:szCs w:val="24"/>
          <w:shd w:val="clear" w:color="auto" w:fill="FFFFFF"/>
        </w:rPr>
        <w:t xml:space="preserve"> and</w:t>
      </w:r>
      <w:r w:rsidR="00D0182D" w:rsidRPr="00DB40B1">
        <w:rPr>
          <w:rFonts w:ascii="Times New Roman" w:hAnsi="Times New Roman" w:cs="Times New Roman"/>
          <w:color w:val="222222"/>
          <w:sz w:val="24"/>
          <w:szCs w:val="24"/>
          <w:shd w:val="clear" w:color="auto" w:fill="FFFFFF"/>
        </w:rPr>
        <w:t xml:space="preserve"> Queiroz </w:t>
      </w:r>
      <w:del w:id="3741" w:author="Nair-Desai, Sameer" w:date="2022-02-12T21:03:00Z">
        <w:r w:rsidR="00D0182D" w:rsidRPr="00DB40B1" w:rsidDel="00CC1750">
          <w:rPr>
            <w:rFonts w:ascii="Times New Roman" w:hAnsi="Times New Roman" w:cs="Times New Roman"/>
            <w:color w:val="222222"/>
            <w:sz w:val="24"/>
            <w:szCs w:val="24"/>
            <w:shd w:val="clear" w:color="auto" w:fill="FFFFFF"/>
          </w:rPr>
          <w:delText>(</w:delText>
        </w:r>
      </w:del>
      <w:r w:rsidR="00D0182D" w:rsidRPr="00DB40B1">
        <w:rPr>
          <w:rFonts w:ascii="Times New Roman" w:hAnsi="Times New Roman" w:cs="Times New Roman"/>
          <w:color w:val="222222"/>
          <w:sz w:val="24"/>
          <w:szCs w:val="24"/>
          <w:shd w:val="clear" w:color="auto" w:fill="FFFFFF"/>
        </w:rPr>
        <w:t>2021</w:t>
      </w:r>
      <w:del w:id="3742" w:author="Nair-Desai, Sameer" w:date="2022-02-12T21:03:00Z">
        <w:r w:rsidR="00D0182D" w:rsidRPr="00DB40B1" w:rsidDel="00CC1750">
          <w:rPr>
            <w:rFonts w:ascii="Times New Roman" w:hAnsi="Times New Roman" w:cs="Times New Roman"/>
            <w:color w:val="222222"/>
            <w:sz w:val="24"/>
            <w:szCs w:val="24"/>
            <w:shd w:val="clear" w:color="auto" w:fill="FFFFFF"/>
          </w:rPr>
          <w:delText>)</w:delText>
        </w:r>
      </w:del>
      <w:r w:rsidR="00E36FD9">
        <w:rPr>
          <w:rFonts w:ascii="Times New Roman" w:hAnsi="Times New Roman" w:cs="Times New Roman"/>
          <w:color w:val="222222"/>
          <w:sz w:val="24"/>
          <w:szCs w:val="24"/>
          <w:shd w:val="clear" w:color="auto" w:fill="FFFFFF"/>
        </w:rPr>
        <w:t>)</w:t>
      </w:r>
      <w:r w:rsidR="00D0182D" w:rsidRPr="00DB40B1">
        <w:rPr>
          <w:rFonts w:ascii="Times New Roman" w:hAnsi="Times New Roman" w:cs="Times New Roman"/>
          <w:color w:val="222222"/>
          <w:sz w:val="24"/>
          <w:szCs w:val="24"/>
          <w:shd w:val="clear" w:color="auto" w:fill="FFFFFF"/>
        </w:rPr>
        <w:t>.</w:t>
      </w:r>
      <w:r w:rsidR="00F43D5C">
        <w:rPr>
          <w:rStyle w:val="FootnoteReference"/>
          <w:rFonts w:ascii="Times New Roman" w:hAnsi="Times New Roman" w:cs="Times New Roman"/>
          <w:color w:val="222222"/>
          <w:sz w:val="24"/>
          <w:szCs w:val="24"/>
          <w:shd w:val="clear" w:color="auto" w:fill="FFFFFF"/>
        </w:rPr>
        <w:footnoteReference w:id="10"/>
      </w:r>
      <w:r w:rsidR="00B565DE" w:rsidRPr="007B7457">
        <w:rPr>
          <w:rFonts w:ascii="Times New Roman" w:hAnsi="Times New Roman" w:cs="Times New Roman"/>
          <w:color w:val="222222"/>
          <w:sz w:val="24"/>
          <w:szCs w:val="24"/>
          <w:shd w:val="clear" w:color="auto" w:fill="FFFFFF"/>
        </w:rPr>
        <w:t xml:space="preserve"> </w:t>
      </w:r>
      <w:r w:rsidR="004E3602" w:rsidRPr="00B565DE">
        <w:rPr>
          <w:rFonts w:ascii="Times New Roman" w:eastAsia="Times New Roman" w:hAnsi="Times New Roman" w:cs="Times New Roman"/>
          <w:color w:val="222222"/>
          <w:sz w:val="24"/>
          <w:szCs w:val="24"/>
        </w:rPr>
        <w:t xml:space="preserve">Notably, the growing importance of GDP/Capita and vaccination rates </w:t>
      </w:r>
      <w:r w:rsidR="002777B0" w:rsidRPr="00B565DE">
        <w:rPr>
          <w:rFonts w:ascii="Times New Roman" w:eastAsia="Times New Roman" w:hAnsi="Times New Roman" w:cs="Times New Roman"/>
          <w:color w:val="222222"/>
          <w:sz w:val="24"/>
          <w:szCs w:val="24"/>
        </w:rPr>
        <w:t xml:space="preserve">in explaining the </w:t>
      </w:r>
      <w:r w:rsidR="00C611DB" w:rsidRPr="00B565DE">
        <w:rPr>
          <w:rFonts w:ascii="Times New Roman" w:eastAsia="Times New Roman" w:hAnsi="Times New Roman" w:cs="Times New Roman"/>
          <w:color w:val="222222"/>
          <w:sz w:val="24"/>
          <w:szCs w:val="24"/>
        </w:rPr>
        <w:t>cross-country</w:t>
      </w:r>
      <w:r w:rsidR="002777B0" w:rsidRPr="00B565DE">
        <w:rPr>
          <w:rFonts w:ascii="Times New Roman" w:eastAsia="Times New Roman" w:hAnsi="Times New Roman" w:cs="Times New Roman"/>
          <w:color w:val="222222"/>
          <w:sz w:val="24"/>
          <w:szCs w:val="24"/>
        </w:rPr>
        <w:t xml:space="preserve"> variation of the </w:t>
      </w:r>
      <w:r w:rsidR="002777B0" w:rsidRPr="00B565DE">
        <w:rPr>
          <w:rFonts w:ascii="Times New Roman" w:hAnsi="Times New Roman" w:cs="Times New Roman"/>
          <w:sz w:val="24"/>
          <w:szCs w:val="24"/>
        </w:rPr>
        <w:t>cumulative excess/official Covid-19 death ratios</w:t>
      </w:r>
      <w:r w:rsidR="002777B0" w:rsidRPr="00B565DE">
        <w:rPr>
          <w:rFonts w:ascii="Times New Roman" w:eastAsia="Times New Roman" w:hAnsi="Times New Roman" w:cs="Times New Roman"/>
          <w:color w:val="222222"/>
          <w:sz w:val="24"/>
          <w:szCs w:val="24"/>
        </w:rPr>
        <w:t xml:space="preserve"> at the end of 2021 </w:t>
      </w:r>
      <w:r w:rsidR="004E3602" w:rsidRPr="00B565DE">
        <w:rPr>
          <w:rFonts w:ascii="Times New Roman" w:eastAsia="Times New Roman" w:hAnsi="Times New Roman" w:cs="Times New Roman"/>
          <w:color w:val="222222"/>
          <w:sz w:val="24"/>
          <w:szCs w:val="24"/>
        </w:rPr>
        <w:t xml:space="preserve">is in line with WHO concerns about </w:t>
      </w:r>
      <w:r w:rsidR="002777B0" w:rsidRPr="00B565DE">
        <w:rPr>
          <w:rFonts w:ascii="Times New Roman" w:eastAsia="Times New Roman" w:hAnsi="Times New Roman" w:cs="Times New Roman"/>
          <w:color w:val="222222"/>
          <w:sz w:val="24"/>
          <w:szCs w:val="24"/>
        </w:rPr>
        <w:t xml:space="preserve">the global shortages of vaccinations, resulting </w:t>
      </w:r>
      <w:del w:id="3768" w:author="Yothin Jinjarak" w:date="2022-02-10T20:18:00Z">
        <w:r w:rsidR="002777B0" w:rsidRPr="00B565DE" w:rsidDel="00B85725">
          <w:rPr>
            <w:rFonts w:ascii="Times New Roman" w:eastAsia="Times New Roman" w:hAnsi="Times New Roman" w:cs="Times New Roman"/>
            <w:color w:val="222222"/>
            <w:sz w:val="24"/>
            <w:szCs w:val="24"/>
          </w:rPr>
          <w:delText xml:space="preserve">with </w:delText>
        </w:r>
      </w:del>
      <w:ins w:id="3769" w:author="Yothin Jinjarak" w:date="2022-02-10T20:18:00Z">
        <w:r w:rsidR="00B85725">
          <w:rPr>
            <w:rFonts w:ascii="Times New Roman" w:eastAsia="Times New Roman" w:hAnsi="Times New Roman" w:cs="Times New Roman"/>
            <w:color w:val="222222"/>
            <w:sz w:val="24"/>
            <w:szCs w:val="24"/>
          </w:rPr>
          <w:t>in</w:t>
        </w:r>
        <w:r w:rsidR="00B85725" w:rsidRPr="00B565DE">
          <w:rPr>
            <w:rFonts w:ascii="Times New Roman" w:eastAsia="Times New Roman" w:hAnsi="Times New Roman" w:cs="Times New Roman"/>
            <w:color w:val="222222"/>
            <w:sz w:val="24"/>
            <w:szCs w:val="24"/>
          </w:rPr>
          <w:t xml:space="preserve"> </w:t>
        </w:r>
      </w:ins>
      <w:r w:rsidR="002777B0" w:rsidRPr="00B565DE">
        <w:rPr>
          <w:rFonts w:ascii="Times New Roman" w:eastAsia="Times New Roman" w:hAnsi="Times New Roman" w:cs="Times New Roman"/>
          <w:color w:val="222222"/>
          <w:sz w:val="24"/>
          <w:szCs w:val="24"/>
        </w:rPr>
        <w:t>unequal worldwide vaccination rates.</w:t>
      </w:r>
    </w:p>
    <w:p w14:paraId="1E4196B0" w14:textId="19A0DBD2" w:rsidR="0003065B" w:rsidRDefault="004236BE" w:rsidP="0003065B">
      <w:pPr>
        <w:spacing w:line="360" w:lineRule="auto"/>
        <w:ind w:firstLine="720"/>
        <w:rPr>
          <w:ins w:id="3770" w:author="Joshua Aizenman" w:date="2022-02-10T00:18:00Z"/>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This study has limitations. </w:t>
      </w:r>
      <w:r w:rsidR="0043716E">
        <w:rPr>
          <w:rFonts w:ascii="Times New Roman" w:eastAsia="Times New Roman" w:hAnsi="Times New Roman" w:cs="Times New Roman"/>
          <w:color w:val="222222"/>
          <w:sz w:val="24"/>
          <w:szCs w:val="24"/>
        </w:rPr>
        <w:t>Firstly, t</w:t>
      </w:r>
      <w:r>
        <w:rPr>
          <w:rFonts w:ascii="Times New Roman" w:eastAsia="Times New Roman" w:hAnsi="Times New Roman" w:cs="Times New Roman"/>
          <w:color w:val="222222"/>
          <w:sz w:val="24"/>
          <w:szCs w:val="24"/>
        </w:rPr>
        <w:t xml:space="preserve">o maximize the sample size, we rely on the </w:t>
      </w:r>
      <w:r w:rsidR="0043716E">
        <w:rPr>
          <w:rFonts w:ascii="Times New Roman" w:eastAsia="Times New Roman" w:hAnsi="Times New Roman" w:cs="Times New Roman"/>
          <w:color w:val="222222"/>
          <w:sz w:val="24"/>
          <w:szCs w:val="24"/>
        </w:rPr>
        <w:t xml:space="preserve">mid-point </w:t>
      </w:r>
      <w:r>
        <w:rPr>
          <w:rFonts w:ascii="Times New Roman" w:eastAsia="Times New Roman" w:hAnsi="Times New Roman" w:cs="Times New Roman"/>
          <w:color w:val="222222"/>
          <w:sz w:val="24"/>
          <w:szCs w:val="24"/>
        </w:rPr>
        <w:t>estimate</w:t>
      </w:r>
      <w:r w:rsidR="0043716E">
        <w:rPr>
          <w:rFonts w:ascii="Times New Roman" w:eastAsia="Times New Roman" w:hAnsi="Times New Roman" w:cs="Times New Roman"/>
          <w:color w:val="222222"/>
          <w:sz w:val="24"/>
          <w:szCs w:val="24"/>
        </w:rPr>
        <w:t>s of</w:t>
      </w:r>
      <w:r>
        <w:rPr>
          <w:rFonts w:ascii="Times New Roman" w:eastAsia="Times New Roman" w:hAnsi="Times New Roman" w:cs="Times New Roman"/>
          <w:color w:val="222222"/>
          <w:sz w:val="24"/>
          <w:szCs w:val="24"/>
        </w:rPr>
        <w:t xml:space="preserve"> excess deaths, wh</w:t>
      </w:r>
      <w:r w:rsidR="0043716E">
        <w:rPr>
          <w:rFonts w:ascii="Times New Roman" w:eastAsia="Times New Roman" w:hAnsi="Times New Roman" w:cs="Times New Roman"/>
          <w:color w:val="222222"/>
          <w:sz w:val="24"/>
          <w:szCs w:val="24"/>
        </w:rPr>
        <w:t>ose upper and lower bounds</w:t>
      </w:r>
      <w:r>
        <w:rPr>
          <w:rFonts w:ascii="Times New Roman" w:eastAsia="Times New Roman" w:hAnsi="Times New Roman" w:cs="Times New Roman"/>
          <w:color w:val="222222"/>
          <w:sz w:val="24"/>
          <w:szCs w:val="24"/>
        </w:rPr>
        <w:t xml:space="preserve"> vary with the underlying data and models</w:t>
      </w:r>
      <w:del w:id="3771" w:author="Alex Cukierman" w:date="2022-02-07T15:38:00Z">
        <w:r w:rsidDel="0013767B">
          <w:rPr>
            <w:rFonts w:ascii="Times New Roman" w:eastAsia="Times New Roman" w:hAnsi="Times New Roman" w:cs="Times New Roman"/>
            <w:color w:val="222222"/>
            <w:sz w:val="24"/>
            <w:szCs w:val="24"/>
          </w:rPr>
          <w:delText>;</w:delText>
        </w:r>
      </w:del>
      <w:r>
        <w:rPr>
          <w:rFonts w:ascii="Times New Roman" w:eastAsia="Times New Roman" w:hAnsi="Times New Roman" w:cs="Times New Roman"/>
          <w:color w:val="222222"/>
          <w:sz w:val="24"/>
          <w:szCs w:val="24"/>
        </w:rPr>
        <w:t xml:space="preserve"> </w:t>
      </w:r>
      <w:ins w:id="3772" w:author="Alex Cukierman" w:date="2022-02-07T15:38:00Z">
        <w:r w:rsidR="0013767B">
          <w:rPr>
            <w:rFonts w:ascii="Times New Roman" w:eastAsia="Times New Roman" w:hAnsi="Times New Roman" w:cs="Times New Roman"/>
            <w:color w:val="222222"/>
            <w:sz w:val="24"/>
            <w:szCs w:val="24"/>
          </w:rPr>
          <w:t>(</w:t>
        </w:r>
      </w:ins>
      <w:r>
        <w:rPr>
          <w:rFonts w:ascii="Times New Roman" w:eastAsia="Times New Roman" w:hAnsi="Times New Roman" w:cs="Times New Roman"/>
          <w:color w:val="222222"/>
          <w:sz w:val="24"/>
          <w:szCs w:val="24"/>
        </w:rPr>
        <w:t xml:space="preserve">see </w:t>
      </w:r>
      <w:ins w:id="3773" w:author="Alex Cukierman" w:date="2022-02-07T15:37:00Z">
        <w:r w:rsidR="0013767B">
          <w:rPr>
            <w:rFonts w:ascii="Times New Roman" w:eastAsia="Times New Roman" w:hAnsi="Times New Roman" w:cs="Times New Roman"/>
            <w:color w:val="222222"/>
            <w:sz w:val="24"/>
            <w:szCs w:val="24"/>
          </w:rPr>
          <w:t>Adam</w:t>
        </w:r>
      </w:ins>
      <w:del w:id="3774" w:author="Alex Cukierman" w:date="2022-02-07T15:37:00Z">
        <w:r w:rsidDel="0013767B">
          <w:rPr>
            <w:rFonts w:ascii="Times New Roman" w:eastAsia="Times New Roman" w:hAnsi="Times New Roman" w:cs="Times New Roman"/>
            <w:color w:val="222222"/>
            <w:sz w:val="24"/>
            <w:szCs w:val="24"/>
          </w:rPr>
          <w:delText>Natur</w:delText>
        </w:r>
      </w:del>
      <w:del w:id="3775" w:author="Alex Cukierman" w:date="2022-02-07T15:36:00Z">
        <w:r w:rsidDel="0013767B">
          <w:rPr>
            <w:rFonts w:ascii="Times New Roman" w:eastAsia="Times New Roman" w:hAnsi="Times New Roman" w:cs="Times New Roman"/>
            <w:color w:val="222222"/>
            <w:sz w:val="24"/>
            <w:szCs w:val="24"/>
          </w:rPr>
          <w:delText>e</w:delText>
        </w:r>
      </w:del>
      <w:r>
        <w:rPr>
          <w:rFonts w:ascii="Times New Roman" w:eastAsia="Times New Roman" w:hAnsi="Times New Roman" w:cs="Times New Roman"/>
          <w:color w:val="222222"/>
          <w:sz w:val="24"/>
          <w:szCs w:val="24"/>
        </w:rPr>
        <w:t xml:space="preserve"> (2022) for </w:t>
      </w:r>
      <w:del w:id="3776" w:author="Alex Cukierman" w:date="2022-02-07T15:38:00Z">
        <w:r w:rsidDel="0013767B">
          <w:rPr>
            <w:rFonts w:ascii="Times New Roman" w:eastAsia="Times New Roman" w:hAnsi="Times New Roman" w:cs="Times New Roman"/>
            <w:color w:val="222222"/>
            <w:sz w:val="24"/>
            <w:szCs w:val="24"/>
          </w:rPr>
          <w:delText xml:space="preserve">the </w:delText>
        </w:r>
      </w:del>
      <w:r>
        <w:rPr>
          <w:rFonts w:ascii="Times New Roman" w:eastAsia="Times New Roman" w:hAnsi="Times New Roman" w:cs="Times New Roman"/>
          <w:color w:val="222222"/>
          <w:sz w:val="24"/>
          <w:szCs w:val="24"/>
        </w:rPr>
        <w:t>comparisons</w:t>
      </w:r>
      <w:ins w:id="3777" w:author="Alex Cukierman" w:date="2022-02-07T15:38:00Z">
        <w:r w:rsidR="0013767B">
          <w:rPr>
            <w:rFonts w:ascii="Times New Roman" w:eastAsia="Times New Roman" w:hAnsi="Times New Roman" w:cs="Times New Roman"/>
            <w:color w:val="222222"/>
            <w:sz w:val="24"/>
            <w:szCs w:val="24"/>
          </w:rPr>
          <w:t>)</w:t>
        </w:r>
      </w:ins>
      <w:r>
        <w:rPr>
          <w:rFonts w:ascii="Times New Roman" w:eastAsia="Times New Roman" w:hAnsi="Times New Roman" w:cs="Times New Roman"/>
          <w:color w:val="222222"/>
          <w:sz w:val="24"/>
          <w:szCs w:val="24"/>
        </w:rPr>
        <w:t xml:space="preserve">. </w:t>
      </w:r>
      <w:r w:rsidR="0043716E">
        <w:rPr>
          <w:rFonts w:ascii="Times New Roman" w:eastAsia="Times New Roman" w:hAnsi="Times New Roman" w:cs="Times New Roman"/>
          <w:color w:val="222222"/>
          <w:sz w:val="24"/>
          <w:szCs w:val="24"/>
        </w:rPr>
        <w:t>Secondly, o</w:t>
      </w:r>
      <w:r>
        <w:rPr>
          <w:rFonts w:ascii="Times New Roman" w:eastAsia="Times New Roman" w:hAnsi="Times New Roman" w:cs="Times New Roman"/>
          <w:color w:val="222222"/>
          <w:sz w:val="24"/>
          <w:szCs w:val="24"/>
        </w:rPr>
        <w:t>ur estimation focuses on contrasting C</w:t>
      </w:r>
      <w:ins w:id="3778" w:author="Alex Cukierman" w:date="2022-02-08T23:07:00Z">
        <w:r w:rsidR="0099682C">
          <w:rPr>
            <w:rFonts w:ascii="Times New Roman" w:eastAsia="Times New Roman" w:hAnsi="Times New Roman" w:cs="Times New Roman"/>
            <w:color w:val="222222"/>
            <w:sz w:val="24"/>
            <w:szCs w:val="24"/>
          </w:rPr>
          <w:t>ovid</w:t>
        </w:r>
      </w:ins>
      <w:del w:id="3779" w:author="Alex Cukierman" w:date="2022-02-08T23:07:00Z">
        <w:r w:rsidDel="0099682C">
          <w:rPr>
            <w:rFonts w:ascii="Times New Roman" w:eastAsia="Times New Roman" w:hAnsi="Times New Roman" w:cs="Times New Roman"/>
            <w:color w:val="222222"/>
            <w:sz w:val="24"/>
            <w:szCs w:val="24"/>
          </w:rPr>
          <w:delText>OVID</w:delText>
        </w:r>
      </w:del>
      <w:r>
        <w:rPr>
          <w:rFonts w:ascii="Times New Roman" w:eastAsia="Times New Roman" w:hAnsi="Times New Roman" w:cs="Times New Roman"/>
          <w:color w:val="222222"/>
          <w:sz w:val="24"/>
          <w:szCs w:val="24"/>
        </w:rPr>
        <w:t>-19 excess and official deaths and the</w:t>
      </w:r>
      <w:ins w:id="3780" w:author="Alex Cukierman" w:date="2022-02-09T20:06:00Z">
        <w:r w:rsidR="00955B2E">
          <w:rPr>
            <w:rFonts w:ascii="Times New Roman" w:eastAsia="Times New Roman" w:hAnsi="Times New Roman" w:cs="Times New Roman"/>
            <w:color w:val="222222"/>
            <w:sz w:val="24"/>
            <w:szCs w:val="24"/>
          </w:rPr>
          <w:t>ir</w:t>
        </w:r>
      </w:ins>
      <w:r>
        <w:rPr>
          <w:rFonts w:ascii="Times New Roman" w:eastAsia="Times New Roman" w:hAnsi="Times New Roman" w:cs="Times New Roman"/>
          <w:color w:val="222222"/>
          <w:sz w:val="24"/>
          <w:szCs w:val="24"/>
        </w:rPr>
        <w:t xml:space="preserve"> linear associations with </w:t>
      </w:r>
      <w:del w:id="3781" w:author="Yothin Jinjarak" w:date="2022-02-10T20:19:00Z">
        <w:r w:rsidDel="00B85725">
          <w:rPr>
            <w:rFonts w:ascii="Times New Roman" w:eastAsia="Times New Roman" w:hAnsi="Times New Roman" w:cs="Times New Roman"/>
            <w:color w:val="222222"/>
            <w:sz w:val="24"/>
            <w:szCs w:val="24"/>
          </w:rPr>
          <w:delText>a number of</w:delText>
        </w:r>
      </w:del>
      <w:ins w:id="3782" w:author="Yothin Jinjarak" w:date="2022-02-10T20:19:00Z">
        <w:r w:rsidR="00B85725">
          <w:rPr>
            <w:rFonts w:ascii="Times New Roman" w:eastAsia="Times New Roman" w:hAnsi="Times New Roman" w:cs="Times New Roman"/>
            <w:color w:val="222222"/>
            <w:sz w:val="24"/>
            <w:szCs w:val="24"/>
          </w:rPr>
          <w:t>several</w:t>
        </w:r>
      </w:ins>
      <w:r>
        <w:rPr>
          <w:rFonts w:ascii="Times New Roman" w:eastAsia="Times New Roman" w:hAnsi="Times New Roman" w:cs="Times New Roman"/>
          <w:color w:val="222222"/>
          <w:sz w:val="24"/>
          <w:szCs w:val="24"/>
        </w:rPr>
        <w:t xml:space="preserve"> controls in a non-experimental setting.</w:t>
      </w:r>
      <w:r w:rsidR="0043716E">
        <w:rPr>
          <w:rFonts w:ascii="Times New Roman" w:eastAsia="Times New Roman" w:hAnsi="Times New Roman" w:cs="Times New Roman"/>
          <w:color w:val="222222"/>
          <w:sz w:val="24"/>
          <w:szCs w:val="24"/>
        </w:rPr>
        <w:t xml:space="preserve"> Thirdly, the types of vaccination and the variants of concern, both of which have evolved </w:t>
      </w:r>
      <w:r w:rsidR="008013C9">
        <w:rPr>
          <w:rFonts w:ascii="Times New Roman" w:eastAsia="Times New Roman" w:hAnsi="Times New Roman" w:cs="Times New Roman"/>
          <w:color w:val="222222"/>
          <w:sz w:val="24"/>
          <w:szCs w:val="24"/>
        </w:rPr>
        <w:t>with</w:t>
      </w:r>
      <w:r w:rsidR="0043716E">
        <w:rPr>
          <w:rFonts w:ascii="Times New Roman" w:eastAsia="Times New Roman" w:hAnsi="Times New Roman" w:cs="Times New Roman"/>
          <w:color w:val="222222"/>
          <w:sz w:val="24"/>
          <w:szCs w:val="24"/>
        </w:rPr>
        <w:t xml:space="preserve"> the pandemic</w:t>
      </w:r>
      <w:r w:rsidR="008013C9">
        <w:rPr>
          <w:rFonts w:ascii="Times New Roman" w:eastAsia="Times New Roman" w:hAnsi="Times New Roman" w:cs="Times New Roman"/>
          <w:color w:val="222222"/>
          <w:sz w:val="24"/>
          <w:szCs w:val="24"/>
        </w:rPr>
        <w:t>’s path, are nuances in the relationships of variables studied</w:t>
      </w:r>
      <w:ins w:id="3783" w:author="Alex Cukierman" w:date="2022-02-09T20:07:00Z">
        <w:r w:rsidR="00955B2E">
          <w:rPr>
            <w:rFonts w:ascii="Times New Roman" w:eastAsia="Times New Roman" w:hAnsi="Times New Roman" w:cs="Times New Roman"/>
            <w:color w:val="222222"/>
            <w:sz w:val="24"/>
            <w:szCs w:val="24"/>
          </w:rPr>
          <w:t xml:space="preserve">. </w:t>
        </w:r>
      </w:ins>
      <w:del w:id="3784" w:author="Alex Cukierman" w:date="2022-02-09T20:07:00Z">
        <w:r w:rsidR="008013C9" w:rsidDel="00955B2E">
          <w:rPr>
            <w:rFonts w:ascii="Times New Roman" w:eastAsia="Times New Roman" w:hAnsi="Times New Roman" w:cs="Times New Roman"/>
            <w:color w:val="222222"/>
            <w:sz w:val="24"/>
            <w:szCs w:val="24"/>
          </w:rPr>
          <w:delText xml:space="preserve">, </w:delText>
        </w:r>
      </w:del>
      <w:ins w:id="3785" w:author="Alex Cukierman" w:date="2022-02-09T20:07:00Z">
        <w:r w:rsidR="00955B2E">
          <w:rPr>
            <w:rFonts w:ascii="Times New Roman" w:eastAsia="Times New Roman" w:hAnsi="Times New Roman" w:cs="Times New Roman"/>
            <w:color w:val="222222"/>
            <w:sz w:val="24"/>
            <w:szCs w:val="24"/>
          </w:rPr>
          <w:t>Due to current data limitations</w:t>
        </w:r>
      </w:ins>
      <w:ins w:id="3786" w:author="Yothin Jinjarak" w:date="2022-02-10T20:19:00Z">
        <w:r w:rsidR="00B85725">
          <w:rPr>
            <w:rFonts w:ascii="Times New Roman" w:eastAsia="Times New Roman" w:hAnsi="Times New Roman" w:cs="Times New Roman"/>
            <w:color w:val="222222"/>
            <w:sz w:val="24"/>
            <w:szCs w:val="24"/>
          </w:rPr>
          <w:t>,</w:t>
        </w:r>
      </w:ins>
      <w:ins w:id="3787" w:author="Alex Cukierman" w:date="2022-02-09T20:07:00Z">
        <w:r w:rsidR="00955B2E">
          <w:rPr>
            <w:rFonts w:ascii="Times New Roman" w:eastAsia="Times New Roman" w:hAnsi="Times New Roman" w:cs="Times New Roman"/>
            <w:color w:val="222222"/>
            <w:sz w:val="24"/>
            <w:szCs w:val="24"/>
          </w:rPr>
          <w:t xml:space="preserve"> </w:t>
        </w:r>
      </w:ins>
      <w:del w:id="3788" w:author="Alex Cukierman" w:date="2022-02-09T20:07:00Z">
        <w:r w:rsidR="008013C9" w:rsidDel="00955B2E">
          <w:rPr>
            <w:rFonts w:ascii="Times New Roman" w:eastAsia="Times New Roman" w:hAnsi="Times New Roman" w:cs="Times New Roman"/>
            <w:color w:val="222222"/>
            <w:sz w:val="24"/>
            <w:szCs w:val="24"/>
          </w:rPr>
          <w:delText xml:space="preserve">but </w:delText>
        </w:r>
      </w:del>
      <w:r w:rsidR="008013C9">
        <w:rPr>
          <w:rFonts w:ascii="Times New Roman" w:eastAsia="Times New Roman" w:hAnsi="Times New Roman" w:cs="Times New Roman"/>
          <w:color w:val="222222"/>
          <w:sz w:val="24"/>
          <w:szCs w:val="24"/>
        </w:rPr>
        <w:t xml:space="preserve">they are </w:t>
      </w:r>
      <w:ins w:id="3789" w:author="Alex Cukierman" w:date="2022-02-09T20:07:00Z">
        <w:r w:rsidR="00955B2E">
          <w:rPr>
            <w:rFonts w:ascii="Times New Roman" w:eastAsia="Times New Roman" w:hAnsi="Times New Roman" w:cs="Times New Roman"/>
            <w:color w:val="222222"/>
            <w:sz w:val="24"/>
            <w:szCs w:val="24"/>
          </w:rPr>
          <w:t xml:space="preserve">currently </w:t>
        </w:r>
      </w:ins>
      <w:r w:rsidR="008013C9">
        <w:rPr>
          <w:rFonts w:ascii="Times New Roman" w:eastAsia="Times New Roman" w:hAnsi="Times New Roman" w:cs="Times New Roman"/>
          <w:color w:val="222222"/>
          <w:sz w:val="24"/>
          <w:szCs w:val="24"/>
        </w:rPr>
        <w:t>beyond the scope of our analysis.</w:t>
      </w:r>
    </w:p>
    <w:p w14:paraId="6A1D5165" w14:textId="4833C183" w:rsidR="0029628F" w:rsidRDefault="0029628F" w:rsidP="0003065B">
      <w:pPr>
        <w:spacing w:line="360" w:lineRule="auto"/>
        <w:ind w:firstLine="720"/>
        <w:rPr>
          <w:ins w:id="3790" w:author="Nair-Desai, Sameer" w:date="2022-02-12T21:04:00Z"/>
          <w:rFonts w:ascii="Times New Roman" w:eastAsia="Times New Roman" w:hAnsi="Times New Roman" w:cs="Times New Roman"/>
          <w:color w:val="222222"/>
          <w:sz w:val="24"/>
          <w:szCs w:val="24"/>
        </w:rPr>
      </w:pPr>
    </w:p>
    <w:p w14:paraId="04939942" w14:textId="77777777" w:rsidR="00CC1750" w:rsidRDefault="00CC1750" w:rsidP="0003065B">
      <w:pPr>
        <w:spacing w:line="360" w:lineRule="auto"/>
        <w:ind w:firstLine="720"/>
        <w:rPr>
          <w:ins w:id="3791" w:author="Alex Cukierman" w:date="2022-02-08T19:50:00Z"/>
          <w:rFonts w:ascii="Times New Roman" w:eastAsia="Times New Roman" w:hAnsi="Times New Roman" w:cs="Times New Roman"/>
          <w:color w:val="222222"/>
          <w:sz w:val="24"/>
          <w:szCs w:val="24"/>
        </w:rPr>
      </w:pPr>
    </w:p>
    <w:p w14:paraId="788C43BE" w14:textId="17E53C1F" w:rsidR="00C1313F" w:rsidRDefault="00C1313F">
      <w:pPr>
        <w:pStyle w:val="ListParagraph"/>
        <w:numPr>
          <w:ilvl w:val="0"/>
          <w:numId w:val="15"/>
        </w:numPr>
        <w:spacing w:line="360" w:lineRule="auto"/>
        <w:rPr>
          <w:ins w:id="3792" w:author="Alex Cukierman" w:date="2022-02-08T19:51:00Z"/>
          <w:rFonts w:ascii="Times New Roman" w:eastAsia="Times New Roman" w:hAnsi="Times New Roman" w:cs="Times New Roman"/>
          <w:b/>
          <w:bCs/>
          <w:color w:val="222222"/>
          <w:sz w:val="24"/>
          <w:szCs w:val="24"/>
        </w:rPr>
        <w:pPrChange w:id="3793" w:author="Alex Cukierman" w:date="2022-02-08T19:51:00Z">
          <w:pPr>
            <w:spacing w:line="360" w:lineRule="auto"/>
            <w:ind w:firstLine="720"/>
          </w:pPr>
        </w:pPrChange>
      </w:pPr>
      <w:ins w:id="3794" w:author="Alex Cukierman" w:date="2022-02-08T19:51:00Z">
        <w:r>
          <w:rPr>
            <w:rFonts w:ascii="Times New Roman" w:eastAsia="Times New Roman" w:hAnsi="Times New Roman" w:cs="Times New Roman"/>
            <w:b/>
            <w:bCs/>
            <w:color w:val="222222"/>
            <w:sz w:val="24"/>
            <w:szCs w:val="24"/>
          </w:rPr>
          <w:lastRenderedPageBreak/>
          <w:t>Appendix</w:t>
        </w:r>
      </w:ins>
    </w:p>
    <w:p w14:paraId="234DFEC0" w14:textId="35C11A1B" w:rsidR="00F62A79" w:rsidRPr="00F62A79" w:rsidRDefault="00F62A79">
      <w:pPr>
        <w:pStyle w:val="ListParagraph"/>
        <w:spacing w:line="360" w:lineRule="auto"/>
        <w:rPr>
          <w:moveTo w:id="3795" w:author="Alex Cukierman" w:date="2022-02-08T19:51:00Z"/>
          <w:rFonts w:ascii="Times New Roman" w:hAnsi="Times New Roman" w:cs="Times New Roman"/>
          <w:sz w:val="24"/>
          <w:szCs w:val="24"/>
        </w:rPr>
        <w:pPrChange w:id="3796" w:author="Alex Cukierman" w:date="2022-02-08T19:51:00Z">
          <w:pPr>
            <w:pStyle w:val="ListParagraph"/>
            <w:numPr>
              <w:numId w:val="15"/>
            </w:numPr>
            <w:spacing w:line="360" w:lineRule="auto"/>
            <w:ind w:hanging="360"/>
          </w:pPr>
        </w:pPrChange>
      </w:pPr>
      <w:moveToRangeStart w:id="3797" w:author="Alex Cukierman" w:date="2022-02-08T19:51:00Z" w:name="move95242298"/>
      <w:moveTo w:id="3798" w:author="Alex Cukierman" w:date="2022-02-08T19:51:00Z">
        <w:r w:rsidRPr="00F62A79">
          <w:rPr>
            <w:rFonts w:ascii="Times New Roman" w:hAnsi="Times New Roman" w:cs="Times New Roman"/>
            <w:b/>
            <w:sz w:val="24"/>
            <w:szCs w:val="24"/>
          </w:rPr>
          <w:t xml:space="preserve">Table </w:t>
        </w:r>
        <w:del w:id="3799" w:author="Joshua Aizenman" w:date="2022-02-09T23:58:00Z">
          <w:r w:rsidRPr="00F62A79" w:rsidDel="006454F0">
            <w:rPr>
              <w:rFonts w:ascii="Times New Roman" w:hAnsi="Times New Roman" w:cs="Times New Roman"/>
              <w:b/>
              <w:sz w:val="24"/>
              <w:szCs w:val="24"/>
            </w:rPr>
            <w:delText>2</w:delText>
          </w:r>
        </w:del>
      </w:moveTo>
      <w:ins w:id="3800" w:author="Joshua Aizenman" w:date="2022-02-09T23:58:00Z">
        <w:r w:rsidR="006454F0">
          <w:rPr>
            <w:rFonts w:ascii="Times New Roman" w:hAnsi="Times New Roman" w:cs="Times New Roman"/>
            <w:b/>
            <w:sz w:val="24"/>
            <w:szCs w:val="24"/>
          </w:rPr>
          <w:t>1A</w:t>
        </w:r>
      </w:ins>
      <w:moveTo w:id="3801" w:author="Alex Cukierman" w:date="2022-02-08T19:51:00Z">
        <w:r w:rsidRPr="00F62A79">
          <w:rPr>
            <w:rFonts w:ascii="Times New Roman" w:hAnsi="Times New Roman" w:cs="Times New Roman"/>
            <w:b/>
            <w:sz w:val="24"/>
            <w:szCs w:val="24"/>
          </w:rPr>
          <w:t>:</w:t>
        </w:r>
        <w:r w:rsidRPr="00F62A79">
          <w:rPr>
            <w:rFonts w:ascii="Times New Roman" w:hAnsi="Times New Roman" w:cs="Times New Roman"/>
            <w:sz w:val="24"/>
            <w:szCs w:val="24"/>
          </w:rPr>
          <w:t xml:space="preserve"> Country List of Quartiles of Cumulative </w:t>
        </w:r>
        <w:r w:rsidRPr="00F62A79">
          <w:rPr>
            <w:rFonts w:ascii="Times New Roman" w:hAnsi="Times New Roman" w:cs="Times New Roman"/>
            <w:color w:val="000000" w:themeColor="text1"/>
            <w:sz w:val="24"/>
            <w:szCs w:val="24"/>
          </w:rPr>
          <w:t>Official Covid</w:t>
        </w:r>
      </w:moveTo>
      <w:ins w:id="3802" w:author="Alex Cukierman" w:date="2022-02-09T20:25:00Z">
        <w:r w:rsidR="002E5803">
          <w:rPr>
            <w:rFonts w:ascii="Times New Roman" w:hAnsi="Times New Roman" w:cs="Times New Roman"/>
            <w:color w:val="000000" w:themeColor="text1"/>
            <w:sz w:val="24"/>
            <w:szCs w:val="24"/>
          </w:rPr>
          <w:t>-19</w:t>
        </w:r>
      </w:ins>
      <w:moveTo w:id="3803" w:author="Alex Cukierman" w:date="2022-02-08T19:51:00Z">
        <w:r w:rsidRPr="00F62A79">
          <w:rPr>
            <w:rFonts w:ascii="Times New Roman" w:hAnsi="Times New Roman" w:cs="Times New Roman"/>
            <w:color w:val="000000" w:themeColor="text1"/>
            <w:sz w:val="24"/>
            <w:szCs w:val="24"/>
          </w:rPr>
          <w:t xml:space="preserve"> Mortality, December 31, 2021 </w:t>
        </w:r>
      </w:moveTo>
    </w:p>
    <w:tbl>
      <w:tblPr>
        <w:tblStyle w:val="TableGrid"/>
        <w:tblW w:w="9720" w:type="dxa"/>
        <w:tblInd w:w="-113" w:type="dxa"/>
        <w:tblLayout w:type="fixed"/>
        <w:tblLook w:val="06A0" w:firstRow="1" w:lastRow="0" w:firstColumn="1" w:lastColumn="0" w:noHBand="1" w:noVBand="1"/>
      </w:tblPr>
      <w:tblGrid>
        <w:gridCol w:w="3150"/>
        <w:gridCol w:w="2340"/>
        <w:gridCol w:w="2340"/>
        <w:gridCol w:w="1890"/>
      </w:tblGrid>
      <w:tr w:rsidR="00F62A79" w:rsidRPr="008A55DE" w14:paraId="4FB79D8D" w14:textId="77777777" w:rsidTr="00C511B4">
        <w:tc>
          <w:tcPr>
            <w:tcW w:w="3150" w:type="dxa"/>
            <w:vAlign w:val="center"/>
          </w:tcPr>
          <w:p w14:paraId="0232CC44" w14:textId="77777777" w:rsidR="00F62A79" w:rsidRPr="008A55DE" w:rsidRDefault="00F62A79" w:rsidP="00C511B4">
            <w:pPr>
              <w:jc w:val="center"/>
              <w:rPr>
                <w:moveTo w:id="3804" w:author="Alex Cukierman" w:date="2022-02-08T19:51:00Z"/>
                <w:rFonts w:ascii="Times New Roman" w:hAnsi="Times New Roman" w:cs="Times New Roman"/>
                <w:sz w:val="24"/>
                <w:szCs w:val="24"/>
              </w:rPr>
            </w:pPr>
            <w:moveTo w:id="3805" w:author="Alex Cukierman" w:date="2022-02-08T19:51:00Z">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moveTo>
          </w:p>
        </w:tc>
        <w:tc>
          <w:tcPr>
            <w:tcW w:w="2340" w:type="dxa"/>
            <w:vAlign w:val="center"/>
          </w:tcPr>
          <w:p w14:paraId="71D30F3D" w14:textId="77777777" w:rsidR="00F62A79" w:rsidRPr="008A55DE" w:rsidRDefault="00F62A79" w:rsidP="00C511B4">
            <w:pPr>
              <w:jc w:val="center"/>
              <w:rPr>
                <w:moveTo w:id="3806" w:author="Alex Cukierman" w:date="2022-02-08T19:51:00Z"/>
                <w:rFonts w:ascii="Times New Roman" w:hAnsi="Times New Roman" w:cs="Times New Roman"/>
                <w:sz w:val="24"/>
                <w:szCs w:val="24"/>
              </w:rPr>
            </w:pPr>
            <w:moveTo w:id="3807" w:author="Alex Cukierman" w:date="2022-02-08T19:51:00Z">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moveTo>
          </w:p>
        </w:tc>
        <w:tc>
          <w:tcPr>
            <w:tcW w:w="2340" w:type="dxa"/>
            <w:vAlign w:val="center"/>
          </w:tcPr>
          <w:p w14:paraId="48FC7C64" w14:textId="77777777" w:rsidR="00F62A79" w:rsidRPr="008A55DE" w:rsidRDefault="00F62A79" w:rsidP="00C511B4">
            <w:pPr>
              <w:jc w:val="center"/>
              <w:rPr>
                <w:moveTo w:id="3808" w:author="Alex Cukierman" w:date="2022-02-08T19:51:00Z"/>
                <w:rFonts w:ascii="Times New Roman" w:hAnsi="Times New Roman" w:cs="Times New Roman"/>
                <w:sz w:val="24"/>
                <w:szCs w:val="24"/>
              </w:rPr>
            </w:pPr>
            <w:moveTo w:id="3809" w:author="Alex Cukierman" w:date="2022-02-08T19:51:00Z">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moveTo>
          </w:p>
        </w:tc>
        <w:tc>
          <w:tcPr>
            <w:tcW w:w="1890" w:type="dxa"/>
            <w:vAlign w:val="center"/>
          </w:tcPr>
          <w:p w14:paraId="193CE205" w14:textId="77777777" w:rsidR="00F62A79" w:rsidRPr="008A55DE" w:rsidRDefault="00F62A79" w:rsidP="00C511B4">
            <w:pPr>
              <w:jc w:val="center"/>
              <w:rPr>
                <w:moveTo w:id="3810" w:author="Alex Cukierman" w:date="2022-02-08T19:51:00Z"/>
                <w:rFonts w:ascii="Times New Roman" w:hAnsi="Times New Roman" w:cs="Times New Roman"/>
                <w:sz w:val="24"/>
                <w:szCs w:val="24"/>
              </w:rPr>
            </w:pPr>
            <w:moveTo w:id="3811" w:author="Alex Cukierman" w:date="2022-02-08T19:51:00Z">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moveTo>
          </w:p>
        </w:tc>
      </w:tr>
      <w:tr w:rsidR="00F62A79" w:rsidRPr="008A55DE" w14:paraId="68B58E22" w14:textId="77777777" w:rsidTr="00C511B4">
        <w:tc>
          <w:tcPr>
            <w:tcW w:w="3150" w:type="dxa"/>
            <w:vAlign w:val="center"/>
          </w:tcPr>
          <w:p w14:paraId="52240BDA" w14:textId="77777777" w:rsidR="00F62A79" w:rsidRPr="008A55DE" w:rsidRDefault="00F62A79" w:rsidP="00C511B4">
            <w:pPr>
              <w:spacing w:line="360" w:lineRule="auto"/>
              <w:rPr>
                <w:moveTo w:id="3812" w:author="Alex Cukierman" w:date="2022-02-08T19:51:00Z"/>
                <w:rFonts w:ascii="Times New Roman" w:hAnsi="Times New Roman" w:cs="Times New Roman"/>
                <w:sz w:val="20"/>
                <w:szCs w:val="20"/>
              </w:rPr>
            </w:pPr>
            <w:moveTo w:id="3813" w:author="Alex Cukierman" w:date="2022-02-08T19:51:00Z">
              <w:r w:rsidRPr="008A55DE">
                <w:rPr>
                  <w:rFonts w:ascii="Times New Roman" w:eastAsia="Times New Roman" w:hAnsi="Times New Roman" w:cs="Times New Roman"/>
                  <w:sz w:val="20"/>
                  <w:szCs w:val="20"/>
                </w:rPr>
                <w:t>Burundi</w:t>
              </w:r>
            </w:moveTo>
          </w:p>
        </w:tc>
        <w:tc>
          <w:tcPr>
            <w:tcW w:w="2340" w:type="dxa"/>
            <w:vAlign w:val="center"/>
          </w:tcPr>
          <w:p w14:paraId="4BE79E09" w14:textId="77777777" w:rsidR="00F62A79" w:rsidRPr="008A55DE" w:rsidRDefault="00F62A79" w:rsidP="00C511B4">
            <w:pPr>
              <w:spacing w:line="360" w:lineRule="auto"/>
              <w:rPr>
                <w:moveTo w:id="3814" w:author="Alex Cukierman" w:date="2022-02-08T19:51:00Z"/>
                <w:rFonts w:ascii="Times New Roman" w:hAnsi="Times New Roman" w:cs="Times New Roman"/>
                <w:sz w:val="20"/>
                <w:szCs w:val="20"/>
              </w:rPr>
            </w:pPr>
            <w:moveTo w:id="3815" w:author="Alex Cukierman" w:date="2022-02-08T19:51:00Z">
              <w:r w:rsidRPr="008A55DE">
                <w:rPr>
                  <w:rFonts w:ascii="Times New Roman" w:eastAsia="Times New Roman" w:hAnsi="Times New Roman" w:cs="Times New Roman"/>
                  <w:sz w:val="20"/>
                  <w:szCs w:val="20"/>
                </w:rPr>
                <w:t>Somalia</w:t>
              </w:r>
            </w:moveTo>
          </w:p>
        </w:tc>
        <w:tc>
          <w:tcPr>
            <w:tcW w:w="2340" w:type="dxa"/>
            <w:vAlign w:val="center"/>
          </w:tcPr>
          <w:p w14:paraId="0FA69212" w14:textId="77777777" w:rsidR="00F62A79" w:rsidRPr="008A55DE" w:rsidRDefault="00F62A79" w:rsidP="00C511B4">
            <w:pPr>
              <w:spacing w:line="360" w:lineRule="auto"/>
              <w:rPr>
                <w:moveTo w:id="3816" w:author="Alex Cukierman" w:date="2022-02-08T19:51:00Z"/>
                <w:rFonts w:ascii="Times New Roman" w:hAnsi="Times New Roman" w:cs="Times New Roman"/>
                <w:sz w:val="20"/>
                <w:szCs w:val="20"/>
              </w:rPr>
            </w:pPr>
            <w:moveTo w:id="3817" w:author="Alex Cukierman" w:date="2022-02-08T19:51:00Z">
              <w:r w:rsidRPr="008A55DE">
                <w:rPr>
                  <w:rFonts w:ascii="Times New Roman" w:eastAsia="Times New Roman" w:hAnsi="Times New Roman" w:cs="Times New Roman"/>
                  <w:sz w:val="20"/>
                  <w:szCs w:val="20"/>
                </w:rPr>
                <w:t>Morocco</w:t>
              </w:r>
            </w:moveTo>
          </w:p>
        </w:tc>
        <w:tc>
          <w:tcPr>
            <w:tcW w:w="1890" w:type="dxa"/>
            <w:vAlign w:val="center"/>
          </w:tcPr>
          <w:p w14:paraId="043E6501" w14:textId="77777777" w:rsidR="00F62A79" w:rsidRPr="008A55DE" w:rsidRDefault="00F62A79" w:rsidP="00C511B4">
            <w:pPr>
              <w:spacing w:line="360" w:lineRule="auto"/>
              <w:rPr>
                <w:moveTo w:id="3818" w:author="Alex Cukierman" w:date="2022-02-08T19:51:00Z"/>
                <w:rFonts w:ascii="Times New Roman" w:hAnsi="Times New Roman" w:cs="Times New Roman"/>
                <w:sz w:val="20"/>
                <w:szCs w:val="20"/>
              </w:rPr>
            </w:pPr>
            <w:moveTo w:id="3819" w:author="Alex Cukierman" w:date="2022-02-08T19:51:00Z">
              <w:r w:rsidRPr="008A55DE">
                <w:rPr>
                  <w:rFonts w:ascii="Times New Roman" w:eastAsia="Times New Roman" w:hAnsi="Times New Roman" w:cs="Times New Roman"/>
                  <w:sz w:val="20"/>
                  <w:szCs w:val="20"/>
                </w:rPr>
                <w:t>Bolivia</w:t>
              </w:r>
            </w:moveTo>
          </w:p>
        </w:tc>
      </w:tr>
      <w:tr w:rsidR="00F62A79" w:rsidRPr="008A55DE" w14:paraId="0618E1EF" w14:textId="77777777" w:rsidTr="00C511B4">
        <w:tc>
          <w:tcPr>
            <w:tcW w:w="3150" w:type="dxa"/>
            <w:vAlign w:val="center"/>
          </w:tcPr>
          <w:p w14:paraId="181AA617" w14:textId="77777777" w:rsidR="00F62A79" w:rsidRPr="008A55DE" w:rsidRDefault="00F62A79" w:rsidP="00C511B4">
            <w:pPr>
              <w:spacing w:line="360" w:lineRule="auto"/>
              <w:rPr>
                <w:moveTo w:id="3820" w:author="Alex Cukierman" w:date="2022-02-08T19:51:00Z"/>
                <w:rFonts w:ascii="Times New Roman" w:hAnsi="Times New Roman" w:cs="Times New Roman"/>
                <w:sz w:val="20"/>
                <w:szCs w:val="20"/>
              </w:rPr>
            </w:pPr>
            <w:moveTo w:id="3821" w:author="Alex Cukierman" w:date="2022-02-08T19:51:00Z">
              <w:r w:rsidRPr="008A55DE">
                <w:rPr>
                  <w:rFonts w:ascii="Times New Roman" w:eastAsia="Times New Roman" w:hAnsi="Times New Roman" w:cs="Times New Roman"/>
                  <w:sz w:val="20"/>
                  <w:szCs w:val="20"/>
                </w:rPr>
                <w:t>China</w:t>
              </w:r>
            </w:moveTo>
          </w:p>
        </w:tc>
        <w:tc>
          <w:tcPr>
            <w:tcW w:w="2340" w:type="dxa"/>
            <w:vAlign w:val="center"/>
          </w:tcPr>
          <w:p w14:paraId="51627DDF" w14:textId="77777777" w:rsidR="00F62A79" w:rsidRPr="008A55DE" w:rsidRDefault="00F62A79" w:rsidP="00C511B4">
            <w:pPr>
              <w:spacing w:line="360" w:lineRule="auto"/>
              <w:rPr>
                <w:moveTo w:id="3822" w:author="Alex Cukierman" w:date="2022-02-08T19:51:00Z"/>
                <w:rFonts w:ascii="Times New Roman" w:hAnsi="Times New Roman" w:cs="Times New Roman"/>
                <w:sz w:val="20"/>
                <w:szCs w:val="20"/>
              </w:rPr>
            </w:pPr>
            <w:moveTo w:id="3823" w:author="Alex Cukierman" w:date="2022-02-08T19:51:00Z">
              <w:r w:rsidRPr="008A55DE">
                <w:rPr>
                  <w:rFonts w:ascii="Times New Roman" w:eastAsia="Times New Roman" w:hAnsi="Times New Roman" w:cs="Times New Roman"/>
                  <w:sz w:val="20"/>
                  <w:szCs w:val="20"/>
                </w:rPr>
                <w:t>Australia</w:t>
              </w:r>
            </w:moveTo>
          </w:p>
        </w:tc>
        <w:tc>
          <w:tcPr>
            <w:tcW w:w="2340" w:type="dxa"/>
            <w:vAlign w:val="center"/>
          </w:tcPr>
          <w:p w14:paraId="4A83B2B9" w14:textId="77777777" w:rsidR="00F62A79" w:rsidRPr="008A55DE" w:rsidRDefault="00F62A79" w:rsidP="00C511B4">
            <w:pPr>
              <w:spacing w:line="360" w:lineRule="auto"/>
              <w:rPr>
                <w:moveTo w:id="3824" w:author="Alex Cukierman" w:date="2022-02-08T19:51:00Z"/>
                <w:rFonts w:ascii="Times New Roman" w:hAnsi="Times New Roman" w:cs="Times New Roman"/>
                <w:sz w:val="20"/>
                <w:szCs w:val="20"/>
              </w:rPr>
            </w:pPr>
            <w:moveTo w:id="3825" w:author="Alex Cukierman" w:date="2022-02-08T19:51:00Z">
              <w:r w:rsidRPr="008A55DE">
                <w:rPr>
                  <w:rFonts w:ascii="Times New Roman" w:eastAsia="Times New Roman" w:hAnsi="Times New Roman" w:cs="Times New Roman"/>
                  <w:sz w:val="20"/>
                  <w:szCs w:val="20"/>
                </w:rPr>
                <w:t>Kyrgyz Republic</w:t>
              </w:r>
            </w:moveTo>
          </w:p>
        </w:tc>
        <w:tc>
          <w:tcPr>
            <w:tcW w:w="1890" w:type="dxa"/>
            <w:vAlign w:val="center"/>
          </w:tcPr>
          <w:p w14:paraId="396C2D76" w14:textId="77777777" w:rsidR="00F62A79" w:rsidRPr="008A55DE" w:rsidRDefault="00F62A79" w:rsidP="00C511B4">
            <w:pPr>
              <w:spacing w:line="360" w:lineRule="auto"/>
              <w:rPr>
                <w:moveTo w:id="3826" w:author="Alex Cukierman" w:date="2022-02-08T19:51:00Z"/>
                <w:rFonts w:ascii="Times New Roman" w:hAnsi="Times New Roman" w:cs="Times New Roman"/>
                <w:sz w:val="20"/>
                <w:szCs w:val="20"/>
              </w:rPr>
            </w:pPr>
            <w:moveTo w:id="3827" w:author="Alex Cukierman" w:date="2022-02-08T19:51:00Z">
              <w:r w:rsidRPr="008A55DE">
                <w:rPr>
                  <w:rFonts w:ascii="Times New Roman" w:eastAsia="Times New Roman" w:hAnsi="Times New Roman" w:cs="Times New Roman"/>
                  <w:sz w:val="20"/>
                  <w:szCs w:val="20"/>
                </w:rPr>
                <w:t>Panama</w:t>
              </w:r>
            </w:moveTo>
          </w:p>
        </w:tc>
      </w:tr>
      <w:tr w:rsidR="00F62A79" w:rsidRPr="008A55DE" w14:paraId="7F5E9E70" w14:textId="77777777" w:rsidTr="00C511B4">
        <w:tc>
          <w:tcPr>
            <w:tcW w:w="3150" w:type="dxa"/>
            <w:vAlign w:val="center"/>
          </w:tcPr>
          <w:p w14:paraId="03A04E0B" w14:textId="77777777" w:rsidR="00F62A79" w:rsidRPr="008A55DE" w:rsidRDefault="00F62A79" w:rsidP="00C511B4">
            <w:pPr>
              <w:spacing w:line="360" w:lineRule="auto"/>
              <w:rPr>
                <w:moveTo w:id="3828" w:author="Alex Cukierman" w:date="2022-02-08T19:51:00Z"/>
                <w:rFonts w:ascii="Times New Roman" w:hAnsi="Times New Roman" w:cs="Times New Roman"/>
                <w:sz w:val="20"/>
                <w:szCs w:val="20"/>
              </w:rPr>
            </w:pPr>
            <w:moveTo w:id="3829" w:author="Alex Cukierman" w:date="2022-02-08T19:51:00Z">
              <w:r w:rsidRPr="008A55DE">
                <w:rPr>
                  <w:rFonts w:ascii="Times New Roman" w:eastAsia="Times New Roman" w:hAnsi="Times New Roman" w:cs="Times New Roman"/>
                  <w:sz w:val="20"/>
                  <w:szCs w:val="20"/>
                </w:rPr>
                <w:t>New Zealand</w:t>
              </w:r>
            </w:moveTo>
          </w:p>
        </w:tc>
        <w:tc>
          <w:tcPr>
            <w:tcW w:w="2340" w:type="dxa"/>
            <w:vAlign w:val="center"/>
          </w:tcPr>
          <w:p w14:paraId="37DEA2A9" w14:textId="77777777" w:rsidR="00F62A79" w:rsidRPr="008A55DE" w:rsidRDefault="00F62A79" w:rsidP="00C511B4">
            <w:pPr>
              <w:spacing w:line="360" w:lineRule="auto"/>
              <w:rPr>
                <w:moveTo w:id="3830" w:author="Alex Cukierman" w:date="2022-02-08T19:51:00Z"/>
                <w:rFonts w:ascii="Times New Roman" w:hAnsi="Times New Roman" w:cs="Times New Roman"/>
                <w:sz w:val="20"/>
                <w:szCs w:val="20"/>
              </w:rPr>
            </w:pPr>
            <w:moveTo w:id="3831" w:author="Alex Cukierman" w:date="2022-02-08T19:51:00Z">
              <w:r w:rsidRPr="008A55DE">
                <w:rPr>
                  <w:rFonts w:ascii="Times New Roman" w:eastAsia="Times New Roman" w:hAnsi="Times New Roman" w:cs="Times New Roman"/>
                  <w:sz w:val="20"/>
                  <w:szCs w:val="20"/>
                </w:rPr>
                <w:t>Timor-Leste</w:t>
              </w:r>
            </w:moveTo>
          </w:p>
        </w:tc>
        <w:tc>
          <w:tcPr>
            <w:tcW w:w="2340" w:type="dxa"/>
            <w:vAlign w:val="center"/>
          </w:tcPr>
          <w:p w14:paraId="7312FCBE" w14:textId="77777777" w:rsidR="00F62A79" w:rsidRPr="008A55DE" w:rsidRDefault="00F62A79" w:rsidP="00C511B4">
            <w:pPr>
              <w:spacing w:line="360" w:lineRule="auto"/>
              <w:rPr>
                <w:moveTo w:id="3832" w:author="Alex Cukierman" w:date="2022-02-08T19:51:00Z"/>
                <w:rFonts w:ascii="Times New Roman" w:hAnsi="Times New Roman" w:cs="Times New Roman"/>
                <w:sz w:val="20"/>
                <w:szCs w:val="20"/>
              </w:rPr>
            </w:pPr>
            <w:moveTo w:id="3833" w:author="Alex Cukierman" w:date="2022-02-08T19:51:00Z">
              <w:r w:rsidRPr="008A55DE">
                <w:rPr>
                  <w:rFonts w:ascii="Times New Roman" w:eastAsia="Times New Roman" w:hAnsi="Times New Roman" w:cs="Times New Roman"/>
                  <w:sz w:val="20"/>
                  <w:szCs w:val="20"/>
                </w:rPr>
                <w:t>Philippines</w:t>
              </w:r>
            </w:moveTo>
          </w:p>
        </w:tc>
        <w:tc>
          <w:tcPr>
            <w:tcW w:w="1890" w:type="dxa"/>
            <w:vAlign w:val="center"/>
          </w:tcPr>
          <w:p w14:paraId="3A76EC93" w14:textId="77777777" w:rsidR="00F62A79" w:rsidRPr="008A55DE" w:rsidRDefault="00F62A79" w:rsidP="00C511B4">
            <w:pPr>
              <w:spacing w:line="360" w:lineRule="auto"/>
              <w:rPr>
                <w:moveTo w:id="3834" w:author="Alex Cukierman" w:date="2022-02-08T19:51:00Z"/>
                <w:rFonts w:ascii="Times New Roman" w:hAnsi="Times New Roman" w:cs="Times New Roman"/>
                <w:sz w:val="20"/>
                <w:szCs w:val="20"/>
              </w:rPr>
            </w:pPr>
            <w:moveTo w:id="3835" w:author="Alex Cukierman" w:date="2022-02-08T19:51:00Z">
              <w:r w:rsidRPr="008A55DE">
                <w:rPr>
                  <w:rFonts w:ascii="Times New Roman" w:eastAsia="Times New Roman" w:hAnsi="Times New Roman" w:cs="Times New Roman"/>
                  <w:sz w:val="20"/>
                  <w:szCs w:val="20"/>
                </w:rPr>
                <w:t>Uruguay</w:t>
              </w:r>
            </w:moveTo>
          </w:p>
        </w:tc>
      </w:tr>
      <w:tr w:rsidR="00F62A79" w:rsidRPr="008A55DE" w14:paraId="5CD4485A" w14:textId="77777777" w:rsidTr="00C511B4">
        <w:tc>
          <w:tcPr>
            <w:tcW w:w="3150" w:type="dxa"/>
            <w:vAlign w:val="center"/>
          </w:tcPr>
          <w:p w14:paraId="6BF12320" w14:textId="77777777" w:rsidR="00F62A79" w:rsidRPr="008A55DE" w:rsidRDefault="00F62A79" w:rsidP="00C511B4">
            <w:pPr>
              <w:spacing w:line="360" w:lineRule="auto"/>
              <w:rPr>
                <w:moveTo w:id="3836" w:author="Alex Cukierman" w:date="2022-02-08T19:51:00Z"/>
                <w:rFonts w:ascii="Times New Roman" w:hAnsi="Times New Roman" w:cs="Times New Roman"/>
                <w:sz w:val="20"/>
                <w:szCs w:val="20"/>
              </w:rPr>
            </w:pPr>
            <w:moveTo w:id="3837" w:author="Alex Cukierman" w:date="2022-02-08T19:51:00Z">
              <w:r w:rsidRPr="008A55DE">
                <w:rPr>
                  <w:rFonts w:ascii="Times New Roman" w:eastAsia="Times New Roman" w:hAnsi="Times New Roman" w:cs="Times New Roman"/>
                  <w:sz w:val="20"/>
                  <w:szCs w:val="20"/>
                </w:rPr>
                <w:t>Chad</w:t>
              </w:r>
            </w:moveTo>
          </w:p>
        </w:tc>
        <w:tc>
          <w:tcPr>
            <w:tcW w:w="2340" w:type="dxa"/>
            <w:vAlign w:val="center"/>
          </w:tcPr>
          <w:p w14:paraId="1CDD66F5" w14:textId="77777777" w:rsidR="00F62A79" w:rsidRPr="008A55DE" w:rsidRDefault="00F62A79" w:rsidP="00C511B4">
            <w:pPr>
              <w:spacing w:line="360" w:lineRule="auto"/>
              <w:rPr>
                <w:moveTo w:id="3838" w:author="Alex Cukierman" w:date="2022-02-08T19:51:00Z"/>
                <w:rFonts w:ascii="Times New Roman" w:hAnsi="Times New Roman" w:cs="Times New Roman"/>
                <w:sz w:val="20"/>
                <w:szCs w:val="20"/>
              </w:rPr>
            </w:pPr>
            <w:moveTo w:id="3839" w:author="Alex Cukierman" w:date="2022-02-08T19:51:00Z">
              <w:r w:rsidRPr="008A55DE">
                <w:rPr>
                  <w:rFonts w:ascii="Times New Roman" w:eastAsia="Times New Roman" w:hAnsi="Times New Roman" w:cs="Times New Roman"/>
                  <w:sz w:val="20"/>
                  <w:szCs w:val="20"/>
                </w:rPr>
                <w:t>Kenya</w:t>
              </w:r>
            </w:moveTo>
          </w:p>
        </w:tc>
        <w:tc>
          <w:tcPr>
            <w:tcW w:w="2340" w:type="dxa"/>
            <w:vAlign w:val="center"/>
          </w:tcPr>
          <w:p w14:paraId="74C380DE" w14:textId="77777777" w:rsidR="00F62A79" w:rsidRPr="008A55DE" w:rsidRDefault="00F62A79" w:rsidP="00C511B4">
            <w:pPr>
              <w:spacing w:line="360" w:lineRule="auto"/>
              <w:rPr>
                <w:moveTo w:id="3840" w:author="Alex Cukierman" w:date="2022-02-08T19:51:00Z"/>
                <w:rFonts w:ascii="Times New Roman" w:hAnsi="Times New Roman" w:cs="Times New Roman"/>
                <w:sz w:val="20"/>
                <w:szCs w:val="20"/>
              </w:rPr>
            </w:pPr>
            <w:moveTo w:id="3841" w:author="Alex Cukierman" w:date="2022-02-08T19:51:00Z">
              <w:r w:rsidRPr="008A55DE">
                <w:rPr>
                  <w:rFonts w:ascii="Times New Roman" w:eastAsia="Times New Roman" w:hAnsi="Times New Roman" w:cs="Times New Roman"/>
                  <w:sz w:val="20"/>
                  <w:szCs w:val="20"/>
                </w:rPr>
                <w:t>Indonesia</w:t>
              </w:r>
            </w:moveTo>
          </w:p>
        </w:tc>
        <w:tc>
          <w:tcPr>
            <w:tcW w:w="1890" w:type="dxa"/>
            <w:vAlign w:val="center"/>
          </w:tcPr>
          <w:p w14:paraId="0B33C9E0" w14:textId="77777777" w:rsidR="00F62A79" w:rsidRPr="008A55DE" w:rsidRDefault="00F62A79" w:rsidP="00C511B4">
            <w:pPr>
              <w:spacing w:line="360" w:lineRule="auto"/>
              <w:rPr>
                <w:moveTo w:id="3842" w:author="Alex Cukierman" w:date="2022-02-08T19:51:00Z"/>
                <w:rFonts w:ascii="Times New Roman" w:hAnsi="Times New Roman" w:cs="Times New Roman"/>
                <w:sz w:val="20"/>
                <w:szCs w:val="20"/>
              </w:rPr>
            </w:pPr>
            <w:moveTo w:id="3843" w:author="Alex Cukierman" w:date="2022-02-08T19:51:00Z">
              <w:r w:rsidRPr="008A55DE">
                <w:rPr>
                  <w:rFonts w:ascii="Times New Roman" w:eastAsia="Times New Roman" w:hAnsi="Times New Roman" w:cs="Times New Roman"/>
                  <w:sz w:val="20"/>
                  <w:szCs w:val="20"/>
                </w:rPr>
                <w:t>France</w:t>
              </w:r>
            </w:moveTo>
          </w:p>
        </w:tc>
      </w:tr>
      <w:tr w:rsidR="00F62A79" w:rsidRPr="008A55DE" w14:paraId="184F31B3" w14:textId="77777777" w:rsidTr="00C511B4">
        <w:tc>
          <w:tcPr>
            <w:tcW w:w="3150" w:type="dxa"/>
            <w:vAlign w:val="center"/>
          </w:tcPr>
          <w:p w14:paraId="56E88474" w14:textId="77777777" w:rsidR="00F62A79" w:rsidRPr="008A55DE" w:rsidRDefault="00F62A79" w:rsidP="00C511B4">
            <w:pPr>
              <w:spacing w:line="360" w:lineRule="auto"/>
              <w:rPr>
                <w:moveTo w:id="3844" w:author="Alex Cukierman" w:date="2022-02-08T19:51:00Z"/>
                <w:rFonts w:ascii="Times New Roman" w:hAnsi="Times New Roman" w:cs="Times New Roman"/>
                <w:sz w:val="20"/>
                <w:szCs w:val="20"/>
              </w:rPr>
            </w:pPr>
            <w:moveTo w:id="3845" w:author="Alex Cukierman" w:date="2022-02-08T19:51:00Z">
              <w:r w:rsidRPr="008A55DE">
                <w:rPr>
                  <w:rFonts w:ascii="Times New Roman" w:eastAsia="Times New Roman" w:hAnsi="Times New Roman" w:cs="Times New Roman"/>
                  <w:sz w:val="20"/>
                  <w:szCs w:val="20"/>
                </w:rPr>
                <w:t>Niger</w:t>
              </w:r>
            </w:moveTo>
          </w:p>
        </w:tc>
        <w:tc>
          <w:tcPr>
            <w:tcW w:w="2340" w:type="dxa"/>
            <w:vAlign w:val="center"/>
          </w:tcPr>
          <w:p w14:paraId="312E353A" w14:textId="77777777" w:rsidR="00F62A79" w:rsidRPr="008A55DE" w:rsidRDefault="00F62A79" w:rsidP="00C511B4">
            <w:pPr>
              <w:spacing w:line="360" w:lineRule="auto"/>
              <w:rPr>
                <w:moveTo w:id="3846" w:author="Alex Cukierman" w:date="2022-02-08T19:51:00Z"/>
                <w:rFonts w:ascii="Times New Roman" w:hAnsi="Times New Roman" w:cs="Times New Roman"/>
                <w:sz w:val="20"/>
                <w:szCs w:val="20"/>
              </w:rPr>
            </w:pPr>
            <w:moveTo w:id="3847" w:author="Alex Cukierman" w:date="2022-02-08T19:51:00Z">
              <w:r w:rsidRPr="008A55DE">
                <w:rPr>
                  <w:rFonts w:ascii="Times New Roman" w:eastAsia="Times New Roman" w:hAnsi="Times New Roman" w:cs="Times New Roman"/>
                  <w:sz w:val="20"/>
                  <w:szCs w:val="20"/>
                </w:rPr>
                <w:t>Rwanda</w:t>
              </w:r>
            </w:moveTo>
          </w:p>
        </w:tc>
        <w:tc>
          <w:tcPr>
            <w:tcW w:w="2340" w:type="dxa"/>
            <w:vAlign w:val="center"/>
          </w:tcPr>
          <w:p w14:paraId="54BCB8CD" w14:textId="77777777" w:rsidR="00F62A79" w:rsidRPr="008A55DE" w:rsidRDefault="00F62A79" w:rsidP="00C511B4">
            <w:pPr>
              <w:spacing w:line="360" w:lineRule="auto"/>
              <w:rPr>
                <w:moveTo w:id="3848" w:author="Alex Cukierman" w:date="2022-02-08T19:51:00Z"/>
                <w:rFonts w:ascii="Times New Roman" w:hAnsi="Times New Roman" w:cs="Times New Roman"/>
                <w:sz w:val="20"/>
                <w:szCs w:val="20"/>
              </w:rPr>
            </w:pPr>
            <w:moveTo w:id="3849" w:author="Alex Cukierman" w:date="2022-02-08T19:51:00Z">
              <w:r w:rsidRPr="008A55DE">
                <w:rPr>
                  <w:rFonts w:ascii="Times New Roman" w:eastAsia="Times New Roman" w:hAnsi="Times New Roman" w:cs="Times New Roman"/>
                  <w:sz w:val="20"/>
                  <w:szCs w:val="20"/>
                </w:rPr>
                <w:t>Denmark</w:t>
              </w:r>
            </w:moveTo>
          </w:p>
        </w:tc>
        <w:tc>
          <w:tcPr>
            <w:tcW w:w="1890" w:type="dxa"/>
            <w:vAlign w:val="center"/>
          </w:tcPr>
          <w:p w14:paraId="670A7C4B" w14:textId="77777777" w:rsidR="00F62A79" w:rsidRPr="008A55DE" w:rsidRDefault="00F62A79" w:rsidP="00C511B4">
            <w:pPr>
              <w:spacing w:line="360" w:lineRule="auto"/>
              <w:rPr>
                <w:moveTo w:id="3850" w:author="Alex Cukierman" w:date="2022-02-08T19:51:00Z"/>
                <w:rFonts w:ascii="Times New Roman" w:hAnsi="Times New Roman" w:cs="Times New Roman"/>
                <w:sz w:val="20"/>
                <w:szCs w:val="20"/>
              </w:rPr>
            </w:pPr>
            <w:moveTo w:id="3851" w:author="Alex Cukierman" w:date="2022-02-08T19:51:00Z">
              <w:r w:rsidRPr="008A55DE">
                <w:rPr>
                  <w:rFonts w:ascii="Times New Roman" w:eastAsia="Times New Roman" w:hAnsi="Times New Roman" w:cs="Times New Roman"/>
                  <w:sz w:val="20"/>
                  <w:szCs w:val="20"/>
                </w:rPr>
                <w:t>Serbia</w:t>
              </w:r>
            </w:moveTo>
          </w:p>
        </w:tc>
      </w:tr>
      <w:tr w:rsidR="00F62A79" w:rsidRPr="008A55DE" w14:paraId="113F6F00" w14:textId="77777777" w:rsidTr="00C511B4">
        <w:tc>
          <w:tcPr>
            <w:tcW w:w="3150" w:type="dxa"/>
            <w:vAlign w:val="center"/>
          </w:tcPr>
          <w:p w14:paraId="31325B72" w14:textId="77777777" w:rsidR="00F62A79" w:rsidRPr="008A55DE" w:rsidRDefault="00F62A79" w:rsidP="00C511B4">
            <w:pPr>
              <w:spacing w:line="360" w:lineRule="auto"/>
              <w:rPr>
                <w:moveTo w:id="3852" w:author="Alex Cukierman" w:date="2022-02-08T19:51:00Z"/>
                <w:rFonts w:ascii="Times New Roman" w:hAnsi="Times New Roman" w:cs="Times New Roman"/>
                <w:sz w:val="20"/>
                <w:szCs w:val="20"/>
              </w:rPr>
            </w:pPr>
            <w:moveTo w:id="3853" w:author="Alex Cukierman" w:date="2022-02-08T19:51:00Z">
              <w:r w:rsidRPr="008A55DE">
                <w:rPr>
                  <w:rFonts w:ascii="Times New Roman" w:eastAsia="Times New Roman" w:hAnsi="Times New Roman" w:cs="Times New Roman"/>
                  <w:sz w:val="20"/>
                  <w:szCs w:val="20"/>
                </w:rPr>
                <w:t>South Sudan</w:t>
              </w:r>
            </w:moveTo>
          </w:p>
        </w:tc>
        <w:tc>
          <w:tcPr>
            <w:tcW w:w="2340" w:type="dxa"/>
            <w:vAlign w:val="center"/>
          </w:tcPr>
          <w:p w14:paraId="73EAFFD3" w14:textId="77777777" w:rsidR="00F62A79" w:rsidRPr="008A55DE" w:rsidRDefault="00F62A79" w:rsidP="00C511B4">
            <w:pPr>
              <w:spacing w:line="360" w:lineRule="auto"/>
              <w:rPr>
                <w:moveTo w:id="3854" w:author="Alex Cukierman" w:date="2022-02-08T19:51:00Z"/>
                <w:rFonts w:ascii="Times New Roman" w:hAnsi="Times New Roman" w:cs="Times New Roman"/>
                <w:sz w:val="20"/>
                <w:szCs w:val="20"/>
              </w:rPr>
            </w:pPr>
            <w:moveTo w:id="3855" w:author="Alex Cukierman" w:date="2022-02-08T19:51:00Z">
              <w:r w:rsidRPr="008A55DE">
                <w:rPr>
                  <w:rFonts w:ascii="Times New Roman" w:eastAsia="Times New Roman" w:hAnsi="Times New Roman" w:cs="Times New Roman"/>
                  <w:sz w:val="20"/>
                  <w:szCs w:val="20"/>
                </w:rPr>
                <w:t>Korea</w:t>
              </w:r>
            </w:moveTo>
          </w:p>
        </w:tc>
        <w:tc>
          <w:tcPr>
            <w:tcW w:w="2340" w:type="dxa"/>
            <w:vAlign w:val="center"/>
          </w:tcPr>
          <w:p w14:paraId="19653292" w14:textId="77777777" w:rsidR="00F62A79" w:rsidRPr="008A55DE" w:rsidRDefault="00F62A79" w:rsidP="00C511B4">
            <w:pPr>
              <w:spacing w:line="360" w:lineRule="auto"/>
              <w:rPr>
                <w:moveTo w:id="3856" w:author="Alex Cukierman" w:date="2022-02-08T19:51:00Z"/>
                <w:rFonts w:ascii="Times New Roman" w:hAnsi="Times New Roman" w:cs="Times New Roman"/>
                <w:sz w:val="20"/>
                <w:szCs w:val="20"/>
              </w:rPr>
            </w:pPr>
            <w:moveTo w:id="3857" w:author="Alex Cukierman" w:date="2022-02-08T19:51:00Z">
              <w:r w:rsidRPr="008A55DE">
                <w:rPr>
                  <w:rFonts w:ascii="Times New Roman" w:eastAsia="Times New Roman" w:hAnsi="Times New Roman" w:cs="Times New Roman"/>
                  <w:sz w:val="20"/>
                  <w:szCs w:val="20"/>
                </w:rPr>
                <w:t>Kuwait</w:t>
              </w:r>
            </w:moveTo>
          </w:p>
        </w:tc>
        <w:tc>
          <w:tcPr>
            <w:tcW w:w="1890" w:type="dxa"/>
            <w:vAlign w:val="center"/>
          </w:tcPr>
          <w:p w14:paraId="5A51DAB0" w14:textId="77777777" w:rsidR="00F62A79" w:rsidRPr="008A55DE" w:rsidRDefault="00F62A79" w:rsidP="00C511B4">
            <w:pPr>
              <w:spacing w:line="360" w:lineRule="auto"/>
              <w:rPr>
                <w:moveTo w:id="3858" w:author="Alex Cukierman" w:date="2022-02-08T19:51:00Z"/>
                <w:rFonts w:ascii="Times New Roman" w:hAnsi="Times New Roman" w:cs="Times New Roman"/>
                <w:sz w:val="20"/>
                <w:szCs w:val="20"/>
              </w:rPr>
            </w:pPr>
            <w:moveTo w:id="3859" w:author="Alex Cukierman" w:date="2022-02-08T19:51:00Z">
              <w:r w:rsidRPr="008A55DE">
                <w:rPr>
                  <w:rFonts w:ascii="Times New Roman" w:eastAsia="Times New Roman" w:hAnsi="Times New Roman" w:cs="Times New Roman"/>
                  <w:sz w:val="20"/>
                  <w:szCs w:val="20"/>
                </w:rPr>
                <w:t>Portugal</w:t>
              </w:r>
            </w:moveTo>
          </w:p>
        </w:tc>
      </w:tr>
      <w:tr w:rsidR="00F62A79" w:rsidRPr="008A55DE" w14:paraId="59A81D5C" w14:textId="77777777" w:rsidTr="00C511B4">
        <w:tc>
          <w:tcPr>
            <w:tcW w:w="3150" w:type="dxa"/>
            <w:vAlign w:val="center"/>
          </w:tcPr>
          <w:p w14:paraId="49921D67" w14:textId="77777777" w:rsidR="00F62A79" w:rsidRPr="008A55DE" w:rsidRDefault="00F62A79" w:rsidP="00C511B4">
            <w:pPr>
              <w:spacing w:line="360" w:lineRule="auto"/>
              <w:rPr>
                <w:moveTo w:id="3860" w:author="Alex Cukierman" w:date="2022-02-08T19:51:00Z"/>
                <w:rFonts w:ascii="Times New Roman" w:hAnsi="Times New Roman" w:cs="Times New Roman"/>
                <w:sz w:val="20"/>
                <w:szCs w:val="20"/>
              </w:rPr>
            </w:pPr>
            <w:moveTo w:id="3861" w:author="Alex Cukierman" w:date="2022-02-08T19:51:00Z">
              <w:r w:rsidRPr="008A55DE">
                <w:rPr>
                  <w:rFonts w:ascii="Times New Roman" w:eastAsia="Times New Roman" w:hAnsi="Times New Roman" w:cs="Times New Roman"/>
                  <w:sz w:val="20"/>
                  <w:szCs w:val="20"/>
                </w:rPr>
                <w:t>Tanzania</w:t>
              </w:r>
            </w:moveTo>
          </w:p>
        </w:tc>
        <w:tc>
          <w:tcPr>
            <w:tcW w:w="2340" w:type="dxa"/>
            <w:vAlign w:val="center"/>
          </w:tcPr>
          <w:p w14:paraId="057EE06C" w14:textId="77777777" w:rsidR="00F62A79" w:rsidRPr="008A55DE" w:rsidRDefault="00F62A79" w:rsidP="00C511B4">
            <w:pPr>
              <w:spacing w:line="360" w:lineRule="auto"/>
              <w:rPr>
                <w:moveTo w:id="3862" w:author="Alex Cukierman" w:date="2022-02-08T19:51:00Z"/>
                <w:rFonts w:ascii="Times New Roman" w:hAnsi="Times New Roman" w:cs="Times New Roman"/>
                <w:sz w:val="20"/>
                <w:szCs w:val="20"/>
              </w:rPr>
            </w:pPr>
            <w:moveTo w:id="3863" w:author="Alex Cukierman" w:date="2022-02-08T19:51:00Z">
              <w:r w:rsidRPr="008A55DE">
                <w:rPr>
                  <w:rFonts w:ascii="Times New Roman" w:eastAsia="Times New Roman" w:hAnsi="Times New Roman" w:cs="Times New Roman"/>
                  <w:sz w:val="20"/>
                  <w:szCs w:val="20"/>
                </w:rPr>
                <w:t>Senegal</w:t>
              </w:r>
            </w:moveTo>
          </w:p>
        </w:tc>
        <w:tc>
          <w:tcPr>
            <w:tcW w:w="2340" w:type="dxa"/>
            <w:vAlign w:val="center"/>
          </w:tcPr>
          <w:p w14:paraId="6F744734" w14:textId="77777777" w:rsidR="00F62A79" w:rsidRPr="008A55DE" w:rsidRDefault="00F62A79" w:rsidP="00C511B4">
            <w:pPr>
              <w:spacing w:line="360" w:lineRule="auto"/>
              <w:rPr>
                <w:moveTo w:id="3864" w:author="Alex Cukierman" w:date="2022-02-08T19:51:00Z"/>
                <w:rFonts w:ascii="Times New Roman" w:hAnsi="Times New Roman" w:cs="Times New Roman"/>
                <w:sz w:val="20"/>
                <w:szCs w:val="20"/>
              </w:rPr>
            </w:pPr>
            <w:moveTo w:id="3865" w:author="Alex Cukierman" w:date="2022-02-08T19:51:00Z">
              <w:r w:rsidRPr="008A55DE">
                <w:rPr>
                  <w:rFonts w:ascii="Times New Roman" w:eastAsia="Times New Roman" w:hAnsi="Times New Roman" w:cs="Times New Roman"/>
                  <w:sz w:val="20"/>
                  <w:szCs w:val="20"/>
                </w:rPr>
                <w:t>Belarus</w:t>
              </w:r>
            </w:moveTo>
          </w:p>
        </w:tc>
        <w:tc>
          <w:tcPr>
            <w:tcW w:w="1890" w:type="dxa"/>
            <w:vAlign w:val="center"/>
          </w:tcPr>
          <w:p w14:paraId="5ADC8A07" w14:textId="77777777" w:rsidR="00F62A79" w:rsidRPr="008A55DE" w:rsidRDefault="00F62A79" w:rsidP="00C511B4">
            <w:pPr>
              <w:spacing w:line="360" w:lineRule="auto"/>
              <w:rPr>
                <w:moveTo w:id="3866" w:author="Alex Cukierman" w:date="2022-02-08T19:51:00Z"/>
                <w:rFonts w:ascii="Times New Roman" w:hAnsi="Times New Roman" w:cs="Times New Roman"/>
                <w:sz w:val="20"/>
                <w:szCs w:val="20"/>
              </w:rPr>
            </w:pPr>
            <w:moveTo w:id="3867" w:author="Alex Cukierman" w:date="2022-02-08T19:51:00Z">
              <w:r w:rsidRPr="008A55DE">
                <w:rPr>
                  <w:rFonts w:ascii="Times New Roman" w:eastAsia="Times New Roman" w:hAnsi="Times New Roman" w:cs="Times New Roman"/>
                  <w:sz w:val="20"/>
                  <w:szCs w:val="20"/>
                </w:rPr>
                <w:t>Ecuador</w:t>
              </w:r>
            </w:moveTo>
          </w:p>
        </w:tc>
      </w:tr>
      <w:tr w:rsidR="00F62A79" w:rsidRPr="008A55DE" w14:paraId="0888DD9D" w14:textId="77777777" w:rsidTr="00C511B4">
        <w:tc>
          <w:tcPr>
            <w:tcW w:w="3150" w:type="dxa"/>
            <w:vAlign w:val="center"/>
          </w:tcPr>
          <w:p w14:paraId="217B4510" w14:textId="77777777" w:rsidR="00F62A79" w:rsidRPr="008A55DE" w:rsidRDefault="00F62A79" w:rsidP="00C511B4">
            <w:pPr>
              <w:spacing w:line="360" w:lineRule="auto"/>
              <w:rPr>
                <w:moveTo w:id="3868" w:author="Alex Cukierman" w:date="2022-02-08T19:51:00Z"/>
                <w:rFonts w:ascii="Times New Roman" w:hAnsi="Times New Roman" w:cs="Times New Roman"/>
                <w:sz w:val="20"/>
                <w:szCs w:val="20"/>
              </w:rPr>
            </w:pPr>
            <w:moveTo w:id="3869" w:author="Alex Cukierman" w:date="2022-02-08T19:51:00Z">
              <w:r w:rsidRPr="008A55DE">
                <w:rPr>
                  <w:rFonts w:ascii="Times New Roman" w:eastAsia="Times New Roman" w:hAnsi="Times New Roman" w:cs="Times New Roman"/>
                  <w:sz w:val="20"/>
                  <w:szCs w:val="20"/>
                </w:rPr>
                <w:t>Tajikistan</w:t>
              </w:r>
            </w:moveTo>
          </w:p>
        </w:tc>
        <w:tc>
          <w:tcPr>
            <w:tcW w:w="2340" w:type="dxa"/>
            <w:vAlign w:val="center"/>
          </w:tcPr>
          <w:p w14:paraId="11154D35" w14:textId="77777777" w:rsidR="00F62A79" w:rsidRPr="008A55DE" w:rsidRDefault="00F62A79" w:rsidP="00C511B4">
            <w:pPr>
              <w:spacing w:line="360" w:lineRule="auto"/>
              <w:rPr>
                <w:moveTo w:id="3870" w:author="Alex Cukierman" w:date="2022-02-08T19:51:00Z"/>
                <w:rFonts w:ascii="Times New Roman" w:hAnsi="Times New Roman" w:cs="Times New Roman"/>
                <w:sz w:val="20"/>
                <w:szCs w:val="20"/>
              </w:rPr>
            </w:pPr>
            <w:moveTo w:id="3871" w:author="Alex Cukierman" w:date="2022-02-08T19:51:00Z">
              <w:r w:rsidRPr="008A55DE">
                <w:rPr>
                  <w:rFonts w:ascii="Times New Roman" w:eastAsia="Times New Roman" w:hAnsi="Times New Roman" w:cs="Times New Roman"/>
                  <w:sz w:val="20"/>
                  <w:szCs w:val="20"/>
                </w:rPr>
                <w:t>Malawi</w:t>
              </w:r>
            </w:moveTo>
          </w:p>
        </w:tc>
        <w:tc>
          <w:tcPr>
            <w:tcW w:w="2340" w:type="dxa"/>
            <w:vAlign w:val="center"/>
          </w:tcPr>
          <w:p w14:paraId="793FAE49" w14:textId="77777777" w:rsidR="00F62A79" w:rsidRPr="008A55DE" w:rsidRDefault="00F62A79" w:rsidP="00C511B4">
            <w:pPr>
              <w:spacing w:line="360" w:lineRule="auto"/>
              <w:rPr>
                <w:moveTo w:id="3872" w:author="Alex Cukierman" w:date="2022-02-08T19:51:00Z"/>
                <w:rFonts w:ascii="Times New Roman" w:hAnsi="Times New Roman" w:cs="Times New Roman"/>
                <w:sz w:val="20"/>
                <w:szCs w:val="20"/>
              </w:rPr>
            </w:pPr>
            <w:moveTo w:id="3873" w:author="Alex Cukierman" w:date="2022-02-08T19:51:00Z">
              <w:r w:rsidRPr="008A55DE">
                <w:rPr>
                  <w:rFonts w:ascii="Times New Roman" w:eastAsia="Times New Roman" w:hAnsi="Times New Roman" w:cs="Times New Roman"/>
                  <w:sz w:val="20"/>
                  <w:szCs w:val="20"/>
                </w:rPr>
                <w:t>El Salvador</w:t>
              </w:r>
            </w:moveTo>
          </w:p>
        </w:tc>
        <w:tc>
          <w:tcPr>
            <w:tcW w:w="1890" w:type="dxa"/>
            <w:vAlign w:val="center"/>
          </w:tcPr>
          <w:p w14:paraId="1B0E2407" w14:textId="77777777" w:rsidR="00F62A79" w:rsidRPr="008A55DE" w:rsidRDefault="00F62A79" w:rsidP="00C511B4">
            <w:pPr>
              <w:spacing w:line="360" w:lineRule="auto"/>
              <w:rPr>
                <w:moveTo w:id="3874" w:author="Alex Cukierman" w:date="2022-02-08T19:51:00Z"/>
                <w:rFonts w:ascii="Times New Roman" w:hAnsi="Times New Roman" w:cs="Times New Roman"/>
                <w:sz w:val="20"/>
                <w:szCs w:val="20"/>
              </w:rPr>
            </w:pPr>
            <w:moveTo w:id="3875" w:author="Alex Cukierman" w:date="2022-02-08T19:51:00Z">
              <w:r w:rsidRPr="008A55DE">
                <w:rPr>
                  <w:rFonts w:ascii="Times New Roman" w:eastAsia="Times New Roman" w:hAnsi="Times New Roman" w:cs="Times New Roman"/>
                  <w:sz w:val="20"/>
                  <w:szCs w:val="20"/>
                </w:rPr>
                <w:t>Spain</w:t>
              </w:r>
            </w:moveTo>
          </w:p>
        </w:tc>
      </w:tr>
      <w:tr w:rsidR="00F62A79" w:rsidRPr="008A55DE" w14:paraId="53435DA8" w14:textId="77777777" w:rsidTr="00C511B4">
        <w:tc>
          <w:tcPr>
            <w:tcW w:w="3150" w:type="dxa"/>
            <w:vAlign w:val="center"/>
          </w:tcPr>
          <w:p w14:paraId="05AA84F0" w14:textId="77777777" w:rsidR="00F62A79" w:rsidRPr="008A55DE" w:rsidRDefault="00F62A79" w:rsidP="00C511B4">
            <w:pPr>
              <w:spacing w:line="360" w:lineRule="auto"/>
              <w:rPr>
                <w:moveTo w:id="3876" w:author="Alex Cukierman" w:date="2022-02-08T19:51:00Z"/>
                <w:rFonts w:ascii="Times New Roman" w:hAnsi="Times New Roman" w:cs="Times New Roman"/>
                <w:sz w:val="20"/>
                <w:szCs w:val="20"/>
              </w:rPr>
            </w:pPr>
            <w:moveTo w:id="3877" w:author="Alex Cukierman" w:date="2022-02-08T19:51:00Z">
              <w:r w:rsidRPr="008A55DE">
                <w:rPr>
                  <w:rFonts w:ascii="Times New Roman" w:eastAsia="Times New Roman" w:hAnsi="Times New Roman" w:cs="Times New Roman"/>
                  <w:sz w:val="20"/>
                  <w:szCs w:val="20"/>
                </w:rPr>
                <w:t>Benin</w:t>
              </w:r>
            </w:moveTo>
          </w:p>
        </w:tc>
        <w:tc>
          <w:tcPr>
            <w:tcW w:w="2340" w:type="dxa"/>
            <w:vAlign w:val="center"/>
          </w:tcPr>
          <w:p w14:paraId="79BAA7CD" w14:textId="77777777" w:rsidR="00F62A79" w:rsidRPr="008A55DE" w:rsidRDefault="00F62A79" w:rsidP="00C511B4">
            <w:pPr>
              <w:spacing w:line="360" w:lineRule="auto"/>
              <w:rPr>
                <w:moveTo w:id="3878" w:author="Alex Cukierman" w:date="2022-02-08T19:51:00Z"/>
                <w:rFonts w:ascii="Times New Roman" w:hAnsi="Times New Roman" w:cs="Times New Roman"/>
                <w:sz w:val="20"/>
                <w:szCs w:val="20"/>
              </w:rPr>
            </w:pPr>
            <w:moveTo w:id="3879" w:author="Alex Cukierman" w:date="2022-02-08T19:51:00Z">
              <w:r w:rsidRPr="008A55DE">
                <w:rPr>
                  <w:rFonts w:ascii="Times New Roman" w:eastAsia="Times New Roman" w:hAnsi="Times New Roman" w:cs="Times New Roman"/>
                  <w:sz w:val="20"/>
                  <w:szCs w:val="20"/>
                </w:rPr>
                <w:t>Equatorial Guinea</w:t>
              </w:r>
            </w:moveTo>
          </w:p>
        </w:tc>
        <w:tc>
          <w:tcPr>
            <w:tcW w:w="2340" w:type="dxa"/>
            <w:vAlign w:val="center"/>
          </w:tcPr>
          <w:p w14:paraId="08C461A8" w14:textId="77777777" w:rsidR="00F62A79" w:rsidRPr="008A55DE" w:rsidRDefault="00F62A79" w:rsidP="00C511B4">
            <w:pPr>
              <w:spacing w:line="360" w:lineRule="auto"/>
              <w:rPr>
                <w:moveTo w:id="3880" w:author="Alex Cukierman" w:date="2022-02-08T19:51:00Z"/>
                <w:rFonts w:ascii="Times New Roman" w:hAnsi="Times New Roman" w:cs="Times New Roman"/>
                <w:sz w:val="20"/>
                <w:szCs w:val="20"/>
              </w:rPr>
            </w:pPr>
            <w:moveTo w:id="3881" w:author="Alex Cukierman" w:date="2022-02-08T19:51:00Z">
              <w:r w:rsidRPr="008A55DE">
                <w:rPr>
                  <w:rFonts w:ascii="Times New Roman" w:eastAsia="Times New Roman" w:hAnsi="Times New Roman" w:cs="Times New Roman"/>
                  <w:sz w:val="20"/>
                  <w:szCs w:val="20"/>
                </w:rPr>
                <w:t>Iraq</w:t>
              </w:r>
            </w:moveTo>
          </w:p>
        </w:tc>
        <w:tc>
          <w:tcPr>
            <w:tcW w:w="1890" w:type="dxa"/>
            <w:vAlign w:val="center"/>
          </w:tcPr>
          <w:p w14:paraId="70E31902" w14:textId="77777777" w:rsidR="00F62A79" w:rsidRPr="008A55DE" w:rsidRDefault="00F62A79" w:rsidP="00C511B4">
            <w:pPr>
              <w:spacing w:line="360" w:lineRule="auto"/>
              <w:rPr>
                <w:moveTo w:id="3882" w:author="Alex Cukierman" w:date="2022-02-08T19:51:00Z"/>
                <w:rFonts w:ascii="Times New Roman" w:hAnsi="Times New Roman" w:cs="Times New Roman"/>
                <w:sz w:val="20"/>
                <w:szCs w:val="20"/>
              </w:rPr>
            </w:pPr>
            <w:moveTo w:id="3883" w:author="Alex Cukierman" w:date="2022-02-08T19:51:00Z">
              <w:r w:rsidRPr="008A55DE">
                <w:rPr>
                  <w:rFonts w:ascii="Times New Roman" w:eastAsia="Times New Roman" w:hAnsi="Times New Roman" w:cs="Times New Roman"/>
                  <w:sz w:val="20"/>
                  <w:szCs w:val="20"/>
                </w:rPr>
                <w:t>Greece</w:t>
              </w:r>
            </w:moveTo>
          </w:p>
        </w:tc>
      </w:tr>
      <w:tr w:rsidR="00F62A79" w:rsidRPr="008A55DE" w14:paraId="5AE92F69" w14:textId="77777777" w:rsidTr="00C511B4">
        <w:tc>
          <w:tcPr>
            <w:tcW w:w="3150" w:type="dxa"/>
            <w:vAlign w:val="center"/>
          </w:tcPr>
          <w:p w14:paraId="5A6CE0A7" w14:textId="77777777" w:rsidR="00F62A79" w:rsidRPr="008A55DE" w:rsidRDefault="00F62A79" w:rsidP="00C511B4">
            <w:pPr>
              <w:spacing w:line="360" w:lineRule="auto"/>
              <w:rPr>
                <w:moveTo w:id="3884" w:author="Alex Cukierman" w:date="2022-02-08T19:51:00Z"/>
                <w:rFonts w:ascii="Times New Roman" w:hAnsi="Times New Roman" w:cs="Times New Roman"/>
                <w:sz w:val="20"/>
                <w:szCs w:val="20"/>
              </w:rPr>
            </w:pPr>
            <w:moveTo w:id="3885" w:author="Alex Cukierman" w:date="2022-02-08T19:51:00Z">
              <w:r w:rsidRPr="008A55DE">
                <w:rPr>
                  <w:rFonts w:ascii="Times New Roman" w:eastAsia="Times New Roman" w:hAnsi="Times New Roman" w:cs="Times New Roman"/>
                  <w:sz w:val="20"/>
                  <w:szCs w:val="20"/>
                </w:rPr>
                <w:t>Congo, Democratic Republic of the</w:t>
              </w:r>
            </w:moveTo>
          </w:p>
        </w:tc>
        <w:tc>
          <w:tcPr>
            <w:tcW w:w="2340" w:type="dxa"/>
            <w:vAlign w:val="center"/>
          </w:tcPr>
          <w:p w14:paraId="1DF352B8" w14:textId="77777777" w:rsidR="00F62A79" w:rsidRPr="008A55DE" w:rsidRDefault="00F62A79" w:rsidP="00C511B4">
            <w:pPr>
              <w:spacing w:line="360" w:lineRule="auto"/>
              <w:rPr>
                <w:moveTo w:id="3886" w:author="Alex Cukierman" w:date="2022-02-08T19:51:00Z"/>
                <w:rFonts w:ascii="Times New Roman" w:hAnsi="Times New Roman" w:cs="Times New Roman"/>
                <w:sz w:val="20"/>
                <w:szCs w:val="20"/>
              </w:rPr>
            </w:pPr>
            <w:moveTo w:id="3887" w:author="Alex Cukierman" w:date="2022-02-08T19:51:00Z">
              <w:r w:rsidRPr="008A55DE">
                <w:rPr>
                  <w:rFonts w:ascii="Times New Roman" w:eastAsia="Times New Roman" w:hAnsi="Times New Roman" w:cs="Times New Roman"/>
                  <w:sz w:val="20"/>
                  <w:szCs w:val="20"/>
                </w:rPr>
                <w:t>Gabon</w:t>
              </w:r>
            </w:moveTo>
          </w:p>
        </w:tc>
        <w:tc>
          <w:tcPr>
            <w:tcW w:w="2340" w:type="dxa"/>
            <w:vAlign w:val="center"/>
          </w:tcPr>
          <w:p w14:paraId="1AB90D7A" w14:textId="77777777" w:rsidR="00F62A79" w:rsidRPr="008A55DE" w:rsidRDefault="00F62A79" w:rsidP="00C511B4">
            <w:pPr>
              <w:spacing w:line="360" w:lineRule="auto"/>
              <w:rPr>
                <w:moveTo w:id="3888" w:author="Alex Cukierman" w:date="2022-02-08T19:51:00Z"/>
                <w:rFonts w:ascii="Times New Roman" w:hAnsi="Times New Roman" w:cs="Times New Roman"/>
                <w:sz w:val="20"/>
                <w:szCs w:val="20"/>
              </w:rPr>
            </w:pPr>
            <w:moveTo w:id="3889" w:author="Alex Cukierman" w:date="2022-02-08T19:51:00Z">
              <w:r w:rsidRPr="008A55DE">
                <w:rPr>
                  <w:rFonts w:ascii="Times New Roman" w:eastAsia="Times New Roman" w:hAnsi="Times New Roman" w:cs="Times New Roman"/>
                  <w:sz w:val="20"/>
                  <w:szCs w:val="20"/>
                </w:rPr>
                <w:t>Mongolia</w:t>
              </w:r>
            </w:moveTo>
          </w:p>
        </w:tc>
        <w:tc>
          <w:tcPr>
            <w:tcW w:w="1890" w:type="dxa"/>
            <w:vAlign w:val="center"/>
          </w:tcPr>
          <w:p w14:paraId="4846B060" w14:textId="77777777" w:rsidR="00F62A79" w:rsidRPr="008A55DE" w:rsidRDefault="00F62A79" w:rsidP="00C511B4">
            <w:pPr>
              <w:spacing w:line="360" w:lineRule="auto"/>
              <w:rPr>
                <w:moveTo w:id="3890" w:author="Alex Cukierman" w:date="2022-02-08T19:51:00Z"/>
                <w:rFonts w:ascii="Times New Roman" w:hAnsi="Times New Roman" w:cs="Times New Roman"/>
                <w:sz w:val="20"/>
                <w:szCs w:val="20"/>
              </w:rPr>
            </w:pPr>
            <w:moveTo w:id="3891" w:author="Alex Cukierman" w:date="2022-02-08T19:51:00Z">
              <w:r w:rsidRPr="008A55DE">
                <w:rPr>
                  <w:rFonts w:ascii="Times New Roman" w:eastAsia="Times New Roman" w:hAnsi="Times New Roman" w:cs="Times New Roman"/>
                  <w:sz w:val="20"/>
                  <w:szCs w:val="20"/>
                </w:rPr>
                <w:t>Trinidad and Tobago</w:t>
              </w:r>
            </w:moveTo>
          </w:p>
        </w:tc>
      </w:tr>
      <w:tr w:rsidR="00F62A79" w:rsidRPr="008A55DE" w14:paraId="4DD4270E" w14:textId="77777777" w:rsidTr="00C511B4">
        <w:tc>
          <w:tcPr>
            <w:tcW w:w="3150" w:type="dxa"/>
            <w:vAlign w:val="center"/>
          </w:tcPr>
          <w:p w14:paraId="3ECCB57F" w14:textId="77777777" w:rsidR="00F62A79" w:rsidRPr="008A55DE" w:rsidRDefault="00F62A79" w:rsidP="00C511B4">
            <w:pPr>
              <w:spacing w:line="360" w:lineRule="auto"/>
              <w:rPr>
                <w:moveTo w:id="3892" w:author="Alex Cukierman" w:date="2022-02-08T19:51:00Z"/>
                <w:rFonts w:ascii="Times New Roman" w:hAnsi="Times New Roman" w:cs="Times New Roman"/>
                <w:sz w:val="20"/>
                <w:szCs w:val="20"/>
              </w:rPr>
            </w:pPr>
            <w:moveTo w:id="3893" w:author="Alex Cukierman" w:date="2022-02-08T19:51:00Z">
              <w:r w:rsidRPr="008A55DE">
                <w:rPr>
                  <w:rFonts w:ascii="Times New Roman" w:eastAsia="Times New Roman" w:hAnsi="Times New Roman" w:cs="Times New Roman"/>
                  <w:sz w:val="20"/>
                  <w:szCs w:val="20"/>
                </w:rPr>
                <w:t>Nigeria</w:t>
              </w:r>
            </w:moveTo>
          </w:p>
        </w:tc>
        <w:tc>
          <w:tcPr>
            <w:tcW w:w="2340" w:type="dxa"/>
            <w:vAlign w:val="center"/>
          </w:tcPr>
          <w:p w14:paraId="4E5BA79F" w14:textId="77777777" w:rsidR="00F62A79" w:rsidRPr="008A55DE" w:rsidRDefault="00F62A79" w:rsidP="00C511B4">
            <w:pPr>
              <w:spacing w:line="360" w:lineRule="auto"/>
              <w:rPr>
                <w:moveTo w:id="3894" w:author="Alex Cukierman" w:date="2022-02-08T19:51:00Z"/>
                <w:rFonts w:ascii="Times New Roman" w:hAnsi="Times New Roman" w:cs="Times New Roman"/>
                <w:sz w:val="20"/>
                <w:szCs w:val="20"/>
              </w:rPr>
            </w:pPr>
            <w:moveTo w:id="3895" w:author="Alex Cukierman" w:date="2022-02-08T19:51:00Z">
              <w:r w:rsidRPr="008A55DE">
                <w:rPr>
                  <w:rFonts w:ascii="Times New Roman" w:eastAsia="Times New Roman" w:hAnsi="Times New Roman" w:cs="Times New Roman"/>
                  <w:sz w:val="20"/>
                  <w:szCs w:val="20"/>
                </w:rPr>
                <w:t>Pakistan</w:t>
              </w:r>
            </w:moveTo>
          </w:p>
        </w:tc>
        <w:tc>
          <w:tcPr>
            <w:tcW w:w="2340" w:type="dxa"/>
            <w:vAlign w:val="center"/>
          </w:tcPr>
          <w:p w14:paraId="2D3A5A7A" w14:textId="77777777" w:rsidR="00F62A79" w:rsidRPr="008A55DE" w:rsidRDefault="00F62A79" w:rsidP="00C511B4">
            <w:pPr>
              <w:spacing w:line="360" w:lineRule="auto"/>
              <w:rPr>
                <w:moveTo w:id="3896" w:author="Alex Cukierman" w:date="2022-02-08T19:51:00Z"/>
                <w:rFonts w:ascii="Times New Roman" w:hAnsi="Times New Roman" w:cs="Times New Roman"/>
                <w:sz w:val="20"/>
                <w:szCs w:val="20"/>
              </w:rPr>
            </w:pPr>
            <w:moveTo w:id="3897" w:author="Alex Cukierman" w:date="2022-02-08T19:51:00Z">
              <w:r w:rsidRPr="008A55DE">
                <w:rPr>
                  <w:rFonts w:ascii="Times New Roman" w:eastAsia="Times New Roman" w:hAnsi="Times New Roman" w:cs="Times New Roman"/>
                  <w:sz w:val="20"/>
                  <w:szCs w:val="20"/>
                </w:rPr>
                <w:t>Sri Lanka</w:t>
              </w:r>
            </w:moveTo>
          </w:p>
        </w:tc>
        <w:tc>
          <w:tcPr>
            <w:tcW w:w="1890" w:type="dxa"/>
            <w:vAlign w:val="center"/>
          </w:tcPr>
          <w:p w14:paraId="32ADBA63" w14:textId="77777777" w:rsidR="00F62A79" w:rsidRPr="008A55DE" w:rsidRDefault="00F62A79" w:rsidP="00C511B4">
            <w:pPr>
              <w:spacing w:line="360" w:lineRule="auto"/>
              <w:rPr>
                <w:moveTo w:id="3898" w:author="Alex Cukierman" w:date="2022-02-08T19:51:00Z"/>
                <w:rFonts w:ascii="Times New Roman" w:hAnsi="Times New Roman" w:cs="Times New Roman"/>
                <w:sz w:val="20"/>
                <w:szCs w:val="20"/>
              </w:rPr>
            </w:pPr>
            <w:moveTo w:id="3899" w:author="Alex Cukierman" w:date="2022-02-08T19:51:00Z">
              <w:r w:rsidRPr="008A55DE">
                <w:rPr>
                  <w:rFonts w:ascii="Times New Roman" w:eastAsia="Times New Roman" w:hAnsi="Times New Roman" w:cs="Times New Roman"/>
                  <w:sz w:val="20"/>
                  <w:szCs w:val="20"/>
                </w:rPr>
                <w:t>Chile</w:t>
              </w:r>
            </w:moveTo>
          </w:p>
        </w:tc>
      </w:tr>
      <w:tr w:rsidR="00F62A79" w:rsidRPr="008A55DE" w14:paraId="5C9BBB0F" w14:textId="77777777" w:rsidTr="00C511B4">
        <w:tc>
          <w:tcPr>
            <w:tcW w:w="3150" w:type="dxa"/>
            <w:vAlign w:val="center"/>
          </w:tcPr>
          <w:p w14:paraId="5EEB1BAD" w14:textId="77777777" w:rsidR="00F62A79" w:rsidRPr="008A55DE" w:rsidRDefault="00F62A79" w:rsidP="00C511B4">
            <w:pPr>
              <w:spacing w:line="360" w:lineRule="auto"/>
              <w:rPr>
                <w:moveTo w:id="3900" w:author="Alex Cukierman" w:date="2022-02-08T19:51:00Z"/>
                <w:rFonts w:ascii="Times New Roman" w:hAnsi="Times New Roman" w:cs="Times New Roman"/>
                <w:sz w:val="20"/>
                <w:szCs w:val="20"/>
              </w:rPr>
            </w:pPr>
            <w:moveTo w:id="3901" w:author="Alex Cukierman" w:date="2022-02-08T19:51:00Z">
              <w:r w:rsidRPr="008A55DE">
                <w:rPr>
                  <w:rFonts w:ascii="Times New Roman" w:eastAsia="Times New Roman" w:hAnsi="Times New Roman" w:cs="Times New Roman"/>
                  <w:sz w:val="20"/>
                  <w:szCs w:val="20"/>
                </w:rPr>
                <w:t>Burkina Faso</w:t>
              </w:r>
            </w:moveTo>
          </w:p>
        </w:tc>
        <w:tc>
          <w:tcPr>
            <w:tcW w:w="2340" w:type="dxa"/>
            <w:vAlign w:val="center"/>
          </w:tcPr>
          <w:p w14:paraId="7C91A2A5" w14:textId="77777777" w:rsidR="00F62A79" w:rsidRPr="008A55DE" w:rsidRDefault="00F62A79" w:rsidP="00C511B4">
            <w:pPr>
              <w:spacing w:line="360" w:lineRule="auto"/>
              <w:rPr>
                <w:moveTo w:id="3902" w:author="Alex Cukierman" w:date="2022-02-08T19:51:00Z"/>
                <w:rFonts w:ascii="Times New Roman" w:hAnsi="Times New Roman" w:cs="Times New Roman"/>
                <w:sz w:val="20"/>
                <w:szCs w:val="20"/>
              </w:rPr>
            </w:pPr>
            <w:moveTo w:id="3903" w:author="Alex Cukierman" w:date="2022-02-08T19:51:00Z">
              <w:r w:rsidRPr="008A55DE">
                <w:rPr>
                  <w:rFonts w:ascii="Times New Roman" w:eastAsia="Times New Roman" w:hAnsi="Times New Roman" w:cs="Times New Roman"/>
                  <w:sz w:val="20"/>
                  <w:szCs w:val="20"/>
                </w:rPr>
                <w:t>Gambia, The</w:t>
              </w:r>
            </w:moveTo>
          </w:p>
        </w:tc>
        <w:tc>
          <w:tcPr>
            <w:tcW w:w="2340" w:type="dxa"/>
            <w:vAlign w:val="center"/>
          </w:tcPr>
          <w:p w14:paraId="7A199C3C" w14:textId="77777777" w:rsidR="00F62A79" w:rsidRPr="008A55DE" w:rsidRDefault="00F62A79" w:rsidP="00C511B4">
            <w:pPr>
              <w:spacing w:line="360" w:lineRule="auto"/>
              <w:rPr>
                <w:moveTo w:id="3904" w:author="Alex Cukierman" w:date="2022-02-08T19:51:00Z"/>
                <w:rFonts w:ascii="Times New Roman" w:hAnsi="Times New Roman" w:cs="Times New Roman"/>
                <w:sz w:val="20"/>
                <w:szCs w:val="20"/>
              </w:rPr>
            </w:pPr>
            <w:moveTo w:id="3905" w:author="Alex Cukierman" w:date="2022-02-08T19:51:00Z">
              <w:r w:rsidRPr="008A55DE">
                <w:rPr>
                  <w:rFonts w:ascii="Times New Roman" w:eastAsia="Times New Roman" w:hAnsi="Times New Roman" w:cs="Times New Roman"/>
                  <w:sz w:val="20"/>
                  <w:szCs w:val="20"/>
                </w:rPr>
                <w:t>Oman</w:t>
              </w:r>
            </w:moveTo>
          </w:p>
        </w:tc>
        <w:tc>
          <w:tcPr>
            <w:tcW w:w="1890" w:type="dxa"/>
            <w:vAlign w:val="center"/>
          </w:tcPr>
          <w:p w14:paraId="438B9339" w14:textId="77777777" w:rsidR="00F62A79" w:rsidRPr="008A55DE" w:rsidRDefault="00F62A79" w:rsidP="00C511B4">
            <w:pPr>
              <w:spacing w:line="360" w:lineRule="auto"/>
              <w:rPr>
                <w:moveTo w:id="3906" w:author="Alex Cukierman" w:date="2022-02-08T19:51:00Z"/>
                <w:rFonts w:ascii="Times New Roman" w:hAnsi="Times New Roman" w:cs="Times New Roman"/>
                <w:sz w:val="20"/>
                <w:szCs w:val="20"/>
              </w:rPr>
            </w:pPr>
            <w:moveTo w:id="3907" w:author="Alex Cukierman" w:date="2022-02-08T19:51:00Z">
              <w:r w:rsidRPr="008A55DE">
                <w:rPr>
                  <w:rFonts w:ascii="Times New Roman" w:eastAsia="Times New Roman" w:hAnsi="Times New Roman" w:cs="Times New Roman"/>
                  <w:sz w:val="20"/>
                  <w:szCs w:val="20"/>
                </w:rPr>
                <w:t>Russia</w:t>
              </w:r>
            </w:moveTo>
          </w:p>
        </w:tc>
      </w:tr>
      <w:tr w:rsidR="00F62A79" w:rsidRPr="008A55DE" w14:paraId="3058B633" w14:textId="77777777" w:rsidTr="00C511B4">
        <w:tc>
          <w:tcPr>
            <w:tcW w:w="3150" w:type="dxa"/>
            <w:vAlign w:val="center"/>
          </w:tcPr>
          <w:p w14:paraId="5D6427FB" w14:textId="77777777" w:rsidR="00F62A79" w:rsidRPr="008A55DE" w:rsidRDefault="00F62A79" w:rsidP="00C511B4">
            <w:pPr>
              <w:spacing w:line="360" w:lineRule="auto"/>
              <w:rPr>
                <w:moveTo w:id="3908" w:author="Alex Cukierman" w:date="2022-02-08T19:51:00Z"/>
                <w:rFonts w:ascii="Times New Roman" w:hAnsi="Times New Roman" w:cs="Times New Roman"/>
                <w:sz w:val="20"/>
                <w:szCs w:val="20"/>
              </w:rPr>
            </w:pPr>
            <w:moveTo w:id="3909" w:author="Alex Cukierman" w:date="2022-02-08T19:51:00Z">
              <w:r w:rsidRPr="008A55DE">
                <w:rPr>
                  <w:rFonts w:ascii="Times New Roman" w:eastAsia="Times New Roman" w:hAnsi="Times New Roman" w:cs="Times New Roman"/>
                  <w:sz w:val="20"/>
                  <w:szCs w:val="20"/>
                </w:rPr>
                <w:t>Sierra Leone</w:t>
              </w:r>
            </w:moveTo>
          </w:p>
        </w:tc>
        <w:tc>
          <w:tcPr>
            <w:tcW w:w="2340" w:type="dxa"/>
            <w:vAlign w:val="center"/>
          </w:tcPr>
          <w:p w14:paraId="665EB9D9" w14:textId="77777777" w:rsidR="00F62A79" w:rsidRPr="008A55DE" w:rsidRDefault="00F62A79" w:rsidP="00C511B4">
            <w:pPr>
              <w:spacing w:line="360" w:lineRule="auto"/>
              <w:rPr>
                <w:moveTo w:id="3910" w:author="Alex Cukierman" w:date="2022-02-08T19:51:00Z"/>
                <w:rFonts w:ascii="Times New Roman" w:hAnsi="Times New Roman" w:cs="Times New Roman"/>
                <w:sz w:val="20"/>
                <w:szCs w:val="20"/>
              </w:rPr>
            </w:pPr>
            <w:moveTo w:id="3911" w:author="Alex Cukierman" w:date="2022-02-08T19:51:00Z">
              <w:r w:rsidRPr="008A55DE">
                <w:rPr>
                  <w:rFonts w:ascii="Times New Roman" w:eastAsia="Times New Roman" w:hAnsi="Times New Roman" w:cs="Times New Roman"/>
                  <w:sz w:val="20"/>
                  <w:szCs w:val="20"/>
                </w:rPr>
                <w:t>Algeria</w:t>
              </w:r>
            </w:moveTo>
          </w:p>
        </w:tc>
        <w:tc>
          <w:tcPr>
            <w:tcW w:w="2340" w:type="dxa"/>
            <w:vAlign w:val="center"/>
          </w:tcPr>
          <w:p w14:paraId="5B0CA8B9" w14:textId="77777777" w:rsidR="00F62A79" w:rsidRPr="008A55DE" w:rsidRDefault="00F62A79" w:rsidP="00C511B4">
            <w:pPr>
              <w:spacing w:line="360" w:lineRule="auto"/>
              <w:rPr>
                <w:moveTo w:id="3912" w:author="Alex Cukierman" w:date="2022-02-08T19:51:00Z"/>
                <w:rFonts w:ascii="Times New Roman" w:hAnsi="Times New Roman" w:cs="Times New Roman"/>
                <w:sz w:val="20"/>
                <w:szCs w:val="20"/>
              </w:rPr>
            </w:pPr>
            <w:moveTo w:id="3913" w:author="Alex Cukierman" w:date="2022-02-08T19:51:00Z">
              <w:r w:rsidRPr="008A55DE">
                <w:rPr>
                  <w:rFonts w:ascii="Times New Roman" w:eastAsia="Times New Roman" w:hAnsi="Times New Roman" w:cs="Times New Roman"/>
                  <w:sz w:val="20"/>
                  <w:szCs w:val="20"/>
                </w:rPr>
                <w:t>Canada</w:t>
              </w:r>
            </w:moveTo>
          </w:p>
        </w:tc>
        <w:tc>
          <w:tcPr>
            <w:tcW w:w="1890" w:type="dxa"/>
            <w:vAlign w:val="center"/>
          </w:tcPr>
          <w:p w14:paraId="0FB1BAD2" w14:textId="77777777" w:rsidR="00F62A79" w:rsidRPr="008A55DE" w:rsidRDefault="00F62A79" w:rsidP="00C511B4">
            <w:pPr>
              <w:spacing w:line="360" w:lineRule="auto"/>
              <w:rPr>
                <w:moveTo w:id="3914" w:author="Alex Cukierman" w:date="2022-02-08T19:51:00Z"/>
                <w:rFonts w:ascii="Times New Roman" w:hAnsi="Times New Roman" w:cs="Times New Roman"/>
                <w:sz w:val="20"/>
                <w:szCs w:val="20"/>
              </w:rPr>
            </w:pPr>
            <w:moveTo w:id="3915" w:author="Alex Cukierman" w:date="2022-02-08T19:51:00Z">
              <w:r w:rsidRPr="008A55DE">
                <w:rPr>
                  <w:rFonts w:ascii="Times New Roman" w:eastAsia="Times New Roman" w:hAnsi="Times New Roman" w:cs="Times New Roman"/>
                  <w:sz w:val="20"/>
                  <w:szCs w:val="20"/>
                </w:rPr>
                <w:t>Tunisia</w:t>
              </w:r>
            </w:moveTo>
          </w:p>
        </w:tc>
      </w:tr>
      <w:tr w:rsidR="00F62A79" w:rsidRPr="008A55DE" w14:paraId="79BF2DE7" w14:textId="77777777" w:rsidTr="00C511B4">
        <w:tc>
          <w:tcPr>
            <w:tcW w:w="3150" w:type="dxa"/>
            <w:vAlign w:val="center"/>
          </w:tcPr>
          <w:p w14:paraId="565286F0" w14:textId="77777777" w:rsidR="00F62A79" w:rsidRPr="008A55DE" w:rsidRDefault="00F62A79" w:rsidP="00C511B4">
            <w:pPr>
              <w:spacing w:line="360" w:lineRule="auto"/>
              <w:rPr>
                <w:moveTo w:id="3916" w:author="Alex Cukierman" w:date="2022-02-08T19:51:00Z"/>
                <w:rFonts w:ascii="Times New Roman" w:hAnsi="Times New Roman" w:cs="Times New Roman"/>
                <w:sz w:val="20"/>
                <w:szCs w:val="20"/>
              </w:rPr>
            </w:pPr>
            <w:moveTo w:id="3917" w:author="Alex Cukierman" w:date="2022-02-08T19:51:00Z">
              <w:r w:rsidRPr="008A55DE">
                <w:rPr>
                  <w:rFonts w:ascii="Times New Roman" w:eastAsia="Times New Roman" w:hAnsi="Times New Roman" w:cs="Times New Roman"/>
                  <w:sz w:val="20"/>
                  <w:szCs w:val="20"/>
                </w:rPr>
                <w:t>Eritrea</w:t>
              </w:r>
            </w:moveTo>
          </w:p>
        </w:tc>
        <w:tc>
          <w:tcPr>
            <w:tcW w:w="2340" w:type="dxa"/>
            <w:vAlign w:val="center"/>
          </w:tcPr>
          <w:p w14:paraId="370F78CF" w14:textId="77777777" w:rsidR="00F62A79" w:rsidRPr="008A55DE" w:rsidRDefault="00F62A79" w:rsidP="00C511B4">
            <w:pPr>
              <w:spacing w:line="360" w:lineRule="auto"/>
              <w:rPr>
                <w:moveTo w:id="3918" w:author="Alex Cukierman" w:date="2022-02-08T19:51:00Z"/>
                <w:rFonts w:ascii="Times New Roman" w:hAnsi="Times New Roman" w:cs="Times New Roman"/>
                <w:sz w:val="20"/>
                <w:szCs w:val="20"/>
              </w:rPr>
            </w:pPr>
            <w:moveTo w:id="3919" w:author="Alex Cukierman" w:date="2022-02-08T19:51:00Z">
              <w:r w:rsidRPr="008A55DE">
                <w:rPr>
                  <w:rFonts w:ascii="Times New Roman" w:eastAsia="Times New Roman" w:hAnsi="Times New Roman" w:cs="Times New Roman"/>
                  <w:sz w:val="20"/>
                  <w:szCs w:val="20"/>
                </w:rPr>
                <w:t>Japan</w:t>
              </w:r>
            </w:moveTo>
          </w:p>
        </w:tc>
        <w:tc>
          <w:tcPr>
            <w:tcW w:w="2340" w:type="dxa"/>
            <w:vAlign w:val="center"/>
          </w:tcPr>
          <w:p w14:paraId="679A6BF2" w14:textId="77777777" w:rsidR="00F62A79" w:rsidRPr="008A55DE" w:rsidRDefault="00F62A79" w:rsidP="00C511B4">
            <w:pPr>
              <w:spacing w:line="360" w:lineRule="auto"/>
              <w:rPr>
                <w:moveTo w:id="3920" w:author="Alex Cukierman" w:date="2022-02-08T19:51:00Z"/>
                <w:rFonts w:ascii="Times New Roman" w:hAnsi="Times New Roman" w:cs="Times New Roman"/>
                <w:sz w:val="20"/>
                <w:szCs w:val="20"/>
              </w:rPr>
            </w:pPr>
            <w:moveTo w:id="3921" w:author="Alex Cukierman" w:date="2022-02-08T19:51:00Z">
              <w:r w:rsidRPr="008A55DE">
                <w:rPr>
                  <w:rFonts w:ascii="Times New Roman" w:eastAsia="Times New Roman" w:hAnsi="Times New Roman" w:cs="Times New Roman"/>
                  <w:sz w:val="20"/>
                  <w:szCs w:val="20"/>
                </w:rPr>
                <w:t>Bahrain</w:t>
              </w:r>
            </w:moveTo>
          </w:p>
        </w:tc>
        <w:tc>
          <w:tcPr>
            <w:tcW w:w="1890" w:type="dxa"/>
            <w:vAlign w:val="center"/>
          </w:tcPr>
          <w:p w14:paraId="2A2C1F72" w14:textId="77777777" w:rsidR="00F62A79" w:rsidRPr="008A55DE" w:rsidRDefault="00F62A79" w:rsidP="00C511B4">
            <w:pPr>
              <w:spacing w:line="360" w:lineRule="auto"/>
              <w:rPr>
                <w:moveTo w:id="3922" w:author="Alex Cukierman" w:date="2022-02-08T19:51:00Z"/>
                <w:rFonts w:ascii="Times New Roman" w:hAnsi="Times New Roman" w:cs="Times New Roman"/>
                <w:sz w:val="20"/>
                <w:szCs w:val="20"/>
              </w:rPr>
            </w:pPr>
            <w:moveTo w:id="3923" w:author="Alex Cukierman" w:date="2022-02-08T19:51:00Z">
              <w:r w:rsidRPr="008A55DE">
                <w:rPr>
                  <w:rFonts w:ascii="Times New Roman" w:eastAsia="Times New Roman" w:hAnsi="Times New Roman" w:cs="Times New Roman"/>
                  <w:sz w:val="20"/>
                  <w:szCs w:val="20"/>
                </w:rPr>
                <w:t>United Kingdom</w:t>
              </w:r>
            </w:moveTo>
          </w:p>
        </w:tc>
      </w:tr>
      <w:tr w:rsidR="00F62A79" w:rsidRPr="008A55DE" w14:paraId="3E480E9B" w14:textId="77777777" w:rsidTr="00C511B4">
        <w:tc>
          <w:tcPr>
            <w:tcW w:w="3150" w:type="dxa"/>
            <w:vAlign w:val="center"/>
          </w:tcPr>
          <w:p w14:paraId="365100C9" w14:textId="77777777" w:rsidR="00F62A79" w:rsidRPr="008A55DE" w:rsidRDefault="00F62A79" w:rsidP="00C511B4">
            <w:pPr>
              <w:spacing w:line="360" w:lineRule="auto"/>
              <w:rPr>
                <w:moveTo w:id="3924" w:author="Alex Cukierman" w:date="2022-02-08T19:51:00Z"/>
                <w:rFonts w:ascii="Times New Roman" w:hAnsi="Times New Roman" w:cs="Times New Roman"/>
                <w:sz w:val="20"/>
                <w:szCs w:val="20"/>
              </w:rPr>
            </w:pPr>
            <w:moveTo w:id="3925" w:author="Alex Cukierman" w:date="2022-02-08T19:51:00Z">
              <w:r w:rsidRPr="008A55DE">
                <w:rPr>
                  <w:rFonts w:ascii="Times New Roman" w:eastAsia="Times New Roman" w:hAnsi="Times New Roman" w:cs="Times New Roman"/>
                  <w:sz w:val="20"/>
                  <w:szCs w:val="20"/>
                </w:rPr>
                <w:t>Central African Republic</w:t>
              </w:r>
            </w:moveTo>
          </w:p>
        </w:tc>
        <w:tc>
          <w:tcPr>
            <w:tcW w:w="2340" w:type="dxa"/>
            <w:vAlign w:val="center"/>
          </w:tcPr>
          <w:p w14:paraId="5C980140" w14:textId="77777777" w:rsidR="00F62A79" w:rsidRPr="008A55DE" w:rsidRDefault="00F62A79" w:rsidP="00C511B4">
            <w:pPr>
              <w:spacing w:line="360" w:lineRule="auto"/>
              <w:rPr>
                <w:moveTo w:id="3926" w:author="Alex Cukierman" w:date="2022-02-08T19:51:00Z"/>
                <w:rFonts w:ascii="Times New Roman" w:hAnsi="Times New Roman" w:cs="Times New Roman"/>
                <w:sz w:val="20"/>
                <w:szCs w:val="20"/>
              </w:rPr>
            </w:pPr>
            <w:moveTo w:id="3927" w:author="Alex Cukierman" w:date="2022-02-08T19:51:00Z">
              <w:r w:rsidRPr="008A55DE">
                <w:rPr>
                  <w:rFonts w:ascii="Times New Roman" w:eastAsia="Times New Roman" w:hAnsi="Times New Roman" w:cs="Times New Roman"/>
                  <w:sz w:val="20"/>
                  <w:szCs w:val="20"/>
                </w:rPr>
                <w:t>Singapore</w:t>
              </w:r>
            </w:moveTo>
          </w:p>
        </w:tc>
        <w:tc>
          <w:tcPr>
            <w:tcW w:w="2340" w:type="dxa"/>
            <w:vAlign w:val="center"/>
          </w:tcPr>
          <w:p w14:paraId="4E74D31C" w14:textId="77777777" w:rsidR="00F62A79" w:rsidRPr="008A55DE" w:rsidRDefault="00F62A79" w:rsidP="00C511B4">
            <w:pPr>
              <w:spacing w:line="360" w:lineRule="auto"/>
              <w:rPr>
                <w:moveTo w:id="3928" w:author="Alex Cukierman" w:date="2022-02-08T19:51:00Z"/>
                <w:rFonts w:ascii="Times New Roman" w:hAnsi="Times New Roman" w:cs="Times New Roman"/>
                <w:sz w:val="20"/>
                <w:szCs w:val="20"/>
              </w:rPr>
            </w:pPr>
            <w:moveTo w:id="3929" w:author="Alex Cukierman" w:date="2022-02-08T19:51:00Z">
              <w:r w:rsidRPr="008A55DE">
                <w:rPr>
                  <w:rFonts w:ascii="Times New Roman" w:eastAsia="Times New Roman" w:hAnsi="Times New Roman" w:cs="Times New Roman"/>
                  <w:sz w:val="20"/>
                  <w:szCs w:val="20"/>
                </w:rPr>
                <w:t>Azerbaijan</w:t>
              </w:r>
            </w:moveTo>
          </w:p>
        </w:tc>
        <w:tc>
          <w:tcPr>
            <w:tcW w:w="1890" w:type="dxa"/>
            <w:vAlign w:val="center"/>
          </w:tcPr>
          <w:p w14:paraId="72D3B15C" w14:textId="77777777" w:rsidR="00F62A79" w:rsidRPr="008A55DE" w:rsidRDefault="00F62A79" w:rsidP="00C511B4">
            <w:pPr>
              <w:spacing w:line="360" w:lineRule="auto"/>
              <w:rPr>
                <w:moveTo w:id="3930" w:author="Alex Cukierman" w:date="2022-02-08T19:51:00Z"/>
                <w:rFonts w:ascii="Times New Roman" w:hAnsi="Times New Roman" w:cs="Times New Roman"/>
                <w:sz w:val="20"/>
                <w:szCs w:val="20"/>
              </w:rPr>
            </w:pPr>
            <w:moveTo w:id="3931" w:author="Alex Cukierman" w:date="2022-02-08T19:51:00Z">
              <w:r w:rsidRPr="008A55DE">
                <w:rPr>
                  <w:rFonts w:ascii="Times New Roman" w:eastAsia="Times New Roman" w:hAnsi="Times New Roman" w:cs="Times New Roman"/>
                  <w:sz w:val="20"/>
                  <w:szCs w:val="20"/>
                </w:rPr>
                <w:t>Italy</w:t>
              </w:r>
            </w:moveTo>
          </w:p>
        </w:tc>
      </w:tr>
      <w:tr w:rsidR="00F62A79" w:rsidRPr="008A55DE" w14:paraId="114543ED" w14:textId="77777777" w:rsidTr="00C511B4">
        <w:tc>
          <w:tcPr>
            <w:tcW w:w="3150" w:type="dxa"/>
            <w:vAlign w:val="center"/>
          </w:tcPr>
          <w:p w14:paraId="6D6537A2" w14:textId="77777777" w:rsidR="00F62A79" w:rsidRPr="008A55DE" w:rsidRDefault="00F62A79" w:rsidP="00C511B4">
            <w:pPr>
              <w:spacing w:line="360" w:lineRule="auto"/>
              <w:rPr>
                <w:moveTo w:id="3932" w:author="Alex Cukierman" w:date="2022-02-08T19:51:00Z"/>
                <w:rFonts w:ascii="Times New Roman" w:hAnsi="Times New Roman" w:cs="Times New Roman"/>
                <w:sz w:val="20"/>
                <w:szCs w:val="20"/>
              </w:rPr>
            </w:pPr>
            <w:moveTo w:id="3933" w:author="Alex Cukierman" w:date="2022-02-08T19:51:00Z">
              <w:r w:rsidRPr="008A55DE">
                <w:rPr>
                  <w:rFonts w:ascii="Times New Roman" w:eastAsia="Times New Roman" w:hAnsi="Times New Roman" w:cs="Times New Roman"/>
                  <w:sz w:val="20"/>
                  <w:szCs w:val="20"/>
                </w:rPr>
                <w:t>Côte d'Ivoire</w:t>
              </w:r>
            </w:moveTo>
          </w:p>
        </w:tc>
        <w:tc>
          <w:tcPr>
            <w:tcW w:w="2340" w:type="dxa"/>
            <w:vAlign w:val="center"/>
          </w:tcPr>
          <w:p w14:paraId="5F142E32" w14:textId="77777777" w:rsidR="00F62A79" w:rsidRPr="008A55DE" w:rsidRDefault="00F62A79" w:rsidP="00C511B4">
            <w:pPr>
              <w:spacing w:line="360" w:lineRule="auto"/>
              <w:rPr>
                <w:moveTo w:id="3934" w:author="Alex Cukierman" w:date="2022-02-08T19:51:00Z"/>
                <w:rFonts w:ascii="Times New Roman" w:hAnsi="Times New Roman" w:cs="Times New Roman"/>
                <w:sz w:val="20"/>
                <w:szCs w:val="20"/>
              </w:rPr>
            </w:pPr>
            <w:moveTo w:id="3935" w:author="Alex Cukierman" w:date="2022-02-08T19:51:00Z">
              <w:r w:rsidRPr="008A55DE">
                <w:rPr>
                  <w:rFonts w:ascii="Times New Roman" w:eastAsia="Times New Roman" w:hAnsi="Times New Roman" w:cs="Times New Roman"/>
                  <w:sz w:val="20"/>
                  <w:szCs w:val="20"/>
                </w:rPr>
                <w:t>Syria</w:t>
              </w:r>
            </w:moveTo>
          </w:p>
        </w:tc>
        <w:tc>
          <w:tcPr>
            <w:tcW w:w="2340" w:type="dxa"/>
            <w:vAlign w:val="center"/>
          </w:tcPr>
          <w:p w14:paraId="243D272E" w14:textId="77777777" w:rsidR="00F62A79" w:rsidRPr="008A55DE" w:rsidRDefault="00F62A79" w:rsidP="00C511B4">
            <w:pPr>
              <w:spacing w:line="360" w:lineRule="auto"/>
              <w:rPr>
                <w:moveTo w:id="3936" w:author="Alex Cukierman" w:date="2022-02-08T19:51:00Z"/>
                <w:rFonts w:ascii="Times New Roman" w:hAnsi="Times New Roman" w:cs="Times New Roman"/>
                <w:sz w:val="20"/>
                <w:szCs w:val="20"/>
              </w:rPr>
            </w:pPr>
            <w:moveTo w:id="3937" w:author="Alex Cukierman" w:date="2022-02-08T19:51:00Z">
              <w:r w:rsidRPr="008A55DE">
                <w:rPr>
                  <w:rFonts w:ascii="Times New Roman" w:eastAsia="Times New Roman" w:hAnsi="Times New Roman" w:cs="Times New Roman"/>
                  <w:sz w:val="20"/>
                  <w:szCs w:val="20"/>
                </w:rPr>
                <w:t>Libya</w:t>
              </w:r>
            </w:moveTo>
          </w:p>
        </w:tc>
        <w:tc>
          <w:tcPr>
            <w:tcW w:w="1890" w:type="dxa"/>
            <w:vAlign w:val="center"/>
          </w:tcPr>
          <w:p w14:paraId="5914E295" w14:textId="77777777" w:rsidR="00F62A79" w:rsidRPr="008A55DE" w:rsidRDefault="00F62A79" w:rsidP="00C511B4">
            <w:pPr>
              <w:spacing w:line="360" w:lineRule="auto"/>
              <w:rPr>
                <w:moveTo w:id="3938" w:author="Alex Cukierman" w:date="2022-02-08T19:51:00Z"/>
                <w:rFonts w:ascii="Times New Roman" w:hAnsi="Times New Roman" w:cs="Times New Roman"/>
                <w:sz w:val="20"/>
                <w:szCs w:val="20"/>
              </w:rPr>
            </w:pPr>
            <w:moveTo w:id="3939" w:author="Alex Cukierman" w:date="2022-02-08T19:51:00Z">
              <w:r w:rsidRPr="008A55DE">
                <w:rPr>
                  <w:rFonts w:ascii="Times New Roman" w:eastAsia="Times New Roman" w:hAnsi="Times New Roman" w:cs="Times New Roman"/>
                  <w:sz w:val="20"/>
                  <w:szCs w:val="20"/>
                </w:rPr>
                <w:t>Mexico</w:t>
              </w:r>
            </w:moveTo>
          </w:p>
        </w:tc>
      </w:tr>
      <w:tr w:rsidR="00F62A79" w:rsidRPr="008A55DE" w14:paraId="585798A6" w14:textId="77777777" w:rsidTr="00C511B4">
        <w:tc>
          <w:tcPr>
            <w:tcW w:w="3150" w:type="dxa"/>
            <w:vAlign w:val="center"/>
          </w:tcPr>
          <w:p w14:paraId="294B8DC0" w14:textId="77777777" w:rsidR="00F62A79" w:rsidRPr="008A55DE" w:rsidRDefault="00F62A79" w:rsidP="00C511B4">
            <w:pPr>
              <w:spacing w:line="360" w:lineRule="auto"/>
              <w:rPr>
                <w:moveTo w:id="3940" w:author="Alex Cukierman" w:date="2022-02-08T19:51:00Z"/>
                <w:rFonts w:ascii="Times New Roman" w:hAnsi="Times New Roman" w:cs="Times New Roman"/>
                <w:sz w:val="20"/>
                <w:szCs w:val="20"/>
              </w:rPr>
            </w:pPr>
            <w:moveTo w:id="3941" w:author="Alex Cukierman" w:date="2022-02-08T19:51:00Z">
              <w:r w:rsidRPr="008A55DE">
                <w:rPr>
                  <w:rFonts w:ascii="Times New Roman" w:eastAsia="Times New Roman" w:hAnsi="Times New Roman" w:cs="Times New Roman"/>
                  <w:sz w:val="20"/>
                  <w:szCs w:val="20"/>
                </w:rPr>
                <w:t>Hong Kong SAR</w:t>
              </w:r>
            </w:moveTo>
          </w:p>
        </w:tc>
        <w:tc>
          <w:tcPr>
            <w:tcW w:w="2340" w:type="dxa"/>
            <w:vAlign w:val="center"/>
          </w:tcPr>
          <w:p w14:paraId="5289D07F" w14:textId="77777777" w:rsidR="00F62A79" w:rsidRPr="008A55DE" w:rsidRDefault="00F62A79" w:rsidP="00C511B4">
            <w:pPr>
              <w:spacing w:line="360" w:lineRule="auto"/>
              <w:rPr>
                <w:moveTo w:id="3942" w:author="Alex Cukierman" w:date="2022-02-08T19:51:00Z"/>
                <w:rFonts w:ascii="Times New Roman" w:hAnsi="Times New Roman" w:cs="Times New Roman"/>
                <w:sz w:val="20"/>
                <w:szCs w:val="20"/>
              </w:rPr>
            </w:pPr>
            <w:moveTo w:id="3943" w:author="Alex Cukierman" w:date="2022-02-08T19:51:00Z">
              <w:r w:rsidRPr="008A55DE">
                <w:rPr>
                  <w:rFonts w:ascii="Times New Roman" w:eastAsia="Times New Roman" w:hAnsi="Times New Roman" w:cs="Times New Roman"/>
                  <w:sz w:val="20"/>
                  <w:szCs w:val="20"/>
                </w:rPr>
                <w:t>Bangladesh</w:t>
              </w:r>
            </w:moveTo>
          </w:p>
        </w:tc>
        <w:tc>
          <w:tcPr>
            <w:tcW w:w="2340" w:type="dxa"/>
            <w:vAlign w:val="center"/>
          </w:tcPr>
          <w:p w14:paraId="0C10787F" w14:textId="77777777" w:rsidR="00F62A79" w:rsidRPr="008A55DE" w:rsidRDefault="00F62A79" w:rsidP="00C511B4">
            <w:pPr>
              <w:spacing w:line="360" w:lineRule="auto"/>
              <w:rPr>
                <w:moveTo w:id="3944" w:author="Alex Cukierman" w:date="2022-02-08T19:51:00Z"/>
                <w:rFonts w:ascii="Times New Roman" w:hAnsi="Times New Roman" w:cs="Times New Roman"/>
                <w:sz w:val="20"/>
                <w:szCs w:val="20"/>
              </w:rPr>
            </w:pPr>
            <w:moveTo w:id="3945" w:author="Alex Cukierman" w:date="2022-02-08T19:51:00Z">
              <w:r w:rsidRPr="008A55DE">
                <w:rPr>
                  <w:rFonts w:ascii="Times New Roman" w:eastAsia="Times New Roman" w:hAnsi="Times New Roman" w:cs="Times New Roman"/>
                  <w:sz w:val="20"/>
                  <w:szCs w:val="20"/>
                </w:rPr>
                <w:t>Jamaica</w:t>
              </w:r>
            </w:moveTo>
          </w:p>
        </w:tc>
        <w:tc>
          <w:tcPr>
            <w:tcW w:w="1890" w:type="dxa"/>
            <w:vAlign w:val="center"/>
          </w:tcPr>
          <w:p w14:paraId="6EEB6A3D" w14:textId="77777777" w:rsidR="00F62A79" w:rsidRPr="008A55DE" w:rsidRDefault="00F62A79" w:rsidP="00C511B4">
            <w:pPr>
              <w:spacing w:line="360" w:lineRule="auto"/>
              <w:rPr>
                <w:moveTo w:id="3946" w:author="Alex Cukierman" w:date="2022-02-08T19:51:00Z"/>
                <w:rFonts w:ascii="Times New Roman" w:hAnsi="Times New Roman" w:cs="Times New Roman"/>
                <w:sz w:val="20"/>
                <w:szCs w:val="20"/>
              </w:rPr>
            </w:pPr>
            <w:moveTo w:id="3947" w:author="Alex Cukierman" w:date="2022-02-08T19:51:00Z">
              <w:r w:rsidRPr="008A55DE">
                <w:rPr>
                  <w:rFonts w:ascii="Times New Roman" w:eastAsia="Times New Roman" w:hAnsi="Times New Roman" w:cs="Times New Roman"/>
                  <w:sz w:val="20"/>
                  <w:szCs w:val="20"/>
                </w:rPr>
                <w:t>Paraguay</w:t>
              </w:r>
            </w:moveTo>
          </w:p>
        </w:tc>
      </w:tr>
      <w:tr w:rsidR="00F62A79" w:rsidRPr="008A55DE" w14:paraId="73C97139" w14:textId="77777777" w:rsidTr="00C511B4">
        <w:tc>
          <w:tcPr>
            <w:tcW w:w="3150" w:type="dxa"/>
            <w:vAlign w:val="center"/>
          </w:tcPr>
          <w:p w14:paraId="33880720" w14:textId="77777777" w:rsidR="00F62A79" w:rsidRPr="008A55DE" w:rsidRDefault="00F62A79" w:rsidP="00C511B4">
            <w:pPr>
              <w:spacing w:line="360" w:lineRule="auto"/>
              <w:rPr>
                <w:moveTo w:id="3948" w:author="Alex Cukierman" w:date="2022-02-08T19:51:00Z"/>
                <w:rFonts w:ascii="Times New Roman" w:hAnsi="Times New Roman" w:cs="Times New Roman"/>
                <w:sz w:val="20"/>
                <w:szCs w:val="20"/>
              </w:rPr>
            </w:pPr>
            <w:moveTo w:id="3949" w:author="Alex Cukierman" w:date="2022-02-08T19:51:00Z">
              <w:r w:rsidRPr="008A55DE">
                <w:rPr>
                  <w:rFonts w:ascii="Times New Roman" w:eastAsia="Times New Roman" w:hAnsi="Times New Roman" w:cs="Times New Roman"/>
                  <w:sz w:val="20"/>
                  <w:szCs w:val="20"/>
                </w:rPr>
                <w:t>Guinea</w:t>
              </w:r>
            </w:moveTo>
          </w:p>
        </w:tc>
        <w:tc>
          <w:tcPr>
            <w:tcW w:w="2340" w:type="dxa"/>
            <w:vAlign w:val="center"/>
          </w:tcPr>
          <w:p w14:paraId="048622E8" w14:textId="77777777" w:rsidR="00F62A79" w:rsidRPr="008A55DE" w:rsidRDefault="00F62A79" w:rsidP="00C511B4">
            <w:pPr>
              <w:spacing w:line="360" w:lineRule="auto"/>
              <w:rPr>
                <w:moveTo w:id="3950" w:author="Alex Cukierman" w:date="2022-02-08T19:51:00Z"/>
                <w:rFonts w:ascii="Times New Roman" w:hAnsi="Times New Roman" w:cs="Times New Roman"/>
                <w:sz w:val="20"/>
                <w:szCs w:val="20"/>
              </w:rPr>
            </w:pPr>
            <w:moveTo w:id="3951" w:author="Alex Cukierman" w:date="2022-02-08T19:51:00Z">
              <w:r w:rsidRPr="008A55DE">
                <w:rPr>
                  <w:rFonts w:ascii="Times New Roman" w:eastAsia="Times New Roman" w:hAnsi="Times New Roman" w:cs="Times New Roman"/>
                  <w:sz w:val="20"/>
                  <w:szCs w:val="20"/>
                </w:rPr>
                <w:t>Cambodia</w:t>
              </w:r>
            </w:moveTo>
          </w:p>
        </w:tc>
        <w:tc>
          <w:tcPr>
            <w:tcW w:w="2340" w:type="dxa"/>
            <w:vAlign w:val="center"/>
          </w:tcPr>
          <w:p w14:paraId="28F5CE50" w14:textId="77777777" w:rsidR="00F62A79" w:rsidRPr="008A55DE" w:rsidRDefault="00F62A79" w:rsidP="00C511B4">
            <w:pPr>
              <w:spacing w:line="360" w:lineRule="auto"/>
              <w:rPr>
                <w:moveTo w:id="3952" w:author="Alex Cukierman" w:date="2022-02-08T19:51:00Z"/>
                <w:rFonts w:ascii="Times New Roman" w:hAnsi="Times New Roman" w:cs="Times New Roman"/>
                <w:sz w:val="20"/>
                <w:szCs w:val="20"/>
              </w:rPr>
            </w:pPr>
            <w:moveTo w:id="3953" w:author="Alex Cukierman" w:date="2022-02-08T19:51:00Z">
              <w:r w:rsidRPr="008A55DE">
                <w:rPr>
                  <w:rFonts w:ascii="Times New Roman" w:eastAsia="Times New Roman" w:hAnsi="Times New Roman" w:cs="Times New Roman"/>
                  <w:sz w:val="20"/>
                  <w:szCs w:val="20"/>
                </w:rPr>
                <w:t>Guatemala</w:t>
              </w:r>
            </w:moveTo>
          </w:p>
        </w:tc>
        <w:tc>
          <w:tcPr>
            <w:tcW w:w="1890" w:type="dxa"/>
            <w:vAlign w:val="center"/>
          </w:tcPr>
          <w:p w14:paraId="78F89718" w14:textId="77777777" w:rsidR="00F62A79" w:rsidRPr="008A55DE" w:rsidRDefault="00F62A79" w:rsidP="00C511B4">
            <w:pPr>
              <w:spacing w:line="360" w:lineRule="auto"/>
              <w:rPr>
                <w:moveTo w:id="3954" w:author="Alex Cukierman" w:date="2022-02-08T19:51:00Z"/>
                <w:rFonts w:ascii="Times New Roman" w:hAnsi="Times New Roman" w:cs="Times New Roman"/>
                <w:sz w:val="20"/>
                <w:szCs w:val="20"/>
              </w:rPr>
            </w:pPr>
            <w:moveTo w:id="3955" w:author="Alex Cukierman" w:date="2022-02-08T19:51:00Z">
              <w:r w:rsidRPr="008A55DE">
                <w:rPr>
                  <w:rFonts w:ascii="Times New Roman" w:eastAsia="Times New Roman" w:hAnsi="Times New Roman" w:cs="Times New Roman"/>
                  <w:sz w:val="20"/>
                  <w:szCs w:val="20"/>
                </w:rPr>
                <w:t>Ukraine</w:t>
              </w:r>
            </w:moveTo>
          </w:p>
        </w:tc>
      </w:tr>
      <w:tr w:rsidR="00F62A79" w:rsidRPr="008A55DE" w14:paraId="11F1556F" w14:textId="77777777" w:rsidTr="00C511B4">
        <w:tc>
          <w:tcPr>
            <w:tcW w:w="3150" w:type="dxa"/>
            <w:vAlign w:val="center"/>
          </w:tcPr>
          <w:p w14:paraId="12097B24" w14:textId="77777777" w:rsidR="00F62A79" w:rsidRPr="008A55DE" w:rsidRDefault="00F62A79" w:rsidP="00C511B4">
            <w:pPr>
              <w:spacing w:line="360" w:lineRule="auto"/>
              <w:rPr>
                <w:moveTo w:id="3956" w:author="Alex Cukierman" w:date="2022-02-08T19:51:00Z"/>
                <w:rFonts w:ascii="Times New Roman" w:hAnsi="Times New Roman" w:cs="Times New Roman"/>
                <w:sz w:val="20"/>
                <w:szCs w:val="20"/>
              </w:rPr>
            </w:pPr>
            <w:moveTo w:id="3957" w:author="Alex Cukierman" w:date="2022-02-08T19:51:00Z">
              <w:r w:rsidRPr="008A55DE">
                <w:rPr>
                  <w:rFonts w:ascii="Times New Roman" w:eastAsia="Times New Roman" w:hAnsi="Times New Roman" w:cs="Times New Roman"/>
                  <w:sz w:val="20"/>
                  <w:szCs w:val="20"/>
                </w:rPr>
                <w:t>Togo</w:t>
              </w:r>
            </w:moveTo>
          </w:p>
        </w:tc>
        <w:tc>
          <w:tcPr>
            <w:tcW w:w="2340" w:type="dxa"/>
            <w:vAlign w:val="center"/>
          </w:tcPr>
          <w:p w14:paraId="10C5C90E" w14:textId="77777777" w:rsidR="00F62A79" w:rsidRPr="008A55DE" w:rsidRDefault="00F62A79" w:rsidP="00C511B4">
            <w:pPr>
              <w:spacing w:line="360" w:lineRule="auto"/>
              <w:rPr>
                <w:moveTo w:id="3958" w:author="Alex Cukierman" w:date="2022-02-08T19:51:00Z"/>
                <w:rFonts w:ascii="Times New Roman" w:hAnsi="Times New Roman" w:cs="Times New Roman"/>
                <w:sz w:val="20"/>
                <w:szCs w:val="20"/>
              </w:rPr>
            </w:pPr>
            <w:moveTo w:id="3959" w:author="Alex Cukierman" w:date="2022-02-08T19:51:00Z">
              <w:r w:rsidRPr="008A55DE">
                <w:rPr>
                  <w:rFonts w:ascii="Times New Roman" w:eastAsia="Times New Roman" w:hAnsi="Times New Roman" w:cs="Times New Roman"/>
                  <w:sz w:val="20"/>
                  <w:szCs w:val="20"/>
                </w:rPr>
                <w:t>Mauritania</w:t>
              </w:r>
            </w:moveTo>
          </w:p>
        </w:tc>
        <w:tc>
          <w:tcPr>
            <w:tcW w:w="2340" w:type="dxa"/>
            <w:vAlign w:val="center"/>
          </w:tcPr>
          <w:p w14:paraId="0EBEE1AD" w14:textId="77777777" w:rsidR="00F62A79" w:rsidRPr="008A55DE" w:rsidRDefault="00F62A79" w:rsidP="00C511B4">
            <w:pPr>
              <w:spacing w:line="360" w:lineRule="auto"/>
              <w:rPr>
                <w:moveTo w:id="3960" w:author="Alex Cukierman" w:date="2022-02-08T19:51:00Z"/>
                <w:rFonts w:ascii="Times New Roman" w:hAnsi="Times New Roman" w:cs="Times New Roman"/>
                <w:sz w:val="20"/>
                <w:szCs w:val="20"/>
              </w:rPr>
            </w:pPr>
            <w:moveTo w:id="3961" w:author="Alex Cukierman" w:date="2022-02-08T19:51:00Z">
              <w:r w:rsidRPr="008A55DE">
                <w:rPr>
                  <w:rFonts w:ascii="Times New Roman" w:eastAsia="Times New Roman" w:hAnsi="Times New Roman" w:cs="Times New Roman"/>
                  <w:sz w:val="20"/>
                  <w:szCs w:val="20"/>
                </w:rPr>
                <w:t>Israel</w:t>
              </w:r>
            </w:moveTo>
          </w:p>
        </w:tc>
        <w:tc>
          <w:tcPr>
            <w:tcW w:w="1890" w:type="dxa"/>
            <w:vAlign w:val="center"/>
          </w:tcPr>
          <w:p w14:paraId="4BE4572E" w14:textId="77777777" w:rsidR="00F62A79" w:rsidRPr="008A55DE" w:rsidRDefault="00F62A79" w:rsidP="00C511B4">
            <w:pPr>
              <w:spacing w:line="360" w:lineRule="auto"/>
              <w:rPr>
                <w:moveTo w:id="3962" w:author="Alex Cukierman" w:date="2022-02-08T19:51:00Z"/>
                <w:rFonts w:ascii="Times New Roman" w:hAnsi="Times New Roman" w:cs="Times New Roman"/>
                <w:sz w:val="20"/>
                <w:szCs w:val="20"/>
              </w:rPr>
            </w:pPr>
            <w:moveTo w:id="3963" w:author="Alex Cukierman" w:date="2022-02-08T19:51:00Z">
              <w:r w:rsidRPr="008A55DE">
                <w:rPr>
                  <w:rFonts w:ascii="Times New Roman" w:eastAsia="Times New Roman" w:hAnsi="Times New Roman" w:cs="Times New Roman"/>
                  <w:sz w:val="20"/>
                  <w:szCs w:val="20"/>
                </w:rPr>
                <w:t>Moldova</w:t>
              </w:r>
            </w:moveTo>
          </w:p>
        </w:tc>
      </w:tr>
      <w:tr w:rsidR="00F62A79" w:rsidRPr="008A55DE" w14:paraId="30FCBC6A" w14:textId="77777777" w:rsidTr="00C511B4">
        <w:tc>
          <w:tcPr>
            <w:tcW w:w="3150" w:type="dxa"/>
            <w:vAlign w:val="center"/>
          </w:tcPr>
          <w:p w14:paraId="72672F01" w14:textId="77777777" w:rsidR="00F62A79" w:rsidRPr="008A55DE" w:rsidRDefault="00F62A79" w:rsidP="00C511B4">
            <w:pPr>
              <w:spacing w:line="360" w:lineRule="auto"/>
              <w:rPr>
                <w:moveTo w:id="3964" w:author="Alex Cukierman" w:date="2022-02-08T19:51:00Z"/>
                <w:rFonts w:ascii="Times New Roman" w:hAnsi="Times New Roman" w:cs="Times New Roman"/>
                <w:sz w:val="20"/>
                <w:szCs w:val="20"/>
              </w:rPr>
            </w:pPr>
            <w:moveTo w:id="3965" w:author="Alex Cukierman" w:date="2022-02-08T19:51:00Z">
              <w:r w:rsidRPr="008A55DE">
                <w:rPr>
                  <w:rFonts w:ascii="Times New Roman" w:eastAsia="Times New Roman" w:hAnsi="Times New Roman" w:cs="Times New Roman"/>
                  <w:sz w:val="20"/>
                  <w:szCs w:val="20"/>
                </w:rPr>
                <w:t>Mali</w:t>
              </w:r>
            </w:moveTo>
          </w:p>
        </w:tc>
        <w:tc>
          <w:tcPr>
            <w:tcW w:w="2340" w:type="dxa"/>
            <w:vAlign w:val="center"/>
          </w:tcPr>
          <w:p w14:paraId="7B833597" w14:textId="77777777" w:rsidR="00F62A79" w:rsidRPr="008A55DE" w:rsidRDefault="00F62A79" w:rsidP="00C511B4">
            <w:pPr>
              <w:spacing w:line="360" w:lineRule="auto"/>
              <w:rPr>
                <w:moveTo w:id="3966" w:author="Alex Cukierman" w:date="2022-02-08T19:51:00Z"/>
                <w:rFonts w:ascii="Times New Roman" w:hAnsi="Times New Roman" w:cs="Times New Roman"/>
                <w:sz w:val="20"/>
                <w:szCs w:val="20"/>
              </w:rPr>
            </w:pPr>
            <w:moveTo w:id="3967" w:author="Alex Cukierman" w:date="2022-02-08T19:51:00Z">
              <w:r w:rsidRPr="008A55DE">
                <w:rPr>
                  <w:rFonts w:ascii="Times New Roman" w:eastAsia="Times New Roman" w:hAnsi="Times New Roman" w:cs="Times New Roman"/>
                  <w:sz w:val="20"/>
                  <w:szCs w:val="20"/>
                </w:rPr>
                <w:t>Afghanistan</w:t>
              </w:r>
            </w:moveTo>
          </w:p>
        </w:tc>
        <w:tc>
          <w:tcPr>
            <w:tcW w:w="2340" w:type="dxa"/>
            <w:vAlign w:val="center"/>
          </w:tcPr>
          <w:p w14:paraId="73ABE859" w14:textId="77777777" w:rsidR="00F62A79" w:rsidRPr="008A55DE" w:rsidRDefault="00F62A79" w:rsidP="00C511B4">
            <w:pPr>
              <w:spacing w:line="360" w:lineRule="auto"/>
              <w:rPr>
                <w:moveTo w:id="3968" w:author="Alex Cukierman" w:date="2022-02-08T19:51:00Z"/>
                <w:rFonts w:ascii="Times New Roman" w:hAnsi="Times New Roman" w:cs="Times New Roman"/>
                <w:sz w:val="20"/>
                <w:szCs w:val="20"/>
              </w:rPr>
            </w:pPr>
            <w:moveTo w:id="3969" w:author="Alex Cukierman" w:date="2022-02-08T19:51:00Z">
              <w:r w:rsidRPr="008A55DE">
                <w:rPr>
                  <w:rFonts w:ascii="Times New Roman" w:eastAsia="Times New Roman" w:hAnsi="Times New Roman" w:cs="Times New Roman"/>
                  <w:sz w:val="20"/>
                  <w:szCs w:val="20"/>
                </w:rPr>
                <w:t>Malaysia</w:t>
              </w:r>
            </w:moveTo>
          </w:p>
        </w:tc>
        <w:tc>
          <w:tcPr>
            <w:tcW w:w="1890" w:type="dxa"/>
            <w:vAlign w:val="center"/>
          </w:tcPr>
          <w:p w14:paraId="24FDA056" w14:textId="77777777" w:rsidR="00F62A79" w:rsidRPr="008A55DE" w:rsidRDefault="00F62A79" w:rsidP="00C511B4">
            <w:pPr>
              <w:spacing w:line="360" w:lineRule="auto"/>
              <w:rPr>
                <w:moveTo w:id="3970" w:author="Alex Cukierman" w:date="2022-02-08T19:51:00Z"/>
                <w:rFonts w:ascii="Times New Roman" w:hAnsi="Times New Roman" w:cs="Times New Roman"/>
                <w:sz w:val="20"/>
                <w:szCs w:val="20"/>
              </w:rPr>
            </w:pPr>
            <w:moveTo w:id="3971" w:author="Alex Cukierman" w:date="2022-02-08T19:51:00Z">
              <w:r w:rsidRPr="008A55DE">
                <w:rPr>
                  <w:rFonts w:ascii="Times New Roman" w:eastAsia="Times New Roman" w:hAnsi="Times New Roman" w:cs="Times New Roman"/>
                  <w:sz w:val="20"/>
                  <w:szCs w:val="20"/>
                </w:rPr>
                <w:t>Latvia</w:t>
              </w:r>
            </w:moveTo>
          </w:p>
        </w:tc>
      </w:tr>
      <w:tr w:rsidR="00F62A79" w:rsidRPr="008A55DE" w14:paraId="23328421" w14:textId="77777777" w:rsidTr="00C511B4">
        <w:tc>
          <w:tcPr>
            <w:tcW w:w="3150" w:type="dxa"/>
            <w:vAlign w:val="center"/>
          </w:tcPr>
          <w:p w14:paraId="6AD4F8AF" w14:textId="77777777" w:rsidR="00F62A79" w:rsidRPr="008A55DE" w:rsidRDefault="00F62A79" w:rsidP="00C511B4">
            <w:pPr>
              <w:spacing w:line="360" w:lineRule="auto"/>
              <w:rPr>
                <w:moveTo w:id="3972" w:author="Alex Cukierman" w:date="2022-02-08T19:51:00Z"/>
                <w:rFonts w:ascii="Times New Roman" w:hAnsi="Times New Roman" w:cs="Times New Roman"/>
                <w:sz w:val="20"/>
                <w:szCs w:val="20"/>
              </w:rPr>
            </w:pPr>
            <w:moveTo w:id="3973" w:author="Alex Cukierman" w:date="2022-02-08T19:51:00Z">
              <w:r w:rsidRPr="008A55DE">
                <w:rPr>
                  <w:rFonts w:ascii="Times New Roman" w:eastAsia="Times New Roman" w:hAnsi="Times New Roman" w:cs="Times New Roman"/>
                  <w:sz w:val="20"/>
                  <w:szCs w:val="20"/>
                </w:rPr>
                <w:t>Nicaragua</w:t>
              </w:r>
            </w:moveTo>
          </w:p>
        </w:tc>
        <w:tc>
          <w:tcPr>
            <w:tcW w:w="2340" w:type="dxa"/>
            <w:vAlign w:val="center"/>
          </w:tcPr>
          <w:p w14:paraId="07554B09" w14:textId="77777777" w:rsidR="00F62A79" w:rsidRPr="008A55DE" w:rsidRDefault="00F62A79" w:rsidP="00C511B4">
            <w:pPr>
              <w:spacing w:line="360" w:lineRule="auto"/>
              <w:rPr>
                <w:moveTo w:id="3974" w:author="Alex Cukierman" w:date="2022-02-08T19:51:00Z"/>
                <w:rFonts w:ascii="Times New Roman" w:hAnsi="Times New Roman" w:cs="Times New Roman"/>
                <w:sz w:val="20"/>
                <w:szCs w:val="20"/>
              </w:rPr>
            </w:pPr>
            <w:moveTo w:id="3975" w:author="Alex Cukierman" w:date="2022-02-08T19:51:00Z">
              <w:r w:rsidRPr="008A55DE">
                <w:rPr>
                  <w:rFonts w:ascii="Times New Roman" w:eastAsia="Times New Roman" w:hAnsi="Times New Roman" w:cs="Times New Roman"/>
                  <w:sz w:val="20"/>
                  <w:szCs w:val="20"/>
                </w:rPr>
                <w:t>Venezuela</w:t>
              </w:r>
            </w:moveTo>
          </w:p>
        </w:tc>
        <w:tc>
          <w:tcPr>
            <w:tcW w:w="2340" w:type="dxa"/>
            <w:vAlign w:val="center"/>
          </w:tcPr>
          <w:p w14:paraId="6E2C5CAD" w14:textId="77777777" w:rsidR="00F62A79" w:rsidRPr="008A55DE" w:rsidRDefault="00F62A79" w:rsidP="00C511B4">
            <w:pPr>
              <w:spacing w:line="360" w:lineRule="auto"/>
              <w:rPr>
                <w:moveTo w:id="3976" w:author="Alex Cukierman" w:date="2022-02-08T19:51:00Z"/>
                <w:rFonts w:ascii="Times New Roman" w:hAnsi="Times New Roman" w:cs="Times New Roman"/>
                <w:sz w:val="20"/>
                <w:szCs w:val="20"/>
              </w:rPr>
            </w:pPr>
            <w:moveTo w:id="3977" w:author="Alex Cukierman" w:date="2022-02-08T19:51:00Z">
              <w:r w:rsidRPr="008A55DE">
                <w:rPr>
                  <w:rFonts w:ascii="Times New Roman" w:eastAsia="Times New Roman" w:hAnsi="Times New Roman" w:cs="Times New Roman"/>
                  <w:sz w:val="20"/>
                  <w:szCs w:val="20"/>
                </w:rPr>
                <w:t>Kazakhstan</w:t>
              </w:r>
            </w:moveTo>
          </w:p>
        </w:tc>
        <w:tc>
          <w:tcPr>
            <w:tcW w:w="1890" w:type="dxa"/>
            <w:vAlign w:val="center"/>
          </w:tcPr>
          <w:p w14:paraId="36EC52D5" w14:textId="77777777" w:rsidR="00F62A79" w:rsidRPr="008A55DE" w:rsidRDefault="00F62A79" w:rsidP="00C511B4">
            <w:pPr>
              <w:spacing w:line="360" w:lineRule="auto"/>
              <w:rPr>
                <w:moveTo w:id="3978" w:author="Alex Cukierman" w:date="2022-02-08T19:51:00Z"/>
                <w:rFonts w:ascii="Times New Roman" w:hAnsi="Times New Roman" w:cs="Times New Roman"/>
                <w:sz w:val="20"/>
                <w:szCs w:val="20"/>
              </w:rPr>
            </w:pPr>
            <w:moveTo w:id="3979" w:author="Alex Cukierman" w:date="2022-02-08T19:51:00Z">
              <w:r w:rsidRPr="008A55DE">
                <w:rPr>
                  <w:rFonts w:ascii="Times New Roman" w:eastAsia="Times New Roman" w:hAnsi="Times New Roman" w:cs="Times New Roman"/>
                  <w:sz w:val="20"/>
                  <w:szCs w:val="20"/>
                </w:rPr>
                <w:t>Belgium</w:t>
              </w:r>
            </w:moveTo>
          </w:p>
        </w:tc>
      </w:tr>
      <w:tr w:rsidR="00F62A79" w:rsidRPr="008A55DE" w14:paraId="4948FDB2" w14:textId="77777777" w:rsidTr="00C511B4">
        <w:tc>
          <w:tcPr>
            <w:tcW w:w="3150" w:type="dxa"/>
            <w:vAlign w:val="center"/>
          </w:tcPr>
          <w:p w14:paraId="6403BC27" w14:textId="77777777" w:rsidR="00F62A79" w:rsidRPr="008A55DE" w:rsidRDefault="00F62A79" w:rsidP="00C511B4">
            <w:pPr>
              <w:spacing w:line="360" w:lineRule="auto"/>
              <w:rPr>
                <w:moveTo w:id="3980" w:author="Alex Cukierman" w:date="2022-02-08T19:51:00Z"/>
                <w:rFonts w:ascii="Times New Roman" w:hAnsi="Times New Roman" w:cs="Times New Roman"/>
                <w:sz w:val="20"/>
                <w:szCs w:val="20"/>
              </w:rPr>
            </w:pPr>
            <w:moveTo w:id="3981" w:author="Alex Cukierman" w:date="2022-02-08T19:51:00Z">
              <w:r w:rsidRPr="008A55DE">
                <w:rPr>
                  <w:rFonts w:ascii="Times New Roman" w:eastAsia="Times New Roman" w:hAnsi="Times New Roman" w:cs="Times New Roman"/>
                  <w:sz w:val="20"/>
                  <w:szCs w:val="20"/>
                </w:rPr>
                <w:t>Taiwan Province of China</w:t>
              </w:r>
            </w:moveTo>
          </w:p>
        </w:tc>
        <w:tc>
          <w:tcPr>
            <w:tcW w:w="2340" w:type="dxa"/>
            <w:vAlign w:val="center"/>
          </w:tcPr>
          <w:p w14:paraId="7E562005" w14:textId="77777777" w:rsidR="00F62A79" w:rsidRPr="008A55DE" w:rsidRDefault="00F62A79" w:rsidP="00C511B4">
            <w:pPr>
              <w:spacing w:line="360" w:lineRule="auto"/>
              <w:rPr>
                <w:moveTo w:id="3982" w:author="Alex Cukierman" w:date="2022-02-08T19:51:00Z"/>
                <w:rFonts w:ascii="Times New Roman" w:hAnsi="Times New Roman" w:cs="Times New Roman"/>
                <w:sz w:val="20"/>
                <w:szCs w:val="20"/>
              </w:rPr>
            </w:pPr>
            <w:moveTo w:id="3983" w:author="Alex Cukierman" w:date="2022-02-08T19:51:00Z">
              <w:r w:rsidRPr="008A55DE">
                <w:rPr>
                  <w:rFonts w:ascii="Times New Roman" w:eastAsia="Times New Roman" w:hAnsi="Times New Roman" w:cs="Times New Roman"/>
                  <w:sz w:val="20"/>
                  <w:szCs w:val="20"/>
                </w:rPr>
                <w:t>Mauritius</w:t>
              </w:r>
            </w:moveTo>
          </w:p>
        </w:tc>
        <w:tc>
          <w:tcPr>
            <w:tcW w:w="2340" w:type="dxa"/>
            <w:vAlign w:val="center"/>
          </w:tcPr>
          <w:p w14:paraId="491769AF" w14:textId="77777777" w:rsidR="00F62A79" w:rsidRPr="008A55DE" w:rsidRDefault="00F62A79" w:rsidP="00C511B4">
            <w:pPr>
              <w:spacing w:line="360" w:lineRule="auto"/>
              <w:rPr>
                <w:moveTo w:id="3984" w:author="Alex Cukierman" w:date="2022-02-08T19:51:00Z"/>
                <w:rFonts w:ascii="Times New Roman" w:hAnsi="Times New Roman" w:cs="Times New Roman"/>
                <w:sz w:val="20"/>
                <w:szCs w:val="20"/>
              </w:rPr>
            </w:pPr>
            <w:moveTo w:id="3985" w:author="Alex Cukierman" w:date="2022-02-08T19:51:00Z">
              <w:r w:rsidRPr="008A55DE">
                <w:rPr>
                  <w:rFonts w:ascii="Times New Roman" w:eastAsia="Times New Roman" w:hAnsi="Times New Roman" w:cs="Times New Roman"/>
                  <w:sz w:val="20"/>
                  <w:szCs w:val="20"/>
                </w:rPr>
                <w:t>Turkey</w:t>
              </w:r>
            </w:moveTo>
          </w:p>
        </w:tc>
        <w:tc>
          <w:tcPr>
            <w:tcW w:w="1890" w:type="dxa"/>
            <w:vAlign w:val="center"/>
          </w:tcPr>
          <w:p w14:paraId="223E40CF" w14:textId="77777777" w:rsidR="00F62A79" w:rsidRPr="008A55DE" w:rsidRDefault="00F62A79" w:rsidP="00C511B4">
            <w:pPr>
              <w:spacing w:line="360" w:lineRule="auto"/>
              <w:rPr>
                <w:moveTo w:id="3986" w:author="Alex Cukierman" w:date="2022-02-08T19:51:00Z"/>
                <w:rFonts w:ascii="Times New Roman" w:hAnsi="Times New Roman" w:cs="Times New Roman"/>
                <w:sz w:val="20"/>
                <w:szCs w:val="20"/>
              </w:rPr>
            </w:pPr>
            <w:moveTo w:id="3987" w:author="Alex Cukierman" w:date="2022-02-08T19:51:00Z">
              <w:r w:rsidRPr="008A55DE">
                <w:rPr>
                  <w:rFonts w:ascii="Times New Roman" w:eastAsia="Times New Roman" w:hAnsi="Times New Roman" w:cs="Times New Roman"/>
                  <w:sz w:val="20"/>
                  <w:szCs w:val="20"/>
                </w:rPr>
                <w:t>United States</w:t>
              </w:r>
            </w:moveTo>
          </w:p>
        </w:tc>
      </w:tr>
      <w:tr w:rsidR="00F62A79" w:rsidRPr="008A55DE" w14:paraId="31E2BBE6" w14:textId="77777777" w:rsidTr="00C511B4">
        <w:tc>
          <w:tcPr>
            <w:tcW w:w="3150" w:type="dxa"/>
            <w:vAlign w:val="center"/>
          </w:tcPr>
          <w:p w14:paraId="10396DDC" w14:textId="77777777" w:rsidR="00F62A79" w:rsidRPr="008A55DE" w:rsidRDefault="00F62A79" w:rsidP="00C511B4">
            <w:pPr>
              <w:spacing w:line="360" w:lineRule="auto"/>
              <w:rPr>
                <w:moveTo w:id="3988" w:author="Alex Cukierman" w:date="2022-02-08T19:51:00Z"/>
                <w:rFonts w:ascii="Times New Roman" w:hAnsi="Times New Roman" w:cs="Times New Roman"/>
                <w:sz w:val="20"/>
                <w:szCs w:val="20"/>
              </w:rPr>
            </w:pPr>
            <w:moveTo w:id="3989" w:author="Alex Cukierman" w:date="2022-02-08T19:51:00Z">
              <w:r w:rsidRPr="008A55DE">
                <w:rPr>
                  <w:rFonts w:ascii="Times New Roman" w:eastAsia="Times New Roman" w:hAnsi="Times New Roman" w:cs="Times New Roman"/>
                  <w:sz w:val="20"/>
                  <w:szCs w:val="20"/>
                </w:rPr>
                <w:t>Madagascar</w:t>
              </w:r>
            </w:moveTo>
          </w:p>
        </w:tc>
        <w:tc>
          <w:tcPr>
            <w:tcW w:w="2340" w:type="dxa"/>
            <w:vAlign w:val="center"/>
          </w:tcPr>
          <w:p w14:paraId="06383C62" w14:textId="77777777" w:rsidR="00F62A79" w:rsidRPr="008A55DE" w:rsidRDefault="00F62A79" w:rsidP="00C511B4">
            <w:pPr>
              <w:spacing w:line="360" w:lineRule="auto"/>
              <w:rPr>
                <w:moveTo w:id="3990" w:author="Alex Cukierman" w:date="2022-02-08T19:51:00Z"/>
                <w:rFonts w:ascii="Times New Roman" w:hAnsi="Times New Roman" w:cs="Times New Roman"/>
                <w:sz w:val="20"/>
                <w:szCs w:val="20"/>
              </w:rPr>
            </w:pPr>
            <w:moveTo w:id="3991" w:author="Alex Cukierman" w:date="2022-02-08T19:51:00Z">
              <w:r w:rsidRPr="008A55DE">
                <w:rPr>
                  <w:rFonts w:ascii="Times New Roman" w:eastAsia="Times New Roman" w:hAnsi="Times New Roman" w:cs="Times New Roman"/>
                  <w:sz w:val="20"/>
                  <w:szCs w:val="20"/>
                </w:rPr>
                <w:t>Djibouti</w:t>
              </w:r>
            </w:moveTo>
          </w:p>
        </w:tc>
        <w:tc>
          <w:tcPr>
            <w:tcW w:w="2340" w:type="dxa"/>
            <w:vAlign w:val="center"/>
          </w:tcPr>
          <w:p w14:paraId="36713C91" w14:textId="77777777" w:rsidR="00F62A79" w:rsidRPr="008A55DE" w:rsidRDefault="00F62A79" w:rsidP="00C511B4">
            <w:pPr>
              <w:spacing w:line="360" w:lineRule="auto"/>
              <w:rPr>
                <w:moveTo w:id="3992" w:author="Alex Cukierman" w:date="2022-02-08T19:51:00Z"/>
                <w:rFonts w:ascii="Times New Roman" w:hAnsi="Times New Roman" w:cs="Times New Roman"/>
                <w:sz w:val="20"/>
                <w:szCs w:val="20"/>
              </w:rPr>
            </w:pPr>
            <w:moveTo w:id="3993" w:author="Alex Cukierman" w:date="2022-02-08T19:51:00Z">
              <w:r w:rsidRPr="008A55DE">
                <w:rPr>
                  <w:rFonts w:ascii="Times New Roman" w:eastAsia="Times New Roman" w:hAnsi="Times New Roman" w:cs="Times New Roman"/>
                  <w:sz w:val="20"/>
                  <w:szCs w:val="20"/>
                </w:rPr>
                <w:t>Botswana</w:t>
              </w:r>
            </w:moveTo>
          </w:p>
        </w:tc>
        <w:tc>
          <w:tcPr>
            <w:tcW w:w="1890" w:type="dxa"/>
            <w:vAlign w:val="center"/>
          </w:tcPr>
          <w:p w14:paraId="312D4CA9" w14:textId="77777777" w:rsidR="00F62A79" w:rsidRPr="008A55DE" w:rsidRDefault="00F62A79" w:rsidP="00C511B4">
            <w:pPr>
              <w:spacing w:line="360" w:lineRule="auto"/>
              <w:rPr>
                <w:moveTo w:id="3994" w:author="Alex Cukierman" w:date="2022-02-08T19:51:00Z"/>
                <w:rFonts w:ascii="Times New Roman" w:hAnsi="Times New Roman" w:cs="Times New Roman"/>
                <w:sz w:val="20"/>
                <w:szCs w:val="20"/>
              </w:rPr>
            </w:pPr>
            <w:moveTo w:id="3995" w:author="Alex Cukierman" w:date="2022-02-08T19:51:00Z">
              <w:r w:rsidRPr="008A55DE">
                <w:rPr>
                  <w:rFonts w:ascii="Times New Roman" w:eastAsia="Times New Roman" w:hAnsi="Times New Roman" w:cs="Times New Roman"/>
                  <w:sz w:val="20"/>
                  <w:szCs w:val="20"/>
                </w:rPr>
                <w:t>Poland</w:t>
              </w:r>
            </w:moveTo>
          </w:p>
        </w:tc>
      </w:tr>
      <w:tr w:rsidR="00F62A79" w:rsidRPr="008A55DE" w14:paraId="43C5CC35" w14:textId="77777777" w:rsidTr="00C511B4">
        <w:tc>
          <w:tcPr>
            <w:tcW w:w="3150" w:type="dxa"/>
            <w:vAlign w:val="center"/>
          </w:tcPr>
          <w:p w14:paraId="624F2B7D" w14:textId="77777777" w:rsidR="00F62A79" w:rsidRPr="008A55DE" w:rsidRDefault="00F62A79" w:rsidP="00C511B4">
            <w:pPr>
              <w:spacing w:line="360" w:lineRule="auto"/>
              <w:rPr>
                <w:moveTo w:id="3996" w:author="Alex Cukierman" w:date="2022-02-08T19:51:00Z"/>
                <w:rFonts w:ascii="Times New Roman" w:hAnsi="Times New Roman" w:cs="Times New Roman"/>
                <w:sz w:val="20"/>
                <w:szCs w:val="20"/>
              </w:rPr>
            </w:pPr>
            <w:moveTo w:id="3997" w:author="Alex Cukierman" w:date="2022-02-08T19:51:00Z">
              <w:r w:rsidRPr="008A55DE">
                <w:rPr>
                  <w:rFonts w:ascii="Times New Roman" w:eastAsia="Times New Roman" w:hAnsi="Times New Roman" w:cs="Times New Roman"/>
                  <w:sz w:val="20"/>
                  <w:szCs w:val="20"/>
                </w:rPr>
                <w:t>Ghana</w:t>
              </w:r>
            </w:moveTo>
          </w:p>
        </w:tc>
        <w:tc>
          <w:tcPr>
            <w:tcW w:w="2340" w:type="dxa"/>
            <w:vAlign w:val="center"/>
          </w:tcPr>
          <w:p w14:paraId="12443873" w14:textId="77777777" w:rsidR="00F62A79" w:rsidRPr="008A55DE" w:rsidRDefault="00F62A79" w:rsidP="00C511B4">
            <w:pPr>
              <w:spacing w:line="360" w:lineRule="auto"/>
              <w:rPr>
                <w:moveTo w:id="3998" w:author="Alex Cukierman" w:date="2022-02-08T19:51:00Z"/>
                <w:rFonts w:ascii="Times New Roman" w:hAnsi="Times New Roman" w:cs="Times New Roman"/>
                <w:sz w:val="20"/>
                <w:szCs w:val="20"/>
              </w:rPr>
            </w:pPr>
            <w:moveTo w:id="3999" w:author="Alex Cukierman" w:date="2022-02-08T19:51:00Z">
              <w:r w:rsidRPr="008A55DE">
                <w:rPr>
                  <w:rFonts w:ascii="Times New Roman" w:eastAsia="Times New Roman" w:hAnsi="Times New Roman" w:cs="Times New Roman"/>
                  <w:sz w:val="20"/>
                  <w:szCs w:val="20"/>
                </w:rPr>
                <w:t>Zambia</w:t>
              </w:r>
            </w:moveTo>
          </w:p>
        </w:tc>
        <w:tc>
          <w:tcPr>
            <w:tcW w:w="2340" w:type="dxa"/>
            <w:vAlign w:val="center"/>
          </w:tcPr>
          <w:p w14:paraId="5E3645AE" w14:textId="77777777" w:rsidR="00F62A79" w:rsidRPr="008A55DE" w:rsidRDefault="00F62A79" w:rsidP="00C511B4">
            <w:pPr>
              <w:spacing w:line="360" w:lineRule="auto"/>
              <w:rPr>
                <w:moveTo w:id="4000" w:author="Alex Cukierman" w:date="2022-02-08T19:51:00Z"/>
                <w:rFonts w:ascii="Times New Roman" w:hAnsi="Times New Roman" w:cs="Times New Roman"/>
                <w:sz w:val="20"/>
                <w:szCs w:val="20"/>
              </w:rPr>
            </w:pPr>
            <w:moveTo w:id="4001" w:author="Alex Cukierman" w:date="2022-02-08T19:51:00Z">
              <w:r w:rsidRPr="008A55DE">
                <w:rPr>
                  <w:rFonts w:ascii="Times New Roman" w:eastAsia="Times New Roman" w:hAnsi="Times New Roman" w:cs="Times New Roman"/>
                  <w:sz w:val="20"/>
                  <w:szCs w:val="20"/>
                </w:rPr>
                <w:t>Honduras</w:t>
              </w:r>
            </w:moveTo>
          </w:p>
        </w:tc>
        <w:tc>
          <w:tcPr>
            <w:tcW w:w="1890" w:type="dxa"/>
            <w:vAlign w:val="center"/>
          </w:tcPr>
          <w:p w14:paraId="631BFD00" w14:textId="77777777" w:rsidR="00F62A79" w:rsidRPr="008A55DE" w:rsidRDefault="00F62A79" w:rsidP="00C511B4">
            <w:pPr>
              <w:spacing w:line="360" w:lineRule="auto"/>
              <w:rPr>
                <w:moveTo w:id="4002" w:author="Alex Cukierman" w:date="2022-02-08T19:51:00Z"/>
                <w:rFonts w:ascii="Times New Roman" w:hAnsi="Times New Roman" w:cs="Times New Roman"/>
                <w:sz w:val="20"/>
                <w:szCs w:val="20"/>
              </w:rPr>
            </w:pPr>
            <w:moveTo w:id="4003" w:author="Alex Cukierman" w:date="2022-02-08T19:51:00Z">
              <w:r w:rsidRPr="008A55DE">
                <w:rPr>
                  <w:rFonts w:ascii="Times New Roman" w:eastAsia="Times New Roman" w:hAnsi="Times New Roman" w:cs="Times New Roman"/>
                  <w:sz w:val="20"/>
                  <w:szCs w:val="20"/>
                </w:rPr>
                <w:t>Colombia</w:t>
              </w:r>
            </w:moveTo>
          </w:p>
        </w:tc>
      </w:tr>
      <w:tr w:rsidR="00F62A79" w:rsidRPr="008A55DE" w14:paraId="359AC54D" w14:textId="77777777" w:rsidTr="00C511B4">
        <w:tc>
          <w:tcPr>
            <w:tcW w:w="3150" w:type="dxa"/>
            <w:vAlign w:val="center"/>
          </w:tcPr>
          <w:p w14:paraId="1637D39D" w14:textId="77777777" w:rsidR="00F62A79" w:rsidRPr="008A55DE" w:rsidRDefault="00F62A79" w:rsidP="00C511B4">
            <w:pPr>
              <w:spacing w:line="360" w:lineRule="auto"/>
              <w:rPr>
                <w:moveTo w:id="4004" w:author="Alex Cukierman" w:date="2022-02-08T19:51:00Z"/>
                <w:rFonts w:ascii="Times New Roman" w:hAnsi="Times New Roman" w:cs="Times New Roman"/>
                <w:sz w:val="20"/>
                <w:szCs w:val="20"/>
              </w:rPr>
            </w:pPr>
            <w:moveTo w:id="4005" w:author="Alex Cukierman" w:date="2022-02-08T19:51:00Z">
              <w:r w:rsidRPr="008A55DE">
                <w:rPr>
                  <w:rFonts w:ascii="Times New Roman" w:eastAsia="Times New Roman" w:hAnsi="Times New Roman" w:cs="Times New Roman"/>
                  <w:sz w:val="20"/>
                  <w:szCs w:val="20"/>
                </w:rPr>
                <w:t>Uzbekistan</w:t>
              </w:r>
            </w:moveTo>
          </w:p>
        </w:tc>
        <w:tc>
          <w:tcPr>
            <w:tcW w:w="2340" w:type="dxa"/>
            <w:vAlign w:val="center"/>
          </w:tcPr>
          <w:p w14:paraId="76BDF703" w14:textId="77777777" w:rsidR="00F62A79" w:rsidRPr="008A55DE" w:rsidRDefault="00F62A79" w:rsidP="00C511B4">
            <w:pPr>
              <w:spacing w:line="360" w:lineRule="auto"/>
              <w:rPr>
                <w:moveTo w:id="4006" w:author="Alex Cukierman" w:date="2022-02-08T19:51:00Z"/>
                <w:rFonts w:ascii="Times New Roman" w:hAnsi="Times New Roman" w:cs="Times New Roman"/>
                <w:sz w:val="20"/>
                <w:szCs w:val="20"/>
              </w:rPr>
            </w:pPr>
            <w:moveTo w:id="4007" w:author="Alex Cukierman" w:date="2022-02-08T19:51:00Z">
              <w:r w:rsidRPr="008A55DE">
                <w:rPr>
                  <w:rFonts w:ascii="Times New Roman" w:eastAsia="Times New Roman" w:hAnsi="Times New Roman" w:cs="Times New Roman"/>
                  <w:sz w:val="20"/>
                  <w:szCs w:val="20"/>
                </w:rPr>
                <w:t>Egypt</w:t>
              </w:r>
            </w:moveTo>
          </w:p>
        </w:tc>
        <w:tc>
          <w:tcPr>
            <w:tcW w:w="2340" w:type="dxa"/>
            <w:vAlign w:val="center"/>
          </w:tcPr>
          <w:p w14:paraId="70BA2B24" w14:textId="77777777" w:rsidR="00F62A79" w:rsidRPr="008A55DE" w:rsidRDefault="00F62A79" w:rsidP="00C511B4">
            <w:pPr>
              <w:spacing w:line="360" w:lineRule="auto"/>
              <w:rPr>
                <w:moveTo w:id="4008" w:author="Alex Cukierman" w:date="2022-02-08T19:51:00Z"/>
                <w:rFonts w:ascii="Times New Roman" w:hAnsi="Times New Roman" w:cs="Times New Roman"/>
                <w:sz w:val="20"/>
                <w:szCs w:val="20"/>
              </w:rPr>
            </w:pPr>
            <w:moveTo w:id="4009" w:author="Alex Cukierman" w:date="2022-02-08T19:51:00Z">
              <w:r w:rsidRPr="008A55DE">
                <w:rPr>
                  <w:rFonts w:ascii="Times New Roman" w:eastAsia="Times New Roman" w:hAnsi="Times New Roman" w:cs="Times New Roman"/>
                  <w:sz w:val="20"/>
                  <w:szCs w:val="20"/>
                </w:rPr>
                <w:t>Swaziland</w:t>
              </w:r>
            </w:moveTo>
          </w:p>
        </w:tc>
        <w:tc>
          <w:tcPr>
            <w:tcW w:w="1890" w:type="dxa"/>
            <w:vAlign w:val="center"/>
          </w:tcPr>
          <w:p w14:paraId="31160A6D" w14:textId="77777777" w:rsidR="00F62A79" w:rsidRPr="008A55DE" w:rsidRDefault="00F62A79" w:rsidP="00C511B4">
            <w:pPr>
              <w:spacing w:line="360" w:lineRule="auto"/>
              <w:rPr>
                <w:moveTo w:id="4010" w:author="Alex Cukierman" w:date="2022-02-08T19:51:00Z"/>
                <w:rFonts w:ascii="Times New Roman" w:hAnsi="Times New Roman" w:cs="Times New Roman"/>
                <w:sz w:val="20"/>
                <w:szCs w:val="20"/>
              </w:rPr>
            </w:pPr>
            <w:moveTo w:id="4011" w:author="Alex Cukierman" w:date="2022-02-08T19:51:00Z">
              <w:r w:rsidRPr="008A55DE">
                <w:rPr>
                  <w:rFonts w:ascii="Times New Roman" w:eastAsia="Times New Roman" w:hAnsi="Times New Roman" w:cs="Times New Roman"/>
                  <w:sz w:val="20"/>
                  <w:szCs w:val="20"/>
                </w:rPr>
                <w:t>Argentina</w:t>
              </w:r>
            </w:moveTo>
          </w:p>
        </w:tc>
      </w:tr>
      <w:tr w:rsidR="00F62A79" w:rsidRPr="008A55DE" w14:paraId="28E7C2DA" w14:textId="77777777" w:rsidTr="00C511B4">
        <w:tc>
          <w:tcPr>
            <w:tcW w:w="3150" w:type="dxa"/>
            <w:vAlign w:val="center"/>
          </w:tcPr>
          <w:p w14:paraId="0D8FDC50" w14:textId="77777777" w:rsidR="00F62A79" w:rsidRPr="008A55DE" w:rsidRDefault="00F62A79" w:rsidP="00C511B4">
            <w:pPr>
              <w:spacing w:line="360" w:lineRule="auto"/>
              <w:rPr>
                <w:moveTo w:id="4012" w:author="Alex Cukierman" w:date="2022-02-08T19:51:00Z"/>
                <w:rFonts w:ascii="Times New Roman" w:hAnsi="Times New Roman" w:cs="Times New Roman"/>
                <w:sz w:val="20"/>
                <w:szCs w:val="20"/>
              </w:rPr>
            </w:pPr>
            <w:moveTo w:id="4013" w:author="Alex Cukierman" w:date="2022-02-08T19:51:00Z">
              <w:r w:rsidRPr="008A55DE">
                <w:rPr>
                  <w:rFonts w:ascii="Times New Roman" w:eastAsia="Times New Roman" w:hAnsi="Times New Roman" w:cs="Times New Roman"/>
                  <w:sz w:val="20"/>
                  <w:szCs w:val="20"/>
                </w:rPr>
                <w:t>Lao P.D.R.</w:t>
              </w:r>
            </w:moveTo>
          </w:p>
        </w:tc>
        <w:tc>
          <w:tcPr>
            <w:tcW w:w="2340" w:type="dxa"/>
            <w:vAlign w:val="center"/>
          </w:tcPr>
          <w:p w14:paraId="6303AB86" w14:textId="77777777" w:rsidR="00F62A79" w:rsidRPr="008A55DE" w:rsidRDefault="00F62A79" w:rsidP="00C511B4">
            <w:pPr>
              <w:spacing w:line="360" w:lineRule="auto"/>
              <w:rPr>
                <w:moveTo w:id="4014" w:author="Alex Cukierman" w:date="2022-02-08T19:51:00Z"/>
                <w:rFonts w:ascii="Times New Roman" w:hAnsi="Times New Roman" w:cs="Times New Roman"/>
                <w:sz w:val="20"/>
                <w:szCs w:val="20"/>
              </w:rPr>
            </w:pPr>
            <w:moveTo w:id="4015" w:author="Alex Cukierman" w:date="2022-02-08T19:51:00Z">
              <w:r w:rsidRPr="008A55DE">
                <w:rPr>
                  <w:rFonts w:ascii="Times New Roman" w:eastAsia="Times New Roman" w:hAnsi="Times New Roman" w:cs="Times New Roman"/>
                  <w:sz w:val="20"/>
                  <w:szCs w:val="20"/>
                </w:rPr>
                <w:t>Qatar</w:t>
              </w:r>
            </w:moveTo>
          </w:p>
        </w:tc>
        <w:tc>
          <w:tcPr>
            <w:tcW w:w="2340" w:type="dxa"/>
            <w:vAlign w:val="center"/>
          </w:tcPr>
          <w:p w14:paraId="1ED811F1" w14:textId="77777777" w:rsidR="00F62A79" w:rsidRPr="008A55DE" w:rsidRDefault="00F62A79" w:rsidP="00C511B4">
            <w:pPr>
              <w:spacing w:line="360" w:lineRule="auto"/>
              <w:rPr>
                <w:moveTo w:id="4016" w:author="Alex Cukierman" w:date="2022-02-08T19:51:00Z"/>
                <w:rFonts w:ascii="Times New Roman" w:hAnsi="Times New Roman" w:cs="Times New Roman"/>
                <w:sz w:val="20"/>
                <w:szCs w:val="20"/>
              </w:rPr>
            </w:pPr>
            <w:moveTo w:id="4017" w:author="Alex Cukierman" w:date="2022-02-08T19:51:00Z">
              <w:r w:rsidRPr="008A55DE">
                <w:rPr>
                  <w:rFonts w:ascii="Times New Roman" w:eastAsia="Times New Roman" w:hAnsi="Times New Roman" w:cs="Times New Roman"/>
                  <w:sz w:val="20"/>
                  <w:szCs w:val="20"/>
                </w:rPr>
                <w:t>Albania</w:t>
              </w:r>
            </w:moveTo>
          </w:p>
        </w:tc>
        <w:tc>
          <w:tcPr>
            <w:tcW w:w="1890" w:type="dxa"/>
            <w:vAlign w:val="center"/>
          </w:tcPr>
          <w:p w14:paraId="6235115B" w14:textId="77777777" w:rsidR="00F62A79" w:rsidRPr="008A55DE" w:rsidRDefault="00F62A79" w:rsidP="00C511B4">
            <w:pPr>
              <w:spacing w:line="360" w:lineRule="auto"/>
              <w:rPr>
                <w:moveTo w:id="4018" w:author="Alex Cukierman" w:date="2022-02-08T19:51:00Z"/>
                <w:rFonts w:ascii="Times New Roman" w:hAnsi="Times New Roman" w:cs="Times New Roman"/>
                <w:sz w:val="20"/>
                <w:szCs w:val="20"/>
              </w:rPr>
            </w:pPr>
            <w:moveTo w:id="4019" w:author="Alex Cukierman" w:date="2022-02-08T19:51:00Z">
              <w:r w:rsidRPr="008A55DE">
                <w:rPr>
                  <w:rFonts w:ascii="Times New Roman" w:eastAsia="Times New Roman" w:hAnsi="Times New Roman" w:cs="Times New Roman"/>
                  <w:sz w:val="20"/>
                  <w:szCs w:val="20"/>
                </w:rPr>
                <w:t>Slovenia</w:t>
              </w:r>
            </w:moveTo>
          </w:p>
        </w:tc>
      </w:tr>
      <w:tr w:rsidR="00F62A79" w:rsidRPr="008A55DE" w14:paraId="69F22EC7" w14:textId="77777777" w:rsidTr="00C511B4">
        <w:tc>
          <w:tcPr>
            <w:tcW w:w="3150" w:type="dxa"/>
            <w:vAlign w:val="center"/>
          </w:tcPr>
          <w:p w14:paraId="5E2AE329" w14:textId="77777777" w:rsidR="00F62A79" w:rsidRPr="008A55DE" w:rsidRDefault="00F62A79" w:rsidP="00C511B4">
            <w:pPr>
              <w:spacing w:line="360" w:lineRule="auto"/>
              <w:rPr>
                <w:moveTo w:id="4020" w:author="Alex Cukierman" w:date="2022-02-08T19:51:00Z"/>
                <w:rFonts w:ascii="Times New Roman" w:hAnsi="Times New Roman" w:cs="Times New Roman"/>
                <w:sz w:val="20"/>
                <w:szCs w:val="20"/>
              </w:rPr>
            </w:pPr>
            <w:moveTo w:id="4021" w:author="Alex Cukierman" w:date="2022-02-08T19:51:00Z">
              <w:r w:rsidRPr="008A55DE">
                <w:rPr>
                  <w:rFonts w:ascii="Times New Roman" w:eastAsia="Times New Roman" w:hAnsi="Times New Roman" w:cs="Times New Roman"/>
                  <w:sz w:val="20"/>
                  <w:szCs w:val="20"/>
                </w:rPr>
                <w:t>Angola</w:t>
              </w:r>
            </w:moveTo>
          </w:p>
        </w:tc>
        <w:tc>
          <w:tcPr>
            <w:tcW w:w="2340" w:type="dxa"/>
            <w:vAlign w:val="center"/>
          </w:tcPr>
          <w:p w14:paraId="2E597E0D" w14:textId="77777777" w:rsidR="00F62A79" w:rsidRPr="008A55DE" w:rsidRDefault="00F62A79" w:rsidP="00C511B4">
            <w:pPr>
              <w:spacing w:line="360" w:lineRule="auto"/>
              <w:rPr>
                <w:moveTo w:id="4022" w:author="Alex Cukierman" w:date="2022-02-08T19:51:00Z"/>
                <w:rFonts w:ascii="Times New Roman" w:hAnsi="Times New Roman" w:cs="Times New Roman"/>
                <w:sz w:val="20"/>
                <w:szCs w:val="20"/>
              </w:rPr>
            </w:pPr>
            <w:moveTo w:id="4023" w:author="Alex Cukierman" w:date="2022-02-08T19:51:00Z">
              <w:r w:rsidRPr="008A55DE">
                <w:rPr>
                  <w:rFonts w:ascii="Times New Roman" w:eastAsia="Times New Roman" w:hAnsi="Times New Roman" w:cs="Times New Roman"/>
                  <w:sz w:val="20"/>
                  <w:szCs w:val="20"/>
                </w:rPr>
                <w:t>United Arab Emirates</w:t>
              </w:r>
            </w:moveTo>
          </w:p>
        </w:tc>
        <w:tc>
          <w:tcPr>
            <w:tcW w:w="2340" w:type="dxa"/>
            <w:vAlign w:val="center"/>
          </w:tcPr>
          <w:p w14:paraId="3A45909D" w14:textId="77777777" w:rsidR="00F62A79" w:rsidRPr="008A55DE" w:rsidRDefault="00F62A79" w:rsidP="00C511B4">
            <w:pPr>
              <w:spacing w:line="360" w:lineRule="auto"/>
              <w:rPr>
                <w:moveTo w:id="4024" w:author="Alex Cukierman" w:date="2022-02-08T19:51:00Z"/>
                <w:rFonts w:ascii="Times New Roman" w:hAnsi="Times New Roman" w:cs="Times New Roman"/>
                <w:sz w:val="20"/>
                <w:szCs w:val="20"/>
              </w:rPr>
            </w:pPr>
            <w:moveTo w:id="4025" w:author="Alex Cukierman" w:date="2022-02-08T19:51:00Z">
              <w:r w:rsidRPr="008A55DE">
                <w:rPr>
                  <w:rFonts w:ascii="Times New Roman" w:eastAsia="Times New Roman" w:hAnsi="Times New Roman" w:cs="Times New Roman"/>
                  <w:sz w:val="20"/>
                  <w:szCs w:val="20"/>
                </w:rPr>
                <w:t>Ireland</w:t>
              </w:r>
            </w:moveTo>
          </w:p>
        </w:tc>
        <w:tc>
          <w:tcPr>
            <w:tcW w:w="1890" w:type="dxa"/>
            <w:vAlign w:val="center"/>
          </w:tcPr>
          <w:p w14:paraId="19C9B359" w14:textId="77777777" w:rsidR="00F62A79" w:rsidRPr="008A55DE" w:rsidRDefault="00F62A79" w:rsidP="00C511B4">
            <w:pPr>
              <w:spacing w:line="360" w:lineRule="auto"/>
              <w:rPr>
                <w:moveTo w:id="4026" w:author="Alex Cukierman" w:date="2022-02-08T19:51:00Z"/>
                <w:rFonts w:ascii="Times New Roman" w:hAnsi="Times New Roman" w:cs="Times New Roman"/>
                <w:sz w:val="20"/>
                <w:szCs w:val="20"/>
              </w:rPr>
            </w:pPr>
            <w:moveTo w:id="4027" w:author="Alex Cukierman" w:date="2022-02-08T19:51:00Z">
              <w:r w:rsidRPr="008A55DE">
                <w:rPr>
                  <w:rFonts w:ascii="Times New Roman" w:eastAsia="Times New Roman" w:hAnsi="Times New Roman" w:cs="Times New Roman"/>
                  <w:sz w:val="20"/>
                  <w:szCs w:val="20"/>
                </w:rPr>
                <w:t>Armenia</w:t>
              </w:r>
            </w:moveTo>
          </w:p>
        </w:tc>
      </w:tr>
      <w:tr w:rsidR="00F62A79" w:rsidRPr="008A55DE" w14:paraId="52481338" w14:textId="77777777" w:rsidTr="00C511B4">
        <w:tc>
          <w:tcPr>
            <w:tcW w:w="3150" w:type="dxa"/>
            <w:vAlign w:val="center"/>
          </w:tcPr>
          <w:p w14:paraId="0AF97325" w14:textId="77777777" w:rsidR="00F62A79" w:rsidRPr="008A55DE" w:rsidRDefault="00F62A79" w:rsidP="00C511B4">
            <w:pPr>
              <w:spacing w:line="360" w:lineRule="auto"/>
              <w:rPr>
                <w:moveTo w:id="4028" w:author="Alex Cukierman" w:date="2022-02-08T19:51:00Z"/>
                <w:rFonts w:ascii="Times New Roman" w:hAnsi="Times New Roman" w:cs="Times New Roman"/>
                <w:sz w:val="20"/>
                <w:szCs w:val="20"/>
              </w:rPr>
            </w:pPr>
            <w:moveTo w:id="4029" w:author="Alex Cukierman" w:date="2022-02-08T19:51:00Z">
              <w:r w:rsidRPr="008A55DE">
                <w:rPr>
                  <w:rFonts w:ascii="Times New Roman" w:eastAsia="Times New Roman" w:hAnsi="Times New Roman" w:cs="Times New Roman"/>
                  <w:sz w:val="20"/>
                  <w:szCs w:val="20"/>
                </w:rPr>
                <w:t>Liberia</w:t>
              </w:r>
            </w:moveTo>
          </w:p>
        </w:tc>
        <w:tc>
          <w:tcPr>
            <w:tcW w:w="2340" w:type="dxa"/>
            <w:vAlign w:val="center"/>
          </w:tcPr>
          <w:p w14:paraId="1EC306AB" w14:textId="77777777" w:rsidR="00F62A79" w:rsidRPr="008A55DE" w:rsidRDefault="00F62A79" w:rsidP="00C511B4">
            <w:pPr>
              <w:spacing w:line="360" w:lineRule="auto"/>
              <w:rPr>
                <w:moveTo w:id="4030" w:author="Alex Cukierman" w:date="2022-02-08T19:51:00Z"/>
                <w:rFonts w:ascii="Times New Roman" w:hAnsi="Times New Roman" w:cs="Times New Roman"/>
                <w:sz w:val="20"/>
                <w:szCs w:val="20"/>
              </w:rPr>
            </w:pPr>
            <w:moveTo w:id="4031" w:author="Alex Cukierman" w:date="2022-02-08T19:51:00Z">
              <w:r w:rsidRPr="008A55DE">
                <w:rPr>
                  <w:rFonts w:ascii="Times New Roman" w:eastAsia="Times New Roman" w:hAnsi="Times New Roman" w:cs="Times New Roman"/>
                  <w:sz w:val="20"/>
                  <w:szCs w:val="20"/>
                </w:rPr>
                <w:t>Norway</w:t>
              </w:r>
            </w:moveTo>
          </w:p>
        </w:tc>
        <w:tc>
          <w:tcPr>
            <w:tcW w:w="2340" w:type="dxa"/>
            <w:vAlign w:val="center"/>
          </w:tcPr>
          <w:p w14:paraId="3AE398C0" w14:textId="77777777" w:rsidR="00F62A79" w:rsidRPr="008A55DE" w:rsidRDefault="00F62A79" w:rsidP="00C511B4">
            <w:pPr>
              <w:spacing w:line="360" w:lineRule="auto"/>
              <w:rPr>
                <w:moveTo w:id="4032" w:author="Alex Cukierman" w:date="2022-02-08T19:51:00Z"/>
                <w:rFonts w:ascii="Times New Roman" w:hAnsi="Times New Roman" w:cs="Times New Roman"/>
                <w:sz w:val="20"/>
                <w:szCs w:val="20"/>
              </w:rPr>
            </w:pPr>
            <w:moveTo w:id="4033" w:author="Alex Cukierman" w:date="2022-02-08T19:51:00Z">
              <w:r w:rsidRPr="008A55DE">
                <w:rPr>
                  <w:rFonts w:ascii="Times New Roman" w:eastAsia="Times New Roman" w:hAnsi="Times New Roman" w:cs="Times New Roman"/>
                  <w:sz w:val="20"/>
                  <w:szCs w:val="20"/>
                </w:rPr>
                <w:t>Jordan</w:t>
              </w:r>
            </w:moveTo>
          </w:p>
        </w:tc>
        <w:tc>
          <w:tcPr>
            <w:tcW w:w="1890" w:type="dxa"/>
            <w:vAlign w:val="center"/>
          </w:tcPr>
          <w:p w14:paraId="4867D44B" w14:textId="77777777" w:rsidR="00F62A79" w:rsidRPr="008A55DE" w:rsidRDefault="00F62A79" w:rsidP="00C511B4">
            <w:pPr>
              <w:spacing w:line="360" w:lineRule="auto"/>
              <w:rPr>
                <w:moveTo w:id="4034" w:author="Alex Cukierman" w:date="2022-02-08T19:51:00Z"/>
                <w:rFonts w:ascii="Times New Roman" w:hAnsi="Times New Roman" w:cs="Times New Roman"/>
                <w:sz w:val="20"/>
                <w:szCs w:val="20"/>
              </w:rPr>
            </w:pPr>
            <w:moveTo w:id="4035" w:author="Alex Cukierman" w:date="2022-02-08T19:51:00Z">
              <w:r w:rsidRPr="008A55DE">
                <w:rPr>
                  <w:rFonts w:ascii="Times New Roman" w:eastAsia="Times New Roman" w:hAnsi="Times New Roman" w:cs="Times New Roman"/>
                  <w:sz w:val="20"/>
                  <w:szCs w:val="20"/>
                </w:rPr>
                <w:t>Lithuania</w:t>
              </w:r>
            </w:moveTo>
          </w:p>
        </w:tc>
      </w:tr>
      <w:tr w:rsidR="00F62A79" w:rsidRPr="008A55DE" w14:paraId="4B03BF32" w14:textId="77777777" w:rsidTr="00C511B4">
        <w:tc>
          <w:tcPr>
            <w:tcW w:w="3150" w:type="dxa"/>
            <w:vAlign w:val="center"/>
          </w:tcPr>
          <w:p w14:paraId="32161A3F" w14:textId="77777777" w:rsidR="00F62A79" w:rsidRPr="008A55DE" w:rsidRDefault="00F62A79" w:rsidP="00C511B4">
            <w:pPr>
              <w:spacing w:line="360" w:lineRule="auto"/>
              <w:rPr>
                <w:moveTo w:id="4036" w:author="Alex Cukierman" w:date="2022-02-08T19:51:00Z"/>
                <w:rFonts w:ascii="Times New Roman" w:hAnsi="Times New Roman" w:cs="Times New Roman"/>
                <w:sz w:val="20"/>
                <w:szCs w:val="20"/>
              </w:rPr>
            </w:pPr>
            <w:moveTo w:id="4037" w:author="Alex Cukierman" w:date="2022-02-08T19:51:00Z">
              <w:r w:rsidRPr="008A55DE">
                <w:rPr>
                  <w:rFonts w:ascii="Times New Roman" w:eastAsia="Times New Roman" w:hAnsi="Times New Roman" w:cs="Times New Roman"/>
                  <w:sz w:val="20"/>
                  <w:szCs w:val="20"/>
                </w:rPr>
                <w:t>Ethiopia</w:t>
              </w:r>
            </w:moveTo>
          </w:p>
        </w:tc>
        <w:tc>
          <w:tcPr>
            <w:tcW w:w="2340" w:type="dxa"/>
            <w:vAlign w:val="center"/>
          </w:tcPr>
          <w:p w14:paraId="14F9A0A1" w14:textId="77777777" w:rsidR="00F62A79" w:rsidRPr="008A55DE" w:rsidRDefault="00F62A79" w:rsidP="00C511B4">
            <w:pPr>
              <w:spacing w:line="360" w:lineRule="auto"/>
              <w:rPr>
                <w:moveTo w:id="4038" w:author="Alex Cukierman" w:date="2022-02-08T19:51:00Z"/>
                <w:rFonts w:ascii="Times New Roman" w:hAnsi="Times New Roman" w:cs="Times New Roman"/>
                <w:sz w:val="20"/>
                <w:szCs w:val="20"/>
              </w:rPr>
            </w:pPr>
            <w:moveTo w:id="4039" w:author="Alex Cukierman" w:date="2022-02-08T19:51:00Z">
              <w:r w:rsidRPr="008A55DE">
                <w:rPr>
                  <w:rFonts w:ascii="Times New Roman" w:eastAsia="Times New Roman" w:hAnsi="Times New Roman" w:cs="Times New Roman"/>
                  <w:sz w:val="20"/>
                  <w:szCs w:val="20"/>
                </w:rPr>
                <w:t>Saudi Arabia</w:t>
              </w:r>
            </w:moveTo>
          </w:p>
        </w:tc>
        <w:tc>
          <w:tcPr>
            <w:tcW w:w="2340" w:type="dxa"/>
            <w:vAlign w:val="center"/>
          </w:tcPr>
          <w:p w14:paraId="47940DBD" w14:textId="77777777" w:rsidR="00F62A79" w:rsidRPr="008A55DE" w:rsidRDefault="00F62A79" w:rsidP="00C511B4">
            <w:pPr>
              <w:spacing w:line="360" w:lineRule="auto"/>
              <w:rPr>
                <w:moveTo w:id="4040" w:author="Alex Cukierman" w:date="2022-02-08T19:51:00Z"/>
                <w:rFonts w:ascii="Times New Roman" w:hAnsi="Times New Roman" w:cs="Times New Roman"/>
                <w:sz w:val="20"/>
                <w:szCs w:val="20"/>
              </w:rPr>
            </w:pPr>
            <w:moveTo w:id="4041" w:author="Alex Cukierman" w:date="2022-02-08T19:51:00Z">
              <w:r w:rsidRPr="008A55DE">
                <w:rPr>
                  <w:rFonts w:ascii="Times New Roman" w:eastAsia="Times New Roman" w:hAnsi="Times New Roman" w:cs="Times New Roman"/>
                  <w:sz w:val="20"/>
                  <w:szCs w:val="20"/>
                </w:rPr>
                <w:t>Netherlands</w:t>
              </w:r>
            </w:moveTo>
          </w:p>
        </w:tc>
        <w:tc>
          <w:tcPr>
            <w:tcW w:w="1890" w:type="dxa"/>
            <w:vAlign w:val="center"/>
          </w:tcPr>
          <w:p w14:paraId="15DFEFEB" w14:textId="77777777" w:rsidR="00F62A79" w:rsidRPr="008A55DE" w:rsidRDefault="00F62A79" w:rsidP="00C511B4">
            <w:pPr>
              <w:spacing w:line="360" w:lineRule="auto"/>
              <w:rPr>
                <w:moveTo w:id="4042" w:author="Alex Cukierman" w:date="2022-02-08T19:51:00Z"/>
                <w:rFonts w:ascii="Times New Roman" w:hAnsi="Times New Roman" w:cs="Times New Roman"/>
                <w:sz w:val="20"/>
                <w:szCs w:val="20"/>
              </w:rPr>
            </w:pPr>
            <w:moveTo w:id="4043" w:author="Alex Cukierman" w:date="2022-02-08T19:51:00Z">
              <w:r w:rsidRPr="008A55DE">
                <w:rPr>
                  <w:rFonts w:ascii="Times New Roman" w:eastAsia="Times New Roman" w:hAnsi="Times New Roman" w:cs="Times New Roman"/>
                  <w:sz w:val="20"/>
                  <w:szCs w:val="20"/>
                </w:rPr>
                <w:t>Brazil</w:t>
              </w:r>
            </w:moveTo>
          </w:p>
        </w:tc>
      </w:tr>
      <w:tr w:rsidR="00F62A79" w:rsidRPr="008A55DE" w14:paraId="48ECC737" w14:textId="77777777" w:rsidTr="00C511B4">
        <w:tc>
          <w:tcPr>
            <w:tcW w:w="3150" w:type="dxa"/>
            <w:vAlign w:val="center"/>
          </w:tcPr>
          <w:p w14:paraId="69CABD2C" w14:textId="77777777" w:rsidR="00F62A79" w:rsidRPr="008A55DE" w:rsidRDefault="00F62A79" w:rsidP="00C511B4">
            <w:pPr>
              <w:spacing w:line="360" w:lineRule="auto"/>
              <w:rPr>
                <w:moveTo w:id="4044" w:author="Alex Cukierman" w:date="2022-02-08T19:51:00Z"/>
                <w:rFonts w:ascii="Times New Roman" w:hAnsi="Times New Roman" w:cs="Times New Roman"/>
                <w:sz w:val="20"/>
                <w:szCs w:val="20"/>
              </w:rPr>
            </w:pPr>
            <w:moveTo w:id="4045" w:author="Alex Cukierman" w:date="2022-02-08T19:51:00Z">
              <w:r w:rsidRPr="008A55DE">
                <w:rPr>
                  <w:rFonts w:ascii="Times New Roman" w:eastAsia="Times New Roman" w:hAnsi="Times New Roman" w:cs="Times New Roman"/>
                  <w:sz w:val="20"/>
                  <w:szCs w:val="20"/>
                </w:rPr>
                <w:lastRenderedPageBreak/>
                <w:t>Mozambique</w:t>
              </w:r>
            </w:moveTo>
          </w:p>
        </w:tc>
        <w:tc>
          <w:tcPr>
            <w:tcW w:w="2340" w:type="dxa"/>
            <w:vAlign w:val="center"/>
          </w:tcPr>
          <w:p w14:paraId="21C84349" w14:textId="77777777" w:rsidR="00F62A79" w:rsidRPr="008A55DE" w:rsidRDefault="00F62A79" w:rsidP="00C511B4">
            <w:pPr>
              <w:spacing w:line="360" w:lineRule="auto"/>
              <w:rPr>
                <w:moveTo w:id="4046" w:author="Alex Cukierman" w:date="2022-02-08T19:51:00Z"/>
                <w:rFonts w:ascii="Times New Roman" w:hAnsi="Times New Roman" w:cs="Times New Roman"/>
                <w:sz w:val="20"/>
                <w:szCs w:val="20"/>
              </w:rPr>
            </w:pPr>
            <w:moveTo w:id="4047" w:author="Alex Cukierman" w:date="2022-02-08T19:51:00Z">
              <w:r w:rsidRPr="008A55DE">
                <w:rPr>
                  <w:rFonts w:ascii="Times New Roman" w:eastAsia="Times New Roman" w:hAnsi="Times New Roman" w:cs="Times New Roman"/>
                  <w:sz w:val="20"/>
                  <w:szCs w:val="20"/>
                </w:rPr>
                <w:t>Finland</w:t>
              </w:r>
            </w:moveTo>
          </w:p>
        </w:tc>
        <w:tc>
          <w:tcPr>
            <w:tcW w:w="2340" w:type="dxa"/>
            <w:vAlign w:val="center"/>
          </w:tcPr>
          <w:p w14:paraId="1ACA1C7E" w14:textId="77777777" w:rsidR="00F62A79" w:rsidRPr="008A55DE" w:rsidRDefault="00F62A79" w:rsidP="00C511B4">
            <w:pPr>
              <w:spacing w:line="360" w:lineRule="auto"/>
              <w:rPr>
                <w:moveTo w:id="4048" w:author="Alex Cukierman" w:date="2022-02-08T19:51:00Z"/>
                <w:rFonts w:ascii="Times New Roman" w:hAnsi="Times New Roman" w:cs="Times New Roman"/>
                <w:sz w:val="20"/>
                <w:szCs w:val="20"/>
              </w:rPr>
            </w:pPr>
            <w:moveTo w:id="4049" w:author="Alex Cukierman" w:date="2022-02-08T19:51:00Z">
              <w:r w:rsidRPr="008A55DE">
                <w:rPr>
                  <w:rFonts w:ascii="Times New Roman" w:eastAsia="Times New Roman" w:hAnsi="Times New Roman" w:cs="Times New Roman"/>
                  <w:sz w:val="20"/>
                  <w:szCs w:val="20"/>
                </w:rPr>
                <w:t>Germany</w:t>
              </w:r>
            </w:moveTo>
          </w:p>
        </w:tc>
        <w:tc>
          <w:tcPr>
            <w:tcW w:w="1890" w:type="dxa"/>
            <w:vAlign w:val="center"/>
          </w:tcPr>
          <w:p w14:paraId="56B3C080" w14:textId="77777777" w:rsidR="00F62A79" w:rsidRPr="008A55DE" w:rsidRDefault="00F62A79" w:rsidP="00C511B4">
            <w:pPr>
              <w:spacing w:line="360" w:lineRule="auto"/>
              <w:rPr>
                <w:moveTo w:id="4050" w:author="Alex Cukierman" w:date="2022-02-08T19:51:00Z"/>
                <w:rFonts w:ascii="Times New Roman" w:hAnsi="Times New Roman" w:cs="Times New Roman"/>
                <w:sz w:val="20"/>
                <w:szCs w:val="20"/>
              </w:rPr>
            </w:pPr>
            <w:moveTo w:id="4051" w:author="Alex Cukierman" w:date="2022-02-08T19:51:00Z">
              <w:r w:rsidRPr="008A55DE">
                <w:rPr>
                  <w:rFonts w:ascii="Times New Roman" w:eastAsia="Times New Roman" w:hAnsi="Times New Roman" w:cs="Times New Roman"/>
                  <w:sz w:val="20"/>
                  <w:szCs w:val="20"/>
                </w:rPr>
                <w:t>Slovak Republic</w:t>
              </w:r>
            </w:moveTo>
          </w:p>
        </w:tc>
      </w:tr>
      <w:tr w:rsidR="00F62A79" w:rsidRPr="008A55DE" w14:paraId="47D565F3" w14:textId="77777777" w:rsidTr="00C511B4">
        <w:tc>
          <w:tcPr>
            <w:tcW w:w="3150" w:type="dxa"/>
            <w:vAlign w:val="center"/>
          </w:tcPr>
          <w:p w14:paraId="3EA36538" w14:textId="77777777" w:rsidR="00F62A79" w:rsidRPr="008A55DE" w:rsidRDefault="00F62A79" w:rsidP="00C511B4">
            <w:pPr>
              <w:spacing w:line="360" w:lineRule="auto"/>
              <w:rPr>
                <w:moveTo w:id="4052" w:author="Alex Cukierman" w:date="2022-02-08T19:51:00Z"/>
                <w:rFonts w:ascii="Times New Roman" w:hAnsi="Times New Roman" w:cs="Times New Roman"/>
                <w:sz w:val="20"/>
                <w:szCs w:val="20"/>
              </w:rPr>
            </w:pPr>
            <w:moveTo w:id="4053" w:author="Alex Cukierman" w:date="2022-02-08T19:51:00Z">
              <w:r w:rsidRPr="008A55DE">
                <w:rPr>
                  <w:rFonts w:ascii="Times New Roman" w:eastAsia="Times New Roman" w:hAnsi="Times New Roman" w:cs="Times New Roman"/>
                  <w:sz w:val="20"/>
                  <w:szCs w:val="20"/>
                </w:rPr>
                <w:t>Papua New Guinea</w:t>
              </w:r>
            </w:moveTo>
          </w:p>
        </w:tc>
        <w:tc>
          <w:tcPr>
            <w:tcW w:w="2340" w:type="dxa"/>
            <w:vAlign w:val="center"/>
          </w:tcPr>
          <w:p w14:paraId="1D6EDFD3" w14:textId="77777777" w:rsidR="00F62A79" w:rsidRPr="008A55DE" w:rsidRDefault="00F62A79" w:rsidP="00C511B4">
            <w:pPr>
              <w:spacing w:line="360" w:lineRule="auto"/>
              <w:rPr>
                <w:moveTo w:id="4054" w:author="Alex Cukierman" w:date="2022-02-08T19:51:00Z"/>
                <w:rFonts w:ascii="Times New Roman" w:hAnsi="Times New Roman" w:cs="Times New Roman"/>
                <w:sz w:val="20"/>
                <w:szCs w:val="20"/>
              </w:rPr>
            </w:pPr>
            <w:moveTo w:id="4055" w:author="Alex Cukierman" w:date="2022-02-08T19:51:00Z">
              <w:r w:rsidRPr="008A55DE">
                <w:rPr>
                  <w:rFonts w:ascii="Times New Roman" w:eastAsia="Times New Roman" w:hAnsi="Times New Roman" w:cs="Times New Roman"/>
                  <w:sz w:val="20"/>
                  <w:szCs w:val="20"/>
                </w:rPr>
                <w:t>Lesotho</w:t>
              </w:r>
            </w:moveTo>
          </w:p>
        </w:tc>
        <w:tc>
          <w:tcPr>
            <w:tcW w:w="2340" w:type="dxa"/>
            <w:vAlign w:val="center"/>
          </w:tcPr>
          <w:p w14:paraId="418D6A42" w14:textId="77777777" w:rsidR="00F62A79" w:rsidRPr="008A55DE" w:rsidRDefault="00F62A79" w:rsidP="00C511B4">
            <w:pPr>
              <w:spacing w:line="360" w:lineRule="auto"/>
              <w:rPr>
                <w:moveTo w:id="4056" w:author="Alex Cukierman" w:date="2022-02-08T19:51:00Z"/>
                <w:rFonts w:ascii="Times New Roman" w:hAnsi="Times New Roman" w:cs="Times New Roman"/>
                <w:sz w:val="20"/>
                <w:szCs w:val="20"/>
              </w:rPr>
            </w:pPr>
            <w:moveTo w:id="4057" w:author="Alex Cukierman" w:date="2022-02-08T19:51:00Z">
              <w:r w:rsidRPr="008A55DE">
                <w:rPr>
                  <w:rFonts w:ascii="Times New Roman" w:eastAsia="Times New Roman" w:hAnsi="Times New Roman" w:cs="Times New Roman"/>
                  <w:sz w:val="20"/>
                  <w:szCs w:val="20"/>
                </w:rPr>
                <w:t>Lebanon</w:t>
              </w:r>
            </w:moveTo>
          </w:p>
        </w:tc>
        <w:tc>
          <w:tcPr>
            <w:tcW w:w="1890" w:type="dxa"/>
            <w:vAlign w:val="center"/>
          </w:tcPr>
          <w:p w14:paraId="69324030" w14:textId="77777777" w:rsidR="00F62A79" w:rsidRPr="008A55DE" w:rsidRDefault="00F62A79" w:rsidP="00C511B4">
            <w:pPr>
              <w:spacing w:line="360" w:lineRule="auto"/>
              <w:rPr>
                <w:moveTo w:id="4058" w:author="Alex Cukierman" w:date="2022-02-08T19:51:00Z"/>
                <w:rFonts w:ascii="Times New Roman" w:hAnsi="Times New Roman" w:cs="Times New Roman"/>
                <w:sz w:val="20"/>
                <w:szCs w:val="20"/>
              </w:rPr>
            </w:pPr>
            <w:moveTo w:id="4059" w:author="Alex Cukierman" w:date="2022-02-08T19:51:00Z">
              <w:r w:rsidRPr="008A55DE">
                <w:rPr>
                  <w:rFonts w:ascii="Times New Roman" w:eastAsia="Times New Roman" w:hAnsi="Times New Roman" w:cs="Times New Roman"/>
                  <w:sz w:val="20"/>
                  <w:szCs w:val="20"/>
                </w:rPr>
                <w:t>Croatia</w:t>
              </w:r>
            </w:moveTo>
          </w:p>
        </w:tc>
      </w:tr>
      <w:moveToRangeEnd w:id="3797"/>
      <w:tr w:rsidR="00C61EB1" w:rsidRPr="008A55DE" w14:paraId="52499BB1" w14:textId="77777777" w:rsidTr="00C511B4">
        <w:trPr>
          <w:ins w:id="4060" w:author="Alex Cukierman" w:date="2022-02-08T20:53:00Z"/>
        </w:trPr>
        <w:tc>
          <w:tcPr>
            <w:tcW w:w="3150" w:type="dxa"/>
            <w:vAlign w:val="center"/>
          </w:tcPr>
          <w:p w14:paraId="06E0058F" w14:textId="571A46C1" w:rsidR="00C61EB1" w:rsidRPr="008A55DE" w:rsidRDefault="00C61EB1" w:rsidP="00C511B4">
            <w:pPr>
              <w:spacing w:line="360" w:lineRule="auto"/>
              <w:rPr>
                <w:ins w:id="4061" w:author="Alex Cukierman" w:date="2022-02-08T20:53:00Z"/>
                <w:rFonts w:ascii="Times New Roman" w:eastAsia="Times New Roman" w:hAnsi="Times New Roman" w:cs="Times New Roman"/>
                <w:sz w:val="20"/>
                <w:szCs w:val="20"/>
              </w:rPr>
            </w:pPr>
            <w:ins w:id="4062" w:author="Alex Cukierman" w:date="2022-02-08T20:55:00Z">
              <w:r>
                <w:rPr>
                  <w:rFonts w:ascii="Times New Roman" w:eastAsia="Times New Roman" w:hAnsi="Times New Roman" w:cs="Times New Roman"/>
                  <w:sz w:val="20"/>
                  <w:szCs w:val="20"/>
                </w:rPr>
                <w:t>Congo, Republic of</w:t>
              </w:r>
            </w:ins>
          </w:p>
        </w:tc>
        <w:tc>
          <w:tcPr>
            <w:tcW w:w="2340" w:type="dxa"/>
            <w:vAlign w:val="center"/>
          </w:tcPr>
          <w:p w14:paraId="5B41F6D8" w14:textId="3CFEBD6A" w:rsidR="00C61EB1" w:rsidRPr="008A55DE" w:rsidRDefault="00C61EB1" w:rsidP="00C511B4">
            <w:pPr>
              <w:spacing w:line="360" w:lineRule="auto"/>
              <w:rPr>
                <w:ins w:id="4063" w:author="Alex Cukierman" w:date="2022-02-08T20:53:00Z"/>
                <w:rFonts w:ascii="Times New Roman" w:eastAsia="Times New Roman" w:hAnsi="Times New Roman" w:cs="Times New Roman"/>
                <w:sz w:val="20"/>
                <w:szCs w:val="20"/>
              </w:rPr>
            </w:pPr>
            <w:ins w:id="4064" w:author="Alex Cukierman" w:date="2022-02-08T20:56:00Z">
              <w:r>
                <w:rPr>
                  <w:rFonts w:ascii="Times New Roman" w:eastAsia="Times New Roman" w:hAnsi="Times New Roman" w:cs="Times New Roman"/>
                  <w:sz w:val="20"/>
                  <w:szCs w:val="20"/>
                </w:rPr>
                <w:t>Thailand</w:t>
              </w:r>
            </w:ins>
          </w:p>
        </w:tc>
        <w:tc>
          <w:tcPr>
            <w:tcW w:w="2340" w:type="dxa"/>
            <w:vAlign w:val="center"/>
          </w:tcPr>
          <w:p w14:paraId="0CA7A9A5" w14:textId="71164C29" w:rsidR="00C61EB1" w:rsidRPr="008A55DE" w:rsidRDefault="00C61EB1" w:rsidP="00C511B4">
            <w:pPr>
              <w:spacing w:line="360" w:lineRule="auto"/>
              <w:rPr>
                <w:ins w:id="4065" w:author="Alex Cukierman" w:date="2022-02-08T20:53:00Z"/>
                <w:rFonts w:ascii="Times New Roman" w:eastAsia="Times New Roman" w:hAnsi="Times New Roman" w:cs="Times New Roman"/>
                <w:sz w:val="20"/>
                <w:szCs w:val="20"/>
              </w:rPr>
            </w:pPr>
            <w:ins w:id="4066" w:author="Alex Cukierman" w:date="2022-02-08T20:56:00Z">
              <w:r>
                <w:rPr>
                  <w:rFonts w:ascii="Times New Roman" w:eastAsia="Times New Roman" w:hAnsi="Times New Roman" w:cs="Times New Roman"/>
                  <w:sz w:val="20"/>
                  <w:szCs w:val="20"/>
                </w:rPr>
                <w:t>Switzerland</w:t>
              </w:r>
            </w:ins>
          </w:p>
        </w:tc>
        <w:tc>
          <w:tcPr>
            <w:tcW w:w="1890" w:type="dxa"/>
            <w:vAlign w:val="center"/>
          </w:tcPr>
          <w:p w14:paraId="1723C502" w14:textId="16C7527F" w:rsidR="00C61EB1" w:rsidRPr="008A55DE" w:rsidRDefault="00C61EB1" w:rsidP="00C511B4">
            <w:pPr>
              <w:spacing w:line="360" w:lineRule="auto"/>
              <w:rPr>
                <w:ins w:id="4067" w:author="Alex Cukierman" w:date="2022-02-08T20:53:00Z"/>
                <w:rFonts w:ascii="Times New Roman" w:eastAsia="Times New Roman" w:hAnsi="Times New Roman" w:cs="Times New Roman"/>
                <w:sz w:val="20"/>
                <w:szCs w:val="20"/>
              </w:rPr>
            </w:pPr>
            <w:ins w:id="4068" w:author="Alex Cukierman" w:date="2022-02-08T20:56:00Z">
              <w:r>
                <w:rPr>
                  <w:rFonts w:ascii="Times New Roman" w:eastAsia="Times New Roman" w:hAnsi="Times New Roman" w:cs="Times New Roman"/>
                  <w:sz w:val="20"/>
                  <w:szCs w:val="20"/>
                </w:rPr>
                <w:t>Romania</w:t>
              </w:r>
            </w:ins>
          </w:p>
        </w:tc>
      </w:tr>
      <w:tr w:rsidR="00C61EB1" w:rsidRPr="008A55DE" w14:paraId="4ADD6E00" w14:textId="77777777" w:rsidTr="00C511B4">
        <w:trPr>
          <w:ins w:id="4069" w:author="Alex Cukierman" w:date="2022-02-08T20:56:00Z"/>
        </w:trPr>
        <w:tc>
          <w:tcPr>
            <w:tcW w:w="3150" w:type="dxa"/>
            <w:vAlign w:val="center"/>
          </w:tcPr>
          <w:p w14:paraId="4F402437" w14:textId="68CB7172" w:rsidR="00C61EB1" w:rsidRDefault="00C61EB1" w:rsidP="00C511B4">
            <w:pPr>
              <w:spacing w:line="360" w:lineRule="auto"/>
              <w:rPr>
                <w:ins w:id="4070" w:author="Alex Cukierman" w:date="2022-02-08T20:56:00Z"/>
                <w:rFonts w:ascii="Times New Roman" w:eastAsia="Times New Roman" w:hAnsi="Times New Roman" w:cs="Times New Roman"/>
                <w:sz w:val="20"/>
                <w:szCs w:val="20"/>
              </w:rPr>
            </w:pPr>
            <w:ins w:id="4071" w:author="Alex Cukierman" w:date="2022-02-08T20:56:00Z">
              <w:r>
                <w:rPr>
                  <w:rFonts w:ascii="Times New Roman" w:eastAsia="Times New Roman" w:hAnsi="Times New Roman" w:cs="Times New Roman"/>
                  <w:sz w:val="20"/>
                  <w:szCs w:val="20"/>
                </w:rPr>
                <w:t>Yemen</w:t>
              </w:r>
            </w:ins>
          </w:p>
        </w:tc>
        <w:tc>
          <w:tcPr>
            <w:tcW w:w="2340" w:type="dxa"/>
            <w:vAlign w:val="center"/>
          </w:tcPr>
          <w:p w14:paraId="6ABA2E84" w14:textId="1B386993" w:rsidR="00C61EB1" w:rsidRDefault="00C61EB1" w:rsidP="000736DB">
            <w:pPr>
              <w:spacing w:line="360" w:lineRule="auto"/>
              <w:rPr>
                <w:ins w:id="4072" w:author="Alex Cukierman" w:date="2022-02-08T20:56:00Z"/>
                <w:rFonts w:ascii="Times New Roman" w:eastAsia="Times New Roman" w:hAnsi="Times New Roman" w:cs="Times New Roman"/>
                <w:sz w:val="20"/>
                <w:szCs w:val="20"/>
              </w:rPr>
            </w:pPr>
            <w:ins w:id="4073" w:author="Alex Cukierman" w:date="2022-02-08T20:56:00Z">
              <w:r>
                <w:rPr>
                  <w:rFonts w:ascii="Times New Roman" w:eastAsia="Times New Roman" w:hAnsi="Times New Roman" w:cs="Times New Roman"/>
                  <w:sz w:val="20"/>
                  <w:szCs w:val="20"/>
                </w:rPr>
                <w:t>Vietnam</w:t>
              </w:r>
            </w:ins>
          </w:p>
        </w:tc>
        <w:tc>
          <w:tcPr>
            <w:tcW w:w="2340" w:type="dxa"/>
            <w:vAlign w:val="center"/>
          </w:tcPr>
          <w:p w14:paraId="0397644F" w14:textId="5D6B1863" w:rsidR="00C61EB1" w:rsidRDefault="00C61EB1" w:rsidP="00C511B4">
            <w:pPr>
              <w:spacing w:line="360" w:lineRule="auto"/>
              <w:rPr>
                <w:ins w:id="4074" w:author="Alex Cukierman" w:date="2022-02-08T20:56:00Z"/>
                <w:rFonts w:ascii="Times New Roman" w:eastAsia="Times New Roman" w:hAnsi="Times New Roman" w:cs="Times New Roman"/>
                <w:sz w:val="20"/>
                <w:szCs w:val="20"/>
              </w:rPr>
            </w:pPr>
            <w:ins w:id="4075" w:author="Alex Cukierman" w:date="2022-02-08T20:57:00Z">
              <w:r>
                <w:rPr>
                  <w:rFonts w:ascii="Times New Roman" w:eastAsia="Times New Roman" w:hAnsi="Times New Roman" w:cs="Times New Roman"/>
                  <w:sz w:val="20"/>
                  <w:szCs w:val="20"/>
                </w:rPr>
                <w:t>Namibia</w:t>
              </w:r>
            </w:ins>
          </w:p>
        </w:tc>
        <w:tc>
          <w:tcPr>
            <w:tcW w:w="1890" w:type="dxa"/>
            <w:vAlign w:val="center"/>
          </w:tcPr>
          <w:p w14:paraId="61EFE2D2" w14:textId="319781CB" w:rsidR="00C61EB1" w:rsidRDefault="00C61EB1" w:rsidP="00C511B4">
            <w:pPr>
              <w:spacing w:line="360" w:lineRule="auto"/>
              <w:rPr>
                <w:ins w:id="4076" w:author="Alex Cukierman" w:date="2022-02-08T20:56:00Z"/>
                <w:rFonts w:ascii="Times New Roman" w:eastAsia="Times New Roman" w:hAnsi="Times New Roman" w:cs="Times New Roman"/>
                <w:sz w:val="20"/>
                <w:szCs w:val="20"/>
              </w:rPr>
            </w:pPr>
            <w:ins w:id="4077" w:author="Alex Cukierman" w:date="2022-02-08T20:57:00Z">
              <w:r>
                <w:rPr>
                  <w:rFonts w:ascii="Times New Roman" w:eastAsia="Times New Roman" w:hAnsi="Times New Roman" w:cs="Times New Roman"/>
                  <w:sz w:val="20"/>
                  <w:szCs w:val="20"/>
                </w:rPr>
                <w:t>Czech Republic</w:t>
              </w:r>
            </w:ins>
          </w:p>
        </w:tc>
      </w:tr>
      <w:tr w:rsidR="00C61EB1" w:rsidRPr="008A55DE" w14:paraId="2E97077D" w14:textId="77777777" w:rsidTr="00C511B4">
        <w:trPr>
          <w:ins w:id="4078" w:author="Alex Cukierman" w:date="2022-02-08T20:58:00Z"/>
        </w:trPr>
        <w:tc>
          <w:tcPr>
            <w:tcW w:w="3150" w:type="dxa"/>
            <w:vAlign w:val="center"/>
          </w:tcPr>
          <w:p w14:paraId="5533F650" w14:textId="3A9C4576" w:rsidR="00C61EB1" w:rsidRDefault="00C61EB1" w:rsidP="00C511B4">
            <w:pPr>
              <w:spacing w:line="360" w:lineRule="auto"/>
              <w:rPr>
                <w:ins w:id="4079" w:author="Alex Cukierman" w:date="2022-02-08T20:58:00Z"/>
                <w:rFonts w:ascii="Times New Roman" w:eastAsia="Times New Roman" w:hAnsi="Times New Roman" w:cs="Times New Roman"/>
                <w:sz w:val="20"/>
                <w:szCs w:val="20"/>
              </w:rPr>
            </w:pPr>
            <w:ins w:id="4080" w:author="Alex Cukierman" w:date="2022-02-08T20:58:00Z">
              <w:r>
                <w:rPr>
                  <w:rFonts w:ascii="Times New Roman" w:eastAsia="Times New Roman" w:hAnsi="Times New Roman" w:cs="Times New Roman"/>
                  <w:sz w:val="20"/>
                  <w:szCs w:val="20"/>
                </w:rPr>
                <w:t>Haiti</w:t>
              </w:r>
            </w:ins>
          </w:p>
        </w:tc>
        <w:tc>
          <w:tcPr>
            <w:tcW w:w="2340" w:type="dxa"/>
            <w:vAlign w:val="center"/>
          </w:tcPr>
          <w:p w14:paraId="457D3F04" w14:textId="6D480BE6" w:rsidR="00C61EB1" w:rsidRDefault="00C61EB1" w:rsidP="00C61EB1">
            <w:pPr>
              <w:spacing w:line="360" w:lineRule="auto"/>
              <w:rPr>
                <w:ins w:id="4081" w:author="Alex Cukierman" w:date="2022-02-08T20:58:00Z"/>
                <w:rFonts w:ascii="Times New Roman" w:eastAsia="Times New Roman" w:hAnsi="Times New Roman" w:cs="Times New Roman"/>
                <w:sz w:val="20"/>
                <w:szCs w:val="20"/>
              </w:rPr>
            </w:pPr>
            <w:ins w:id="4082" w:author="Alex Cukierman" w:date="2022-02-08T21:00:00Z">
              <w:r>
                <w:rPr>
                  <w:rFonts w:ascii="Times New Roman" w:eastAsia="Times New Roman" w:hAnsi="Times New Roman" w:cs="Times New Roman"/>
                  <w:sz w:val="20"/>
                  <w:szCs w:val="20"/>
                </w:rPr>
                <w:t>Zimbabwe</w:t>
              </w:r>
            </w:ins>
          </w:p>
        </w:tc>
        <w:tc>
          <w:tcPr>
            <w:tcW w:w="2340" w:type="dxa"/>
            <w:vAlign w:val="center"/>
          </w:tcPr>
          <w:p w14:paraId="70E76221" w14:textId="4ED3D8CA" w:rsidR="00C61EB1" w:rsidRDefault="00C61EB1" w:rsidP="00C511B4">
            <w:pPr>
              <w:spacing w:line="360" w:lineRule="auto"/>
              <w:rPr>
                <w:ins w:id="4083" w:author="Alex Cukierman" w:date="2022-02-08T20:58:00Z"/>
                <w:rFonts w:ascii="Times New Roman" w:eastAsia="Times New Roman" w:hAnsi="Times New Roman" w:cs="Times New Roman"/>
                <w:sz w:val="20"/>
                <w:szCs w:val="20"/>
              </w:rPr>
            </w:pPr>
            <w:ins w:id="4084" w:author="Alex Cukierman" w:date="2022-02-08T21:00:00Z">
              <w:r>
                <w:rPr>
                  <w:rFonts w:ascii="Times New Roman" w:eastAsia="Times New Roman" w:hAnsi="Times New Roman" w:cs="Times New Roman"/>
                  <w:sz w:val="20"/>
                  <w:szCs w:val="20"/>
                </w:rPr>
                <w:t>Costa Rica</w:t>
              </w:r>
            </w:ins>
          </w:p>
        </w:tc>
        <w:tc>
          <w:tcPr>
            <w:tcW w:w="1890" w:type="dxa"/>
            <w:vAlign w:val="center"/>
          </w:tcPr>
          <w:p w14:paraId="77AC787B" w14:textId="23AB6D40" w:rsidR="00C61EB1" w:rsidRDefault="00C61EB1" w:rsidP="00C511B4">
            <w:pPr>
              <w:spacing w:line="360" w:lineRule="auto"/>
              <w:rPr>
                <w:ins w:id="4085" w:author="Alex Cukierman" w:date="2022-02-08T20:58:00Z"/>
                <w:rFonts w:ascii="Times New Roman" w:eastAsia="Times New Roman" w:hAnsi="Times New Roman" w:cs="Times New Roman"/>
                <w:sz w:val="20"/>
                <w:szCs w:val="20"/>
              </w:rPr>
            </w:pPr>
            <w:ins w:id="4086" w:author="Alex Cukierman" w:date="2022-02-08T21:01:00Z">
              <w:r>
                <w:rPr>
                  <w:rFonts w:ascii="Times New Roman" w:eastAsia="Times New Roman" w:hAnsi="Times New Roman" w:cs="Times New Roman"/>
                  <w:sz w:val="20"/>
                  <w:szCs w:val="20"/>
                </w:rPr>
                <w:t>Georgia</w:t>
              </w:r>
            </w:ins>
          </w:p>
        </w:tc>
      </w:tr>
      <w:tr w:rsidR="00C61EB1" w:rsidRPr="008A55DE" w14:paraId="0B06EEC2" w14:textId="77777777" w:rsidTr="00C511B4">
        <w:trPr>
          <w:ins w:id="4087" w:author="Alex Cukierman" w:date="2022-02-08T20:59:00Z"/>
        </w:trPr>
        <w:tc>
          <w:tcPr>
            <w:tcW w:w="3150" w:type="dxa"/>
            <w:vAlign w:val="center"/>
          </w:tcPr>
          <w:p w14:paraId="0FB15880" w14:textId="64A58CCD" w:rsidR="00C61EB1" w:rsidRDefault="00C61EB1" w:rsidP="00C511B4">
            <w:pPr>
              <w:spacing w:line="360" w:lineRule="auto"/>
              <w:rPr>
                <w:ins w:id="4088" w:author="Alex Cukierman" w:date="2022-02-08T20:59:00Z"/>
                <w:rFonts w:ascii="Times New Roman" w:eastAsia="Times New Roman" w:hAnsi="Times New Roman" w:cs="Times New Roman"/>
                <w:sz w:val="20"/>
                <w:szCs w:val="20"/>
              </w:rPr>
            </w:pPr>
            <w:ins w:id="4089" w:author="Alex Cukierman" w:date="2022-02-08T21:00:00Z">
              <w:r>
                <w:rPr>
                  <w:rFonts w:ascii="Times New Roman" w:eastAsia="Times New Roman" w:hAnsi="Times New Roman" w:cs="Times New Roman"/>
                  <w:sz w:val="20"/>
                  <w:szCs w:val="20"/>
                </w:rPr>
                <w:t>Cameroon</w:t>
              </w:r>
            </w:ins>
          </w:p>
        </w:tc>
        <w:tc>
          <w:tcPr>
            <w:tcW w:w="2340" w:type="dxa"/>
            <w:vAlign w:val="center"/>
          </w:tcPr>
          <w:p w14:paraId="219CEC2F" w14:textId="30459C76" w:rsidR="00C61EB1" w:rsidRDefault="00C61EB1" w:rsidP="00C61EB1">
            <w:pPr>
              <w:spacing w:line="360" w:lineRule="auto"/>
              <w:rPr>
                <w:ins w:id="4090" w:author="Alex Cukierman" w:date="2022-02-08T20:59:00Z"/>
                <w:rFonts w:ascii="Times New Roman" w:eastAsia="Times New Roman" w:hAnsi="Times New Roman" w:cs="Times New Roman"/>
                <w:sz w:val="20"/>
                <w:szCs w:val="20"/>
              </w:rPr>
            </w:pPr>
            <w:ins w:id="4091" w:author="Alex Cukierman" w:date="2022-02-08T20:59:00Z">
              <w:r>
                <w:rPr>
                  <w:rFonts w:ascii="Times New Roman" w:eastAsia="Times New Roman" w:hAnsi="Times New Roman" w:cs="Times New Roman"/>
                  <w:sz w:val="20"/>
                  <w:szCs w:val="20"/>
                </w:rPr>
                <w:t>India</w:t>
              </w:r>
            </w:ins>
          </w:p>
        </w:tc>
        <w:tc>
          <w:tcPr>
            <w:tcW w:w="2340" w:type="dxa"/>
            <w:vAlign w:val="center"/>
          </w:tcPr>
          <w:p w14:paraId="1C1D9E12" w14:textId="4B5F9EA4" w:rsidR="00C61EB1" w:rsidRDefault="00C61EB1" w:rsidP="00C511B4">
            <w:pPr>
              <w:spacing w:line="360" w:lineRule="auto"/>
              <w:rPr>
                <w:ins w:id="4092" w:author="Alex Cukierman" w:date="2022-02-08T20:59:00Z"/>
                <w:rFonts w:ascii="Times New Roman" w:eastAsia="Times New Roman" w:hAnsi="Times New Roman" w:cs="Times New Roman"/>
                <w:sz w:val="20"/>
                <w:szCs w:val="20"/>
              </w:rPr>
            </w:pPr>
            <w:ins w:id="4093" w:author="Alex Cukierman" w:date="2022-02-08T21:00:00Z">
              <w:r>
                <w:rPr>
                  <w:rFonts w:ascii="Times New Roman" w:eastAsia="Times New Roman" w:hAnsi="Times New Roman" w:cs="Times New Roman"/>
                  <w:sz w:val="20"/>
                  <w:szCs w:val="20"/>
                </w:rPr>
                <w:t>Estonia</w:t>
              </w:r>
            </w:ins>
          </w:p>
        </w:tc>
        <w:tc>
          <w:tcPr>
            <w:tcW w:w="1890" w:type="dxa"/>
            <w:vAlign w:val="center"/>
          </w:tcPr>
          <w:p w14:paraId="3745C798" w14:textId="608A75BF" w:rsidR="00C61EB1" w:rsidRDefault="00C61EB1" w:rsidP="00C511B4">
            <w:pPr>
              <w:spacing w:line="360" w:lineRule="auto"/>
              <w:rPr>
                <w:ins w:id="4094" w:author="Alex Cukierman" w:date="2022-02-08T20:59:00Z"/>
                <w:rFonts w:ascii="Times New Roman" w:eastAsia="Times New Roman" w:hAnsi="Times New Roman" w:cs="Times New Roman"/>
                <w:sz w:val="20"/>
                <w:szCs w:val="20"/>
              </w:rPr>
            </w:pPr>
            <w:ins w:id="4095" w:author="Alex Cukierman" w:date="2022-02-08T21:00:00Z">
              <w:r>
                <w:rPr>
                  <w:rFonts w:ascii="Times New Roman" w:eastAsia="Times New Roman" w:hAnsi="Times New Roman" w:cs="Times New Roman"/>
                  <w:sz w:val="20"/>
                  <w:szCs w:val="20"/>
                </w:rPr>
                <w:t>Macedonia, FYR</w:t>
              </w:r>
            </w:ins>
          </w:p>
        </w:tc>
      </w:tr>
      <w:tr w:rsidR="00C61EB1" w:rsidRPr="008A55DE" w14:paraId="6B6A4625" w14:textId="77777777" w:rsidTr="00C511B4">
        <w:trPr>
          <w:ins w:id="4096" w:author="Alex Cukierman" w:date="2022-02-08T21:01:00Z"/>
        </w:trPr>
        <w:tc>
          <w:tcPr>
            <w:tcW w:w="3150" w:type="dxa"/>
            <w:vAlign w:val="center"/>
          </w:tcPr>
          <w:p w14:paraId="0248A992" w14:textId="5C6998F8" w:rsidR="00C61EB1" w:rsidRDefault="00C61EB1" w:rsidP="00C511B4">
            <w:pPr>
              <w:spacing w:line="360" w:lineRule="auto"/>
              <w:rPr>
                <w:ins w:id="4097" w:author="Alex Cukierman" w:date="2022-02-08T21:01:00Z"/>
                <w:rFonts w:ascii="Times New Roman" w:eastAsia="Times New Roman" w:hAnsi="Times New Roman" w:cs="Times New Roman"/>
                <w:sz w:val="20"/>
                <w:szCs w:val="20"/>
              </w:rPr>
            </w:pPr>
            <w:ins w:id="4098" w:author="Alex Cukierman" w:date="2022-02-08T21:01:00Z">
              <w:r>
                <w:rPr>
                  <w:rFonts w:ascii="Times New Roman" w:eastAsia="Times New Roman" w:hAnsi="Times New Roman" w:cs="Times New Roman"/>
                  <w:sz w:val="20"/>
                  <w:szCs w:val="20"/>
                </w:rPr>
                <w:t>Uganda</w:t>
              </w:r>
            </w:ins>
          </w:p>
        </w:tc>
        <w:tc>
          <w:tcPr>
            <w:tcW w:w="2340" w:type="dxa"/>
            <w:vAlign w:val="center"/>
          </w:tcPr>
          <w:p w14:paraId="389E0654" w14:textId="7A7E08A1" w:rsidR="00C61EB1" w:rsidRDefault="00C61EB1" w:rsidP="00C61EB1">
            <w:pPr>
              <w:spacing w:line="360" w:lineRule="auto"/>
              <w:rPr>
                <w:ins w:id="4099" w:author="Alex Cukierman" w:date="2022-02-08T21:01:00Z"/>
                <w:rFonts w:ascii="Times New Roman" w:eastAsia="Times New Roman" w:hAnsi="Times New Roman" w:cs="Times New Roman"/>
                <w:sz w:val="20"/>
                <w:szCs w:val="20"/>
              </w:rPr>
            </w:pPr>
            <w:ins w:id="4100" w:author="Alex Cukierman" w:date="2022-02-08T21:01:00Z">
              <w:r>
                <w:rPr>
                  <w:rFonts w:ascii="Times New Roman" w:eastAsia="Times New Roman" w:hAnsi="Times New Roman" w:cs="Times New Roman"/>
                  <w:sz w:val="20"/>
                  <w:szCs w:val="20"/>
                </w:rPr>
                <w:t>Myanmar</w:t>
              </w:r>
            </w:ins>
          </w:p>
        </w:tc>
        <w:tc>
          <w:tcPr>
            <w:tcW w:w="2340" w:type="dxa"/>
            <w:vAlign w:val="center"/>
          </w:tcPr>
          <w:p w14:paraId="21659884" w14:textId="79573E7B" w:rsidR="00C61EB1" w:rsidRDefault="0030065B" w:rsidP="00C511B4">
            <w:pPr>
              <w:spacing w:line="360" w:lineRule="auto"/>
              <w:rPr>
                <w:ins w:id="4101" w:author="Alex Cukierman" w:date="2022-02-08T21:01:00Z"/>
                <w:rFonts w:ascii="Times New Roman" w:eastAsia="Times New Roman" w:hAnsi="Times New Roman" w:cs="Times New Roman"/>
                <w:sz w:val="20"/>
                <w:szCs w:val="20"/>
              </w:rPr>
            </w:pPr>
            <w:ins w:id="4102" w:author="Alex Cukierman" w:date="2022-02-08T21:01:00Z">
              <w:r>
                <w:rPr>
                  <w:rFonts w:ascii="Times New Roman" w:eastAsia="Times New Roman" w:hAnsi="Times New Roman" w:cs="Times New Roman"/>
                  <w:sz w:val="20"/>
                  <w:szCs w:val="20"/>
                </w:rPr>
                <w:t>Sweden</w:t>
              </w:r>
            </w:ins>
          </w:p>
        </w:tc>
        <w:tc>
          <w:tcPr>
            <w:tcW w:w="1890" w:type="dxa"/>
            <w:vAlign w:val="center"/>
          </w:tcPr>
          <w:p w14:paraId="5198BBD2" w14:textId="7CF4C799" w:rsidR="00C61EB1" w:rsidRDefault="0030065B" w:rsidP="00C511B4">
            <w:pPr>
              <w:spacing w:line="360" w:lineRule="auto"/>
              <w:rPr>
                <w:ins w:id="4103" w:author="Alex Cukierman" w:date="2022-02-08T21:01:00Z"/>
                <w:rFonts w:ascii="Times New Roman" w:eastAsia="Times New Roman" w:hAnsi="Times New Roman" w:cs="Times New Roman"/>
                <w:sz w:val="20"/>
                <w:szCs w:val="20"/>
              </w:rPr>
            </w:pPr>
            <w:ins w:id="4104" w:author="Alex Cukierman" w:date="2022-02-08T21:02:00Z">
              <w:r>
                <w:rPr>
                  <w:rFonts w:ascii="Times New Roman" w:eastAsia="Times New Roman" w:hAnsi="Times New Roman" w:cs="Times New Roman"/>
                  <w:sz w:val="20"/>
                  <w:szCs w:val="20"/>
                </w:rPr>
                <w:t>Hungary</w:t>
              </w:r>
            </w:ins>
          </w:p>
        </w:tc>
      </w:tr>
      <w:tr w:rsidR="0030065B" w:rsidRPr="008A55DE" w14:paraId="7E387EB2" w14:textId="77777777" w:rsidTr="00C511B4">
        <w:trPr>
          <w:ins w:id="4105" w:author="Alex Cukierman" w:date="2022-02-08T21:02:00Z"/>
        </w:trPr>
        <w:tc>
          <w:tcPr>
            <w:tcW w:w="3150" w:type="dxa"/>
            <w:vAlign w:val="center"/>
          </w:tcPr>
          <w:p w14:paraId="19B2A41C" w14:textId="060A13EA" w:rsidR="0030065B" w:rsidRDefault="0030065B" w:rsidP="00C511B4">
            <w:pPr>
              <w:spacing w:line="360" w:lineRule="auto"/>
              <w:rPr>
                <w:ins w:id="4106" w:author="Alex Cukierman" w:date="2022-02-08T21:02:00Z"/>
                <w:rFonts w:ascii="Times New Roman" w:eastAsia="Times New Roman" w:hAnsi="Times New Roman" w:cs="Times New Roman"/>
                <w:sz w:val="20"/>
                <w:szCs w:val="20"/>
              </w:rPr>
            </w:pPr>
            <w:ins w:id="4107" w:author="Alex Cukierman" w:date="2022-02-08T21:02:00Z">
              <w:r>
                <w:rPr>
                  <w:rFonts w:ascii="Times New Roman" w:eastAsia="Times New Roman" w:hAnsi="Times New Roman" w:cs="Times New Roman"/>
                  <w:sz w:val="20"/>
                  <w:szCs w:val="20"/>
                </w:rPr>
                <w:t>Sudan</w:t>
              </w:r>
            </w:ins>
          </w:p>
        </w:tc>
        <w:tc>
          <w:tcPr>
            <w:tcW w:w="2340" w:type="dxa"/>
            <w:vAlign w:val="center"/>
          </w:tcPr>
          <w:p w14:paraId="754E9555" w14:textId="11D9D347" w:rsidR="0030065B" w:rsidRDefault="0030065B" w:rsidP="00C61EB1">
            <w:pPr>
              <w:spacing w:line="360" w:lineRule="auto"/>
              <w:rPr>
                <w:ins w:id="4108" w:author="Alex Cukierman" w:date="2022-02-08T21:02:00Z"/>
                <w:rFonts w:ascii="Times New Roman" w:eastAsia="Times New Roman" w:hAnsi="Times New Roman" w:cs="Times New Roman"/>
                <w:sz w:val="20"/>
                <w:szCs w:val="20"/>
              </w:rPr>
            </w:pPr>
            <w:ins w:id="4109" w:author="Alex Cukierman" w:date="2022-02-08T21:02:00Z">
              <w:r>
                <w:rPr>
                  <w:rFonts w:ascii="Times New Roman" w:eastAsia="Times New Roman" w:hAnsi="Times New Roman" w:cs="Times New Roman"/>
                  <w:sz w:val="20"/>
                  <w:szCs w:val="20"/>
                </w:rPr>
                <w:t>Dominican Republic</w:t>
              </w:r>
            </w:ins>
          </w:p>
        </w:tc>
        <w:tc>
          <w:tcPr>
            <w:tcW w:w="2340" w:type="dxa"/>
            <w:vAlign w:val="center"/>
          </w:tcPr>
          <w:p w14:paraId="62C3C730" w14:textId="50D1ED19" w:rsidR="0030065B" w:rsidRDefault="0030065B" w:rsidP="00C511B4">
            <w:pPr>
              <w:spacing w:line="360" w:lineRule="auto"/>
              <w:rPr>
                <w:ins w:id="4110" w:author="Alex Cukierman" w:date="2022-02-08T21:02:00Z"/>
                <w:rFonts w:ascii="Times New Roman" w:eastAsia="Times New Roman" w:hAnsi="Times New Roman" w:cs="Times New Roman"/>
                <w:sz w:val="20"/>
                <w:szCs w:val="20"/>
              </w:rPr>
            </w:pPr>
            <w:ins w:id="4111" w:author="Alex Cukierman" w:date="2022-02-08T21:02:00Z">
              <w:r>
                <w:rPr>
                  <w:rFonts w:ascii="Times New Roman" w:eastAsia="Times New Roman" w:hAnsi="Times New Roman" w:cs="Times New Roman"/>
                  <w:sz w:val="20"/>
                  <w:szCs w:val="20"/>
                </w:rPr>
                <w:t>Austria</w:t>
              </w:r>
            </w:ins>
          </w:p>
        </w:tc>
        <w:tc>
          <w:tcPr>
            <w:tcW w:w="1890" w:type="dxa"/>
            <w:vAlign w:val="center"/>
          </w:tcPr>
          <w:p w14:paraId="0BBD74DA" w14:textId="34E13385" w:rsidR="0030065B" w:rsidRDefault="0030065B" w:rsidP="00C511B4">
            <w:pPr>
              <w:spacing w:line="360" w:lineRule="auto"/>
              <w:rPr>
                <w:ins w:id="4112" w:author="Alex Cukierman" w:date="2022-02-08T21:02:00Z"/>
                <w:rFonts w:ascii="Times New Roman" w:eastAsia="Times New Roman" w:hAnsi="Times New Roman" w:cs="Times New Roman"/>
                <w:sz w:val="20"/>
                <w:szCs w:val="20"/>
              </w:rPr>
            </w:pPr>
            <w:ins w:id="4113" w:author="Alex Cukierman" w:date="2022-02-08T21:03:00Z">
              <w:r>
                <w:rPr>
                  <w:rFonts w:ascii="Times New Roman" w:eastAsia="Times New Roman" w:hAnsi="Times New Roman" w:cs="Times New Roman"/>
                  <w:sz w:val="20"/>
                  <w:szCs w:val="20"/>
                </w:rPr>
                <w:t>Bosnia and Herzegovina</w:t>
              </w:r>
            </w:ins>
          </w:p>
        </w:tc>
      </w:tr>
      <w:tr w:rsidR="0030065B" w:rsidRPr="008A55DE" w14:paraId="2ACF4115" w14:textId="77777777" w:rsidTr="00C511B4">
        <w:trPr>
          <w:ins w:id="4114" w:author="Alex Cukierman" w:date="2022-02-08T21:03:00Z"/>
        </w:trPr>
        <w:tc>
          <w:tcPr>
            <w:tcW w:w="3150" w:type="dxa"/>
            <w:vAlign w:val="center"/>
          </w:tcPr>
          <w:p w14:paraId="654250B0" w14:textId="7C24CD62" w:rsidR="0030065B" w:rsidRDefault="0030065B" w:rsidP="00C511B4">
            <w:pPr>
              <w:spacing w:line="360" w:lineRule="auto"/>
              <w:rPr>
                <w:ins w:id="4115" w:author="Alex Cukierman" w:date="2022-02-08T21:03:00Z"/>
                <w:rFonts w:ascii="Times New Roman" w:eastAsia="Times New Roman" w:hAnsi="Times New Roman" w:cs="Times New Roman"/>
                <w:sz w:val="20"/>
                <w:szCs w:val="20"/>
              </w:rPr>
            </w:pPr>
            <w:ins w:id="4116" w:author="Alex Cukierman" w:date="2022-02-08T21:03:00Z">
              <w:r>
                <w:rPr>
                  <w:rFonts w:ascii="Times New Roman" w:eastAsia="Times New Roman" w:hAnsi="Times New Roman" w:cs="Times New Roman"/>
                  <w:sz w:val="20"/>
                  <w:szCs w:val="20"/>
                </w:rPr>
                <w:t>Guinea-Bissau</w:t>
              </w:r>
            </w:ins>
          </w:p>
        </w:tc>
        <w:tc>
          <w:tcPr>
            <w:tcW w:w="2340" w:type="dxa"/>
            <w:vAlign w:val="center"/>
          </w:tcPr>
          <w:p w14:paraId="3C1E6606" w14:textId="1F8B23ED" w:rsidR="0030065B" w:rsidRDefault="0030065B" w:rsidP="00C61EB1">
            <w:pPr>
              <w:spacing w:line="360" w:lineRule="auto"/>
              <w:rPr>
                <w:ins w:id="4117" w:author="Alex Cukierman" w:date="2022-02-08T21:03:00Z"/>
                <w:rFonts w:ascii="Times New Roman" w:eastAsia="Times New Roman" w:hAnsi="Times New Roman" w:cs="Times New Roman"/>
                <w:sz w:val="20"/>
                <w:szCs w:val="20"/>
              </w:rPr>
            </w:pPr>
            <w:ins w:id="4118" w:author="Alex Cukierman" w:date="2022-02-08T21:04:00Z">
              <w:r>
                <w:rPr>
                  <w:rFonts w:ascii="Times New Roman" w:eastAsia="Times New Roman" w:hAnsi="Times New Roman" w:cs="Times New Roman"/>
                  <w:sz w:val="20"/>
                  <w:szCs w:val="20"/>
                </w:rPr>
                <w:t>Nepal</w:t>
              </w:r>
            </w:ins>
          </w:p>
        </w:tc>
        <w:tc>
          <w:tcPr>
            <w:tcW w:w="2340" w:type="dxa"/>
            <w:vAlign w:val="center"/>
          </w:tcPr>
          <w:p w14:paraId="753CD835" w14:textId="284E2231" w:rsidR="0030065B" w:rsidRDefault="0030065B" w:rsidP="00C511B4">
            <w:pPr>
              <w:spacing w:line="360" w:lineRule="auto"/>
              <w:rPr>
                <w:ins w:id="4119" w:author="Alex Cukierman" w:date="2022-02-08T21:03:00Z"/>
                <w:rFonts w:ascii="Times New Roman" w:eastAsia="Times New Roman" w:hAnsi="Times New Roman" w:cs="Times New Roman"/>
                <w:sz w:val="20"/>
                <w:szCs w:val="20"/>
              </w:rPr>
            </w:pPr>
            <w:ins w:id="4120" w:author="Alex Cukierman" w:date="2022-02-08T21:04:00Z">
              <w:r>
                <w:rPr>
                  <w:rFonts w:ascii="Times New Roman" w:eastAsia="Times New Roman" w:hAnsi="Times New Roman" w:cs="Times New Roman"/>
                  <w:sz w:val="20"/>
                  <w:szCs w:val="20"/>
                </w:rPr>
                <w:t>South Africa</w:t>
              </w:r>
            </w:ins>
          </w:p>
        </w:tc>
        <w:tc>
          <w:tcPr>
            <w:tcW w:w="1890" w:type="dxa"/>
            <w:vAlign w:val="center"/>
          </w:tcPr>
          <w:p w14:paraId="3A3F55E7" w14:textId="38EB6420" w:rsidR="0030065B" w:rsidRDefault="0030065B" w:rsidP="00C511B4">
            <w:pPr>
              <w:spacing w:line="360" w:lineRule="auto"/>
              <w:rPr>
                <w:ins w:id="4121" w:author="Alex Cukierman" w:date="2022-02-08T21:03:00Z"/>
                <w:rFonts w:ascii="Times New Roman" w:eastAsia="Times New Roman" w:hAnsi="Times New Roman" w:cs="Times New Roman"/>
                <w:sz w:val="20"/>
                <w:szCs w:val="20"/>
              </w:rPr>
            </w:pPr>
            <w:ins w:id="4122" w:author="Alex Cukierman" w:date="2022-02-08T21:04:00Z">
              <w:r>
                <w:rPr>
                  <w:rFonts w:ascii="Times New Roman" w:eastAsia="Times New Roman" w:hAnsi="Times New Roman" w:cs="Times New Roman"/>
                  <w:sz w:val="20"/>
                  <w:szCs w:val="20"/>
                </w:rPr>
                <w:t>Bulgaria</w:t>
              </w:r>
            </w:ins>
          </w:p>
        </w:tc>
      </w:tr>
      <w:tr w:rsidR="0030065B" w:rsidRPr="008A55DE" w14:paraId="42745C8A" w14:textId="77777777" w:rsidTr="00C511B4">
        <w:trPr>
          <w:ins w:id="4123" w:author="Alex Cukierman" w:date="2022-02-08T21:04:00Z"/>
        </w:trPr>
        <w:tc>
          <w:tcPr>
            <w:tcW w:w="3150" w:type="dxa"/>
            <w:vAlign w:val="center"/>
          </w:tcPr>
          <w:p w14:paraId="3A924CAA" w14:textId="77777777" w:rsidR="0030065B" w:rsidRDefault="0030065B" w:rsidP="00C511B4">
            <w:pPr>
              <w:spacing w:line="360" w:lineRule="auto"/>
              <w:rPr>
                <w:ins w:id="4124" w:author="Alex Cukierman" w:date="2022-02-08T21:04:00Z"/>
                <w:rFonts w:ascii="Times New Roman" w:eastAsia="Times New Roman" w:hAnsi="Times New Roman" w:cs="Times New Roman"/>
                <w:sz w:val="20"/>
                <w:szCs w:val="20"/>
              </w:rPr>
            </w:pPr>
          </w:p>
        </w:tc>
        <w:tc>
          <w:tcPr>
            <w:tcW w:w="2340" w:type="dxa"/>
            <w:vAlign w:val="center"/>
          </w:tcPr>
          <w:p w14:paraId="1993F3A5" w14:textId="77777777" w:rsidR="0030065B" w:rsidRDefault="0030065B" w:rsidP="00C61EB1">
            <w:pPr>
              <w:spacing w:line="360" w:lineRule="auto"/>
              <w:rPr>
                <w:ins w:id="4125" w:author="Alex Cukierman" w:date="2022-02-08T21:04:00Z"/>
                <w:rFonts w:ascii="Times New Roman" w:eastAsia="Times New Roman" w:hAnsi="Times New Roman" w:cs="Times New Roman"/>
                <w:sz w:val="20"/>
                <w:szCs w:val="20"/>
              </w:rPr>
            </w:pPr>
          </w:p>
        </w:tc>
        <w:tc>
          <w:tcPr>
            <w:tcW w:w="2340" w:type="dxa"/>
            <w:vAlign w:val="center"/>
          </w:tcPr>
          <w:p w14:paraId="5BF6CB45" w14:textId="77512DCA" w:rsidR="0030065B" w:rsidRDefault="0030065B" w:rsidP="00C511B4">
            <w:pPr>
              <w:spacing w:line="360" w:lineRule="auto"/>
              <w:rPr>
                <w:ins w:id="4126" w:author="Alex Cukierman" w:date="2022-02-08T21:04:00Z"/>
                <w:rFonts w:ascii="Times New Roman" w:eastAsia="Times New Roman" w:hAnsi="Times New Roman" w:cs="Times New Roman"/>
                <w:sz w:val="20"/>
                <w:szCs w:val="20"/>
              </w:rPr>
            </w:pPr>
            <w:ins w:id="4127" w:author="Alex Cukierman" w:date="2022-02-08T21:04:00Z">
              <w:r>
                <w:rPr>
                  <w:rFonts w:ascii="Times New Roman" w:eastAsia="Times New Roman" w:hAnsi="Times New Roman" w:cs="Times New Roman"/>
                  <w:sz w:val="20"/>
                  <w:szCs w:val="20"/>
                </w:rPr>
                <w:t>Iran</w:t>
              </w:r>
            </w:ins>
          </w:p>
        </w:tc>
        <w:tc>
          <w:tcPr>
            <w:tcW w:w="1890" w:type="dxa"/>
            <w:vAlign w:val="center"/>
          </w:tcPr>
          <w:p w14:paraId="25E0F71A" w14:textId="7CC658DF" w:rsidR="0030065B" w:rsidRDefault="0030065B" w:rsidP="00C511B4">
            <w:pPr>
              <w:spacing w:line="360" w:lineRule="auto"/>
              <w:rPr>
                <w:ins w:id="4128" w:author="Alex Cukierman" w:date="2022-02-08T21:04:00Z"/>
                <w:rFonts w:ascii="Times New Roman" w:eastAsia="Times New Roman" w:hAnsi="Times New Roman" w:cs="Times New Roman"/>
                <w:sz w:val="20"/>
                <w:szCs w:val="20"/>
              </w:rPr>
            </w:pPr>
            <w:ins w:id="4129" w:author="Alex Cukierman" w:date="2022-02-08T21:05:00Z">
              <w:r>
                <w:rPr>
                  <w:rFonts w:ascii="Times New Roman" w:eastAsia="Times New Roman" w:hAnsi="Times New Roman" w:cs="Times New Roman"/>
                  <w:sz w:val="20"/>
                  <w:szCs w:val="20"/>
                </w:rPr>
                <w:t>Peru</w:t>
              </w:r>
            </w:ins>
          </w:p>
        </w:tc>
      </w:tr>
    </w:tbl>
    <w:p w14:paraId="50403A8A" w14:textId="34B45503" w:rsidR="00C1313F" w:rsidRDefault="00C1313F">
      <w:pPr>
        <w:spacing w:line="360" w:lineRule="auto"/>
        <w:rPr>
          <w:ins w:id="4130" w:author="Alex Cukierman" w:date="2022-02-08T19:52:00Z"/>
          <w:rFonts w:ascii="Times New Roman" w:eastAsia="Times New Roman" w:hAnsi="Times New Roman" w:cs="Times New Roman"/>
          <w:b/>
          <w:bCs/>
          <w:color w:val="222222"/>
          <w:sz w:val="24"/>
          <w:szCs w:val="24"/>
        </w:rPr>
        <w:pPrChange w:id="4131" w:author="Alex Cukierman" w:date="2022-02-08T19:51:00Z">
          <w:pPr>
            <w:spacing w:line="360" w:lineRule="auto"/>
            <w:ind w:firstLine="720"/>
          </w:pPr>
        </w:pPrChange>
      </w:pPr>
    </w:p>
    <w:p w14:paraId="676E2923" w14:textId="660C8DF8" w:rsidR="006E6783" w:rsidRPr="008A55DE" w:rsidRDefault="006E6783" w:rsidP="006E6783">
      <w:pPr>
        <w:spacing w:line="360" w:lineRule="auto"/>
        <w:rPr>
          <w:moveTo w:id="4132" w:author="Alex Cukierman" w:date="2022-02-08T20:25:00Z"/>
          <w:rFonts w:ascii="Times New Roman" w:hAnsi="Times New Roman" w:cs="Times New Roman"/>
          <w:sz w:val="24"/>
          <w:szCs w:val="28"/>
        </w:rPr>
      </w:pPr>
      <w:moveToRangeStart w:id="4133" w:author="Alex Cukierman" w:date="2022-02-08T20:25:00Z" w:name="move95244355"/>
      <w:moveTo w:id="4134" w:author="Alex Cukierman" w:date="2022-02-08T20:25:00Z">
        <w:r w:rsidRPr="008A55DE">
          <w:rPr>
            <w:rFonts w:ascii="Times New Roman" w:hAnsi="Times New Roman" w:cs="Times New Roman"/>
            <w:b/>
            <w:sz w:val="24"/>
            <w:szCs w:val="28"/>
          </w:rPr>
          <w:t xml:space="preserve">Table </w:t>
        </w:r>
        <w:del w:id="4135" w:author="Joshua Aizenman" w:date="2022-02-09T23:58:00Z">
          <w:r w:rsidRPr="008A55DE" w:rsidDel="006454F0">
            <w:rPr>
              <w:rFonts w:ascii="Times New Roman" w:hAnsi="Times New Roman" w:cs="Times New Roman"/>
              <w:b/>
              <w:sz w:val="24"/>
              <w:szCs w:val="28"/>
            </w:rPr>
            <w:delText>4</w:delText>
          </w:r>
        </w:del>
      </w:moveTo>
      <w:ins w:id="4136" w:author="Joshua Aizenman" w:date="2022-02-09T23:58:00Z">
        <w:r w:rsidR="006454F0">
          <w:rPr>
            <w:rFonts w:ascii="Times New Roman" w:hAnsi="Times New Roman" w:cs="Times New Roman"/>
            <w:b/>
            <w:sz w:val="24"/>
            <w:szCs w:val="28"/>
          </w:rPr>
          <w:t>2A</w:t>
        </w:r>
      </w:ins>
      <w:moveTo w:id="4137" w:author="Alex Cukierman" w:date="2022-02-08T20:25:00Z">
        <w:r w:rsidRPr="008A55DE">
          <w:rPr>
            <w:rFonts w:ascii="Times New Roman" w:hAnsi="Times New Roman" w:cs="Times New Roman"/>
            <w:b/>
            <w:sz w:val="24"/>
            <w:szCs w:val="28"/>
          </w:rPr>
          <w:t>:</w:t>
        </w:r>
        <w:r w:rsidRPr="008A55DE">
          <w:rPr>
            <w:rFonts w:ascii="Times New Roman" w:hAnsi="Times New Roman" w:cs="Times New Roman"/>
            <w:sz w:val="24"/>
            <w:szCs w:val="28"/>
          </w:rPr>
          <w:t xml:space="preserve"> </w:t>
        </w:r>
        <w:r w:rsidRPr="00D7451B">
          <w:rPr>
            <w:rFonts w:ascii="Times New Roman" w:hAnsi="Times New Roman" w:cs="Times New Roman"/>
            <w:sz w:val="24"/>
            <w:szCs w:val="24"/>
          </w:rPr>
          <w:t>Country List of Quartiles of Cumulative Excess Mortality/Millions of Countries</w:t>
        </w:r>
        <w:r w:rsidRPr="00D7451B">
          <w:rPr>
            <w:rFonts w:ascii="Times New Roman" w:hAnsi="Times New Roman" w:cs="Times New Roman"/>
            <w:color w:val="000000" w:themeColor="text1"/>
            <w:sz w:val="24"/>
            <w:szCs w:val="24"/>
          </w:rPr>
          <w:t>, December 31</w:t>
        </w:r>
        <w:r>
          <w:rPr>
            <w:rFonts w:ascii="Times New Roman" w:hAnsi="Times New Roman" w:cs="Times New Roman"/>
            <w:color w:val="000000" w:themeColor="text1"/>
            <w:sz w:val="24"/>
            <w:szCs w:val="24"/>
          </w:rPr>
          <w:t>,</w:t>
        </w:r>
        <w:r w:rsidRPr="00D7451B">
          <w:rPr>
            <w:rFonts w:ascii="Times New Roman" w:hAnsi="Times New Roman" w:cs="Times New Roman"/>
            <w:color w:val="000000" w:themeColor="text1"/>
            <w:sz w:val="24"/>
            <w:szCs w:val="24"/>
          </w:rPr>
          <w:t xml:space="preserve"> 2021 </w:t>
        </w:r>
      </w:moveTo>
    </w:p>
    <w:tbl>
      <w:tblPr>
        <w:tblStyle w:val="TableGrid"/>
        <w:tblW w:w="0" w:type="auto"/>
        <w:tblLayout w:type="fixed"/>
        <w:tblLook w:val="06A0" w:firstRow="1" w:lastRow="0" w:firstColumn="1" w:lastColumn="0" w:noHBand="1" w:noVBand="1"/>
      </w:tblPr>
      <w:tblGrid>
        <w:gridCol w:w="2340"/>
        <w:gridCol w:w="2515"/>
        <w:gridCol w:w="2340"/>
        <w:gridCol w:w="2340"/>
      </w:tblGrid>
      <w:tr w:rsidR="006E6783" w:rsidRPr="008A55DE" w14:paraId="6CF15B2C" w14:textId="77777777" w:rsidTr="00C511B4">
        <w:tc>
          <w:tcPr>
            <w:tcW w:w="2340" w:type="dxa"/>
            <w:vAlign w:val="center"/>
          </w:tcPr>
          <w:p w14:paraId="082D226C" w14:textId="77777777" w:rsidR="006E6783" w:rsidRPr="008A55DE" w:rsidRDefault="006E6783" w:rsidP="00C511B4">
            <w:pPr>
              <w:jc w:val="center"/>
              <w:rPr>
                <w:moveTo w:id="4138" w:author="Alex Cukierman" w:date="2022-02-08T20:25:00Z"/>
                <w:rFonts w:ascii="Times New Roman" w:hAnsi="Times New Roman" w:cs="Times New Roman"/>
                <w:sz w:val="24"/>
                <w:szCs w:val="24"/>
              </w:rPr>
            </w:pPr>
            <w:moveTo w:id="4139" w:author="Alex Cukierman" w:date="2022-02-08T20:25:00Z">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moveTo>
          </w:p>
        </w:tc>
        <w:tc>
          <w:tcPr>
            <w:tcW w:w="2515" w:type="dxa"/>
            <w:vAlign w:val="center"/>
          </w:tcPr>
          <w:p w14:paraId="468E42A1" w14:textId="77777777" w:rsidR="006E6783" w:rsidRPr="008A55DE" w:rsidRDefault="006E6783" w:rsidP="00C511B4">
            <w:pPr>
              <w:jc w:val="center"/>
              <w:rPr>
                <w:moveTo w:id="4140" w:author="Alex Cukierman" w:date="2022-02-08T20:25:00Z"/>
                <w:rFonts w:ascii="Times New Roman" w:hAnsi="Times New Roman" w:cs="Times New Roman"/>
                <w:sz w:val="24"/>
                <w:szCs w:val="24"/>
              </w:rPr>
            </w:pPr>
            <w:moveTo w:id="4141" w:author="Alex Cukierman" w:date="2022-02-08T20:25:00Z">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moveTo>
          </w:p>
        </w:tc>
        <w:tc>
          <w:tcPr>
            <w:tcW w:w="2340" w:type="dxa"/>
            <w:vAlign w:val="center"/>
          </w:tcPr>
          <w:p w14:paraId="5A9EF992" w14:textId="77777777" w:rsidR="006E6783" w:rsidRPr="008A55DE" w:rsidRDefault="006E6783" w:rsidP="00C511B4">
            <w:pPr>
              <w:jc w:val="center"/>
              <w:rPr>
                <w:moveTo w:id="4142" w:author="Alex Cukierman" w:date="2022-02-08T20:25:00Z"/>
                <w:rFonts w:ascii="Times New Roman" w:hAnsi="Times New Roman" w:cs="Times New Roman"/>
                <w:sz w:val="24"/>
                <w:szCs w:val="24"/>
              </w:rPr>
            </w:pPr>
            <w:moveTo w:id="4143" w:author="Alex Cukierman" w:date="2022-02-08T20:25:00Z">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moveTo>
          </w:p>
        </w:tc>
        <w:tc>
          <w:tcPr>
            <w:tcW w:w="2340" w:type="dxa"/>
            <w:vAlign w:val="center"/>
          </w:tcPr>
          <w:p w14:paraId="1FD94323" w14:textId="77777777" w:rsidR="006E6783" w:rsidRPr="008A55DE" w:rsidRDefault="006E6783" w:rsidP="00C511B4">
            <w:pPr>
              <w:jc w:val="center"/>
              <w:rPr>
                <w:moveTo w:id="4144" w:author="Alex Cukierman" w:date="2022-02-08T20:25:00Z"/>
                <w:rFonts w:ascii="Times New Roman" w:hAnsi="Times New Roman" w:cs="Times New Roman"/>
                <w:sz w:val="24"/>
                <w:szCs w:val="24"/>
              </w:rPr>
            </w:pPr>
            <w:moveTo w:id="4145" w:author="Alex Cukierman" w:date="2022-02-08T20:25:00Z">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moveTo>
          </w:p>
        </w:tc>
      </w:tr>
      <w:tr w:rsidR="006E6783" w:rsidRPr="008A55DE" w14:paraId="04B7657E" w14:textId="77777777" w:rsidTr="00C511B4">
        <w:tc>
          <w:tcPr>
            <w:tcW w:w="2340" w:type="dxa"/>
            <w:vAlign w:val="center"/>
          </w:tcPr>
          <w:p w14:paraId="02438F70" w14:textId="77777777" w:rsidR="006E6783" w:rsidRPr="008A55DE" w:rsidRDefault="006E6783" w:rsidP="00C511B4">
            <w:pPr>
              <w:spacing w:line="360" w:lineRule="auto"/>
              <w:rPr>
                <w:moveTo w:id="4146" w:author="Alex Cukierman" w:date="2022-02-08T20:25:00Z"/>
                <w:rFonts w:ascii="Times New Roman" w:hAnsi="Times New Roman" w:cs="Times New Roman"/>
                <w:sz w:val="20"/>
                <w:szCs w:val="20"/>
              </w:rPr>
            </w:pPr>
            <w:moveTo w:id="4147" w:author="Alex Cukierman" w:date="2022-02-08T20:25:00Z">
              <w:r w:rsidRPr="008A55DE">
                <w:rPr>
                  <w:rFonts w:ascii="Times New Roman" w:eastAsia="Times New Roman" w:hAnsi="Times New Roman" w:cs="Times New Roman"/>
                  <w:sz w:val="20"/>
                  <w:szCs w:val="20"/>
                </w:rPr>
                <w:t>New Zealand</w:t>
              </w:r>
            </w:moveTo>
          </w:p>
        </w:tc>
        <w:tc>
          <w:tcPr>
            <w:tcW w:w="2515" w:type="dxa"/>
            <w:vAlign w:val="center"/>
          </w:tcPr>
          <w:p w14:paraId="74E27741" w14:textId="77777777" w:rsidR="006E6783" w:rsidRPr="008A55DE" w:rsidRDefault="006E6783" w:rsidP="00C511B4">
            <w:pPr>
              <w:spacing w:line="360" w:lineRule="auto"/>
              <w:rPr>
                <w:moveTo w:id="4148" w:author="Alex Cukierman" w:date="2022-02-08T20:25:00Z"/>
                <w:rFonts w:ascii="Times New Roman" w:hAnsi="Times New Roman" w:cs="Times New Roman"/>
                <w:sz w:val="20"/>
                <w:szCs w:val="20"/>
              </w:rPr>
            </w:pPr>
            <w:moveTo w:id="4149" w:author="Alex Cukierman" w:date="2022-02-08T20:25:00Z">
              <w:r w:rsidRPr="008A55DE">
                <w:rPr>
                  <w:rFonts w:ascii="Times New Roman" w:eastAsia="Times New Roman" w:hAnsi="Times New Roman" w:cs="Times New Roman"/>
                  <w:sz w:val="20"/>
                  <w:szCs w:val="20"/>
                </w:rPr>
                <w:t>Equatorial Guinea</w:t>
              </w:r>
            </w:moveTo>
          </w:p>
        </w:tc>
        <w:tc>
          <w:tcPr>
            <w:tcW w:w="2340" w:type="dxa"/>
            <w:vAlign w:val="center"/>
          </w:tcPr>
          <w:p w14:paraId="2F05E1F7" w14:textId="77777777" w:rsidR="006E6783" w:rsidRPr="008A55DE" w:rsidRDefault="006E6783" w:rsidP="00C511B4">
            <w:pPr>
              <w:spacing w:line="360" w:lineRule="auto"/>
              <w:rPr>
                <w:moveTo w:id="4150" w:author="Alex Cukierman" w:date="2022-02-08T20:25:00Z"/>
                <w:rFonts w:ascii="Times New Roman" w:hAnsi="Times New Roman" w:cs="Times New Roman"/>
                <w:sz w:val="20"/>
                <w:szCs w:val="20"/>
              </w:rPr>
            </w:pPr>
            <w:moveTo w:id="4151" w:author="Alex Cukierman" w:date="2022-02-08T20:25:00Z">
              <w:r w:rsidRPr="008A55DE">
                <w:rPr>
                  <w:rFonts w:ascii="Times New Roman" w:eastAsia="Times New Roman" w:hAnsi="Times New Roman" w:cs="Times New Roman"/>
                  <w:sz w:val="20"/>
                  <w:szCs w:val="20"/>
                </w:rPr>
                <w:t>Netherlands</w:t>
              </w:r>
            </w:moveTo>
          </w:p>
        </w:tc>
        <w:tc>
          <w:tcPr>
            <w:tcW w:w="2340" w:type="dxa"/>
            <w:vAlign w:val="center"/>
          </w:tcPr>
          <w:p w14:paraId="0FBA9A20" w14:textId="77777777" w:rsidR="006E6783" w:rsidRPr="008A55DE" w:rsidRDefault="006E6783" w:rsidP="00C511B4">
            <w:pPr>
              <w:spacing w:line="360" w:lineRule="auto"/>
              <w:rPr>
                <w:moveTo w:id="4152" w:author="Alex Cukierman" w:date="2022-02-08T20:25:00Z"/>
                <w:rFonts w:ascii="Times New Roman" w:hAnsi="Times New Roman" w:cs="Times New Roman"/>
                <w:sz w:val="20"/>
                <w:szCs w:val="20"/>
              </w:rPr>
            </w:pPr>
            <w:moveTo w:id="4153" w:author="Alex Cukierman" w:date="2022-02-08T20:25:00Z">
              <w:r w:rsidRPr="008A55DE">
                <w:rPr>
                  <w:rFonts w:ascii="Times New Roman" w:eastAsia="Times New Roman" w:hAnsi="Times New Roman" w:cs="Times New Roman"/>
                  <w:sz w:val="20"/>
                  <w:szCs w:val="20"/>
                </w:rPr>
                <w:t>Pakistan</w:t>
              </w:r>
            </w:moveTo>
          </w:p>
        </w:tc>
      </w:tr>
      <w:tr w:rsidR="006E6783" w:rsidRPr="008A55DE" w14:paraId="16003F94" w14:textId="77777777" w:rsidTr="00C511B4">
        <w:tc>
          <w:tcPr>
            <w:tcW w:w="2340" w:type="dxa"/>
            <w:vAlign w:val="center"/>
          </w:tcPr>
          <w:p w14:paraId="0ABD382B" w14:textId="77777777" w:rsidR="006E6783" w:rsidRPr="008A55DE" w:rsidRDefault="006E6783" w:rsidP="00C511B4">
            <w:pPr>
              <w:spacing w:line="360" w:lineRule="auto"/>
              <w:rPr>
                <w:moveTo w:id="4154" w:author="Alex Cukierman" w:date="2022-02-08T20:25:00Z"/>
                <w:rFonts w:ascii="Times New Roman" w:hAnsi="Times New Roman" w:cs="Times New Roman"/>
                <w:sz w:val="20"/>
                <w:szCs w:val="20"/>
              </w:rPr>
            </w:pPr>
            <w:moveTo w:id="4155" w:author="Alex Cukierman" w:date="2022-02-08T20:25:00Z">
              <w:r w:rsidRPr="008A55DE">
                <w:rPr>
                  <w:rFonts w:ascii="Times New Roman" w:eastAsia="Times New Roman" w:hAnsi="Times New Roman" w:cs="Times New Roman"/>
                  <w:sz w:val="20"/>
                  <w:szCs w:val="20"/>
                </w:rPr>
                <w:t>Sierra Leone</w:t>
              </w:r>
            </w:moveTo>
          </w:p>
        </w:tc>
        <w:tc>
          <w:tcPr>
            <w:tcW w:w="2515" w:type="dxa"/>
            <w:vAlign w:val="center"/>
          </w:tcPr>
          <w:p w14:paraId="18206F3D" w14:textId="77777777" w:rsidR="006E6783" w:rsidRPr="008A55DE" w:rsidRDefault="006E6783" w:rsidP="00C511B4">
            <w:pPr>
              <w:spacing w:line="360" w:lineRule="auto"/>
              <w:rPr>
                <w:moveTo w:id="4156" w:author="Alex Cukierman" w:date="2022-02-08T20:25:00Z"/>
                <w:rFonts w:ascii="Times New Roman" w:hAnsi="Times New Roman" w:cs="Times New Roman"/>
                <w:sz w:val="20"/>
                <w:szCs w:val="20"/>
              </w:rPr>
            </w:pPr>
            <w:moveTo w:id="4157" w:author="Alex Cukierman" w:date="2022-02-08T20:25:00Z">
              <w:r w:rsidRPr="008A55DE">
                <w:rPr>
                  <w:rFonts w:ascii="Times New Roman" w:eastAsia="Times New Roman" w:hAnsi="Times New Roman" w:cs="Times New Roman"/>
                  <w:sz w:val="20"/>
                  <w:szCs w:val="20"/>
                </w:rPr>
                <w:t>Niger</w:t>
              </w:r>
            </w:moveTo>
          </w:p>
        </w:tc>
        <w:tc>
          <w:tcPr>
            <w:tcW w:w="2340" w:type="dxa"/>
            <w:vAlign w:val="center"/>
          </w:tcPr>
          <w:p w14:paraId="2F5831AE" w14:textId="77777777" w:rsidR="006E6783" w:rsidRPr="008A55DE" w:rsidRDefault="006E6783" w:rsidP="00C511B4">
            <w:pPr>
              <w:spacing w:line="360" w:lineRule="auto"/>
              <w:rPr>
                <w:moveTo w:id="4158" w:author="Alex Cukierman" w:date="2022-02-08T20:25:00Z"/>
                <w:rFonts w:ascii="Times New Roman" w:hAnsi="Times New Roman" w:cs="Times New Roman"/>
                <w:sz w:val="20"/>
                <w:szCs w:val="20"/>
              </w:rPr>
            </w:pPr>
            <w:moveTo w:id="4159" w:author="Alex Cukierman" w:date="2022-02-08T20:25:00Z">
              <w:r w:rsidRPr="008A55DE">
                <w:rPr>
                  <w:rFonts w:ascii="Times New Roman" w:eastAsia="Times New Roman" w:hAnsi="Times New Roman" w:cs="Times New Roman"/>
                  <w:sz w:val="20"/>
                  <w:szCs w:val="20"/>
                </w:rPr>
                <w:t>Chile</w:t>
              </w:r>
            </w:moveTo>
          </w:p>
        </w:tc>
        <w:tc>
          <w:tcPr>
            <w:tcW w:w="2340" w:type="dxa"/>
            <w:vAlign w:val="center"/>
          </w:tcPr>
          <w:p w14:paraId="6576B4BA" w14:textId="77777777" w:rsidR="006E6783" w:rsidRPr="008A55DE" w:rsidRDefault="006E6783" w:rsidP="00C511B4">
            <w:pPr>
              <w:spacing w:line="360" w:lineRule="auto"/>
              <w:rPr>
                <w:moveTo w:id="4160" w:author="Alex Cukierman" w:date="2022-02-08T20:25:00Z"/>
                <w:rFonts w:ascii="Times New Roman" w:hAnsi="Times New Roman" w:cs="Times New Roman"/>
                <w:sz w:val="20"/>
                <w:szCs w:val="20"/>
              </w:rPr>
            </w:pPr>
            <w:moveTo w:id="4161" w:author="Alex Cukierman" w:date="2022-02-08T20:25:00Z">
              <w:r w:rsidRPr="008A55DE">
                <w:rPr>
                  <w:rFonts w:ascii="Times New Roman" w:eastAsia="Times New Roman" w:hAnsi="Times New Roman" w:cs="Times New Roman"/>
                  <w:sz w:val="20"/>
                  <w:szCs w:val="20"/>
                </w:rPr>
                <w:t>Nepal</w:t>
              </w:r>
            </w:moveTo>
          </w:p>
        </w:tc>
      </w:tr>
      <w:tr w:rsidR="006E6783" w:rsidRPr="008A55DE" w14:paraId="6D95788C" w14:textId="77777777" w:rsidTr="00C511B4">
        <w:tc>
          <w:tcPr>
            <w:tcW w:w="2340" w:type="dxa"/>
            <w:vAlign w:val="center"/>
          </w:tcPr>
          <w:p w14:paraId="2293DBD9" w14:textId="77777777" w:rsidR="006E6783" w:rsidRPr="008A55DE" w:rsidRDefault="006E6783" w:rsidP="00C511B4">
            <w:pPr>
              <w:spacing w:line="360" w:lineRule="auto"/>
              <w:rPr>
                <w:moveTo w:id="4162" w:author="Alex Cukierman" w:date="2022-02-08T20:25:00Z"/>
                <w:rFonts w:ascii="Times New Roman" w:hAnsi="Times New Roman" w:cs="Times New Roman"/>
                <w:sz w:val="20"/>
                <w:szCs w:val="20"/>
              </w:rPr>
            </w:pPr>
            <w:moveTo w:id="4163" w:author="Alex Cukierman" w:date="2022-02-08T20:25:00Z">
              <w:r w:rsidRPr="008A55DE">
                <w:rPr>
                  <w:rFonts w:ascii="Times New Roman" w:eastAsia="Times New Roman" w:hAnsi="Times New Roman" w:cs="Times New Roman"/>
                  <w:sz w:val="20"/>
                  <w:szCs w:val="20"/>
                </w:rPr>
                <w:t>Taiwan Province of China</w:t>
              </w:r>
            </w:moveTo>
          </w:p>
        </w:tc>
        <w:tc>
          <w:tcPr>
            <w:tcW w:w="2515" w:type="dxa"/>
            <w:vAlign w:val="center"/>
          </w:tcPr>
          <w:p w14:paraId="1D65C776" w14:textId="77777777" w:rsidR="006E6783" w:rsidRPr="008A55DE" w:rsidRDefault="006E6783" w:rsidP="00C511B4">
            <w:pPr>
              <w:spacing w:line="360" w:lineRule="auto"/>
              <w:rPr>
                <w:moveTo w:id="4164" w:author="Alex Cukierman" w:date="2022-02-08T20:25:00Z"/>
                <w:rFonts w:ascii="Times New Roman" w:hAnsi="Times New Roman" w:cs="Times New Roman"/>
                <w:sz w:val="20"/>
                <w:szCs w:val="20"/>
              </w:rPr>
            </w:pPr>
            <w:moveTo w:id="4165" w:author="Alex Cukierman" w:date="2022-02-08T20:25:00Z">
              <w:r w:rsidRPr="008A55DE">
                <w:rPr>
                  <w:rFonts w:ascii="Times New Roman" w:eastAsia="Times New Roman" w:hAnsi="Times New Roman" w:cs="Times New Roman"/>
                  <w:sz w:val="20"/>
                  <w:szCs w:val="20"/>
                </w:rPr>
                <w:t>Nigeria</w:t>
              </w:r>
            </w:moveTo>
          </w:p>
        </w:tc>
        <w:tc>
          <w:tcPr>
            <w:tcW w:w="2340" w:type="dxa"/>
            <w:vAlign w:val="center"/>
          </w:tcPr>
          <w:p w14:paraId="64A1B31C" w14:textId="77777777" w:rsidR="006E6783" w:rsidRPr="008A55DE" w:rsidRDefault="006E6783" w:rsidP="00C511B4">
            <w:pPr>
              <w:spacing w:line="360" w:lineRule="auto"/>
              <w:rPr>
                <w:moveTo w:id="4166" w:author="Alex Cukierman" w:date="2022-02-08T20:25:00Z"/>
                <w:rFonts w:ascii="Times New Roman" w:hAnsi="Times New Roman" w:cs="Times New Roman"/>
                <w:sz w:val="20"/>
                <w:szCs w:val="20"/>
              </w:rPr>
            </w:pPr>
            <w:moveTo w:id="4167" w:author="Alex Cukierman" w:date="2022-02-08T20:25:00Z">
              <w:r w:rsidRPr="008A55DE">
                <w:rPr>
                  <w:rFonts w:ascii="Times New Roman" w:eastAsia="Times New Roman" w:hAnsi="Times New Roman" w:cs="Times New Roman"/>
                  <w:sz w:val="20"/>
                  <w:szCs w:val="20"/>
                </w:rPr>
                <w:t>Bahrain</w:t>
              </w:r>
            </w:moveTo>
          </w:p>
        </w:tc>
        <w:tc>
          <w:tcPr>
            <w:tcW w:w="2340" w:type="dxa"/>
            <w:vAlign w:val="center"/>
          </w:tcPr>
          <w:p w14:paraId="2A6130AF" w14:textId="77777777" w:rsidR="006E6783" w:rsidRPr="008A55DE" w:rsidRDefault="006E6783" w:rsidP="00C511B4">
            <w:pPr>
              <w:spacing w:line="360" w:lineRule="auto"/>
              <w:rPr>
                <w:moveTo w:id="4168" w:author="Alex Cukierman" w:date="2022-02-08T20:25:00Z"/>
                <w:rFonts w:ascii="Times New Roman" w:hAnsi="Times New Roman" w:cs="Times New Roman"/>
                <w:sz w:val="20"/>
                <w:szCs w:val="20"/>
              </w:rPr>
            </w:pPr>
            <w:moveTo w:id="4169" w:author="Alex Cukierman" w:date="2022-02-08T20:25:00Z">
              <w:r w:rsidRPr="008A55DE">
                <w:rPr>
                  <w:rFonts w:ascii="Times New Roman" w:eastAsia="Times New Roman" w:hAnsi="Times New Roman" w:cs="Times New Roman"/>
                  <w:sz w:val="20"/>
                  <w:szCs w:val="20"/>
                </w:rPr>
                <w:t>India</w:t>
              </w:r>
            </w:moveTo>
          </w:p>
        </w:tc>
      </w:tr>
      <w:tr w:rsidR="006E6783" w:rsidRPr="008A55DE" w14:paraId="5AB4E0E8" w14:textId="77777777" w:rsidTr="00C511B4">
        <w:tc>
          <w:tcPr>
            <w:tcW w:w="2340" w:type="dxa"/>
            <w:vAlign w:val="center"/>
          </w:tcPr>
          <w:p w14:paraId="1A3E7DEF" w14:textId="77777777" w:rsidR="006E6783" w:rsidRPr="008A55DE" w:rsidRDefault="006E6783" w:rsidP="00C511B4">
            <w:pPr>
              <w:spacing w:line="360" w:lineRule="auto"/>
              <w:rPr>
                <w:moveTo w:id="4170" w:author="Alex Cukierman" w:date="2022-02-08T20:25:00Z"/>
                <w:rFonts w:ascii="Times New Roman" w:hAnsi="Times New Roman" w:cs="Times New Roman"/>
                <w:sz w:val="20"/>
                <w:szCs w:val="20"/>
              </w:rPr>
            </w:pPr>
            <w:moveTo w:id="4171" w:author="Alex Cukierman" w:date="2022-02-08T20:25:00Z">
              <w:r w:rsidRPr="008A55DE">
                <w:rPr>
                  <w:rFonts w:ascii="Times New Roman" w:eastAsia="Times New Roman" w:hAnsi="Times New Roman" w:cs="Times New Roman"/>
                  <w:sz w:val="20"/>
                  <w:szCs w:val="20"/>
                </w:rPr>
                <w:t>Benin</w:t>
              </w:r>
            </w:moveTo>
          </w:p>
        </w:tc>
        <w:tc>
          <w:tcPr>
            <w:tcW w:w="2515" w:type="dxa"/>
            <w:vAlign w:val="center"/>
          </w:tcPr>
          <w:p w14:paraId="6A720307" w14:textId="77777777" w:rsidR="006E6783" w:rsidRPr="008A55DE" w:rsidRDefault="006E6783" w:rsidP="00C511B4">
            <w:pPr>
              <w:spacing w:line="360" w:lineRule="auto"/>
              <w:rPr>
                <w:moveTo w:id="4172" w:author="Alex Cukierman" w:date="2022-02-08T20:25:00Z"/>
                <w:rFonts w:ascii="Times New Roman" w:hAnsi="Times New Roman" w:cs="Times New Roman"/>
                <w:sz w:val="20"/>
                <w:szCs w:val="20"/>
              </w:rPr>
            </w:pPr>
            <w:moveTo w:id="4173" w:author="Alex Cukierman" w:date="2022-02-08T20:25:00Z">
              <w:r w:rsidRPr="008A55DE">
                <w:rPr>
                  <w:rFonts w:ascii="Times New Roman" w:eastAsia="Times New Roman" w:hAnsi="Times New Roman" w:cs="Times New Roman"/>
                  <w:sz w:val="20"/>
                  <w:szCs w:val="20"/>
                </w:rPr>
                <w:t>Sweden</w:t>
              </w:r>
            </w:moveTo>
          </w:p>
        </w:tc>
        <w:tc>
          <w:tcPr>
            <w:tcW w:w="2340" w:type="dxa"/>
            <w:vAlign w:val="center"/>
          </w:tcPr>
          <w:p w14:paraId="32EB0F24" w14:textId="77777777" w:rsidR="006E6783" w:rsidRPr="008A55DE" w:rsidRDefault="006E6783" w:rsidP="00C511B4">
            <w:pPr>
              <w:spacing w:line="360" w:lineRule="auto"/>
              <w:rPr>
                <w:moveTo w:id="4174" w:author="Alex Cukierman" w:date="2022-02-08T20:25:00Z"/>
                <w:rFonts w:ascii="Times New Roman" w:hAnsi="Times New Roman" w:cs="Times New Roman"/>
                <w:sz w:val="20"/>
                <w:szCs w:val="20"/>
              </w:rPr>
            </w:pPr>
            <w:moveTo w:id="4175" w:author="Alex Cukierman" w:date="2022-02-08T20:25:00Z">
              <w:r w:rsidRPr="008A55DE">
                <w:rPr>
                  <w:rFonts w:ascii="Times New Roman" w:eastAsia="Times New Roman" w:hAnsi="Times New Roman" w:cs="Times New Roman"/>
                  <w:sz w:val="20"/>
                  <w:szCs w:val="20"/>
                </w:rPr>
                <w:t>Yemen</w:t>
              </w:r>
            </w:moveTo>
          </w:p>
        </w:tc>
        <w:tc>
          <w:tcPr>
            <w:tcW w:w="2340" w:type="dxa"/>
            <w:vAlign w:val="center"/>
          </w:tcPr>
          <w:p w14:paraId="7EB0AB9F" w14:textId="77777777" w:rsidR="006E6783" w:rsidRPr="008A55DE" w:rsidRDefault="006E6783" w:rsidP="00C511B4">
            <w:pPr>
              <w:spacing w:line="360" w:lineRule="auto"/>
              <w:rPr>
                <w:moveTo w:id="4176" w:author="Alex Cukierman" w:date="2022-02-08T20:25:00Z"/>
                <w:rFonts w:ascii="Times New Roman" w:hAnsi="Times New Roman" w:cs="Times New Roman"/>
                <w:sz w:val="20"/>
                <w:szCs w:val="20"/>
              </w:rPr>
            </w:pPr>
            <w:moveTo w:id="4177" w:author="Alex Cukierman" w:date="2022-02-08T20:25:00Z">
              <w:r w:rsidRPr="008A55DE">
                <w:rPr>
                  <w:rFonts w:ascii="Times New Roman" w:eastAsia="Times New Roman" w:hAnsi="Times New Roman" w:cs="Times New Roman"/>
                  <w:sz w:val="20"/>
                  <w:szCs w:val="20"/>
                </w:rPr>
                <w:t>Bangladesh</w:t>
              </w:r>
            </w:moveTo>
          </w:p>
        </w:tc>
      </w:tr>
      <w:tr w:rsidR="006E6783" w:rsidRPr="008A55DE" w14:paraId="792FD9D3" w14:textId="77777777" w:rsidTr="00C511B4">
        <w:tc>
          <w:tcPr>
            <w:tcW w:w="2340" w:type="dxa"/>
            <w:vAlign w:val="center"/>
          </w:tcPr>
          <w:p w14:paraId="6824FEB8" w14:textId="77777777" w:rsidR="006E6783" w:rsidRPr="008A55DE" w:rsidRDefault="006E6783" w:rsidP="00C511B4">
            <w:pPr>
              <w:spacing w:line="360" w:lineRule="auto"/>
              <w:rPr>
                <w:moveTo w:id="4178" w:author="Alex Cukierman" w:date="2022-02-08T20:25:00Z"/>
                <w:rFonts w:ascii="Times New Roman" w:hAnsi="Times New Roman" w:cs="Times New Roman"/>
                <w:sz w:val="20"/>
                <w:szCs w:val="20"/>
              </w:rPr>
            </w:pPr>
            <w:moveTo w:id="4179" w:author="Alex Cukierman" w:date="2022-02-08T20:25:00Z">
              <w:r w:rsidRPr="008A55DE">
                <w:rPr>
                  <w:rFonts w:ascii="Times New Roman" w:eastAsia="Times New Roman" w:hAnsi="Times New Roman" w:cs="Times New Roman"/>
                  <w:sz w:val="20"/>
                  <w:szCs w:val="20"/>
                </w:rPr>
                <w:t>Mauritius</w:t>
              </w:r>
            </w:moveTo>
          </w:p>
        </w:tc>
        <w:tc>
          <w:tcPr>
            <w:tcW w:w="2515" w:type="dxa"/>
            <w:vAlign w:val="center"/>
          </w:tcPr>
          <w:p w14:paraId="6E4CBBE5" w14:textId="77777777" w:rsidR="006E6783" w:rsidRPr="008A55DE" w:rsidRDefault="006E6783" w:rsidP="00C511B4">
            <w:pPr>
              <w:spacing w:line="360" w:lineRule="auto"/>
              <w:rPr>
                <w:moveTo w:id="4180" w:author="Alex Cukierman" w:date="2022-02-08T20:25:00Z"/>
                <w:rFonts w:ascii="Times New Roman" w:hAnsi="Times New Roman" w:cs="Times New Roman"/>
                <w:sz w:val="20"/>
                <w:szCs w:val="20"/>
              </w:rPr>
            </w:pPr>
            <w:moveTo w:id="4181" w:author="Alex Cukierman" w:date="2022-02-08T20:25:00Z">
              <w:r w:rsidRPr="008A55DE">
                <w:rPr>
                  <w:rFonts w:ascii="Times New Roman" w:eastAsia="Times New Roman" w:hAnsi="Times New Roman" w:cs="Times New Roman"/>
                  <w:sz w:val="20"/>
                  <w:szCs w:val="20"/>
                </w:rPr>
                <w:t>Tanzania</w:t>
              </w:r>
            </w:moveTo>
          </w:p>
        </w:tc>
        <w:tc>
          <w:tcPr>
            <w:tcW w:w="2340" w:type="dxa"/>
            <w:vAlign w:val="center"/>
          </w:tcPr>
          <w:p w14:paraId="10D14558" w14:textId="77777777" w:rsidR="006E6783" w:rsidRPr="008A55DE" w:rsidRDefault="006E6783" w:rsidP="00C511B4">
            <w:pPr>
              <w:spacing w:line="360" w:lineRule="auto"/>
              <w:rPr>
                <w:moveTo w:id="4182" w:author="Alex Cukierman" w:date="2022-02-08T20:25:00Z"/>
                <w:rFonts w:ascii="Times New Roman" w:hAnsi="Times New Roman" w:cs="Times New Roman"/>
                <w:sz w:val="20"/>
                <w:szCs w:val="20"/>
              </w:rPr>
            </w:pPr>
            <w:moveTo w:id="4183" w:author="Alex Cukierman" w:date="2022-02-08T20:25:00Z">
              <w:r w:rsidRPr="008A55DE">
                <w:rPr>
                  <w:rFonts w:ascii="Times New Roman" w:eastAsia="Times New Roman" w:hAnsi="Times New Roman" w:cs="Times New Roman"/>
                  <w:sz w:val="20"/>
                  <w:szCs w:val="20"/>
                </w:rPr>
                <w:t>Philippines</w:t>
              </w:r>
            </w:moveTo>
          </w:p>
        </w:tc>
        <w:tc>
          <w:tcPr>
            <w:tcW w:w="2340" w:type="dxa"/>
            <w:vAlign w:val="center"/>
          </w:tcPr>
          <w:p w14:paraId="475DEBE7" w14:textId="77777777" w:rsidR="006E6783" w:rsidRPr="008A55DE" w:rsidRDefault="006E6783" w:rsidP="00C511B4">
            <w:pPr>
              <w:spacing w:line="360" w:lineRule="auto"/>
              <w:rPr>
                <w:moveTo w:id="4184" w:author="Alex Cukierman" w:date="2022-02-08T20:25:00Z"/>
                <w:rFonts w:ascii="Times New Roman" w:hAnsi="Times New Roman" w:cs="Times New Roman"/>
                <w:sz w:val="20"/>
                <w:szCs w:val="20"/>
              </w:rPr>
            </w:pPr>
            <w:moveTo w:id="4185" w:author="Alex Cukierman" w:date="2022-02-08T20:25:00Z">
              <w:r w:rsidRPr="008A55DE">
                <w:rPr>
                  <w:rFonts w:ascii="Times New Roman" w:eastAsia="Times New Roman" w:hAnsi="Times New Roman" w:cs="Times New Roman"/>
                  <w:sz w:val="20"/>
                  <w:szCs w:val="20"/>
                </w:rPr>
                <w:t>Swaziland</w:t>
              </w:r>
            </w:moveTo>
          </w:p>
        </w:tc>
      </w:tr>
      <w:tr w:rsidR="006E6783" w:rsidRPr="008A55DE" w14:paraId="05EB05B8" w14:textId="77777777" w:rsidTr="00C511B4">
        <w:tc>
          <w:tcPr>
            <w:tcW w:w="2340" w:type="dxa"/>
            <w:vAlign w:val="center"/>
          </w:tcPr>
          <w:p w14:paraId="3BC47CD9" w14:textId="77777777" w:rsidR="006E6783" w:rsidRPr="008A55DE" w:rsidRDefault="006E6783" w:rsidP="00C511B4">
            <w:pPr>
              <w:spacing w:line="360" w:lineRule="auto"/>
              <w:rPr>
                <w:moveTo w:id="4186" w:author="Alex Cukierman" w:date="2022-02-08T20:25:00Z"/>
                <w:rFonts w:ascii="Times New Roman" w:hAnsi="Times New Roman" w:cs="Times New Roman"/>
                <w:sz w:val="20"/>
                <w:szCs w:val="20"/>
              </w:rPr>
            </w:pPr>
            <w:moveTo w:id="4187" w:author="Alex Cukierman" w:date="2022-02-08T20:25:00Z">
              <w:r w:rsidRPr="008A55DE">
                <w:rPr>
                  <w:rFonts w:ascii="Times New Roman" w:eastAsia="Times New Roman" w:hAnsi="Times New Roman" w:cs="Times New Roman"/>
                  <w:sz w:val="20"/>
                  <w:szCs w:val="20"/>
                </w:rPr>
                <w:t>Australia</w:t>
              </w:r>
            </w:moveTo>
          </w:p>
        </w:tc>
        <w:tc>
          <w:tcPr>
            <w:tcW w:w="2515" w:type="dxa"/>
            <w:vAlign w:val="center"/>
          </w:tcPr>
          <w:p w14:paraId="7BF65AC8" w14:textId="77777777" w:rsidR="006E6783" w:rsidRPr="008A55DE" w:rsidRDefault="006E6783" w:rsidP="00C511B4">
            <w:pPr>
              <w:spacing w:line="360" w:lineRule="auto"/>
              <w:rPr>
                <w:moveTo w:id="4188" w:author="Alex Cukierman" w:date="2022-02-08T20:25:00Z"/>
                <w:rFonts w:ascii="Times New Roman" w:hAnsi="Times New Roman" w:cs="Times New Roman"/>
                <w:sz w:val="20"/>
                <w:szCs w:val="20"/>
              </w:rPr>
            </w:pPr>
            <w:moveTo w:id="4189" w:author="Alex Cukierman" w:date="2022-02-08T20:25:00Z">
              <w:r w:rsidRPr="008A55DE">
                <w:rPr>
                  <w:rFonts w:ascii="Times New Roman" w:eastAsia="Times New Roman" w:hAnsi="Times New Roman" w:cs="Times New Roman"/>
                  <w:sz w:val="20"/>
                  <w:szCs w:val="20"/>
                </w:rPr>
                <w:t>Algeria</w:t>
              </w:r>
            </w:moveTo>
          </w:p>
        </w:tc>
        <w:tc>
          <w:tcPr>
            <w:tcW w:w="2340" w:type="dxa"/>
            <w:vAlign w:val="center"/>
          </w:tcPr>
          <w:p w14:paraId="3505B593" w14:textId="77777777" w:rsidR="006E6783" w:rsidRPr="008A55DE" w:rsidRDefault="006E6783" w:rsidP="00C511B4">
            <w:pPr>
              <w:spacing w:line="360" w:lineRule="auto"/>
              <w:rPr>
                <w:moveTo w:id="4190" w:author="Alex Cukierman" w:date="2022-02-08T20:25:00Z"/>
                <w:rFonts w:ascii="Times New Roman" w:hAnsi="Times New Roman" w:cs="Times New Roman"/>
                <w:sz w:val="20"/>
                <w:szCs w:val="20"/>
              </w:rPr>
            </w:pPr>
            <w:moveTo w:id="4191" w:author="Alex Cukierman" w:date="2022-02-08T20:25:00Z">
              <w:r w:rsidRPr="008A55DE">
                <w:rPr>
                  <w:rFonts w:ascii="Times New Roman" w:eastAsia="Times New Roman" w:hAnsi="Times New Roman" w:cs="Times New Roman"/>
                  <w:sz w:val="20"/>
                  <w:szCs w:val="20"/>
                </w:rPr>
                <w:t>Belgium</w:t>
              </w:r>
            </w:moveTo>
          </w:p>
        </w:tc>
        <w:tc>
          <w:tcPr>
            <w:tcW w:w="2340" w:type="dxa"/>
            <w:vAlign w:val="center"/>
          </w:tcPr>
          <w:p w14:paraId="37139940" w14:textId="77777777" w:rsidR="006E6783" w:rsidRPr="008A55DE" w:rsidRDefault="006E6783" w:rsidP="00C511B4">
            <w:pPr>
              <w:spacing w:line="360" w:lineRule="auto"/>
              <w:rPr>
                <w:moveTo w:id="4192" w:author="Alex Cukierman" w:date="2022-02-08T20:25:00Z"/>
                <w:rFonts w:ascii="Times New Roman" w:hAnsi="Times New Roman" w:cs="Times New Roman"/>
                <w:sz w:val="20"/>
                <w:szCs w:val="20"/>
              </w:rPr>
            </w:pPr>
            <w:moveTo w:id="4193" w:author="Alex Cukierman" w:date="2022-02-08T20:25:00Z">
              <w:r w:rsidRPr="008A55DE">
                <w:rPr>
                  <w:rFonts w:ascii="Times New Roman" w:eastAsia="Times New Roman" w:hAnsi="Times New Roman" w:cs="Times New Roman"/>
                  <w:sz w:val="20"/>
                  <w:szCs w:val="20"/>
                </w:rPr>
                <w:t>Nicaragua</w:t>
              </w:r>
            </w:moveTo>
          </w:p>
        </w:tc>
      </w:tr>
      <w:tr w:rsidR="006E6783" w:rsidRPr="008A55DE" w14:paraId="010C2DC5" w14:textId="77777777" w:rsidTr="00C511B4">
        <w:tc>
          <w:tcPr>
            <w:tcW w:w="2340" w:type="dxa"/>
            <w:vAlign w:val="center"/>
          </w:tcPr>
          <w:p w14:paraId="244712AD" w14:textId="77777777" w:rsidR="006E6783" w:rsidRPr="008A55DE" w:rsidRDefault="006E6783" w:rsidP="00C511B4">
            <w:pPr>
              <w:spacing w:line="360" w:lineRule="auto"/>
              <w:rPr>
                <w:moveTo w:id="4194" w:author="Alex Cukierman" w:date="2022-02-08T20:25:00Z"/>
                <w:rFonts w:ascii="Times New Roman" w:hAnsi="Times New Roman" w:cs="Times New Roman"/>
                <w:sz w:val="20"/>
                <w:szCs w:val="20"/>
              </w:rPr>
            </w:pPr>
            <w:moveTo w:id="4195" w:author="Alex Cukierman" w:date="2022-02-08T20:25:00Z">
              <w:r w:rsidRPr="008A55DE">
                <w:rPr>
                  <w:rFonts w:ascii="Times New Roman" w:eastAsia="Times New Roman" w:hAnsi="Times New Roman" w:cs="Times New Roman"/>
                  <w:sz w:val="20"/>
                  <w:szCs w:val="20"/>
                </w:rPr>
                <w:t>Liberia</w:t>
              </w:r>
            </w:moveTo>
          </w:p>
        </w:tc>
        <w:tc>
          <w:tcPr>
            <w:tcW w:w="2515" w:type="dxa"/>
            <w:vAlign w:val="center"/>
          </w:tcPr>
          <w:p w14:paraId="55A43E7A" w14:textId="77777777" w:rsidR="006E6783" w:rsidRPr="008A55DE" w:rsidRDefault="006E6783" w:rsidP="00C511B4">
            <w:pPr>
              <w:spacing w:line="360" w:lineRule="auto"/>
              <w:rPr>
                <w:moveTo w:id="4196" w:author="Alex Cukierman" w:date="2022-02-08T20:25:00Z"/>
                <w:rFonts w:ascii="Times New Roman" w:hAnsi="Times New Roman" w:cs="Times New Roman"/>
                <w:sz w:val="20"/>
                <w:szCs w:val="20"/>
              </w:rPr>
            </w:pPr>
            <w:moveTo w:id="4197" w:author="Alex Cukierman" w:date="2022-02-08T20:25:00Z">
              <w:r w:rsidRPr="008A55DE">
                <w:rPr>
                  <w:rFonts w:ascii="Times New Roman" w:eastAsia="Times New Roman" w:hAnsi="Times New Roman" w:cs="Times New Roman"/>
                  <w:sz w:val="20"/>
                  <w:szCs w:val="20"/>
                </w:rPr>
                <w:t>Uganda</w:t>
              </w:r>
            </w:moveTo>
          </w:p>
        </w:tc>
        <w:tc>
          <w:tcPr>
            <w:tcW w:w="2340" w:type="dxa"/>
            <w:vAlign w:val="center"/>
          </w:tcPr>
          <w:p w14:paraId="18FDC10A" w14:textId="77777777" w:rsidR="006E6783" w:rsidRPr="008A55DE" w:rsidRDefault="006E6783" w:rsidP="00C511B4">
            <w:pPr>
              <w:spacing w:line="360" w:lineRule="auto"/>
              <w:rPr>
                <w:moveTo w:id="4198" w:author="Alex Cukierman" w:date="2022-02-08T20:25:00Z"/>
                <w:rFonts w:ascii="Times New Roman" w:hAnsi="Times New Roman" w:cs="Times New Roman"/>
                <w:sz w:val="20"/>
                <w:szCs w:val="20"/>
              </w:rPr>
            </w:pPr>
            <w:moveTo w:id="4199" w:author="Alex Cukierman" w:date="2022-02-08T20:25:00Z">
              <w:r w:rsidRPr="008A55DE">
                <w:rPr>
                  <w:rFonts w:ascii="Times New Roman" w:eastAsia="Times New Roman" w:hAnsi="Times New Roman" w:cs="Times New Roman"/>
                  <w:sz w:val="20"/>
                  <w:szCs w:val="20"/>
                </w:rPr>
                <w:t>Rwanda</w:t>
              </w:r>
            </w:moveTo>
          </w:p>
        </w:tc>
        <w:tc>
          <w:tcPr>
            <w:tcW w:w="2340" w:type="dxa"/>
            <w:vAlign w:val="center"/>
          </w:tcPr>
          <w:p w14:paraId="59E353A1" w14:textId="77777777" w:rsidR="006E6783" w:rsidRPr="008A55DE" w:rsidRDefault="006E6783" w:rsidP="00C511B4">
            <w:pPr>
              <w:spacing w:line="360" w:lineRule="auto"/>
              <w:rPr>
                <w:moveTo w:id="4200" w:author="Alex Cukierman" w:date="2022-02-08T20:25:00Z"/>
                <w:rFonts w:ascii="Times New Roman" w:hAnsi="Times New Roman" w:cs="Times New Roman"/>
                <w:sz w:val="20"/>
                <w:szCs w:val="20"/>
              </w:rPr>
            </w:pPr>
            <w:moveTo w:id="4201" w:author="Alex Cukierman" w:date="2022-02-08T20:25:00Z">
              <w:r w:rsidRPr="008A55DE">
                <w:rPr>
                  <w:rFonts w:ascii="Times New Roman" w:eastAsia="Times New Roman" w:hAnsi="Times New Roman" w:cs="Times New Roman"/>
                  <w:sz w:val="20"/>
                  <w:szCs w:val="20"/>
                </w:rPr>
                <w:t>Ecuador</w:t>
              </w:r>
            </w:moveTo>
          </w:p>
        </w:tc>
      </w:tr>
      <w:tr w:rsidR="006E6783" w:rsidRPr="008A55DE" w14:paraId="138D2B84" w14:textId="77777777" w:rsidTr="00C511B4">
        <w:tc>
          <w:tcPr>
            <w:tcW w:w="2340" w:type="dxa"/>
            <w:vAlign w:val="center"/>
          </w:tcPr>
          <w:p w14:paraId="4B448FB8" w14:textId="77777777" w:rsidR="006E6783" w:rsidRPr="008A55DE" w:rsidRDefault="006E6783" w:rsidP="00C511B4">
            <w:pPr>
              <w:spacing w:line="360" w:lineRule="auto"/>
              <w:rPr>
                <w:moveTo w:id="4202" w:author="Alex Cukierman" w:date="2022-02-08T20:25:00Z"/>
                <w:rFonts w:ascii="Times New Roman" w:hAnsi="Times New Roman" w:cs="Times New Roman"/>
                <w:sz w:val="20"/>
                <w:szCs w:val="20"/>
              </w:rPr>
            </w:pPr>
            <w:moveTo w:id="4203" w:author="Alex Cukierman" w:date="2022-02-08T20:25:00Z">
              <w:r w:rsidRPr="008A55DE">
                <w:rPr>
                  <w:rFonts w:ascii="Times New Roman" w:eastAsia="Times New Roman" w:hAnsi="Times New Roman" w:cs="Times New Roman"/>
                  <w:sz w:val="20"/>
                  <w:szCs w:val="20"/>
                </w:rPr>
                <w:t>Korea</w:t>
              </w:r>
            </w:moveTo>
          </w:p>
        </w:tc>
        <w:tc>
          <w:tcPr>
            <w:tcW w:w="2515" w:type="dxa"/>
            <w:vAlign w:val="center"/>
          </w:tcPr>
          <w:p w14:paraId="204A65AE" w14:textId="77777777" w:rsidR="006E6783" w:rsidRPr="008A55DE" w:rsidRDefault="006E6783" w:rsidP="00C511B4">
            <w:pPr>
              <w:spacing w:line="360" w:lineRule="auto"/>
              <w:rPr>
                <w:moveTo w:id="4204" w:author="Alex Cukierman" w:date="2022-02-08T20:25:00Z"/>
                <w:rFonts w:ascii="Times New Roman" w:hAnsi="Times New Roman" w:cs="Times New Roman"/>
                <w:sz w:val="20"/>
                <w:szCs w:val="20"/>
              </w:rPr>
            </w:pPr>
            <w:moveTo w:id="4205" w:author="Alex Cukierman" w:date="2022-02-08T20:25:00Z">
              <w:r w:rsidRPr="008A55DE">
                <w:rPr>
                  <w:rFonts w:ascii="Times New Roman" w:eastAsia="Times New Roman" w:hAnsi="Times New Roman" w:cs="Times New Roman"/>
                  <w:sz w:val="20"/>
                  <w:szCs w:val="20"/>
                </w:rPr>
                <w:t>Zambia</w:t>
              </w:r>
            </w:moveTo>
          </w:p>
        </w:tc>
        <w:tc>
          <w:tcPr>
            <w:tcW w:w="2340" w:type="dxa"/>
            <w:vAlign w:val="center"/>
          </w:tcPr>
          <w:p w14:paraId="612B8F5D" w14:textId="77777777" w:rsidR="006E6783" w:rsidRPr="008A55DE" w:rsidRDefault="006E6783" w:rsidP="00C511B4">
            <w:pPr>
              <w:spacing w:line="360" w:lineRule="auto"/>
              <w:rPr>
                <w:moveTo w:id="4206" w:author="Alex Cukierman" w:date="2022-02-08T20:25:00Z"/>
                <w:rFonts w:ascii="Times New Roman" w:hAnsi="Times New Roman" w:cs="Times New Roman"/>
                <w:sz w:val="20"/>
                <w:szCs w:val="20"/>
              </w:rPr>
            </w:pPr>
            <w:moveTo w:id="4207" w:author="Alex Cukierman" w:date="2022-02-08T20:25:00Z">
              <w:r w:rsidRPr="008A55DE">
                <w:rPr>
                  <w:rFonts w:ascii="Times New Roman" w:eastAsia="Times New Roman" w:hAnsi="Times New Roman" w:cs="Times New Roman"/>
                  <w:sz w:val="20"/>
                  <w:szCs w:val="20"/>
                </w:rPr>
                <w:t>Lebanon</w:t>
              </w:r>
            </w:moveTo>
          </w:p>
        </w:tc>
        <w:tc>
          <w:tcPr>
            <w:tcW w:w="2340" w:type="dxa"/>
            <w:vAlign w:val="center"/>
          </w:tcPr>
          <w:p w14:paraId="5F27C3BE" w14:textId="77777777" w:rsidR="006E6783" w:rsidRPr="008A55DE" w:rsidRDefault="006E6783" w:rsidP="00C511B4">
            <w:pPr>
              <w:spacing w:line="360" w:lineRule="auto"/>
              <w:rPr>
                <w:moveTo w:id="4208" w:author="Alex Cukierman" w:date="2022-02-08T20:25:00Z"/>
                <w:rFonts w:ascii="Times New Roman" w:hAnsi="Times New Roman" w:cs="Times New Roman"/>
                <w:sz w:val="20"/>
                <w:szCs w:val="20"/>
              </w:rPr>
            </w:pPr>
            <w:moveTo w:id="4209" w:author="Alex Cukierman" w:date="2022-02-08T20:25:00Z">
              <w:r w:rsidRPr="008A55DE">
                <w:rPr>
                  <w:rFonts w:ascii="Times New Roman" w:eastAsia="Times New Roman" w:hAnsi="Times New Roman" w:cs="Times New Roman"/>
                  <w:sz w:val="20"/>
                  <w:szCs w:val="20"/>
                </w:rPr>
                <w:t>Libya</w:t>
              </w:r>
            </w:moveTo>
          </w:p>
        </w:tc>
      </w:tr>
      <w:tr w:rsidR="006E6783" w:rsidRPr="008A55DE" w14:paraId="6BCF8248" w14:textId="77777777" w:rsidTr="00C511B4">
        <w:tc>
          <w:tcPr>
            <w:tcW w:w="2340" w:type="dxa"/>
            <w:vAlign w:val="center"/>
          </w:tcPr>
          <w:p w14:paraId="29CB121D" w14:textId="77777777" w:rsidR="006E6783" w:rsidRPr="008A55DE" w:rsidRDefault="006E6783" w:rsidP="00C511B4">
            <w:pPr>
              <w:spacing w:line="360" w:lineRule="auto"/>
              <w:rPr>
                <w:moveTo w:id="4210" w:author="Alex Cukierman" w:date="2022-02-08T20:25:00Z"/>
                <w:rFonts w:ascii="Times New Roman" w:hAnsi="Times New Roman" w:cs="Times New Roman"/>
                <w:sz w:val="20"/>
                <w:szCs w:val="20"/>
              </w:rPr>
            </w:pPr>
            <w:moveTo w:id="4211" w:author="Alex Cukierman" w:date="2022-02-08T20:25:00Z">
              <w:r w:rsidRPr="008A55DE">
                <w:rPr>
                  <w:rFonts w:ascii="Times New Roman" w:eastAsia="Times New Roman" w:hAnsi="Times New Roman" w:cs="Times New Roman"/>
                  <w:sz w:val="20"/>
                  <w:szCs w:val="20"/>
                </w:rPr>
                <w:t>Madagascar</w:t>
              </w:r>
            </w:moveTo>
          </w:p>
        </w:tc>
        <w:tc>
          <w:tcPr>
            <w:tcW w:w="2515" w:type="dxa"/>
            <w:vAlign w:val="center"/>
          </w:tcPr>
          <w:p w14:paraId="6E82ADFC" w14:textId="77777777" w:rsidR="006E6783" w:rsidRPr="008A55DE" w:rsidRDefault="006E6783" w:rsidP="00C511B4">
            <w:pPr>
              <w:spacing w:line="360" w:lineRule="auto"/>
              <w:rPr>
                <w:moveTo w:id="4212" w:author="Alex Cukierman" w:date="2022-02-08T20:25:00Z"/>
                <w:rFonts w:ascii="Times New Roman" w:hAnsi="Times New Roman" w:cs="Times New Roman"/>
                <w:sz w:val="20"/>
                <w:szCs w:val="20"/>
              </w:rPr>
            </w:pPr>
            <w:moveTo w:id="4213" w:author="Alex Cukierman" w:date="2022-02-08T20:25:00Z">
              <w:r w:rsidRPr="008A55DE">
                <w:rPr>
                  <w:rFonts w:ascii="Times New Roman" w:eastAsia="Times New Roman" w:hAnsi="Times New Roman" w:cs="Times New Roman"/>
                  <w:sz w:val="20"/>
                  <w:szCs w:val="20"/>
                </w:rPr>
                <w:t>Angola</w:t>
              </w:r>
            </w:moveTo>
          </w:p>
        </w:tc>
        <w:tc>
          <w:tcPr>
            <w:tcW w:w="2340" w:type="dxa"/>
            <w:vAlign w:val="center"/>
          </w:tcPr>
          <w:p w14:paraId="26599961" w14:textId="77777777" w:rsidR="006E6783" w:rsidRPr="008A55DE" w:rsidRDefault="006E6783" w:rsidP="00C511B4">
            <w:pPr>
              <w:spacing w:line="360" w:lineRule="auto"/>
              <w:rPr>
                <w:moveTo w:id="4214" w:author="Alex Cukierman" w:date="2022-02-08T20:25:00Z"/>
                <w:rFonts w:ascii="Times New Roman" w:hAnsi="Times New Roman" w:cs="Times New Roman"/>
                <w:sz w:val="20"/>
                <w:szCs w:val="20"/>
              </w:rPr>
            </w:pPr>
            <w:moveTo w:id="4215" w:author="Alex Cukierman" w:date="2022-02-08T20:25:00Z">
              <w:r w:rsidRPr="008A55DE">
                <w:rPr>
                  <w:rFonts w:ascii="Times New Roman" w:eastAsia="Times New Roman" w:hAnsi="Times New Roman" w:cs="Times New Roman"/>
                  <w:sz w:val="20"/>
                  <w:szCs w:val="20"/>
                </w:rPr>
                <w:t>United Arab Emirates</w:t>
              </w:r>
            </w:moveTo>
          </w:p>
        </w:tc>
        <w:tc>
          <w:tcPr>
            <w:tcW w:w="2340" w:type="dxa"/>
            <w:vAlign w:val="center"/>
          </w:tcPr>
          <w:p w14:paraId="565DE964" w14:textId="77777777" w:rsidR="006E6783" w:rsidRPr="008A55DE" w:rsidRDefault="006E6783" w:rsidP="00C511B4">
            <w:pPr>
              <w:spacing w:line="360" w:lineRule="auto"/>
              <w:rPr>
                <w:moveTo w:id="4216" w:author="Alex Cukierman" w:date="2022-02-08T20:25:00Z"/>
                <w:rFonts w:ascii="Times New Roman" w:hAnsi="Times New Roman" w:cs="Times New Roman"/>
                <w:sz w:val="20"/>
                <w:szCs w:val="20"/>
              </w:rPr>
            </w:pPr>
            <w:moveTo w:id="4217" w:author="Alex Cukierman" w:date="2022-02-08T20:25:00Z">
              <w:r w:rsidRPr="008A55DE">
                <w:rPr>
                  <w:rFonts w:ascii="Times New Roman" w:eastAsia="Times New Roman" w:hAnsi="Times New Roman" w:cs="Times New Roman"/>
                  <w:sz w:val="20"/>
                  <w:szCs w:val="20"/>
                </w:rPr>
                <w:t>Czech Republic</w:t>
              </w:r>
            </w:moveTo>
          </w:p>
        </w:tc>
      </w:tr>
      <w:tr w:rsidR="006E6783" w:rsidRPr="008A55DE" w14:paraId="0E5DB422" w14:textId="77777777" w:rsidTr="00C511B4">
        <w:tc>
          <w:tcPr>
            <w:tcW w:w="2340" w:type="dxa"/>
            <w:vAlign w:val="center"/>
          </w:tcPr>
          <w:p w14:paraId="12C60603" w14:textId="77777777" w:rsidR="006E6783" w:rsidRPr="008A55DE" w:rsidRDefault="006E6783" w:rsidP="00C511B4">
            <w:pPr>
              <w:spacing w:line="360" w:lineRule="auto"/>
              <w:rPr>
                <w:moveTo w:id="4218" w:author="Alex Cukierman" w:date="2022-02-08T20:25:00Z"/>
                <w:rFonts w:ascii="Times New Roman" w:hAnsi="Times New Roman" w:cs="Times New Roman"/>
                <w:sz w:val="20"/>
                <w:szCs w:val="20"/>
              </w:rPr>
            </w:pPr>
            <w:moveTo w:id="4219" w:author="Alex Cukierman" w:date="2022-02-08T20:25:00Z">
              <w:r w:rsidRPr="008A55DE">
                <w:rPr>
                  <w:rFonts w:ascii="Times New Roman" w:eastAsia="Times New Roman" w:hAnsi="Times New Roman" w:cs="Times New Roman"/>
                  <w:sz w:val="20"/>
                  <w:szCs w:val="20"/>
                </w:rPr>
                <w:t>Japan</w:t>
              </w:r>
            </w:moveTo>
          </w:p>
        </w:tc>
        <w:tc>
          <w:tcPr>
            <w:tcW w:w="2515" w:type="dxa"/>
            <w:vAlign w:val="center"/>
          </w:tcPr>
          <w:p w14:paraId="51E14C53" w14:textId="77777777" w:rsidR="006E6783" w:rsidRPr="008A55DE" w:rsidRDefault="006E6783" w:rsidP="00C511B4">
            <w:pPr>
              <w:spacing w:line="360" w:lineRule="auto"/>
              <w:rPr>
                <w:moveTo w:id="4220" w:author="Alex Cukierman" w:date="2022-02-08T20:25:00Z"/>
                <w:rFonts w:ascii="Times New Roman" w:hAnsi="Times New Roman" w:cs="Times New Roman"/>
                <w:sz w:val="20"/>
                <w:szCs w:val="20"/>
              </w:rPr>
            </w:pPr>
            <w:moveTo w:id="4221" w:author="Alex Cukierman" w:date="2022-02-08T20:25:00Z">
              <w:r w:rsidRPr="008A55DE">
                <w:rPr>
                  <w:rFonts w:ascii="Times New Roman" w:eastAsia="Times New Roman" w:hAnsi="Times New Roman" w:cs="Times New Roman"/>
                  <w:sz w:val="20"/>
                  <w:szCs w:val="20"/>
                </w:rPr>
                <w:t>Togo</w:t>
              </w:r>
            </w:moveTo>
          </w:p>
        </w:tc>
        <w:tc>
          <w:tcPr>
            <w:tcW w:w="2340" w:type="dxa"/>
            <w:vAlign w:val="center"/>
          </w:tcPr>
          <w:p w14:paraId="4B39DE93" w14:textId="77777777" w:rsidR="006E6783" w:rsidRPr="008A55DE" w:rsidRDefault="006E6783" w:rsidP="00C511B4">
            <w:pPr>
              <w:spacing w:line="360" w:lineRule="auto"/>
              <w:rPr>
                <w:moveTo w:id="4222" w:author="Alex Cukierman" w:date="2022-02-08T20:25:00Z"/>
                <w:rFonts w:ascii="Times New Roman" w:hAnsi="Times New Roman" w:cs="Times New Roman"/>
                <w:sz w:val="20"/>
                <w:szCs w:val="20"/>
              </w:rPr>
            </w:pPr>
            <w:moveTo w:id="4223" w:author="Alex Cukierman" w:date="2022-02-08T20:25:00Z">
              <w:r w:rsidRPr="008A55DE">
                <w:rPr>
                  <w:rFonts w:ascii="Times New Roman" w:eastAsia="Times New Roman" w:hAnsi="Times New Roman" w:cs="Times New Roman"/>
                  <w:sz w:val="20"/>
                  <w:szCs w:val="20"/>
                </w:rPr>
                <w:t>Kyrgyz Republic</w:t>
              </w:r>
            </w:moveTo>
          </w:p>
        </w:tc>
        <w:tc>
          <w:tcPr>
            <w:tcW w:w="2340" w:type="dxa"/>
            <w:vAlign w:val="center"/>
          </w:tcPr>
          <w:p w14:paraId="061C7FC1" w14:textId="77777777" w:rsidR="006E6783" w:rsidRPr="008A55DE" w:rsidRDefault="006E6783" w:rsidP="00C511B4">
            <w:pPr>
              <w:spacing w:line="360" w:lineRule="auto"/>
              <w:rPr>
                <w:moveTo w:id="4224" w:author="Alex Cukierman" w:date="2022-02-08T20:25:00Z"/>
                <w:rFonts w:ascii="Times New Roman" w:hAnsi="Times New Roman" w:cs="Times New Roman"/>
                <w:sz w:val="20"/>
                <w:szCs w:val="20"/>
              </w:rPr>
            </w:pPr>
            <w:moveTo w:id="4225" w:author="Alex Cukierman" w:date="2022-02-08T20:25:00Z">
              <w:r w:rsidRPr="008A55DE">
                <w:rPr>
                  <w:rFonts w:ascii="Times New Roman" w:eastAsia="Times New Roman" w:hAnsi="Times New Roman" w:cs="Times New Roman"/>
                  <w:sz w:val="20"/>
                  <w:szCs w:val="20"/>
                </w:rPr>
                <w:t>Sudan</w:t>
              </w:r>
            </w:moveTo>
          </w:p>
        </w:tc>
      </w:tr>
      <w:tr w:rsidR="006E6783" w:rsidRPr="008A55DE" w14:paraId="09998DDC" w14:textId="77777777" w:rsidTr="00C511B4">
        <w:tc>
          <w:tcPr>
            <w:tcW w:w="2340" w:type="dxa"/>
            <w:vAlign w:val="center"/>
          </w:tcPr>
          <w:p w14:paraId="3BD4257D" w14:textId="77777777" w:rsidR="006E6783" w:rsidRPr="008A55DE" w:rsidRDefault="006E6783" w:rsidP="00C511B4">
            <w:pPr>
              <w:spacing w:line="360" w:lineRule="auto"/>
              <w:rPr>
                <w:moveTo w:id="4226" w:author="Alex Cukierman" w:date="2022-02-08T20:25:00Z"/>
                <w:rFonts w:ascii="Times New Roman" w:hAnsi="Times New Roman" w:cs="Times New Roman"/>
                <w:sz w:val="20"/>
                <w:szCs w:val="20"/>
              </w:rPr>
            </w:pPr>
            <w:moveTo w:id="4227" w:author="Alex Cukierman" w:date="2022-02-08T20:25:00Z">
              <w:r w:rsidRPr="008A55DE">
                <w:rPr>
                  <w:rFonts w:ascii="Times New Roman" w:eastAsia="Times New Roman" w:hAnsi="Times New Roman" w:cs="Times New Roman"/>
                  <w:sz w:val="20"/>
                  <w:szCs w:val="20"/>
                </w:rPr>
                <w:t>Singapore</w:t>
              </w:r>
            </w:moveTo>
          </w:p>
        </w:tc>
        <w:tc>
          <w:tcPr>
            <w:tcW w:w="2515" w:type="dxa"/>
            <w:vAlign w:val="center"/>
          </w:tcPr>
          <w:p w14:paraId="54AEFB89" w14:textId="77777777" w:rsidR="006E6783" w:rsidRPr="008A55DE" w:rsidRDefault="006E6783" w:rsidP="00C511B4">
            <w:pPr>
              <w:spacing w:line="360" w:lineRule="auto"/>
              <w:rPr>
                <w:moveTo w:id="4228" w:author="Alex Cukierman" w:date="2022-02-08T20:25:00Z"/>
                <w:rFonts w:ascii="Times New Roman" w:hAnsi="Times New Roman" w:cs="Times New Roman"/>
                <w:sz w:val="20"/>
                <w:szCs w:val="20"/>
              </w:rPr>
            </w:pPr>
            <w:moveTo w:id="4229" w:author="Alex Cukierman" w:date="2022-02-08T20:25:00Z">
              <w:r w:rsidRPr="008A55DE">
                <w:rPr>
                  <w:rFonts w:ascii="Times New Roman" w:eastAsia="Times New Roman" w:hAnsi="Times New Roman" w:cs="Times New Roman"/>
                  <w:sz w:val="20"/>
                  <w:szCs w:val="20"/>
                </w:rPr>
                <w:t>Uzbekistan</w:t>
              </w:r>
            </w:moveTo>
          </w:p>
        </w:tc>
        <w:tc>
          <w:tcPr>
            <w:tcW w:w="2340" w:type="dxa"/>
            <w:vAlign w:val="center"/>
          </w:tcPr>
          <w:p w14:paraId="57F4896A" w14:textId="77777777" w:rsidR="006E6783" w:rsidRPr="008A55DE" w:rsidRDefault="006E6783" w:rsidP="00C511B4">
            <w:pPr>
              <w:spacing w:line="360" w:lineRule="auto"/>
              <w:rPr>
                <w:moveTo w:id="4230" w:author="Alex Cukierman" w:date="2022-02-08T20:25:00Z"/>
                <w:rFonts w:ascii="Times New Roman" w:hAnsi="Times New Roman" w:cs="Times New Roman"/>
                <w:sz w:val="20"/>
                <w:szCs w:val="20"/>
              </w:rPr>
            </w:pPr>
            <w:moveTo w:id="4231" w:author="Alex Cukierman" w:date="2022-02-08T20:25:00Z">
              <w:r w:rsidRPr="008A55DE">
                <w:rPr>
                  <w:rFonts w:ascii="Times New Roman" w:eastAsia="Times New Roman" w:hAnsi="Times New Roman" w:cs="Times New Roman"/>
                  <w:sz w:val="20"/>
                  <w:szCs w:val="20"/>
                </w:rPr>
                <w:t>Morocco</w:t>
              </w:r>
            </w:moveTo>
          </w:p>
        </w:tc>
        <w:tc>
          <w:tcPr>
            <w:tcW w:w="2340" w:type="dxa"/>
            <w:vAlign w:val="center"/>
          </w:tcPr>
          <w:p w14:paraId="5B488EC2" w14:textId="77777777" w:rsidR="006E6783" w:rsidRPr="008A55DE" w:rsidRDefault="006E6783" w:rsidP="00C511B4">
            <w:pPr>
              <w:spacing w:line="360" w:lineRule="auto"/>
              <w:rPr>
                <w:moveTo w:id="4232" w:author="Alex Cukierman" w:date="2022-02-08T20:25:00Z"/>
                <w:rFonts w:ascii="Times New Roman" w:hAnsi="Times New Roman" w:cs="Times New Roman"/>
                <w:sz w:val="20"/>
                <w:szCs w:val="20"/>
              </w:rPr>
            </w:pPr>
            <w:moveTo w:id="4233" w:author="Alex Cukierman" w:date="2022-02-08T20:25:00Z">
              <w:r w:rsidRPr="008A55DE">
                <w:rPr>
                  <w:rFonts w:ascii="Times New Roman" w:eastAsia="Times New Roman" w:hAnsi="Times New Roman" w:cs="Times New Roman"/>
                  <w:sz w:val="20"/>
                  <w:szCs w:val="20"/>
                </w:rPr>
                <w:t>South Africa</w:t>
              </w:r>
            </w:moveTo>
          </w:p>
        </w:tc>
      </w:tr>
      <w:tr w:rsidR="006E6783" w:rsidRPr="008A55DE" w14:paraId="2DBF5596" w14:textId="77777777" w:rsidTr="00C511B4">
        <w:tc>
          <w:tcPr>
            <w:tcW w:w="2340" w:type="dxa"/>
            <w:vAlign w:val="center"/>
          </w:tcPr>
          <w:p w14:paraId="62E3DB2E" w14:textId="77777777" w:rsidR="006E6783" w:rsidRPr="008A55DE" w:rsidRDefault="006E6783" w:rsidP="00C511B4">
            <w:pPr>
              <w:spacing w:line="360" w:lineRule="auto"/>
              <w:rPr>
                <w:moveTo w:id="4234" w:author="Alex Cukierman" w:date="2022-02-08T20:25:00Z"/>
                <w:rFonts w:ascii="Times New Roman" w:hAnsi="Times New Roman" w:cs="Times New Roman"/>
                <w:sz w:val="20"/>
                <w:szCs w:val="20"/>
              </w:rPr>
            </w:pPr>
            <w:moveTo w:id="4235" w:author="Alex Cukierman" w:date="2022-02-08T20:25:00Z">
              <w:r w:rsidRPr="008A55DE">
                <w:rPr>
                  <w:rFonts w:ascii="Times New Roman" w:eastAsia="Times New Roman" w:hAnsi="Times New Roman" w:cs="Times New Roman"/>
                  <w:sz w:val="20"/>
                  <w:szCs w:val="20"/>
                </w:rPr>
                <w:t>Hong Kong SAR</w:t>
              </w:r>
            </w:moveTo>
          </w:p>
        </w:tc>
        <w:tc>
          <w:tcPr>
            <w:tcW w:w="2515" w:type="dxa"/>
            <w:vAlign w:val="center"/>
          </w:tcPr>
          <w:p w14:paraId="5A5C5EA2" w14:textId="77777777" w:rsidR="006E6783" w:rsidRPr="008A55DE" w:rsidRDefault="006E6783" w:rsidP="00C511B4">
            <w:pPr>
              <w:spacing w:line="360" w:lineRule="auto"/>
              <w:rPr>
                <w:moveTo w:id="4236" w:author="Alex Cukierman" w:date="2022-02-08T20:25:00Z"/>
                <w:rFonts w:ascii="Times New Roman" w:hAnsi="Times New Roman" w:cs="Times New Roman"/>
                <w:sz w:val="20"/>
                <w:szCs w:val="20"/>
              </w:rPr>
            </w:pPr>
            <w:moveTo w:id="4237" w:author="Alex Cukierman" w:date="2022-02-08T20:25:00Z">
              <w:r w:rsidRPr="008A55DE">
                <w:rPr>
                  <w:rFonts w:ascii="Times New Roman" w:eastAsia="Times New Roman" w:hAnsi="Times New Roman" w:cs="Times New Roman"/>
                  <w:sz w:val="20"/>
                  <w:szCs w:val="20"/>
                </w:rPr>
                <w:t>Costa Rica</w:t>
              </w:r>
            </w:moveTo>
          </w:p>
        </w:tc>
        <w:tc>
          <w:tcPr>
            <w:tcW w:w="2340" w:type="dxa"/>
            <w:vAlign w:val="center"/>
          </w:tcPr>
          <w:p w14:paraId="24A74E69" w14:textId="77777777" w:rsidR="006E6783" w:rsidRPr="008A55DE" w:rsidRDefault="006E6783" w:rsidP="00C511B4">
            <w:pPr>
              <w:spacing w:line="360" w:lineRule="auto"/>
              <w:rPr>
                <w:moveTo w:id="4238" w:author="Alex Cukierman" w:date="2022-02-08T20:25:00Z"/>
                <w:rFonts w:ascii="Times New Roman" w:hAnsi="Times New Roman" w:cs="Times New Roman"/>
                <w:sz w:val="20"/>
                <w:szCs w:val="20"/>
              </w:rPr>
            </w:pPr>
            <w:moveTo w:id="4239" w:author="Alex Cukierman" w:date="2022-02-08T20:25:00Z">
              <w:r w:rsidRPr="008A55DE">
                <w:rPr>
                  <w:rFonts w:ascii="Times New Roman" w:eastAsia="Times New Roman" w:hAnsi="Times New Roman" w:cs="Times New Roman"/>
                  <w:sz w:val="20"/>
                  <w:szCs w:val="20"/>
                </w:rPr>
                <w:t>Greece</w:t>
              </w:r>
            </w:moveTo>
          </w:p>
        </w:tc>
        <w:tc>
          <w:tcPr>
            <w:tcW w:w="2340" w:type="dxa"/>
            <w:vAlign w:val="center"/>
          </w:tcPr>
          <w:p w14:paraId="4177D8A7" w14:textId="77777777" w:rsidR="006E6783" w:rsidRPr="008A55DE" w:rsidRDefault="006E6783" w:rsidP="00C511B4">
            <w:pPr>
              <w:spacing w:line="360" w:lineRule="auto"/>
              <w:rPr>
                <w:moveTo w:id="4240" w:author="Alex Cukierman" w:date="2022-02-08T20:25:00Z"/>
                <w:rFonts w:ascii="Times New Roman" w:hAnsi="Times New Roman" w:cs="Times New Roman"/>
                <w:sz w:val="20"/>
                <w:szCs w:val="20"/>
              </w:rPr>
            </w:pPr>
            <w:moveTo w:id="4241" w:author="Alex Cukierman" w:date="2022-02-08T20:25:00Z">
              <w:r w:rsidRPr="008A55DE">
                <w:rPr>
                  <w:rFonts w:ascii="Times New Roman" w:eastAsia="Times New Roman" w:hAnsi="Times New Roman" w:cs="Times New Roman"/>
                  <w:sz w:val="20"/>
                  <w:szCs w:val="20"/>
                </w:rPr>
                <w:t>Azerbaijan</w:t>
              </w:r>
            </w:moveTo>
          </w:p>
        </w:tc>
      </w:tr>
      <w:tr w:rsidR="006E6783" w:rsidRPr="008A55DE" w14:paraId="5F482C01" w14:textId="77777777" w:rsidTr="00C511B4">
        <w:tc>
          <w:tcPr>
            <w:tcW w:w="2340" w:type="dxa"/>
            <w:vAlign w:val="center"/>
          </w:tcPr>
          <w:p w14:paraId="204329F2" w14:textId="77777777" w:rsidR="006E6783" w:rsidRPr="008A55DE" w:rsidRDefault="006E6783" w:rsidP="00C511B4">
            <w:pPr>
              <w:spacing w:line="360" w:lineRule="auto"/>
              <w:rPr>
                <w:moveTo w:id="4242" w:author="Alex Cukierman" w:date="2022-02-08T20:25:00Z"/>
                <w:rFonts w:ascii="Times New Roman" w:hAnsi="Times New Roman" w:cs="Times New Roman"/>
                <w:sz w:val="20"/>
                <w:szCs w:val="20"/>
              </w:rPr>
            </w:pPr>
            <w:moveTo w:id="4243" w:author="Alex Cukierman" w:date="2022-02-08T20:25:00Z">
              <w:r w:rsidRPr="008A55DE">
                <w:rPr>
                  <w:rFonts w:ascii="Times New Roman" w:eastAsia="Times New Roman" w:hAnsi="Times New Roman" w:cs="Times New Roman"/>
                  <w:sz w:val="20"/>
                  <w:szCs w:val="20"/>
                </w:rPr>
                <w:t>Ghana</w:t>
              </w:r>
            </w:moveTo>
          </w:p>
        </w:tc>
        <w:tc>
          <w:tcPr>
            <w:tcW w:w="2515" w:type="dxa"/>
            <w:vAlign w:val="center"/>
          </w:tcPr>
          <w:p w14:paraId="4BACE335" w14:textId="77777777" w:rsidR="006E6783" w:rsidRPr="008A55DE" w:rsidRDefault="006E6783" w:rsidP="00C511B4">
            <w:pPr>
              <w:spacing w:line="360" w:lineRule="auto"/>
              <w:rPr>
                <w:moveTo w:id="4244" w:author="Alex Cukierman" w:date="2022-02-08T20:25:00Z"/>
                <w:rFonts w:ascii="Times New Roman" w:hAnsi="Times New Roman" w:cs="Times New Roman"/>
                <w:sz w:val="20"/>
                <w:szCs w:val="20"/>
              </w:rPr>
            </w:pPr>
            <w:moveTo w:id="4245" w:author="Alex Cukierman" w:date="2022-02-08T20:25:00Z">
              <w:r w:rsidRPr="008A55DE">
                <w:rPr>
                  <w:rFonts w:ascii="Times New Roman" w:eastAsia="Times New Roman" w:hAnsi="Times New Roman" w:cs="Times New Roman"/>
                  <w:sz w:val="20"/>
                  <w:szCs w:val="20"/>
                </w:rPr>
                <w:t>Germany</w:t>
              </w:r>
            </w:moveTo>
          </w:p>
        </w:tc>
        <w:tc>
          <w:tcPr>
            <w:tcW w:w="2340" w:type="dxa"/>
            <w:vAlign w:val="center"/>
          </w:tcPr>
          <w:p w14:paraId="42954E3B" w14:textId="77777777" w:rsidR="006E6783" w:rsidRPr="008A55DE" w:rsidRDefault="006E6783" w:rsidP="00C511B4">
            <w:pPr>
              <w:spacing w:line="360" w:lineRule="auto"/>
              <w:rPr>
                <w:moveTo w:id="4246" w:author="Alex Cukierman" w:date="2022-02-08T20:25:00Z"/>
                <w:rFonts w:ascii="Times New Roman" w:hAnsi="Times New Roman" w:cs="Times New Roman"/>
                <w:sz w:val="20"/>
                <w:szCs w:val="20"/>
              </w:rPr>
            </w:pPr>
            <w:moveTo w:id="4247" w:author="Alex Cukierman" w:date="2022-02-08T20:25:00Z">
              <w:r w:rsidRPr="008A55DE">
                <w:rPr>
                  <w:rFonts w:ascii="Times New Roman" w:eastAsia="Times New Roman" w:hAnsi="Times New Roman" w:cs="Times New Roman"/>
                  <w:sz w:val="20"/>
                  <w:szCs w:val="20"/>
                </w:rPr>
                <w:t>Myanmar</w:t>
              </w:r>
            </w:moveTo>
          </w:p>
        </w:tc>
        <w:tc>
          <w:tcPr>
            <w:tcW w:w="2340" w:type="dxa"/>
            <w:vAlign w:val="center"/>
          </w:tcPr>
          <w:p w14:paraId="74E70F70" w14:textId="77777777" w:rsidR="006E6783" w:rsidRPr="008A55DE" w:rsidRDefault="006E6783" w:rsidP="00C511B4">
            <w:pPr>
              <w:spacing w:line="360" w:lineRule="auto"/>
              <w:rPr>
                <w:moveTo w:id="4248" w:author="Alex Cukierman" w:date="2022-02-08T20:25:00Z"/>
                <w:rFonts w:ascii="Times New Roman" w:hAnsi="Times New Roman" w:cs="Times New Roman"/>
                <w:sz w:val="20"/>
                <w:szCs w:val="20"/>
              </w:rPr>
            </w:pPr>
            <w:moveTo w:id="4249" w:author="Alex Cukierman" w:date="2022-02-08T20:25:00Z">
              <w:r w:rsidRPr="008A55DE">
                <w:rPr>
                  <w:rFonts w:ascii="Times New Roman" w:eastAsia="Times New Roman" w:hAnsi="Times New Roman" w:cs="Times New Roman"/>
                  <w:sz w:val="20"/>
                  <w:szCs w:val="20"/>
                </w:rPr>
                <w:t>Hungary</w:t>
              </w:r>
            </w:moveTo>
          </w:p>
        </w:tc>
      </w:tr>
      <w:tr w:rsidR="006E6783" w:rsidRPr="008A55DE" w14:paraId="26AD1A12" w14:textId="77777777" w:rsidTr="00C511B4">
        <w:tc>
          <w:tcPr>
            <w:tcW w:w="2340" w:type="dxa"/>
            <w:vAlign w:val="center"/>
          </w:tcPr>
          <w:p w14:paraId="6ECD06FD" w14:textId="77777777" w:rsidR="006E6783" w:rsidRPr="008A55DE" w:rsidRDefault="006E6783" w:rsidP="00C511B4">
            <w:pPr>
              <w:spacing w:line="360" w:lineRule="auto"/>
              <w:rPr>
                <w:moveTo w:id="4250" w:author="Alex Cukierman" w:date="2022-02-08T20:25:00Z"/>
                <w:rFonts w:ascii="Times New Roman" w:hAnsi="Times New Roman" w:cs="Times New Roman"/>
                <w:sz w:val="20"/>
                <w:szCs w:val="20"/>
              </w:rPr>
            </w:pPr>
            <w:moveTo w:id="4251" w:author="Alex Cukierman" w:date="2022-02-08T20:25:00Z">
              <w:r w:rsidRPr="008A55DE">
                <w:rPr>
                  <w:rFonts w:ascii="Times New Roman" w:eastAsia="Times New Roman" w:hAnsi="Times New Roman" w:cs="Times New Roman"/>
                  <w:sz w:val="20"/>
                  <w:szCs w:val="20"/>
                </w:rPr>
                <w:t>Papua New Guinea</w:t>
              </w:r>
            </w:moveTo>
          </w:p>
        </w:tc>
        <w:tc>
          <w:tcPr>
            <w:tcW w:w="2515" w:type="dxa"/>
            <w:vAlign w:val="center"/>
          </w:tcPr>
          <w:p w14:paraId="4A9215F0" w14:textId="77777777" w:rsidR="006E6783" w:rsidRPr="008A55DE" w:rsidRDefault="006E6783" w:rsidP="00C511B4">
            <w:pPr>
              <w:spacing w:line="360" w:lineRule="auto"/>
              <w:rPr>
                <w:moveTo w:id="4252" w:author="Alex Cukierman" w:date="2022-02-08T20:25:00Z"/>
                <w:rFonts w:ascii="Times New Roman" w:hAnsi="Times New Roman" w:cs="Times New Roman"/>
                <w:sz w:val="20"/>
                <w:szCs w:val="20"/>
              </w:rPr>
            </w:pPr>
            <w:moveTo w:id="4253" w:author="Alex Cukierman" w:date="2022-02-08T20:25:00Z">
              <w:r w:rsidRPr="008A55DE">
                <w:rPr>
                  <w:rFonts w:ascii="Times New Roman" w:eastAsia="Times New Roman" w:hAnsi="Times New Roman" w:cs="Times New Roman"/>
                  <w:sz w:val="20"/>
                  <w:szCs w:val="20"/>
                </w:rPr>
                <w:t>Guinea</w:t>
              </w:r>
            </w:moveTo>
          </w:p>
        </w:tc>
        <w:tc>
          <w:tcPr>
            <w:tcW w:w="2340" w:type="dxa"/>
            <w:vAlign w:val="center"/>
          </w:tcPr>
          <w:p w14:paraId="6160861B" w14:textId="77777777" w:rsidR="006E6783" w:rsidRPr="008A55DE" w:rsidRDefault="006E6783" w:rsidP="00C511B4">
            <w:pPr>
              <w:spacing w:line="360" w:lineRule="auto"/>
              <w:rPr>
                <w:moveTo w:id="4254" w:author="Alex Cukierman" w:date="2022-02-08T20:25:00Z"/>
                <w:rFonts w:ascii="Times New Roman" w:hAnsi="Times New Roman" w:cs="Times New Roman"/>
                <w:sz w:val="20"/>
                <w:szCs w:val="20"/>
              </w:rPr>
            </w:pPr>
            <w:moveTo w:id="4255" w:author="Alex Cukierman" w:date="2022-02-08T20:25:00Z">
              <w:r w:rsidRPr="008A55DE">
                <w:rPr>
                  <w:rFonts w:ascii="Times New Roman" w:eastAsia="Times New Roman" w:hAnsi="Times New Roman" w:cs="Times New Roman"/>
                  <w:sz w:val="20"/>
                  <w:szCs w:val="20"/>
                </w:rPr>
                <w:t>Venezuela</w:t>
              </w:r>
            </w:moveTo>
          </w:p>
        </w:tc>
        <w:tc>
          <w:tcPr>
            <w:tcW w:w="2340" w:type="dxa"/>
            <w:vAlign w:val="center"/>
          </w:tcPr>
          <w:p w14:paraId="4F05A58E" w14:textId="77777777" w:rsidR="006E6783" w:rsidRPr="008A55DE" w:rsidRDefault="006E6783" w:rsidP="00C511B4">
            <w:pPr>
              <w:spacing w:line="360" w:lineRule="auto"/>
              <w:rPr>
                <w:moveTo w:id="4256" w:author="Alex Cukierman" w:date="2022-02-08T20:25:00Z"/>
                <w:rFonts w:ascii="Times New Roman" w:hAnsi="Times New Roman" w:cs="Times New Roman"/>
                <w:sz w:val="20"/>
                <w:szCs w:val="20"/>
              </w:rPr>
            </w:pPr>
            <w:moveTo w:id="4257" w:author="Alex Cukierman" w:date="2022-02-08T20:25:00Z">
              <w:r w:rsidRPr="008A55DE">
                <w:rPr>
                  <w:rFonts w:ascii="Times New Roman" w:eastAsia="Times New Roman" w:hAnsi="Times New Roman" w:cs="Times New Roman"/>
                  <w:sz w:val="20"/>
                  <w:szCs w:val="20"/>
                </w:rPr>
                <w:t>Djibouti</w:t>
              </w:r>
            </w:moveTo>
          </w:p>
        </w:tc>
      </w:tr>
      <w:tr w:rsidR="006E6783" w:rsidRPr="008A55DE" w14:paraId="50F2B85F" w14:textId="77777777" w:rsidTr="00C511B4">
        <w:tc>
          <w:tcPr>
            <w:tcW w:w="2340" w:type="dxa"/>
            <w:vAlign w:val="center"/>
          </w:tcPr>
          <w:p w14:paraId="59CDE414" w14:textId="77777777" w:rsidR="006E6783" w:rsidRPr="008A55DE" w:rsidRDefault="006E6783" w:rsidP="00C511B4">
            <w:pPr>
              <w:spacing w:line="360" w:lineRule="auto"/>
              <w:rPr>
                <w:moveTo w:id="4258" w:author="Alex Cukierman" w:date="2022-02-08T20:25:00Z"/>
                <w:rFonts w:ascii="Times New Roman" w:hAnsi="Times New Roman" w:cs="Times New Roman"/>
                <w:sz w:val="20"/>
                <w:szCs w:val="20"/>
              </w:rPr>
            </w:pPr>
            <w:moveTo w:id="4259" w:author="Alex Cukierman" w:date="2022-02-08T20:25:00Z">
              <w:r w:rsidRPr="008A55DE">
                <w:rPr>
                  <w:rFonts w:ascii="Times New Roman" w:eastAsia="Times New Roman" w:hAnsi="Times New Roman" w:cs="Times New Roman"/>
                  <w:sz w:val="20"/>
                  <w:szCs w:val="20"/>
                </w:rPr>
                <w:t>Central African Republic</w:t>
              </w:r>
            </w:moveTo>
          </w:p>
        </w:tc>
        <w:tc>
          <w:tcPr>
            <w:tcW w:w="2515" w:type="dxa"/>
            <w:vAlign w:val="center"/>
          </w:tcPr>
          <w:p w14:paraId="4AB3AE4E" w14:textId="77777777" w:rsidR="006E6783" w:rsidRPr="008A55DE" w:rsidRDefault="006E6783" w:rsidP="00C511B4">
            <w:pPr>
              <w:spacing w:line="360" w:lineRule="auto"/>
              <w:rPr>
                <w:moveTo w:id="4260" w:author="Alex Cukierman" w:date="2022-02-08T20:25:00Z"/>
                <w:rFonts w:ascii="Times New Roman" w:hAnsi="Times New Roman" w:cs="Times New Roman"/>
                <w:sz w:val="20"/>
                <w:szCs w:val="20"/>
              </w:rPr>
            </w:pPr>
            <w:moveTo w:id="4261" w:author="Alex Cukierman" w:date="2022-02-08T20:25:00Z">
              <w:r w:rsidRPr="008A55DE">
                <w:rPr>
                  <w:rFonts w:ascii="Times New Roman" w:eastAsia="Times New Roman" w:hAnsi="Times New Roman" w:cs="Times New Roman"/>
                  <w:sz w:val="20"/>
                  <w:szCs w:val="20"/>
                </w:rPr>
                <w:t>Guinea-Bissau</w:t>
              </w:r>
            </w:moveTo>
          </w:p>
        </w:tc>
        <w:tc>
          <w:tcPr>
            <w:tcW w:w="2340" w:type="dxa"/>
            <w:vAlign w:val="center"/>
          </w:tcPr>
          <w:p w14:paraId="6A32B469" w14:textId="77777777" w:rsidR="006E6783" w:rsidRPr="008A55DE" w:rsidRDefault="006E6783" w:rsidP="00C511B4">
            <w:pPr>
              <w:spacing w:line="360" w:lineRule="auto"/>
              <w:rPr>
                <w:moveTo w:id="4262" w:author="Alex Cukierman" w:date="2022-02-08T20:25:00Z"/>
                <w:rFonts w:ascii="Times New Roman" w:hAnsi="Times New Roman" w:cs="Times New Roman"/>
                <w:sz w:val="20"/>
                <w:szCs w:val="20"/>
              </w:rPr>
            </w:pPr>
            <w:moveTo w:id="4263" w:author="Alex Cukierman" w:date="2022-02-08T20:25:00Z">
              <w:r w:rsidRPr="008A55DE">
                <w:rPr>
                  <w:rFonts w:ascii="Times New Roman" w:eastAsia="Times New Roman" w:hAnsi="Times New Roman" w:cs="Times New Roman"/>
                  <w:sz w:val="20"/>
                  <w:szCs w:val="20"/>
                </w:rPr>
                <w:t>United Kingdom</w:t>
              </w:r>
            </w:moveTo>
          </w:p>
        </w:tc>
        <w:tc>
          <w:tcPr>
            <w:tcW w:w="2340" w:type="dxa"/>
            <w:vAlign w:val="center"/>
          </w:tcPr>
          <w:p w14:paraId="36400453" w14:textId="77777777" w:rsidR="006E6783" w:rsidRPr="008A55DE" w:rsidRDefault="006E6783" w:rsidP="00C511B4">
            <w:pPr>
              <w:spacing w:line="360" w:lineRule="auto"/>
              <w:rPr>
                <w:moveTo w:id="4264" w:author="Alex Cukierman" w:date="2022-02-08T20:25:00Z"/>
                <w:rFonts w:ascii="Times New Roman" w:hAnsi="Times New Roman" w:cs="Times New Roman"/>
                <w:sz w:val="20"/>
                <w:szCs w:val="20"/>
              </w:rPr>
            </w:pPr>
            <w:moveTo w:id="4265" w:author="Alex Cukierman" w:date="2022-02-08T20:25:00Z">
              <w:r w:rsidRPr="008A55DE">
                <w:rPr>
                  <w:rFonts w:ascii="Times New Roman" w:eastAsia="Times New Roman" w:hAnsi="Times New Roman" w:cs="Times New Roman"/>
                  <w:sz w:val="20"/>
                  <w:szCs w:val="20"/>
                </w:rPr>
                <w:t>Latvia</w:t>
              </w:r>
            </w:moveTo>
          </w:p>
        </w:tc>
      </w:tr>
      <w:tr w:rsidR="006E6783" w:rsidRPr="008A55DE" w14:paraId="7C4ADE2B" w14:textId="77777777" w:rsidTr="00C511B4">
        <w:tc>
          <w:tcPr>
            <w:tcW w:w="2340" w:type="dxa"/>
            <w:vAlign w:val="center"/>
          </w:tcPr>
          <w:p w14:paraId="0A97F4A6" w14:textId="77777777" w:rsidR="006E6783" w:rsidRPr="008A55DE" w:rsidRDefault="006E6783" w:rsidP="00C511B4">
            <w:pPr>
              <w:spacing w:line="360" w:lineRule="auto"/>
              <w:rPr>
                <w:moveTo w:id="4266" w:author="Alex Cukierman" w:date="2022-02-08T20:25:00Z"/>
                <w:rFonts w:ascii="Times New Roman" w:hAnsi="Times New Roman" w:cs="Times New Roman"/>
                <w:sz w:val="20"/>
                <w:szCs w:val="20"/>
              </w:rPr>
            </w:pPr>
            <w:moveTo w:id="4267" w:author="Alex Cukierman" w:date="2022-02-08T20:25:00Z">
              <w:r w:rsidRPr="008A55DE">
                <w:rPr>
                  <w:rFonts w:ascii="Times New Roman" w:eastAsia="Times New Roman" w:hAnsi="Times New Roman" w:cs="Times New Roman"/>
                  <w:sz w:val="20"/>
                  <w:szCs w:val="20"/>
                </w:rPr>
                <w:t>Malaysia</w:t>
              </w:r>
            </w:moveTo>
          </w:p>
        </w:tc>
        <w:tc>
          <w:tcPr>
            <w:tcW w:w="2515" w:type="dxa"/>
            <w:vAlign w:val="center"/>
          </w:tcPr>
          <w:p w14:paraId="02913982" w14:textId="77777777" w:rsidR="006E6783" w:rsidRPr="008A55DE" w:rsidRDefault="006E6783" w:rsidP="00C511B4">
            <w:pPr>
              <w:spacing w:line="360" w:lineRule="auto"/>
              <w:rPr>
                <w:moveTo w:id="4268" w:author="Alex Cukierman" w:date="2022-02-08T20:25:00Z"/>
                <w:rFonts w:ascii="Times New Roman" w:hAnsi="Times New Roman" w:cs="Times New Roman"/>
                <w:sz w:val="20"/>
                <w:szCs w:val="20"/>
              </w:rPr>
            </w:pPr>
            <w:moveTo w:id="4269" w:author="Alex Cukierman" w:date="2022-02-08T20:25:00Z">
              <w:r w:rsidRPr="008A55DE">
                <w:rPr>
                  <w:rFonts w:ascii="Times New Roman" w:eastAsia="Times New Roman" w:hAnsi="Times New Roman" w:cs="Times New Roman"/>
                  <w:sz w:val="20"/>
                  <w:szCs w:val="20"/>
                </w:rPr>
                <w:t>Cambodia</w:t>
              </w:r>
            </w:moveTo>
          </w:p>
        </w:tc>
        <w:tc>
          <w:tcPr>
            <w:tcW w:w="2340" w:type="dxa"/>
            <w:vAlign w:val="center"/>
          </w:tcPr>
          <w:p w14:paraId="1857E25B" w14:textId="77777777" w:rsidR="006E6783" w:rsidRPr="008A55DE" w:rsidRDefault="006E6783" w:rsidP="00C511B4">
            <w:pPr>
              <w:spacing w:line="360" w:lineRule="auto"/>
              <w:rPr>
                <w:moveTo w:id="4270" w:author="Alex Cukierman" w:date="2022-02-08T20:25:00Z"/>
                <w:rFonts w:ascii="Times New Roman" w:hAnsi="Times New Roman" w:cs="Times New Roman"/>
                <w:sz w:val="20"/>
                <w:szCs w:val="20"/>
              </w:rPr>
            </w:pPr>
            <w:moveTo w:id="4271" w:author="Alex Cukierman" w:date="2022-02-08T20:25:00Z">
              <w:r w:rsidRPr="008A55DE">
                <w:rPr>
                  <w:rFonts w:ascii="Times New Roman" w:eastAsia="Times New Roman" w:hAnsi="Times New Roman" w:cs="Times New Roman"/>
                  <w:sz w:val="20"/>
                  <w:szCs w:val="20"/>
                </w:rPr>
                <w:t>Congo, Republic of</w:t>
              </w:r>
            </w:moveTo>
          </w:p>
        </w:tc>
        <w:tc>
          <w:tcPr>
            <w:tcW w:w="2340" w:type="dxa"/>
            <w:vAlign w:val="center"/>
          </w:tcPr>
          <w:p w14:paraId="7E938464" w14:textId="77777777" w:rsidR="006E6783" w:rsidRPr="008A55DE" w:rsidRDefault="006E6783" w:rsidP="00C511B4">
            <w:pPr>
              <w:spacing w:line="360" w:lineRule="auto"/>
              <w:rPr>
                <w:moveTo w:id="4272" w:author="Alex Cukierman" w:date="2022-02-08T20:25:00Z"/>
                <w:rFonts w:ascii="Times New Roman" w:hAnsi="Times New Roman" w:cs="Times New Roman"/>
                <w:sz w:val="20"/>
                <w:szCs w:val="20"/>
              </w:rPr>
            </w:pPr>
            <w:moveTo w:id="4273" w:author="Alex Cukierman" w:date="2022-02-08T20:25:00Z">
              <w:r w:rsidRPr="008A55DE">
                <w:rPr>
                  <w:rFonts w:ascii="Times New Roman" w:eastAsia="Times New Roman" w:hAnsi="Times New Roman" w:cs="Times New Roman"/>
                  <w:sz w:val="20"/>
                  <w:szCs w:val="20"/>
                </w:rPr>
                <w:t>Moldova</w:t>
              </w:r>
            </w:moveTo>
          </w:p>
        </w:tc>
      </w:tr>
      <w:tr w:rsidR="006E6783" w:rsidRPr="008A55DE" w14:paraId="428079C6" w14:textId="77777777" w:rsidTr="00C511B4">
        <w:tc>
          <w:tcPr>
            <w:tcW w:w="2340" w:type="dxa"/>
            <w:vAlign w:val="center"/>
          </w:tcPr>
          <w:p w14:paraId="5F3A22E9" w14:textId="77777777" w:rsidR="006E6783" w:rsidRPr="008A55DE" w:rsidRDefault="006E6783" w:rsidP="00C511B4">
            <w:pPr>
              <w:spacing w:line="360" w:lineRule="auto"/>
              <w:rPr>
                <w:moveTo w:id="4274" w:author="Alex Cukierman" w:date="2022-02-08T20:25:00Z"/>
                <w:rFonts w:ascii="Times New Roman" w:hAnsi="Times New Roman" w:cs="Times New Roman"/>
                <w:sz w:val="20"/>
                <w:szCs w:val="20"/>
              </w:rPr>
            </w:pPr>
            <w:moveTo w:id="4275" w:author="Alex Cukierman" w:date="2022-02-08T20:25:00Z">
              <w:r w:rsidRPr="008A55DE">
                <w:rPr>
                  <w:rFonts w:ascii="Times New Roman" w:eastAsia="Times New Roman" w:hAnsi="Times New Roman" w:cs="Times New Roman"/>
                  <w:sz w:val="20"/>
                  <w:szCs w:val="20"/>
                </w:rPr>
                <w:t>Senegal</w:t>
              </w:r>
            </w:moveTo>
          </w:p>
        </w:tc>
        <w:tc>
          <w:tcPr>
            <w:tcW w:w="2515" w:type="dxa"/>
            <w:vAlign w:val="center"/>
          </w:tcPr>
          <w:p w14:paraId="545A3842" w14:textId="77777777" w:rsidR="006E6783" w:rsidRPr="008A55DE" w:rsidRDefault="006E6783" w:rsidP="00C511B4">
            <w:pPr>
              <w:spacing w:line="360" w:lineRule="auto"/>
              <w:rPr>
                <w:moveTo w:id="4276" w:author="Alex Cukierman" w:date="2022-02-08T20:25:00Z"/>
                <w:rFonts w:ascii="Times New Roman" w:hAnsi="Times New Roman" w:cs="Times New Roman"/>
                <w:sz w:val="20"/>
                <w:szCs w:val="20"/>
              </w:rPr>
            </w:pPr>
            <w:moveTo w:id="4277" w:author="Alex Cukierman" w:date="2022-02-08T20:25:00Z">
              <w:r w:rsidRPr="008A55DE">
                <w:rPr>
                  <w:rFonts w:ascii="Times New Roman" w:eastAsia="Times New Roman" w:hAnsi="Times New Roman" w:cs="Times New Roman"/>
                  <w:sz w:val="20"/>
                  <w:szCs w:val="20"/>
                </w:rPr>
                <w:t>France</w:t>
              </w:r>
            </w:moveTo>
          </w:p>
        </w:tc>
        <w:tc>
          <w:tcPr>
            <w:tcW w:w="2340" w:type="dxa"/>
            <w:vAlign w:val="center"/>
          </w:tcPr>
          <w:p w14:paraId="242D203C" w14:textId="77777777" w:rsidR="006E6783" w:rsidRPr="008A55DE" w:rsidRDefault="006E6783" w:rsidP="00C511B4">
            <w:pPr>
              <w:spacing w:line="360" w:lineRule="auto"/>
              <w:rPr>
                <w:moveTo w:id="4278" w:author="Alex Cukierman" w:date="2022-02-08T20:25:00Z"/>
                <w:rFonts w:ascii="Times New Roman" w:hAnsi="Times New Roman" w:cs="Times New Roman"/>
                <w:sz w:val="20"/>
                <w:szCs w:val="20"/>
              </w:rPr>
            </w:pPr>
            <w:moveTo w:id="4279" w:author="Alex Cukierman" w:date="2022-02-08T20:25:00Z">
              <w:r w:rsidRPr="008A55DE">
                <w:rPr>
                  <w:rFonts w:ascii="Times New Roman" w:eastAsia="Times New Roman" w:hAnsi="Times New Roman" w:cs="Times New Roman"/>
                  <w:sz w:val="20"/>
                  <w:szCs w:val="20"/>
                </w:rPr>
                <w:t>South Sudan</w:t>
              </w:r>
            </w:moveTo>
          </w:p>
        </w:tc>
        <w:tc>
          <w:tcPr>
            <w:tcW w:w="2340" w:type="dxa"/>
            <w:vAlign w:val="center"/>
          </w:tcPr>
          <w:p w14:paraId="723A529E" w14:textId="77777777" w:rsidR="006E6783" w:rsidRPr="008A55DE" w:rsidRDefault="006E6783" w:rsidP="00C511B4">
            <w:pPr>
              <w:spacing w:line="360" w:lineRule="auto"/>
              <w:rPr>
                <w:moveTo w:id="4280" w:author="Alex Cukierman" w:date="2022-02-08T20:25:00Z"/>
                <w:rFonts w:ascii="Times New Roman" w:hAnsi="Times New Roman" w:cs="Times New Roman"/>
                <w:sz w:val="20"/>
                <w:szCs w:val="20"/>
              </w:rPr>
            </w:pPr>
            <w:moveTo w:id="4281" w:author="Alex Cukierman" w:date="2022-02-08T20:25:00Z">
              <w:r w:rsidRPr="008A55DE">
                <w:rPr>
                  <w:rFonts w:ascii="Times New Roman" w:eastAsia="Times New Roman" w:hAnsi="Times New Roman" w:cs="Times New Roman"/>
                  <w:sz w:val="20"/>
                  <w:szCs w:val="20"/>
                </w:rPr>
                <w:t>Turkey</w:t>
              </w:r>
            </w:moveTo>
          </w:p>
        </w:tc>
      </w:tr>
      <w:tr w:rsidR="006E6783" w:rsidRPr="008A55DE" w14:paraId="5E615ADC" w14:textId="77777777" w:rsidTr="00C511B4">
        <w:tc>
          <w:tcPr>
            <w:tcW w:w="2340" w:type="dxa"/>
            <w:vAlign w:val="center"/>
          </w:tcPr>
          <w:p w14:paraId="55CC7CDE" w14:textId="77777777" w:rsidR="006E6783" w:rsidRPr="008A55DE" w:rsidRDefault="006E6783" w:rsidP="00C511B4">
            <w:pPr>
              <w:spacing w:line="360" w:lineRule="auto"/>
              <w:rPr>
                <w:moveTo w:id="4282" w:author="Alex Cukierman" w:date="2022-02-08T20:25:00Z"/>
                <w:rFonts w:ascii="Times New Roman" w:hAnsi="Times New Roman" w:cs="Times New Roman"/>
                <w:sz w:val="20"/>
                <w:szCs w:val="20"/>
              </w:rPr>
            </w:pPr>
            <w:moveTo w:id="4283" w:author="Alex Cukierman" w:date="2022-02-08T20:25:00Z">
              <w:r w:rsidRPr="008A55DE">
                <w:rPr>
                  <w:rFonts w:ascii="Times New Roman" w:eastAsia="Times New Roman" w:hAnsi="Times New Roman" w:cs="Times New Roman"/>
                  <w:sz w:val="20"/>
                  <w:szCs w:val="20"/>
                </w:rPr>
                <w:t>Qatar</w:t>
              </w:r>
            </w:moveTo>
          </w:p>
        </w:tc>
        <w:tc>
          <w:tcPr>
            <w:tcW w:w="2515" w:type="dxa"/>
            <w:vAlign w:val="center"/>
          </w:tcPr>
          <w:p w14:paraId="20DF259F" w14:textId="77777777" w:rsidR="006E6783" w:rsidRPr="008A55DE" w:rsidRDefault="006E6783" w:rsidP="00C511B4">
            <w:pPr>
              <w:spacing w:line="360" w:lineRule="auto"/>
              <w:rPr>
                <w:moveTo w:id="4284" w:author="Alex Cukierman" w:date="2022-02-08T20:25:00Z"/>
                <w:rFonts w:ascii="Times New Roman" w:hAnsi="Times New Roman" w:cs="Times New Roman"/>
                <w:sz w:val="20"/>
                <w:szCs w:val="20"/>
              </w:rPr>
            </w:pPr>
            <w:moveTo w:id="4285" w:author="Alex Cukierman" w:date="2022-02-08T20:25:00Z">
              <w:r w:rsidRPr="008A55DE">
                <w:rPr>
                  <w:rFonts w:ascii="Times New Roman" w:eastAsia="Times New Roman" w:hAnsi="Times New Roman" w:cs="Times New Roman"/>
                  <w:sz w:val="20"/>
                  <w:szCs w:val="20"/>
                </w:rPr>
                <w:t>Haiti</w:t>
              </w:r>
            </w:moveTo>
          </w:p>
        </w:tc>
        <w:tc>
          <w:tcPr>
            <w:tcW w:w="2340" w:type="dxa"/>
            <w:vAlign w:val="center"/>
          </w:tcPr>
          <w:p w14:paraId="2BB2F77D" w14:textId="77777777" w:rsidR="006E6783" w:rsidRPr="008A55DE" w:rsidRDefault="006E6783" w:rsidP="00C511B4">
            <w:pPr>
              <w:spacing w:line="360" w:lineRule="auto"/>
              <w:rPr>
                <w:moveTo w:id="4286" w:author="Alex Cukierman" w:date="2022-02-08T20:25:00Z"/>
                <w:rFonts w:ascii="Times New Roman" w:hAnsi="Times New Roman" w:cs="Times New Roman"/>
                <w:sz w:val="20"/>
                <w:szCs w:val="20"/>
              </w:rPr>
            </w:pPr>
            <w:moveTo w:id="4287" w:author="Alex Cukierman" w:date="2022-02-08T20:25:00Z">
              <w:r w:rsidRPr="008A55DE">
                <w:rPr>
                  <w:rFonts w:ascii="Times New Roman" w:eastAsia="Times New Roman" w:hAnsi="Times New Roman" w:cs="Times New Roman"/>
                  <w:sz w:val="20"/>
                  <w:szCs w:val="20"/>
                </w:rPr>
                <w:t>Portugal</w:t>
              </w:r>
            </w:moveTo>
          </w:p>
        </w:tc>
        <w:tc>
          <w:tcPr>
            <w:tcW w:w="2340" w:type="dxa"/>
            <w:vAlign w:val="center"/>
          </w:tcPr>
          <w:p w14:paraId="0BCD4F21" w14:textId="77777777" w:rsidR="006E6783" w:rsidRPr="008A55DE" w:rsidRDefault="006E6783" w:rsidP="00C511B4">
            <w:pPr>
              <w:spacing w:line="360" w:lineRule="auto"/>
              <w:rPr>
                <w:moveTo w:id="4288" w:author="Alex Cukierman" w:date="2022-02-08T20:25:00Z"/>
                <w:rFonts w:ascii="Times New Roman" w:hAnsi="Times New Roman" w:cs="Times New Roman"/>
                <w:sz w:val="20"/>
                <w:szCs w:val="20"/>
              </w:rPr>
            </w:pPr>
            <w:moveTo w:id="4289" w:author="Alex Cukierman" w:date="2022-02-08T20:25:00Z">
              <w:r w:rsidRPr="008A55DE">
                <w:rPr>
                  <w:rFonts w:ascii="Times New Roman" w:eastAsia="Times New Roman" w:hAnsi="Times New Roman" w:cs="Times New Roman"/>
                  <w:sz w:val="20"/>
                  <w:szCs w:val="20"/>
                </w:rPr>
                <w:t>Kazakhstan</w:t>
              </w:r>
            </w:moveTo>
          </w:p>
        </w:tc>
      </w:tr>
      <w:tr w:rsidR="006E6783" w:rsidRPr="008A55DE" w14:paraId="1F1C9C2E" w14:textId="77777777" w:rsidTr="00C511B4">
        <w:tc>
          <w:tcPr>
            <w:tcW w:w="2340" w:type="dxa"/>
            <w:vAlign w:val="center"/>
          </w:tcPr>
          <w:p w14:paraId="57E79AC3" w14:textId="77777777" w:rsidR="006E6783" w:rsidRPr="008A55DE" w:rsidRDefault="006E6783" w:rsidP="00C511B4">
            <w:pPr>
              <w:spacing w:line="360" w:lineRule="auto"/>
              <w:rPr>
                <w:moveTo w:id="4290" w:author="Alex Cukierman" w:date="2022-02-08T20:25:00Z"/>
                <w:rFonts w:ascii="Times New Roman" w:hAnsi="Times New Roman" w:cs="Times New Roman"/>
                <w:sz w:val="20"/>
                <w:szCs w:val="20"/>
              </w:rPr>
            </w:pPr>
            <w:moveTo w:id="4291" w:author="Alex Cukierman" w:date="2022-02-08T20:25:00Z">
              <w:r w:rsidRPr="008A55DE">
                <w:rPr>
                  <w:rFonts w:ascii="Times New Roman" w:eastAsia="Times New Roman" w:hAnsi="Times New Roman" w:cs="Times New Roman"/>
                  <w:sz w:val="20"/>
                  <w:szCs w:val="20"/>
                </w:rPr>
                <w:t>Malawi</w:t>
              </w:r>
            </w:moveTo>
          </w:p>
        </w:tc>
        <w:tc>
          <w:tcPr>
            <w:tcW w:w="2515" w:type="dxa"/>
            <w:vAlign w:val="center"/>
          </w:tcPr>
          <w:p w14:paraId="6B2919CE" w14:textId="77777777" w:rsidR="006E6783" w:rsidRPr="008A55DE" w:rsidRDefault="006E6783" w:rsidP="00C511B4">
            <w:pPr>
              <w:spacing w:line="360" w:lineRule="auto"/>
              <w:rPr>
                <w:moveTo w:id="4292" w:author="Alex Cukierman" w:date="2022-02-08T20:25:00Z"/>
                <w:rFonts w:ascii="Times New Roman" w:hAnsi="Times New Roman" w:cs="Times New Roman"/>
                <w:sz w:val="20"/>
                <w:szCs w:val="20"/>
              </w:rPr>
            </w:pPr>
            <w:moveTo w:id="4293" w:author="Alex Cukierman" w:date="2022-02-08T20:25:00Z">
              <w:r w:rsidRPr="008A55DE">
                <w:rPr>
                  <w:rFonts w:ascii="Times New Roman" w:eastAsia="Times New Roman" w:hAnsi="Times New Roman" w:cs="Times New Roman"/>
                  <w:sz w:val="20"/>
                  <w:szCs w:val="20"/>
                </w:rPr>
                <w:t>Jamaica</w:t>
              </w:r>
            </w:moveTo>
          </w:p>
        </w:tc>
        <w:tc>
          <w:tcPr>
            <w:tcW w:w="2340" w:type="dxa"/>
            <w:vAlign w:val="center"/>
          </w:tcPr>
          <w:p w14:paraId="22CFF46A" w14:textId="77777777" w:rsidR="006E6783" w:rsidRPr="008A55DE" w:rsidRDefault="006E6783" w:rsidP="00C511B4">
            <w:pPr>
              <w:spacing w:line="360" w:lineRule="auto"/>
              <w:rPr>
                <w:moveTo w:id="4294" w:author="Alex Cukierman" w:date="2022-02-08T20:25:00Z"/>
                <w:rFonts w:ascii="Times New Roman" w:hAnsi="Times New Roman" w:cs="Times New Roman"/>
                <w:sz w:val="20"/>
                <w:szCs w:val="20"/>
              </w:rPr>
            </w:pPr>
            <w:moveTo w:id="4295" w:author="Alex Cukierman" w:date="2022-02-08T20:25:00Z">
              <w:r w:rsidRPr="008A55DE">
                <w:rPr>
                  <w:rFonts w:ascii="Times New Roman" w:eastAsia="Times New Roman" w:hAnsi="Times New Roman" w:cs="Times New Roman"/>
                  <w:sz w:val="20"/>
                  <w:szCs w:val="20"/>
                </w:rPr>
                <w:t>Tunisia</w:t>
              </w:r>
            </w:moveTo>
          </w:p>
        </w:tc>
        <w:tc>
          <w:tcPr>
            <w:tcW w:w="2340" w:type="dxa"/>
            <w:vAlign w:val="center"/>
          </w:tcPr>
          <w:p w14:paraId="1EE054A9" w14:textId="77777777" w:rsidR="006E6783" w:rsidRPr="008A55DE" w:rsidRDefault="006E6783" w:rsidP="00C511B4">
            <w:pPr>
              <w:spacing w:line="360" w:lineRule="auto"/>
              <w:rPr>
                <w:moveTo w:id="4296" w:author="Alex Cukierman" w:date="2022-02-08T20:25:00Z"/>
                <w:rFonts w:ascii="Times New Roman" w:hAnsi="Times New Roman" w:cs="Times New Roman"/>
                <w:sz w:val="20"/>
                <w:szCs w:val="20"/>
              </w:rPr>
            </w:pPr>
            <w:moveTo w:id="4297" w:author="Alex Cukierman" w:date="2022-02-08T20:25:00Z">
              <w:r w:rsidRPr="008A55DE">
                <w:rPr>
                  <w:rFonts w:ascii="Times New Roman" w:eastAsia="Times New Roman" w:hAnsi="Times New Roman" w:cs="Times New Roman"/>
                  <w:sz w:val="20"/>
                  <w:szCs w:val="20"/>
                </w:rPr>
                <w:t>Poland</w:t>
              </w:r>
            </w:moveTo>
          </w:p>
        </w:tc>
      </w:tr>
      <w:tr w:rsidR="006E6783" w:rsidRPr="008A55DE" w14:paraId="779CA8D7" w14:textId="77777777" w:rsidTr="00C511B4">
        <w:tc>
          <w:tcPr>
            <w:tcW w:w="2340" w:type="dxa"/>
            <w:vAlign w:val="center"/>
          </w:tcPr>
          <w:p w14:paraId="27A060D0" w14:textId="77777777" w:rsidR="006E6783" w:rsidRPr="008A55DE" w:rsidRDefault="006E6783" w:rsidP="00C511B4">
            <w:pPr>
              <w:spacing w:line="360" w:lineRule="auto"/>
              <w:rPr>
                <w:moveTo w:id="4298" w:author="Alex Cukierman" w:date="2022-02-08T20:25:00Z"/>
                <w:rFonts w:ascii="Times New Roman" w:hAnsi="Times New Roman" w:cs="Times New Roman"/>
                <w:sz w:val="20"/>
                <w:szCs w:val="20"/>
              </w:rPr>
            </w:pPr>
            <w:moveTo w:id="4299" w:author="Alex Cukierman" w:date="2022-02-08T20:25:00Z">
              <w:r w:rsidRPr="008A55DE">
                <w:rPr>
                  <w:rFonts w:ascii="Times New Roman" w:eastAsia="Times New Roman" w:hAnsi="Times New Roman" w:cs="Times New Roman"/>
                  <w:sz w:val="20"/>
                  <w:szCs w:val="20"/>
                </w:rPr>
                <w:lastRenderedPageBreak/>
                <w:t>Eritrea</w:t>
              </w:r>
            </w:moveTo>
          </w:p>
        </w:tc>
        <w:tc>
          <w:tcPr>
            <w:tcW w:w="2515" w:type="dxa"/>
            <w:vAlign w:val="center"/>
          </w:tcPr>
          <w:p w14:paraId="4EAEC5B5" w14:textId="77777777" w:rsidR="006E6783" w:rsidRPr="008A55DE" w:rsidRDefault="006E6783" w:rsidP="00C511B4">
            <w:pPr>
              <w:spacing w:line="360" w:lineRule="auto"/>
              <w:rPr>
                <w:moveTo w:id="4300" w:author="Alex Cukierman" w:date="2022-02-08T20:25:00Z"/>
                <w:rFonts w:ascii="Times New Roman" w:hAnsi="Times New Roman" w:cs="Times New Roman"/>
                <w:sz w:val="20"/>
                <w:szCs w:val="20"/>
              </w:rPr>
            </w:pPr>
            <w:moveTo w:id="4301" w:author="Alex Cukierman" w:date="2022-02-08T20:25:00Z">
              <w:r w:rsidRPr="008A55DE">
                <w:rPr>
                  <w:rFonts w:ascii="Times New Roman" w:eastAsia="Times New Roman" w:hAnsi="Times New Roman" w:cs="Times New Roman"/>
                  <w:sz w:val="20"/>
                  <w:szCs w:val="20"/>
                </w:rPr>
                <w:t>Switzerland</w:t>
              </w:r>
            </w:moveTo>
          </w:p>
        </w:tc>
        <w:tc>
          <w:tcPr>
            <w:tcW w:w="2340" w:type="dxa"/>
            <w:vAlign w:val="center"/>
          </w:tcPr>
          <w:p w14:paraId="21E388CC" w14:textId="77777777" w:rsidR="006E6783" w:rsidRPr="008A55DE" w:rsidRDefault="006E6783" w:rsidP="00C511B4">
            <w:pPr>
              <w:spacing w:line="360" w:lineRule="auto"/>
              <w:rPr>
                <w:moveTo w:id="4302" w:author="Alex Cukierman" w:date="2022-02-08T20:25:00Z"/>
                <w:rFonts w:ascii="Times New Roman" w:hAnsi="Times New Roman" w:cs="Times New Roman"/>
                <w:sz w:val="20"/>
                <w:szCs w:val="20"/>
              </w:rPr>
            </w:pPr>
            <w:moveTo w:id="4303" w:author="Alex Cukierman" w:date="2022-02-08T20:25:00Z">
              <w:r w:rsidRPr="008A55DE">
                <w:rPr>
                  <w:rFonts w:ascii="Times New Roman" w:eastAsia="Times New Roman" w:hAnsi="Times New Roman" w:cs="Times New Roman"/>
                  <w:sz w:val="20"/>
                  <w:szCs w:val="20"/>
                </w:rPr>
                <w:t>Trinidad and Tobago</w:t>
              </w:r>
            </w:moveTo>
          </w:p>
        </w:tc>
        <w:tc>
          <w:tcPr>
            <w:tcW w:w="2340" w:type="dxa"/>
            <w:vAlign w:val="center"/>
          </w:tcPr>
          <w:p w14:paraId="3103BDFF" w14:textId="77777777" w:rsidR="006E6783" w:rsidRPr="008A55DE" w:rsidRDefault="006E6783" w:rsidP="00C511B4">
            <w:pPr>
              <w:spacing w:line="360" w:lineRule="auto"/>
              <w:rPr>
                <w:moveTo w:id="4304" w:author="Alex Cukierman" w:date="2022-02-08T20:25:00Z"/>
                <w:rFonts w:ascii="Times New Roman" w:hAnsi="Times New Roman" w:cs="Times New Roman"/>
                <w:sz w:val="20"/>
                <w:szCs w:val="20"/>
              </w:rPr>
            </w:pPr>
            <w:moveTo w:id="4305" w:author="Alex Cukierman" w:date="2022-02-08T20:25:00Z">
              <w:r w:rsidRPr="008A55DE">
                <w:rPr>
                  <w:rFonts w:ascii="Times New Roman" w:eastAsia="Times New Roman" w:hAnsi="Times New Roman" w:cs="Times New Roman"/>
                  <w:sz w:val="20"/>
                  <w:szCs w:val="20"/>
                </w:rPr>
                <w:t>Croatia</w:t>
              </w:r>
            </w:moveTo>
          </w:p>
        </w:tc>
      </w:tr>
      <w:tr w:rsidR="006E6783" w:rsidRPr="008A55DE" w14:paraId="73E73DB8" w14:textId="77777777" w:rsidTr="00C511B4">
        <w:tc>
          <w:tcPr>
            <w:tcW w:w="2340" w:type="dxa"/>
            <w:vAlign w:val="center"/>
          </w:tcPr>
          <w:p w14:paraId="50062BB4" w14:textId="77777777" w:rsidR="006E6783" w:rsidRPr="008A55DE" w:rsidRDefault="006E6783" w:rsidP="00C511B4">
            <w:pPr>
              <w:spacing w:line="360" w:lineRule="auto"/>
              <w:rPr>
                <w:moveTo w:id="4306" w:author="Alex Cukierman" w:date="2022-02-08T20:25:00Z"/>
                <w:rFonts w:ascii="Times New Roman" w:hAnsi="Times New Roman" w:cs="Times New Roman"/>
                <w:sz w:val="20"/>
                <w:szCs w:val="20"/>
              </w:rPr>
            </w:pPr>
            <w:moveTo w:id="4307" w:author="Alex Cukierman" w:date="2022-02-08T20:25:00Z">
              <w:r w:rsidRPr="008A55DE">
                <w:rPr>
                  <w:rFonts w:ascii="Times New Roman" w:eastAsia="Times New Roman" w:hAnsi="Times New Roman" w:cs="Times New Roman"/>
                  <w:sz w:val="20"/>
                  <w:szCs w:val="20"/>
                </w:rPr>
                <w:t>Mongolia</w:t>
              </w:r>
            </w:moveTo>
          </w:p>
        </w:tc>
        <w:tc>
          <w:tcPr>
            <w:tcW w:w="2515" w:type="dxa"/>
            <w:vAlign w:val="center"/>
          </w:tcPr>
          <w:p w14:paraId="17C76BF0" w14:textId="77777777" w:rsidR="006E6783" w:rsidRPr="008A55DE" w:rsidRDefault="006E6783" w:rsidP="00C511B4">
            <w:pPr>
              <w:spacing w:line="360" w:lineRule="auto"/>
              <w:rPr>
                <w:moveTo w:id="4308" w:author="Alex Cukierman" w:date="2022-02-08T20:25:00Z"/>
                <w:rFonts w:ascii="Times New Roman" w:hAnsi="Times New Roman" w:cs="Times New Roman"/>
                <w:sz w:val="20"/>
                <w:szCs w:val="20"/>
              </w:rPr>
            </w:pPr>
            <w:moveTo w:id="4309" w:author="Alex Cukierman" w:date="2022-02-08T20:25:00Z">
              <w:r w:rsidRPr="008A55DE">
                <w:rPr>
                  <w:rFonts w:ascii="Times New Roman" w:eastAsia="Times New Roman" w:hAnsi="Times New Roman" w:cs="Times New Roman"/>
                  <w:sz w:val="20"/>
                  <w:szCs w:val="20"/>
                </w:rPr>
                <w:t>Vietnam</w:t>
              </w:r>
            </w:moveTo>
          </w:p>
        </w:tc>
        <w:tc>
          <w:tcPr>
            <w:tcW w:w="2340" w:type="dxa"/>
            <w:vAlign w:val="center"/>
          </w:tcPr>
          <w:p w14:paraId="58849DF8" w14:textId="77777777" w:rsidR="006E6783" w:rsidRPr="008A55DE" w:rsidRDefault="006E6783" w:rsidP="00C511B4">
            <w:pPr>
              <w:spacing w:line="360" w:lineRule="auto"/>
              <w:rPr>
                <w:moveTo w:id="4310" w:author="Alex Cukierman" w:date="2022-02-08T20:25:00Z"/>
                <w:rFonts w:ascii="Times New Roman" w:hAnsi="Times New Roman" w:cs="Times New Roman"/>
                <w:sz w:val="20"/>
                <w:szCs w:val="20"/>
              </w:rPr>
            </w:pPr>
            <w:moveTo w:id="4311" w:author="Alex Cukierman" w:date="2022-02-08T20:25:00Z">
              <w:r w:rsidRPr="008A55DE">
                <w:rPr>
                  <w:rFonts w:ascii="Times New Roman" w:eastAsia="Times New Roman" w:hAnsi="Times New Roman" w:cs="Times New Roman"/>
                  <w:sz w:val="20"/>
                  <w:szCs w:val="20"/>
                </w:rPr>
                <w:t>Spain</w:t>
              </w:r>
            </w:moveTo>
          </w:p>
        </w:tc>
        <w:tc>
          <w:tcPr>
            <w:tcW w:w="2340" w:type="dxa"/>
            <w:vAlign w:val="center"/>
          </w:tcPr>
          <w:p w14:paraId="72AD0D61" w14:textId="77777777" w:rsidR="006E6783" w:rsidRPr="008A55DE" w:rsidRDefault="006E6783" w:rsidP="00C511B4">
            <w:pPr>
              <w:spacing w:line="360" w:lineRule="auto"/>
              <w:rPr>
                <w:moveTo w:id="4312" w:author="Alex Cukierman" w:date="2022-02-08T20:25:00Z"/>
                <w:rFonts w:ascii="Times New Roman" w:hAnsi="Times New Roman" w:cs="Times New Roman"/>
                <w:sz w:val="20"/>
                <w:szCs w:val="20"/>
              </w:rPr>
            </w:pPr>
            <w:moveTo w:id="4313" w:author="Alex Cukierman" w:date="2022-02-08T20:25:00Z">
              <w:r w:rsidRPr="008A55DE">
                <w:rPr>
                  <w:rFonts w:ascii="Times New Roman" w:eastAsia="Times New Roman" w:hAnsi="Times New Roman" w:cs="Times New Roman"/>
                  <w:sz w:val="20"/>
                  <w:szCs w:val="20"/>
                </w:rPr>
                <w:t>Bolivia</w:t>
              </w:r>
            </w:moveTo>
          </w:p>
        </w:tc>
      </w:tr>
      <w:tr w:rsidR="006E6783" w:rsidRPr="008A55DE" w14:paraId="0B2F4CB8" w14:textId="77777777" w:rsidTr="00C511B4">
        <w:tc>
          <w:tcPr>
            <w:tcW w:w="2340" w:type="dxa"/>
            <w:vAlign w:val="center"/>
          </w:tcPr>
          <w:p w14:paraId="0937A2E0" w14:textId="77777777" w:rsidR="006E6783" w:rsidRPr="008A55DE" w:rsidRDefault="006E6783" w:rsidP="00C511B4">
            <w:pPr>
              <w:spacing w:line="360" w:lineRule="auto"/>
              <w:rPr>
                <w:moveTo w:id="4314" w:author="Alex Cukierman" w:date="2022-02-08T20:25:00Z"/>
                <w:rFonts w:ascii="Times New Roman" w:hAnsi="Times New Roman" w:cs="Times New Roman"/>
                <w:sz w:val="20"/>
                <w:szCs w:val="20"/>
              </w:rPr>
            </w:pPr>
            <w:moveTo w:id="4315" w:author="Alex Cukierman" w:date="2022-02-08T20:25:00Z">
              <w:r w:rsidRPr="008A55DE">
                <w:rPr>
                  <w:rFonts w:ascii="Times New Roman" w:eastAsia="Times New Roman" w:hAnsi="Times New Roman" w:cs="Times New Roman"/>
                  <w:sz w:val="20"/>
                  <w:szCs w:val="20"/>
                </w:rPr>
                <w:t>Norway</w:t>
              </w:r>
            </w:moveTo>
          </w:p>
        </w:tc>
        <w:tc>
          <w:tcPr>
            <w:tcW w:w="2515" w:type="dxa"/>
            <w:vAlign w:val="center"/>
          </w:tcPr>
          <w:p w14:paraId="3670158F" w14:textId="77777777" w:rsidR="006E6783" w:rsidRPr="008A55DE" w:rsidRDefault="006E6783" w:rsidP="00C511B4">
            <w:pPr>
              <w:spacing w:line="360" w:lineRule="auto"/>
              <w:rPr>
                <w:moveTo w:id="4316" w:author="Alex Cukierman" w:date="2022-02-08T20:25:00Z"/>
                <w:rFonts w:ascii="Times New Roman" w:hAnsi="Times New Roman" w:cs="Times New Roman"/>
                <w:sz w:val="20"/>
                <w:szCs w:val="20"/>
              </w:rPr>
            </w:pPr>
            <w:moveTo w:id="4317" w:author="Alex Cukierman" w:date="2022-02-08T20:25:00Z">
              <w:r w:rsidRPr="008A55DE">
                <w:rPr>
                  <w:rFonts w:ascii="Times New Roman" w:eastAsia="Times New Roman" w:hAnsi="Times New Roman" w:cs="Times New Roman"/>
                  <w:sz w:val="20"/>
                  <w:szCs w:val="20"/>
                </w:rPr>
                <w:t>Burundi</w:t>
              </w:r>
            </w:moveTo>
          </w:p>
        </w:tc>
        <w:tc>
          <w:tcPr>
            <w:tcW w:w="2340" w:type="dxa"/>
            <w:vAlign w:val="center"/>
          </w:tcPr>
          <w:p w14:paraId="04F7F2E8" w14:textId="77777777" w:rsidR="006E6783" w:rsidRPr="008A55DE" w:rsidRDefault="006E6783" w:rsidP="00C511B4">
            <w:pPr>
              <w:spacing w:line="360" w:lineRule="auto"/>
              <w:rPr>
                <w:moveTo w:id="4318" w:author="Alex Cukierman" w:date="2022-02-08T20:25:00Z"/>
                <w:rFonts w:ascii="Times New Roman" w:hAnsi="Times New Roman" w:cs="Times New Roman"/>
                <w:sz w:val="20"/>
                <w:szCs w:val="20"/>
              </w:rPr>
            </w:pPr>
            <w:moveTo w:id="4319" w:author="Alex Cukierman" w:date="2022-02-08T20:25:00Z">
              <w:r w:rsidRPr="008A55DE">
                <w:rPr>
                  <w:rFonts w:ascii="Times New Roman" w:eastAsia="Times New Roman" w:hAnsi="Times New Roman" w:cs="Times New Roman"/>
                  <w:sz w:val="20"/>
                  <w:szCs w:val="20"/>
                </w:rPr>
                <w:t>Slovenia</w:t>
              </w:r>
            </w:moveTo>
          </w:p>
        </w:tc>
        <w:tc>
          <w:tcPr>
            <w:tcW w:w="2340" w:type="dxa"/>
            <w:vAlign w:val="center"/>
          </w:tcPr>
          <w:p w14:paraId="372E6D99" w14:textId="77777777" w:rsidR="006E6783" w:rsidRPr="008A55DE" w:rsidRDefault="006E6783" w:rsidP="00C511B4">
            <w:pPr>
              <w:spacing w:line="360" w:lineRule="auto"/>
              <w:rPr>
                <w:moveTo w:id="4320" w:author="Alex Cukierman" w:date="2022-02-08T20:25:00Z"/>
                <w:rFonts w:ascii="Times New Roman" w:hAnsi="Times New Roman" w:cs="Times New Roman"/>
                <w:sz w:val="20"/>
                <w:szCs w:val="20"/>
              </w:rPr>
            </w:pPr>
            <w:moveTo w:id="4321" w:author="Alex Cukierman" w:date="2022-02-08T20:25:00Z">
              <w:r w:rsidRPr="008A55DE">
                <w:rPr>
                  <w:rFonts w:ascii="Times New Roman" w:eastAsia="Times New Roman" w:hAnsi="Times New Roman" w:cs="Times New Roman"/>
                  <w:sz w:val="20"/>
                  <w:szCs w:val="20"/>
                </w:rPr>
                <w:t>Ukraine</w:t>
              </w:r>
            </w:moveTo>
          </w:p>
        </w:tc>
      </w:tr>
      <w:tr w:rsidR="006E6783" w:rsidRPr="008A55DE" w14:paraId="1760CC99" w14:textId="77777777" w:rsidTr="00C511B4">
        <w:tc>
          <w:tcPr>
            <w:tcW w:w="2340" w:type="dxa"/>
            <w:vAlign w:val="center"/>
          </w:tcPr>
          <w:p w14:paraId="309EE2EC" w14:textId="77777777" w:rsidR="006E6783" w:rsidRPr="008A55DE" w:rsidRDefault="006E6783" w:rsidP="00C511B4">
            <w:pPr>
              <w:spacing w:line="360" w:lineRule="auto"/>
              <w:rPr>
                <w:moveTo w:id="4322" w:author="Alex Cukierman" w:date="2022-02-08T20:25:00Z"/>
                <w:rFonts w:ascii="Times New Roman" w:hAnsi="Times New Roman" w:cs="Times New Roman"/>
                <w:sz w:val="20"/>
                <w:szCs w:val="20"/>
              </w:rPr>
            </w:pPr>
            <w:moveTo w:id="4323" w:author="Alex Cukierman" w:date="2022-02-08T20:25:00Z">
              <w:r w:rsidRPr="008A55DE">
                <w:rPr>
                  <w:rFonts w:ascii="Times New Roman" w:eastAsia="Times New Roman" w:hAnsi="Times New Roman" w:cs="Times New Roman"/>
                  <w:sz w:val="20"/>
                  <w:szCs w:val="20"/>
                </w:rPr>
                <w:t>Denmark</w:t>
              </w:r>
            </w:moveTo>
          </w:p>
        </w:tc>
        <w:tc>
          <w:tcPr>
            <w:tcW w:w="2515" w:type="dxa"/>
            <w:vAlign w:val="center"/>
          </w:tcPr>
          <w:p w14:paraId="5A74346D" w14:textId="77777777" w:rsidR="006E6783" w:rsidRPr="008A55DE" w:rsidRDefault="006E6783" w:rsidP="00C511B4">
            <w:pPr>
              <w:spacing w:line="360" w:lineRule="auto"/>
              <w:rPr>
                <w:moveTo w:id="4324" w:author="Alex Cukierman" w:date="2022-02-08T20:25:00Z"/>
                <w:rFonts w:ascii="Times New Roman" w:hAnsi="Times New Roman" w:cs="Times New Roman"/>
                <w:sz w:val="20"/>
                <w:szCs w:val="20"/>
              </w:rPr>
            </w:pPr>
            <w:moveTo w:id="4325" w:author="Alex Cukierman" w:date="2022-02-08T20:25:00Z">
              <w:r w:rsidRPr="008A55DE">
                <w:rPr>
                  <w:rFonts w:ascii="Times New Roman" w:eastAsia="Times New Roman" w:hAnsi="Times New Roman" w:cs="Times New Roman"/>
                  <w:sz w:val="20"/>
                  <w:szCs w:val="20"/>
                </w:rPr>
                <w:t>Gambia, The</w:t>
              </w:r>
            </w:moveTo>
          </w:p>
        </w:tc>
        <w:tc>
          <w:tcPr>
            <w:tcW w:w="2340" w:type="dxa"/>
            <w:vAlign w:val="center"/>
          </w:tcPr>
          <w:p w14:paraId="370C1862" w14:textId="77777777" w:rsidR="006E6783" w:rsidRPr="008A55DE" w:rsidRDefault="006E6783" w:rsidP="00C511B4">
            <w:pPr>
              <w:spacing w:line="360" w:lineRule="auto"/>
              <w:rPr>
                <w:moveTo w:id="4326" w:author="Alex Cukierman" w:date="2022-02-08T20:25:00Z"/>
                <w:rFonts w:ascii="Times New Roman" w:hAnsi="Times New Roman" w:cs="Times New Roman"/>
                <w:sz w:val="20"/>
                <w:szCs w:val="20"/>
              </w:rPr>
            </w:pPr>
            <w:moveTo w:id="4327" w:author="Alex Cukierman" w:date="2022-02-08T20:25:00Z">
              <w:r w:rsidRPr="008A55DE">
                <w:rPr>
                  <w:rFonts w:ascii="Times New Roman" w:eastAsia="Times New Roman" w:hAnsi="Times New Roman" w:cs="Times New Roman"/>
                  <w:sz w:val="20"/>
                  <w:szCs w:val="20"/>
                </w:rPr>
                <w:t>Paraguay</w:t>
              </w:r>
            </w:moveTo>
          </w:p>
        </w:tc>
        <w:tc>
          <w:tcPr>
            <w:tcW w:w="2340" w:type="dxa"/>
            <w:vAlign w:val="center"/>
          </w:tcPr>
          <w:p w14:paraId="661038D2" w14:textId="77777777" w:rsidR="006E6783" w:rsidRPr="008A55DE" w:rsidRDefault="006E6783" w:rsidP="00C511B4">
            <w:pPr>
              <w:spacing w:line="360" w:lineRule="auto"/>
              <w:rPr>
                <w:moveTo w:id="4328" w:author="Alex Cukierman" w:date="2022-02-08T20:25:00Z"/>
                <w:rFonts w:ascii="Times New Roman" w:hAnsi="Times New Roman" w:cs="Times New Roman"/>
                <w:sz w:val="20"/>
                <w:szCs w:val="20"/>
              </w:rPr>
            </w:pPr>
            <w:moveTo w:id="4329" w:author="Alex Cukierman" w:date="2022-02-08T20:25:00Z">
              <w:r w:rsidRPr="008A55DE">
                <w:rPr>
                  <w:rFonts w:ascii="Times New Roman" w:eastAsia="Times New Roman" w:hAnsi="Times New Roman" w:cs="Times New Roman"/>
                  <w:sz w:val="20"/>
                  <w:szCs w:val="20"/>
                </w:rPr>
                <w:t>Slovak Republic</w:t>
              </w:r>
            </w:moveTo>
          </w:p>
        </w:tc>
      </w:tr>
      <w:tr w:rsidR="006E6783" w:rsidRPr="008A55DE" w14:paraId="083E546A" w14:textId="77777777" w:rsidTr="00C511B4">
        <w:tc>
          <w:tcPr>
            <w:tcW w:w="2340" w:type="dxa"/>
            <w:vAlign w:val="center"/>
          </w:tcPr>
          <w:p w14:paraId="7795CA2B" w14:textId="77777777" w:rsidR="006E6783" w:rsidRPr="008A55DE" w:rsidRDefault="006E6783" w:rsidP="00C511B4">
            <w:pPr>
              <w:spacing w:line="360" w:lineRule="auto"/>
              <w:rPr>
                <w:moveTo w:id="4330" w:author="Alex Cukierman" w:date="2022-02-08T20:25:00Z"/>
                <w:rFonts w:ascii="Times New Roman" w:hAnsi="Times New Roman" w:cs="Times New Roman"/>
                <w:sz w:val="20"/>
                <w:szCs w:val="20"/>
              </w:rPr>
            </w:pPr>
            <w:moveTo w:id="4331" w:author="Alex Cukierman" w:date="2022-02-08T20:25:00Z">
              <w:r w:rsidRPr="008A55DE">
                <w:rPr>
                  <w:rFonts w:ascii="Times New Roman" w:eastAsia="Times New Roman" w:hAnsi="Times New Roman" w:cs="Times New Roman"/>
                  <w:sz w:val="20"/>
                  <w:szCs w:val="20"/>
                </w:rPr>
                <w:t>Timor-Leste</w:t>
              </w:r>
            </w:moveTo>
          </w:p>
        </w:tc>
        <w:tc>
          <w:tcPr>
            <w:tcW w:w="2515" w:type="dxa"/>
            <w:vAlign w:val="center"/>
          </w:tcPr>
          <w:p w14:paraId="4879C37D" w14:textId="77777777" w:rsidR="006E6783" w:rsidRPr="008A55DE" w:rsidRDefault="006E6783" w:rsidP="00C511B4">
            <w:pPr>
              <w:spacing w:line="360" w:lineRule="auto"/>
              <w:rPr>
                <w:moveTo w:id="4332" w:author="Alex Cukierman" w:date="2022-02-08T20:25:00Z"/>
                <w:rFonts w:ascii="Times New Roman" w:hAnsi="Times New Roman" w:cs="Times New Roman"/>
                <w:sz w:val="20"/>
                <w:szCs w:val="20"/>
              </w:rPr>
            </w:pPr>
            <w:moveTo w:id="4333" w:author="Alex Cukierman" w:date="2022-02-08T20:25:00Z">
              <w:r w:rsidRPr="008A55DE">
                <w:rPr>
                  <w:rFonts w:ascii="Times New Roman" w:eastAsia="Times New Roman" w:hAnsi="Times New Roman" w:cs="Times New Roman"/>
                  <w:sz w:val="20"/>
                  <w:szCs w:val="20"/>
                </w:rPr>
                <w:t>Lao P.D.R.</w:t>
              </w:r>
            </w:moveTo>
          </w:p>
        </w:tc>
        <w:tc>
          <w:tcPr>
            <w:tcW w:w="2340" w:type="dxa"/>
            <w:vAlign w:val="center"/>
          </w:tcPr>
          <w:p w14:paraId="024D7399" w14:textId="77777777" w:rsidR="006E6783" w:rsidRPr="008A55DE" w:rsidRDefault="006E6783" w:rsidP="00C511B4">
            <w:pPr>
              <w:spacing w:line="360" w:lineRule="auto"/>
              <w:rPr>
                <w:moveTo w:id="4334" w:author="Alex Cukierman" w:date="2022-02-08T20:25:00Z"/>
                <w:rFonts w:ascii="Times New Roman" w:hAnsi="Times New Roman" w:cs="Times New Roman"/>
                <w:sz w:val="20"/>
                <w:szCs w:val="20"/>
              </w:rPr>
            </w:pPr>
            <w:moveTo w:id="4335" w:author="Alex Cukierman" w:date="2022-02-08T20:25:00Z">
              <w:r w:rsidRPr="008A55DE">
                <w:rPr>
                  <w:rFonts w:ascii="Times New Roman" w:eastAsia="Times New Roman" w:hAnsi="Times New Roman" w:cs="Times New Roman"/>
                  <w:sz w:val="20"/>
                  <w:szCs w:val="20"/>
                </w:rPr>
                <w:t>Guatemala</w:t>
              </w:r>
            </w:moveTo>
          </w:p>
        </w:tc>
        <w:tc>
          <w:tcPr>
            <w:tcW w:w="2340" w:type="dxa"/>
            <w:vAlign w:val="center"/>
          </w:tcPr>
          <w:p w14:paraId="7058583F" w14:textId="77777777" w:rsidR="006E6783" w:rsidRPr="008A55DE" w:rsidRDefault="006E6783" w:rsidP="00C511B4">
            <w:pPr>
              <w:spacing w:line="360" w:lineRule="auto"/>
              <w:rPr>
                <w:moveTo w:id="4336" w:author="Alex Cukierman" w:date="2022-02-08T20:25:00Z"/>
                <w:rFonts w:ascii="Times New Roman" w:hAnsi="Times New Roman" w:cs="Times New Roman"/>
                <w:sz w:val="20"/>
                <w:szCs w:val="20"/>
              </w:rPr>
            </w:pPr>
            <w:moveTo w:id="4337" w:author="Alex Cukierman" w:date="2022-02-08T20:25:00Z">
              <w:r w:rsidRPr="008A55DE">
                <w:rPr>
                  <w:rFonts w:ascii="Times New Roman" w:eastAsia="Times New Roman" w:hAnsi="Times New Roman" w:cs="Times New Roman"/>
                  <w:sz w:val="20"/>
                  <w:szCs w:val="20"/>
                </w:rPr>
                <w:t>Honduras</w:t>
              </w:r>
            </w:moveTo>
          </w:p>
        </w:tc>
      </w:tr>
      <w:tr w:rsidR="006E6783" w:rsidRPr="008A55DE" w14:paraId="7D944766" w14:textId="77777777" w:rsidTr="00C511B4">
        <w:tc>
          <w:tcPr>
            <w:tcW w:w="2340" w:type="dxa"/>
            <w:vAlign w:val="center"/>
          </w:tcPr>
          <w:p w14:paraId="5A3923B9" w14:textId="77777777" w:rsidR="006E6783" w:rsidRPr="008A55DE" w:rsidRDefault="006E6783" w:rsidP="00C511B4">
            <w:pPr>
              <w:spacing w:line="360" w:lineRule="auto"/>
              <w:rPr>
                <w:moveTo w:id="4338" w:author="Alex Cukierman" w:date="2022-02-08T20:25:00Z"/>
                <w:rFonts w:ascii="Times New Roman" w:hAnsi="Times New Roman" w:cs="Times New Roman"/>
                <w:sz w:val="20"/>
                <w:szCs w:val="20"/>
              </w:rPr>
            </w:pPr>
            <w:moveTo w:id="4339" w:author="Alex Cukierman" w:date="2022-02-08T20:25:00Z">
              <w:r w:rsidRPr="008A55DE">
                <w:rPr>
                  <w:rFonts w:ascii="Times New Roman" w:eastAsia="Times New Roman" w:hAnsi="Times New Roman" w:cs="Times New Roman"/>
                  <w:sz w:val="20"/>
                  <w:szCs w:val="20"/>
                </w:rPr>
                <w:t>China</w:t>
              </w:r>
            </w:moveTo>
          </w:p>
        </w:tc>
        <w:tc>
          <w:tcPr>
            <w:tcW w:w="2515" w:type="dxa"/>
            <w:vAlign w:val="center"/>
          </w:tcPr>
          <w:p w14:paraId="5D1C5968" w14:textId="77777777" w:rsidR="006E6783" w:rsidRPr="008A55DE" w:rsidRDefault="006E6783" w:rsidP="00C511B4">
            <w:pPr>
              <w:spacing w:line="360" w:lineRule="auto"/>
              <w:rPr>
                <w:moveTo w:id="4340" w:author="Alex Cukierman" w:date="2022-02-08T20:25:00Z"/>
                <w:rFonts w:ascii="Times New Roman" w:hAnsi="Times New Roman" w:cs="Times New Roman"/>
                <w:sz w:val="20"/>
                <w:szCs w:val="20"/>
              </w:rPr>
            </w:pPr>
            <w:moveTo w:id="4341" w:author="Alex Cukierman" w:date="2022-02-08T20:25:00Z">
              <w:r w:rsidRPr="008A55DE">
                <w:rPr>
                  <w:rFonts w:ascii="Times New Roman" w:eastAsia="Times New Roman" w:hAnsi="Times New Roman" w:cs="Times New Roman"/>
                  <w:sz w:val="20"/>
                  <w:szCs w:val="20"/>
                </w:rPr>
                <w:t>Tajikistan</w:t>
              </w:r>
            </w:moveTo>
          </w:p>
        </w:tc>
        <w:tc>
          <w:tcPr>
            <w:tcW w:w="2340" w:type="dxa"/>
            <w:vAlign w:val="center"/>
          </w:tcPr>
          <w:p w14:paraId="239EC585" w14:textId="77777777" w:rsidR="006E6783" w:rsidRPr="008A55DE" w:rsidRDefault="006E6783" w:rsidP="00C511B4">
            <w:pPr>
              <w:spacing w:line="360" w:lineRule="auto"/>
              <w:rPr>
                <w:moveTo w:id="4342" w:author="Alex Cukierman" w:date="2022-02-08T20:25:00Z"/>
                <w:rFonts w:ascii="Times New Roman" w:hAnsi="Times New Roman" w:cs="Times New Roman"/>
                <w:sz w:val="20"/>
                <w:szCs w:val="20"/>
              </w:rPr>
            </w:pPr>
            <w:moveTo w:id="4343" w:author="Alex Cukierman" w:date="2022-02-08T20:25:00Z">
              <w:r w:rsidRPr="008A55DE">
                <w:rPr>
                  <w:rFonts w:ascii="Times New Roman" w:eastAsia="Times New Roman" w:hAnsi="Times New Roman" w:cs="Times New Roman"/>
                  <w:sz w:val="20"/>
                  <w:szCs w:val="20"/>
                </w:rPr>
                <w:t>Estonia</w:t>
              </w:r>
            </w:moveTo>
          </w:p>
        </w:tc>
        <w:tc>
          <w:tcPr>
            <w:tcW w:w="2340" w:type="dxa"/>
            <w:vAlign w:val="center"/>
          </w:tcPr>
          <w:p w14:paraId="1D0C57E2" w14:textId="77777777" w:rsidR="006E6783" w:rsidRPr="008A55DE" w:rsidRDefault="006E6783" w:rsidP="00C511B4">
            <w:pPr>
              <w:spacing w:line="360" w:lineRule="auto"/>
              <w:rPr>
                <w:moveTo w:id="4344" w:author="Alex Cukierman" w:date="2022-02-08T20:25:00Z"/>
                <w:rFonts w:ascii="Times New Roman" w:hAnsi="Times New Roman" w:cs="Times New Roman"/>
                <w:sz w:val="20"/>
                <w:szCs w:val="20"/>
              </w:rPr>
            </w:pPr>
            <w:moveTo w:id="4345" w:author="Alex Cukierman" w:date="2022-02-08T20:25:00Z">
              <w:r w:rsidRPr="008A55DE">
                <w:rPr>
                  <w:rFonts w:ascii="Times New Roman" w:eastAsia="Times New Roman" w:hAnsi="Times New Roman" w:cs="Times New Roman"/>
                  <w:sz w:val="20"/>
                  <w:szCs w:val="20"/>
                </w:rPr>
                <w:t>Georgia</w:t>
              </w:r>
            </w:moveTo>
          </w:p>
        </w:tc>
      </w:tr>
      <w:tr w:rsidR="006E6783" w:rsidRPr="008A55DE" w14:paraId="0FDF7A88" w14:textId="77777777" w:rsidTr="00C511B4">
        <w:tc>
          <w:tcPr>
            <w:tcW w:w="2340" w:type="dxa"/>
            <w:vAlign w:val="center"/>
          </w:tcPr>
          <w:p w14:paraId="3C840D24" w14:textId="77777777" w:rsidR="006E6783" w:rsidRPr="008A55DE" w:rsidRDefault="006E6783" w:rsidP="00C511B4">
            <w:pPr>
              <w:spacing w:line="360" w:lineRule="auto"/>
              <w:rPr>
                <w:moveTo w:id="4346" w:author="Alex Cukierman" w:date="2022-02-08T20:25:00Z"/>
                <w:rFonts w:ascii="Times New Roman" w:hAnsi="Times New Roman" w:cs="Times New Roman"/>
                <w:sz w:val="20"/>
                <w:szCs w:val="20"/>
              </w:rPr>
            </w:pPr>
            <w:moveTo w:id="4347" w:author="Alex Cukierman" w:date="2022-02-08T20:25:00Z">
              <w:r w:rsidRPr="008A55DE">
                <w:rPr>
                  <w:rFonts w:ascii="Times New Roman" w:eastAsia="Times New Roman" w:hAnsi="Times New Roman" w:cs="Times New Roman"/>
                  <w:sz w:val="20"/>
                  <w:szCs w:val="20"/>
                </w:rPr>
                <w:t>Canada</w:t>
              </w:r>
            </w:moveTo>
          </w:p>
        </w:tc>
        <w:tc>
          <w:tcPr>
            <w:tcW w:w="2515" w:type="dxa"/>
            <w:vAlign w:val="center"/>
          </w:tcPr>
          <w:p w14:paraId="30F8E5F0" w14:textId="77777777" w:rsidR="006E6783" w:rsidRPr="008A55DE" w:rsidRDefault="006E6783" w:rsidP="00C511B4">
            <w:pPr>
              <w:spacing w:line="360" w:lineRule="auto"/>
              <w:rPr>
                <w:moveTo w:id="4348" w:author="Alex Cukierman" w:date="2022-02-08T20:25:00Z"/>
                <w:rFonts w:ascii="Times New Roman" w:hAnsi="Times New Roman" w:cs="Times New Roman"/>
                <w:sz w:val="20"/>
                <w:szCs w:val="20"/>
              </w:rPr>
            </w:pPr>
            <w:moveTo w:id="4349" w:author="Alex Cukierman" w:date="2022-02-08T20:25:00Z">
              <w:r w:rsidRPr="008A55DE">
                <w:rPr>
                  <w:rFonts w:ascii="Times New Roman" w:eastAsia="Times New Roman" w:hAnsi="Times New Roman" w:cs="Times New Roman"/>
                  <w:sz w:val="20"/>
                  <w:szCs w:val="20"/>
                </w:rPr>
                <w:t>Gabon</w:t>
              </w:r>
            </w:moveTo>
          </w:p>
        </w:tc>
        <w:tc>
          <w:tcPr>
            <w:tcW w:w="2340" w:type="dxa"/>
            <w:vAlign w:val="center"/>
          </w:tcPr>
          <w:p w14:paraId="5799E314" w14:textId="77777777" w:rsidR="006E6783" w:rsidRPr="008A55DE" w:rsidRDefault="006E6783" w:rsidP="00C511B4">
            <w:pPr>
              <w:spacing w:line="360" w:lineRule="auto"/>
              <w:rPr>
                <w:moveTo w:id="4350" w:author="Alex Cukierman" w:date="2022-02-08T20:25:00Z"/>
                <w:rFonts w:ascii="Times New Roman" w:hAnsi="Times New Roman" w:cs="Times New Roman"/>
                <w:sz w:val="20"/>
                <w:szCs w:val="20"/>
              </w:rPr>
            </w:pPr>
            <w:moveTo w:id="4351" w:author="Alex Cukierman" w:date="2022-02-08T20:25:00Z">
              <w:r w:rsidRPr="008A55DE">
                <w:rPr>
                  <w:rFonts w:ascii="Times New Roman" w:eastAsia="Times New Roman" w:hAnsi="Times New Roman" w:cs="Times New Roman"/>
                  <w:sz w:val="20"/>
                  <w:szCs w:val="20"/>
                </w:rPr>
                <w:t>Zimbabwe</w:t>
              </w:r>
            </w:moveTo>
          </w:p>
        </w:tc>
        <w:tc>
          <w:tcPr>
            <w:tcW w:w="2340" w:type="dxa"/>
            <w:vAlign w:val="center"/>
          </w:tcPr>
          <w:p w14:paraId="45A96DA0" w14:textId="77777777" w:rsidR="006E6783" w:rsidRPr="008A55DE" w:rsidRDefault="006E6783" w:rsidP="00C511B4">
            <w:pPr>
              <w:spacing w:line="360" w:lineRule="auto"/>
              <w:rPr>
                <w:moveTo w:id="4352" w:author="Alex Cukierman" w:date="2022-02-08T20:25:00Z"/>
                <w:rFonts w:ascii="Times New Roman" w:hAnsi="Times New Roman" w:cs="Times New Roman"/>
                <w:sz w:val="20"/>
                <w:szCs w:val="20"/>
              </w:rPr>
            </w:pPr>
            <w:moveTo w:id="4353" w:author="Alex Cukierman" w:date="2022-02-08T20:25:00Z">
              <w:r w:rsidRPr="008A55DE">
                <w:rPr>
                  <w:rFonts w:ascii="Times New Roman" w:eastAsia="Times New Roman" w:hAnsi="Times New Roman" w:cs="Times New Roman"/>
                  <w:sz w:val="20"/>
                  <w:szCs w:val="20"/>
                </w:rPr>
                <w:t>Albania</w:t>
              </w:r>
            </w:moveTo>
          </w:p>
        </w:tc>
      </w:tr>
      <w:tr w:rsidR="006E6783" w:rsidRPr="008A55DE" w14:paraId="1A6887BE" w14:textId="77777777" w:rsidTr="00C511B4">
        <w:tc>
          <w:tcPr>
            <w:tcW w:w="2340" w:type="dxa"/>
            <w:vAlign w:val="center"/>
          </w:tcPr>
          <w:p w14:paraId="0B6C59FF" w14:textId="77777777" w:rsidR="006E6783" w:rsidRPr="008A55DE" w:rsidRDefault="006E6783" w:rsidP="00C511B4">
            <w:pPr>
              <w:spacing w:line="360" w:lineRule="auto"/>
              <w:rPr>
                <w:moveTo w:id="4354" w:author="Alex Cukierman" w:date="2022-02-08T20:25:00Z"/>
                <w:rFonts w:ascii="Times New Roman" w:hAnsi="Times New Roman" w:cs="Times New Roman"/>
                <w:sz w:val="20"/>
                <w:szCs w:val="20"/>
              </w:rPr>
            </w:pPr>
            <w:moveTo w:id="4355" w:author="Alex Cukierman" w:date="2022-02-08T20:25:00Z">
              <w:r w:rsidRPr="008A55DE">
                <w:rPr>
                  <w:rFonts w:ascii="Times New Roman" w:eastAsia="Times New Roman" w:hAnsi="Times New Roman" w:cs="Times New Roman"/>
                  <w:sz w:val="20"/>
                  <w:szCs w:val="20"/>
                </w:rPr>
                <w:t>Mali</w:t>
              </w:r>
            </w:moveTo>
          </w:p>
        </w:tc>
        <w:tc>
          <w:tcPr>
            <w:tcW w:w="2515" w:type="dxa"/>
            <w:vAlign w:val="center"/>
          </w:tcPr>
          <w:p w14:paraId="56C55404" w14:textId="77777777" w:rsidR="006E6783" w:rsidRPr="008A55DE" w:rsidRDefault="006E6783" w:rsidP="00C511B4">
            <w:pPr>
              <w:spacing w:line="360" w:lineRule="auto"/>
              <w:rPr>
                <w:moveTo w:id="4356" w:author="Alex Cukierman" w:date="2022-02-08T20:25:00Z"/>
                <w:rFonts w:ascii="Times New Roman" w:hAnsi="Times New Roman" w:cs="Times New Roman"/>
                <w:sz w:val="20"/>
                <w:szCs w:val="20"/>
              </w:rPr>
            </w:pPr>
            <w:moveTo w:id="4357" w:author="Alex Cukierman" w:date="2022-02-08T20:25:00Z">
              <w:r w:rsidRPr="008A55DE">
                <w:rPr>
                  <w:rFonts w:ascii="Times New Roman" w:eastAsia="Times New Roman" w:hAnsi="Times New Roman" w:cs="Times New Roman"/>
                  <w:sz w:val="20"/>
                  <w:szCs w:val="20"/>
                </w:rPr>
                <w:t>Somalia</w:t>
              </w:r>
            </w:moveTo>
          </w:p>
        </w:tc>
        <w:tc>
          <w:tcPr>
            <w:tcW w:w="2340" w:type="dxa"/>
            <w:vAlign w:val="center"/>
          </w:tcPr>
          <w:p w14:paraId="6B35091F" w14:textId="77777777" w:rsidR="006E6783" w:rsidRPr="008A55DE" w:rsidRDefault="006E6783" w:rsidP="00C511B4">
            <w:pPr>
              <w:spacing w:line="360" w:lineRule="auto"/>
              <w:rPr>
                <w:moveTo w:id="4358" w:author="Alex Cukierman" w:date="2022-02-08T20:25:00Z"/>
                <w:rFonts w:ascii="Times New Roman" w:hAnsi="Times New Roman" w:cs="Times New Roman"/>
                <w:sz w:val="20"/>
                <w:szCs w:val="20"/>
              </w:rPr>
            </w:pPr>
            <w:moveTo w:id="4359" w:author="Alex Cukierman" w:date="2022-02-08T20:25:00Z">
              <w:r w:rsidRPr="008A55DE">
                <w:rPr>
                  <w:rFonts w:ascii="Times New Roman" w:eastAsia="Times New Roman" w:hAnsi="Times New Roman" w:cs="Times New Roman"/>
                  <w:sz w:val="20"/>
                  <w:szCs w:val="20"/>
                </w:rPr>
                <w:t>Indonesia</w:t>
              </w:r>
            </w:moveTo>
          </w:p>
        </w:tc>
        <w:tc>
          <w:tcPr>
            <w:tcW w:w="2340" w:type="dxa"/>
            <w:vAlign w:val="center"/>
          </w:tcPr>
          <w:p w14:paraId="6CABEB23" w14:textId="77777777" w:rsidR="006E6783" w:rsidRPr="008A55DE" w:rsidRDefault="006E6783" w:rsidP="00C511B4">
            <w:pPr>
              <w:spacing w:line="360" w:lineRule="auto"/>
              <w:rPr>
                <w:moveTo w:id="4360" w:author="Alex Cukierman" w:date="2022-02-08T20:25:00Z"/>
                <w:rFonts w:ascii="Times New Roman" w:hAnsi="Times New Roman" w:cs="Times New Roman"/>
                <w:sz w:val="20"/>
                <w:szCs w:val="20"/>
              </w:rPr>
            </w:pPr>
            <w:moveTo w:id="4361" w:author="Alex Cukierman" w:date="2022-02-08T20:25:00Z">
              <w:r w:rsidRPr="008A55DE">
                <w:rPr>
                  <w:rFonts w:ascii="Times New Roman" w:eastAsia="Times New Roman" w:hAnsi="Times New Roman" w:cs="Times New Roman"/>
                  <w:sz w:val="20"/>
                  <w:szCs w:val="20"/>
                </w:rPr>
                <w:t>Mexico</w:t>
              </w:r>
            </w:moveTo>
          </w:p>
        </w:tc>
      </w:tr>
      <w:tr w:rsidR="006E6783" w:rsidRPr="008A55DE" w14:paraId="754C369F" w14:textId="77777777" w:rsidTr="00C511B4">
        <w:tc>
          <w:tcPr>
            <w:tcW w:w="2340" w:type="dxa"/>
            <w:vAlign w:val="center"/>
          </w:tcPr>
          <w:p w14:paraId="372C3866" w14:textId="77777777" w:rsidR="006E6783" w:rsidRPr="008A55DE" w:rsidRDefault="006E6783" w:rsidP="00C511B4">
            <w:pPr>
              <w:spacing w:line="360" w:lineRule="auto"/>
              <w:rPr>
                <w:moveTo w:id="4362" w:author="Alex Cukierman" w:date="2022-02-08T20:25:00Z"/>
                <w:rFonts w:ascii="Times New Roman" w:hAnsi="Times New Roman" w:cs="Times New Roman"/>
                <w:sz w:val="20"/>
                <w:szCs w:val="20"/>
              </w:rPr>
            </w:pPr>
            <w:moveTo w:id="4363" w:author="Alex Cukierman" w:date="2022-02-08T20:25:00Z">
              <w:r w:rsidRPr="008A55DE">
                <w:rPr>
                  <w:rFonts w:ascii="Times New Roman" w:eastAsia="Times New Roman" w:hAnsi="Times New Roman" w:cs="Times New Roman"/>
                  <w:sz w:val="20"/>
                  <w:szCs w:val="20"/>
                </w:rPr>
                <w:t>Lesotho</w:t>
              </w:r>
            </w:moveTo>
          </w:p>
        </w:tc>
        <w:tc>
          <w:tcPr>
            <w:tcW w:w="2515" w:type="dxa"/>
            <w:vAlign w:val="center"/>
          </w:tcPr>
          <w:p w14:paraId="367C799F" w14:textId="77777777" w:rsidR="006E6783" w:rsidRPr="008A55DE" w:rsidRDefault="006E6783" w:rsidP="00C511B4">
            <w:pPr>
              <w:spacing w:line="360" w:lineRule="auto"/>
              <w:rPr>
                <w:moveTo w:id="4364" w:author="Alex Cukierman" w:date="2022-02-08T20:25:00Z"/>
                <w:rFonts w:ascii="Times New Roman" w:hAnsi="Times New Roman" w:cs="Times New Roman"/>
                <w:sz w:val="20"/>
                <w:szCs w:val="20"/>
              </w:rPr>
            </w:pPr>
            <w:moveTo w:id="4365" w:author="Alex Cukierman" w:date="2022-02-08T20:25:00Z">
              <w:r w:rsidRPr="008A55DE">
                <w:rPr>
                  <w:rFonts w:ascii="Times New Roman" w:eastAsia="Times New Roman" w:hAnsi="Times New Roman" w:cs="Times New Roman"/>
                  <w:sz w:val="20"/>
                  <w:szCs w:val="20"/>
                </w:rPr>
                <w:t>Sri Lanka</w:t>
              </w:r>
            </w:moveTo>
          </w:p>
        </w:tc>
        <w:tc>
          <w:tcPr>
            <w:tcW w:w="2340" w:type="dxa"/>
            <w:vAlign w:val="center"/>
          </w:tcPr>
          <w:p w14:paraId="6052970F" w14:textId="77777777" w:rsidR="006E6783" w:rsidRPr="008A55DE" w:rsidRDefault="006E6783" w:rsidP="00C511B4">
            <w:pPr>
              <w:spacing w:line="360" w:lineRule="auto"/>
              <w:rPr>
                <w:moveTo w:id="4366" w:author="Alex Cukierman" w:date="2022-02-08T20:25:00Z"/>
                <w:rFonts w:ascii="Times New Roman" w:hAnsi="Times New Roman" w:cs="Times New Roman"/>
                <w:sz w:val="20"/>
                <w:szCs w:val="20"/>
              </w:rPr>
            </w:pPr>
            <w:moveTo w:id="4367" w:author="Alex Cukierman" w:date="2022-02-08T20:25:00Z">
              <w:r w:rsidRPr="008A55DE">
                <w:rPr>
                  <w:rFonts w:ascii="Times New Roman" w:eastAsia="Times New Roman" w:hAnsi="Times New Roman" w:cs="Times New Roman"/>
                  <w:sz w:val="20"/>
                  <w:szCs w:val="20"/>
                </w:rPr>
                <w:t>Jordan</w:t>
              </w:r>
            </w:moveTo>
          </w:p>
        </w:tc>
        <w:tc>
          <w:tcPr>
            <w:tcW w:w="2340" w:type="dxa"/>
            <w:vAlign w:val="center"/>
          </w:tcPr>
          <w:p w14:paraId="5B7A1388" w14:textId="77777777" w:rsidR="006E6783" w:rsidRPr="008A55DE" w:rsidRDefault="006E6783" w:rsidP="00C511B4">
            <w:pPr>
              <w:spacing w:line="360" w:lineRule="auto"/>
              <w:rPr>
                <w:moveTo w:id="4368" w:author="Alex Cukierman" w:date="2022-02-08T20:25:00Z"/>
                <w:rFonts w:ascii="Times New Roman" w:hAnsi="Times New Roman" w:cs="Times New Roman"/>
                <w:sz w:val="20"/>
                <w:szCs w:val="20"/>
              </w:rPr>
            </w:pPr>
            <w:moveTo w:id="4369" w:author="Alex Cukierman" w:date="2022-02-08T20:25:00Z">
              <w:r w:rsidRPr="008A55DE">
                <w:rPr>
                  <w:rFonts w:ascii="Times New Roman" w:eastAsia="Times New Roman" w:hAnsi="Times New Roman" w:cs="Times New Roman"/>
                  <w:sz w:val="20"/>
                  <w:szCs w:val="20"/>
                </w:rPr>
                <w:t>Saudi Arabia</w:t>
              </w:r>
            </w:moveTo>
          </w:p>
        </w:tc>
      </w:tr>
      <w:tr w:rsidR="006E6783" w:rsidRPr="008A55DE" w14:paraId="170FA44A" w14:textId="77777777" w:rsidTr="00C511B4">
        <w:tc>
          <w:tcPr>
            <w:tcW w:w="2340" w:type="dxa"/>
            <w:vAlign w:val="center"/>
          </w:tcPr>
          <w:p w14:paraId="07D87963" w14:textId="77777777" w:rsidR="006E6783" w:rsidRPr="008A55DE" w:rsidRDefault="006E6783" w:rsidP="00C511B4">
            <w:pPr>
              <w:spacing w:line="360" w:lineRule="auto"/>
              <w:rPr>
                <w:moveTo w:id="4370" w:author="Alex Cukierman" w:date="2022-02-08T20:25:00Z"/>
                <w:rFonts w:ascii="Times New Roman" w:hAnsi="Times New Roman" w:cs="Times New Roman"/>
                <w:sz w:val="20"/>
                <w:szCs w:val="20"/>
              </w:rPr>
            </w:pPr>
            <w:moveTo w:id="4371" w:author="Alex Cukierman" w:date="2022-02-08T20:25:00Z">
              <w:r w:rsidRPr="008A55DE">
                <w:rPr>
                  <w:rFonts w:ascii="Times New Roman" w:eastAsia="Times New Roman" w:hAnsi="Times New Roman" w:cs="Times New Roman"/>
                  <w:sz w:val="20"/>
                  <w:szCs w:val="20"/>
                </w:rPr>
                <w:t>Côte d'Ivoire</w:t>
              </w:r>
            </w:moveTo>
          </w:p>
        </w:tc>
        <w:tc>
          <w:tcPr>
            <w:tcW w:w="2515" w:type="dxa"/>
            <w:vAlign w:val="center"/>
          </w:tcPr>
          <w:p w14:paraId="16B575C0" w14:textId="77777777" w:rsidR="006E6783" w:rsidRPr="008A55DE" w:rsidRDefault="006E6783" w:rsidP="00C511B4">
            <w:pPr>
              <w:spacing w:line="360" w:lineRule="auto"/>
              <w:rPr>
                <w:moveTo w:id="4372" w:author="Alex Cukierman" w:date="2022-02-08T20:25:00Z"/>
                <w:rFonts w:ascii="Times New Roman" w:hAnsi="Times New Roman" w:cs="Times New Roman"/>
                <w:sz w:val="20"/>
                <w:szCs w:val="20"/>
              </w:rPr>
            </w:pPr>
            <w:moveTo w:id="4373" w:author="Alex Cukierman" w:date="2022-02-08T20:25:00Z">
              <w:r w:rsidRPr="008A55DE">
                <w:rPr>
                  <w:rFonts w:ascii="Times New Roman" w:eastAsia="Times New Roman" w:hAnsi="Times New Roman" w:cs="Times New Roman"/>
                  <w:sz w:val="20"/>
                  <w:szCs w:val="20"/>
                </w:rPr>
                <w:t>Mozambique</w:t>
              </w:r>
            </w:moveTo>
          </w:p>
        </w:tc>
        <w:tc>
          <w:tcPr>
            <w:tcW w:w="2340" w:type="dxa"/>
            <w:vAlign w:val="center"/>
          </w:tcPr>
          <w:p w14:paraId="4A7315B9" w14:textId="77777777" w:rsidR="006E6783" w:rsidRPr="008A55DE" w:rsidRDefault="006E6783" w:rsidP="00C511B4">
            <w:pPr>
              <w:spacing w:line="360" w:lineRule="auto"/>
              <w:rPr>
                <w:moveTo w:id="4374" w:author="Alex Cukierman" w:date="2022-02-08T20:25:00Z"/>
                <w:rFonts w:ascii="Times New Roman" w:hAnsi="Times New Roman" w:cs="Times New Roman"/>
                <w:sz w:val="20"/>
                <w:szCs w:val="20"/>
              </w:rPr>
            </w:pPr>
            <w:moveTo w:id="4375" w:author="Alex Cukierman" w:date="2022-02-08T20:25:00Z">
              <w:r w:rsidRPr="008A55DE">
                <w:rPr>
                  <w:rFonts w:ascii="Times New Roman" w:eastAsia="Times New Roman" w:hAnsi="Times New Roman" w:cs="Times New Roman"/>
                  <w:sz w:val="20"/>
                  <w:szCs w:val="20"/>
                </w:rPr>
                <w:t>El Salvador</w:t>
              </w:r>
            </w:moveTo>
          </w:p>
        </w:tc>
        <w:tc>
          <w:tcPr>
            <w:tcW w:w="2340" w:type="dxa"/>
            <w:vAlign w:val="center"/>
          </w:tcPr>
          <w:p w14:paraId="3C154548" w14:textId="77777777" w:rsidR="006E6783" w:rsidRPr="008A55DE" w:rsidRDefault="006E6783" w:rsidP="00C511B4">
            <w:pPr>
              <w:spacing w:line="360" w:lineRule="auto"/>
              <w:rPr>
                <w:moveTo w:id="4376" w:author="Alex Cukierman" w:date="2022-02-08T20:25:00Z"/>
                <w:rFonts w:ascii="Times New Roman" w:hAnsi="Times New Roman" w:cs="Times New Roman"/>
                <w:sz w:val="20"/>
                <w:szCs w:val="20"/>
              </w:rPr>
            </w:pPr>
            <w:moveTo w:id="4377" w:author="Alex Cukierman" w:date="2022-02-08T20:25:00Z">
              <w:r w:rsidRPr="008A55DE">
                <w:rPr>
                  <w:rFonts w:ascii="Times New Roman" w:eastAsia="Times New Roman" w:hAnsi="Times New Roman" w:cs="Times New Roman"/>
                  <w:sz w:val="20"/>
                  <w:szCs w:val="20"/>
                </w:rPr>
                <w:t>Armenia</w:t>
              </w:r>
            </w:moveTo>
          </w:p>
        </w:tc>
      </w:tr>
      <w:tr w:rsidR="006E6783" w:rsidRPr="008A55DE" w14:paraId="731260CF" w14:textId="77777777" w:rsidTr="00C511B4">
        <w:tc>
          <w:tcPr>
            <w:tcW w:w="2340" w:type="dxa"/>
            <w:vAlign w:val="center"/>
          </w:tcPr>
          <w:p w14:paraId="4E1E6926" w14:textId="77777777" w:rsidR="006E6783" w:rsidRPr="008A55DE" w:rsidRDefault="006E6783" w:rsidP="00C511B4">
            <w:pPr>
              <w:spacing w:line="360" w:lineRule="auto"/>
              <w:rPr>
                <w:moveTo w:id="4378" w:author="Alex Cukierman" w:date="2022-02-08T20:25:00Z"/>
                <w:rFonts w:ascii="Times New Roman" w:hAnsi="Times New Roman" w:cs="Times New Roman"/>
                <w:sz w:val="20"/>
                <w:szCs w:val="20"/>
              </w:rPr>
            </w:pPr>
            <w:moveTo w:id="4379" w:author="Alex Cukierman" w:date="2022-02-08T20:25:00Z">
              <w:r w:rsidRPr="008A55DE">
                <w:rPr>
                  <w:rFonts w:ascii="Times New Roman" w:eastAsia="Times New Roman" w:hAnsi="Times New Roman" w:cs="Times New Roman"/>
                  <w:sz w:val="20"/>
                  <w:szCs w:val="20"/>
                </w:rPr>
                <w:t>Ireland</w:t>
              </w:r>
            </w:moveTo>
          </w:p>
        </w:tc>
        <w:tc>
          <w:tcPr>
            <w:tcW w:w="2515" w:type="dxa"/>
            <w:vAlign w:val="center"/>
          </w:tcPr>
          <w:p w14:paraId="7FB4AE78" w14:textId="77777777" w:rsidR="006E6783" w:rsidRPr="008A55DE" w:rsidRDefault="006E6783" w:rsidP="00C511B4">
            <w:pPr>
              <w:spacing w:line="360" w:lineRule="auto"/>
              <w:rPr>
                <w:moveTo w:id="4380" w:author="Alex Cukierman" w:date="2022-02-08T20:25:00Z"/>
                <w:rFonts w:ascii="Times New Roman" w:hAnsi="Times New Roman" w:cs="Times New Roman"/>
                <w:sz w:val="20"/>
                <w:szCs w:val="20"/>
              </w:rPr>
            </w:pPr>
            <w:moveTo w:id="4381" w:author="Alex Cukierman" w:date="2022-02-08T20:25:00Z">
              <w:r w:rsidRPr="008A55DE">
                <w:rPr>
                  <w:rFonts w:ascii="Times New Roman" w:eastAsia="Times New Roman" w:hAnsi="Times New Roman" w:cs="Times New Roman"/>
                  <w:sz w:val="20"/>
                  <w:szCs w:val="20"/>
                </w:rPr>
                <w:t>Mauritania</w:t>
              </w:r>
            </w:moveTo>
          </w:p>
        </w:tc>
        <w:tc>
          <w:tcPr>
            <w:tcW w:w="2340" w:type="dxa"/>
            <w:vAlign w:val="center"/>
          </w:tcPr>
          <w:p w14:paraId="51961F5D" w14:textId="77777777" w:rsidR="006E6783" w:rsidRPr="008A55DE" w:rsidRDefault="006E6783" w:rsidP="00C511B4">
            <w:pPr>
              <w:spacing w:line="360" w:lineRule="auto"/>
              <w:rPr>
                <w:moveTo w:id="4382" w:author="Alex Cukierman" w:date="2022-02-08T20:25:00Z"/>
                <w:rFonts w:ascii="Times New Roman" w:hAnsi="Times New Roman" w:cs="Times New Roman"/>
                <w:sz w:val="20"/>
                <w:szCs w:val="20"/>
              </w:rPr>
            </w:pPr>
            <w:moveTo w:id="4383" w:author="Alex Cukierman" w:date="2022-02-08T20:25:00Z">
              <w:r w:rsidRPr="008A55DE">
                <w:rPr>
                  <w:rFonts w:ascii="Times New Roman" w:eastAsia="Times New Roman" w:hAnsi="Times New Roman" w:cs="Times New Roman"/>
                  <w:sz w:val="20"/>
                  <w:szCs w:val="20"/>
                </w:rPr>
                <w:t>Italy</w:t>
              </w:r>
            </w:moveTo>
          </w:p>
        </w:tc>
        <w:tc>
          <w:tcPr>
            <w:tcW w:w="2340" w:type="dxa"/>
            <w:vAlign w:val="center"/>
          </w:tcPr>
          <w:p w14:paraId="073E10AD" w14:textId="77777777" w:rsidR="006E6783" w:rsidRPr="008A55DE" w:rsidRDefault="006E6783" w:rsidP="00C511B4">
            <w:pPr>
              <w:spacing w:line="360" w:lineRule="auto"/>
              <w:rPr>
                <w:moveTo w:id="4384" w:author="Alex Cukierman" w:date="2022-02-08T20:25:00Z"/>
                <w:rFonts w:ascii="Times New Roman" w:hAnsi="Times New Roman" w:cs="Times New Roman"/>
                <w:sz w:val="20"/>
                <w:szCs w:val="20"/>
              </w:rPr>
            </w:pPr>
            <w:moveTo w:id="4385" w:author="Alex Cukierman" w:date="2022-02-08T20:25:00Z">
              <w:r w:rsidRPr="008A55DE">
                <w:rPr>
                  <w:rFonts w:ascii="Times New Roman" w:eastAsia="Times New Roman" w:hAnsi="Times New Roman" w:cs="Times New Roman"/>
                  <w:sz w:val="20"/>
                  <w:szCs w:val="20"/>
                </w:rPr>
                <w:t>Romania</w:t>
              </w:r>
            </w:moveTo>
          </w:p>
        </w:tc>
      </w:tr>
      <w:tr w:rsidR="006E6783" w:rsidRPr="008A55DE" w14:paraId="53F11C6A" w14:textId="77777777" w:rsidTr="00C511B4">
        <w:tc>
          <w:tcPr>
            <w:tcW w:w="2340" w:type="dxa"/>
            <w:vAlign w:val="center"/>
          </w:tcPr>
          <w:p w14:paraId="2318EC99" w14:textId="77777777" w:rsidR="006E6783" w:rsidRPr="008A55DE" w:rsidRDefault="006E6783" w:rsidP="00C511B4">
            <w:pPr>
              <w:spacing w:line="360" w:lineRule="auto"/>
              <w:rPr>
                <w:moveTo w:id="4386" w:author="Alex Cukierman" w:date="2022-02-08T20:25:00Z"/>
                <w:rFonts w:ascii="Times New Roman" w:hAnsi="Times New Roman" w:cs="Times New Roman"/>
                <w:sz w:val="20"/>
                <w:szCs w:val="20"/>
              </w:rPr>
            </w:pPr>
            <w:moveTo w:id="4387" w:author="Alex Cukierman" w:date="2022-02-08T20:25:00Z">
              <w:r w:rsidRPr="008A55DE">
                <w:rPr>
                  <w:rFonts w:ascii="Times New Roman" w:eastAsia="Times New Roman" w:hAnsi="Times New Roman" w:cs="Times New Roman"/>
                  <w:sz w:val="20"/>
                  <w:szCs w:val="20"/>
                </w:rPr>
                <w:t>Dominican Republic</w:t>
              </w:r>
            </w:moveTo>
          </w:p>
        </w:tc>
        <w:tc>
          <w:tcPr>
            <w:tcW w:w="2515" w:type="dxa"/>
            <w:vAlign w:val="center"/>
          </w:tcPr>
          <w:p w14:paraId="0E3965C1" w14:textId="77777777" w:rsidR="006E6783" w:rsidRPr="008A55DE" w:rsidRDefault="006E6783" w:rsidP="00C511B4">
            <w:pPr>
              <w:spacing w:line="360" w:lineRule="auto"/>
              <w:rPr>
                <w:moveTo w:id="4388" w:author="Alex Cukierman" w:date="2022-02-08T20:25:00Z"/>
                <w:rFonts w:ascii="Times New Roman" w:hAnsi="Times New Roman" w:cs="Times New Roman"/>
                <w:sz w:val="20"/>
                <w:szCs w:val="20"/>
              </w:rPr>
            </w:pPr>
            <w:moveTo w:id="4389" w:author="Alex Cukierman" w:date="2022-02-08T20:25:00Z">
              <w:r w:rsidRPr="008A55DE">
                <w:rPr>
                  <w:rFonts w:ascii="Times New Roman" w:eastAsia="Times New Roman" w:hAnsi="Times New Roman" w:cs="Times New Roman"/>
                  <w:sz w:val="20"/>
                  <w:szCs w:val="20"/>
                </w:rPr>
                <w:t>Congo, Democratic Republic of the</w:t>
              </w:r>
            </w:moveTo>
          </w:p>
        </w:tc>
        <w:tc>
          <w:tcPr>
            <w:tcW w:w="2340" w:type="dxa"/>
            <w:vAlign w:val="center"/>
          </w:tcPr>
          <w:p w14:paraId="4B014B1E" w14:textId="77777777" w:rsidR="006E6783" w:rsidRPr="008A55DE" w:rsidRDefault="006E6783" w:rsidP="00C511B4">
            <w:pPr>
              <w:spacing w:line="360" w:lineRule="auto"/>
              <w:rPr>
                <w:moveTo w:id="4390" w:author="Alex Cukierman" w:date="2022-02-08T20:25:00Z"/>
                <w:rFonts w:ascii="Times New Roman" w:hAnsi="Times New Roman" w:cs="Times New Roman"/>
                <w:sz w:val="20"/>
                <w:szCs w:val="20"/>
              </w:rPr>
            </w:pPr>
            <w:moveTo w:id="4391" w:author="Alex Cukierman" w:date="2022-02-08T20:25:00Z">
              <w:r w:rsidRPr="008A55DE">
                <w:rPr>
                  <w:rFonts w:ascii="Times New Roman" w:eastAsia="Times New Roman" w:hAnsi="Times New Roman" w:cs="Times New Roman"/>
                  <w:sz w:val="20"/>
                  <w:szCs w:val="20"/>
                </w:rPr>
                <w:t>Iran</w:t>
              </w:r>
            </w:moveTo>
          </w:p>
        </w:tc>
        <w:tc>
          <w:tcPr>
            <w:tcW w:w="2340" w:type="dxa"/>
            <w:vAlign w:val="center"/>
          </w:tcPr>
          <w:p w14:paraId="0BABABF9" w14:textId="77777777" w:rsidR="006E6783" w:rsidRPr="008A55DE" w:rsidRDefault="006E6783" w:rsidP="00C511B4">
            <w:pPr>
              <w:spacing w:line="360" w:lineRule="auto"/>
              <w:rPr>
                <w:moveTo w:id="4392" w:author="Alex Cukierman" w:date="2022-02-08T20:25:00Z"/>
                <w:rFonts w:ascii="Times New Roman" w:hAnsi="Times New Roman" w:cs="Times New Roman"/>
                <w:sz w:val="20"/>
                <w:szCs w:val="20"/>
              </w:rPr>
            </w:pPr>
            <w:moveTo w:id="4393" w:author="Alex Cukierman" w:date="2022-02-08T20:25:00Z">
              <w:r w:rsidRPr="008A55DE">
                <w:rPr>
                  <w:rFonts w:ascii="Times New Roman" w:eastAsia="Times New Roman" w:hAnsi="Times New Roman" w:cs="Times New Roman"/>
                  <w:sz w:val="20"/>
                  <w:szCs w:val="20"/>
                </w:rPr>
                <w:t>Iraq</w:t>
              </w:r>
            </w:moveTo>
          </w:p>
        </w:tc>
      </w:tr>
      <w:moveToRangeEnd w:id="4133"/>
      <w:tr w:rsidR="00BF6BAD" w:rsidRPr="008A55DE" w14:paraId="1084D68A" w14:textId="77777777" w:rsidTr="00C511B4">
        <w:trPr>
          <w:ins w:id="4394" w:author="Alex Cukierman" w:date="2022-02-08T22:13:00Z"/>
        </w:trPr>
        <w:tc>
          <w:tcPr>
            <w:tcW w:w="2340" w:type="dxa"/>
            <w:vAlign w:val="center"/>
          </w:tcPr>
          <w:p w14:paraId="146A1628" w14:textId="6092E451" w:rsidR="00BF6BAD" w:rsidRPr="008A55DE" w:rsidRDefault="00BF6BAD" w:rsidP="00C511B4">
            <w:pPr>
              <w:spacing w:line="360" w:lineRule="auto"/>
              <w:rPr>
                <w:ins w:id="4395" w:author="Alex Cukierman" w:date="2022-02-08T22:13:00Z"/>
                <w:rFonts w:ascii="Times New Roman" w:eastAsia="Times New Roman" w:hAnsi="Times New Roman" w:cs="Times New Roman"/>
                <w:sz w:val="20"/>
                <w:szCs w:val="20"/>
              </w:rPr>
            </w:pPr>
            <w:ins w:id="4396" w:author="Alex Cukierman" w:date="2022-02-08T22:13:00Z">
              <w:r>
                <w:rPr>
                  <w:rFonts w:ascii="Times New Roman" w:eastAsia="Times New Roman" w:hAnsi="Times New Roman" w:cs="Times New Roman"/>
                  <w:sz w:val="20"/>
                  <w:szCs w:val="20"/>
                </w:rPr>
                <w:t>Burkina Faso</w:t>
              </w:r>
            </w:ins>
          </w:p>
        </w:tc>
        <w:tc>
          <w:tcPr>
            <w:tcW w:w="2515" w:type="dxa"/>
            <w:vAlign w:val="center"/>
          </w:tcPr>
          <w:p w14:paraId="44E0B3FA" w14:textId="2B8C6988" w:rsidR="00BF6BAD" w:rsidRPr="008A55DE" w:rsidRDefault="00BF6BAD" w:rsidP="00C511B4">
            <w:pPr>
              <w:spacing w:line="360" w:lineRule="auto"/>
              <w:rPr>
                <w:ins w:id="4397" w:author="Alex Cukierman" w:date="2022-02-08T22:13:00Z"/>
                <w:rFonts w:ascii="Times New Roman" w:eastAsia="Times New Roman" w:hAnsi="Times New Roman" w:cs="Times New Roman"/>
                <w:sz w:val="20"/>
                <w:szCs w:val="20"/>
              </w:rPr>
            </w:pPr>
            <w:ins w:id="4398" w:author="Alex Cukierman" w:date="2022-02-08T22:13:00Z">
              <w:r>
                <w:rPr>
                  <w:rFonts w:ascii="Times New Roman" w:eastAsia="Times New Roman" w:hAnsi="Times New Roman" w:cs="Times New Roman"/>
                  <w:sz w:val="20"/>
                  <w:szCs w:val="20"/>
                </w:rPr>
                <w:t>Kenya</w:t>
              </w:r>
            </w:ins>
          </w:p>
        </w:tc>
        <w:tc>
          <w:tcPr>
            <w:tcW w:w="2340" w:type="dxa"/>
            <w:vAlign w:val="center"/>
          </w:tcPr>
          <w:p w14:paraId="7B65678A" w14:textId="7486427B" w:rsidR="00BF6BAD" w:rsidRPr="008A55DE" w:rsidRDefault="00BF6BAD" w:rsidP="00C511B4">
            <w:pPr>
              <w:spacing w:line="360" w:lineRule="auto"/>
              <w:rPr>
                <w:ins w:id="4399" w:author="Alex Cukierman" w:date="2022-02-08T22:13:00Z"/>
                <w:rFonts w:ascii="Times New Roman" w:eastAsia="Times New Roman" w:hAnsi="Times New Roman" w:cs="Times New Roman"/>
                <w:sz w:val="20"/>
                <w:szCs w:val="20"/>
              </w:rPr>
            </w:pPr>
            <w:ins w:id="4400" w:author="Alex Cukierman" w:date="2022-02-08T22:13:00Z">
              <w:r>
                <w:rPr>
                  <w:rFonts w:ascii="Times New Roman" w:eastAsia="Times New Roman" w:hAnsi="Times New Roman" w:cs="Times New Roman"/>
                  <w:sz w:val="20"/>
                  <w:szCs w:val="20"/>
                </w:rPr>
                <w:t>Egypt</w:t>
              </w:r>
            </w:ins>
          </w:p>
        </w:tc>
        <w:tc>
          <w:tcPr>
            <w:tcW w:w="2340" w:type="dxa"/>
            <w:vAlign w:val="center"/>
          </w:tcPr>
          <w:p w14:paraId="7C4224A5" w14:textId="1F3F415B" w:rsidR="00BF6BAD" w:rsidRPr="008A55DE" w:rsidRDefault="00BF6BAD" w:rsidP="00C511B4">
            <w:pPr>
              <w:spacing w:line="360" w:lineRule="auto"/>
              <w:rPr>
                <w:ins w:id="4401" w:author="Alex Cukierman" w:date="2022-02-08T22:13:00Z"/>
                <w:rFonts w:ascii="Times New Roman" w:eastAsia="Times New Roman" w:hAnsi="Times New Roman" w:cs="Times New Roman"/>
                <w:sz w:val="20"/>
                <w:szCs w:val="20"/>
              </w:rPr>
            </w:pPr>
            <w:ins w:id="4402" w:author="Alex Cukierman" w:date="2022-02-08T22:14:00Z">
              <w:r>
                <w:rPr>
                  <w:rFonts w:ascii="Times New Roman" w:eastAsia="Times New Roman" w:hAnsi="Times New Roman" w:cs="Times New Roman"/>
                  <w:sz w:val="20"/>
                  <w:szCs w:val="20"/>
                </w:rPr>
                <w:t>Bosnia and Herzegovina</w:t>
              </w:r>
            </w:ins>
          </w:p>
        </w:tc>
      </w:tr>
      <w:tr w:rsidR="00BF6BAD" w:rsidRPr="008A55DE" w14:paraId="1EC1514E" w14:textId="77777777" w:rsidTr="00C511B4">
        <w:trPr>
          <w:ins w:id="4403" w:author="Alex Cukierman" w:date="2022-02-08T22:14:00Z"/>
        </w:trPr>
        <w:tc>
          <w:tcPr>
            <w:tcW w:w="2340" w:type="dxa"/>
            <w:vAlign w:val="center"/>
          </w:tcPr>
          <w:p w14:paraId="0AF7C78A" w14:textId="6AA01331" w:rsidR="00BF6BAD" w:rsidRDefault="00BF6BAD" w:rsidP="00C511B4">
            <w:pPr>
              <w:spacing w:line="360" w:lineRule="auto"/>
              <w:rPr>
                <w:ins w:id="4404" w:author="Alex Cukierman" w:date="2022-02-08T22:14:00Z"/>
                <w:rFonts w:ascii="Times New Roman" w:eastAsia="Times New Roman" w:hAnsi="Times New Roman" w:cs="Times New Roman"/>
                <w:sz w:val="20"/>
                <w:szCs w:val="20"/>
              </w:rPr>
            </w:pPr>
            <w:ins w:id="4405" w:author="Alex Cukierman" w:date="2022-02-08T22:14:00Z">
              <w:r>
                <w:rPr>
                  <w:rFonts w:ascii="Times New Roman" w:eastAsia="Times New Roman" w:hAnsi="Times New Roman" w:cs="Times New Roman"/>
                  <w:sz w:val="20"/>
                  <w:szCs w:val="20"/>
                </w:rPr>
                <w:t>Finland</w:t>
              </w:r>
            </w:ins>
          </w:p>
        </w:tc>
        <w:tc>
          <w:tcPr>
            <w:tcW w:w="2515" w:type="dxa"/>
            <w:vAlign w:val="center"/>
          </w:tcPr>
          <w:p w14:paraId="5EAEA33E" w14:textId="2DD35830" w:rsidR="00BF6BAD" w:rsidRDefault="00BF6BAD" w:rsidP="000736DB">
            <w:pPr>
              <w:spacing w:line="360" w:lineRule="auto"/>
              <w:rPr>
                <w:ins w:id="4406" w:author="Alex Cukierman" w:date="2022-02-08T22:14:00Z"/>
                <w:rFonts w:ascii="Times New Roman" w:eastAsia="Times New Roman" w:hAnsi="Times New Roman" w:cs="Times New Roman"/>
                <w:sz w:val="20"/>
                <w:szCs w:val="20"/>
              </w:rPr>
            </w:pPr>
            <w:ins w:id="4407" w:author="Alex Cukierman" w:date="2022-02-08T22:14:00Z">
              <w:r>
                <w:rPr>
                  <w:rFonts w:ascii="Times New Roman" w:eastAsia="Times New Roman" w:hAnsi="Times New Roman" w:cs="Times New Roman"/>
                  <w:sz w:val="20"/>
                  <w:szCs w:val="20"/>
                </w:rPr>
                <w:t>Cameron</w:t>
              </w:r>
            </w:ins>
            <w:ins w:id="4408" w:author="Alex Cukierman" w:date="2022-02-08T22:15:00Z">
              <w:r>
                <w:rPr>
                  <w:rFonts w:ascii="Times New Roman" w:eastAsia="Times New Roman" w:hAnsi="Times New Roman" w:cs="Times New Roman"/>
                  <w:sz w:val="20"/>
                  <w:szCs w:val="20"/>
                </w:rPr>
                <w:t xml:space="preserve"> </w:t>
              </w:r>
            </w:ins>
          </w:p>
        </w:tc>
        <w:tc>
          <w:tcPr>
            <w:tcW w:w="2340" w:type="dxa"/>
            <w:vAlign w:val="center"/>
          </w:tcPr>
          <w:p w14:paraId="6CB95E82" w14:textId="6A56E83F" w:rsidR="00BF6BAD" w:rsidRDefault="00BF6BAD" w:rsidP="00C511B4">
            <w:pPr>
              <w:spacing w:line="360" w:lineRule="auto"/>
              <w:rPr>
                <w:ins w:id="4409" w:author="Alex Cukierman" w:date="2022-02-08T22:14:00Z"/>
                <w:rFonts w:ascii="Times New Roman" w:eastAsia="Times New Roman" w:hAnsi="Times New Roman" w:cs="Times New Roman"/>
                <w:sz w:val="20"/>
                <w:szCs w:val="20"/>
              </w:rPr>
            </w:pPr>
            <w:ins w:id="4410" w:author="Alex Cukierman" w:date="2022-02-08T22:15:00Z">
              <w:r>
                <w:rPr>
                  <w:rFonts w:ascii="Times New Roman" w:eastAsia="Times New Roman" w:hAnsi="Times New Roman" w:cs="Times New Roman"/>
                  <w:sz w:val="20"/>
                  <w:szCs w:val="20"/>
                </w:rPr>
                <w:t>United States</w:t>
              </w:r>
            </w:ins>
          </w:p>
        </w:tc>
        <w:tc>
          <w:tcPr>
            <w:tcW w:w="2340" w:type="dxa"/>
            <w:vAlign w:val="center"/>
          </w:tcPr>
          <w:p w14:paraId="1E6B8B07" w14:textId="6C23794E" w:rsidR="00BF6BAD" w:rsidRDefault="00BF6BAD" w:rsidP="00C511B4">
            <w:pPr>
              <w:spacing w:line="360" w:lineRule="auto"/>
              <w:rPr>
                <w:ins w:id="4411" w:author="Alex Cukierman" w:date="2022-02-08T22:14:00Z"/>
                <w:rFonts w:ascii="Times New Roman" w:eastAsia="Times New Roman" w:hAnsi="Times New Roman" w:cs="Times New Roman"/>
                <w:sz w:val="20"/>
                <w:szCs w:val="20"/>
              </w:rPr>
            </w:pPr>
            <w:ins w:id="4412" w:author="Alex Cukierman" w:date="2022-02-08T22:15:00Z">
              <w:r>
                <w:rPr>
                  <w:rFonts w:ascii="Times New Roman" w:eastAsia="Times New Roman" w:hAnsi="Times New Roman" w:cs="Times New Roman"/>
                  <w:sz w:val="20"/>
                  <w:szCs w:val="20"/>
                </w:rPr>
                <w:t>Belarus</w:t>
              </w:r>
            </w:ins>
          </w:p>
        </w:tc>
      </w:tr>
      <w:tr w:rsidR="00BF6BAD" w:rsidRPr="008A55DE" w14:paraId="6033E2B6" w14:textId="77777777" w:rsidTr="00C511B4">
        <w:trPr>
          <w:ins w:id="4413" w:author="Alex Cukierman" w:date="2022-02-08T22:16:00Z"/>
        </w:trPr>
        <w:tc>
          <w:tcPr>
            <w:tcW w:w="2340" w:type="dxa"/>
            <w:vAlign w:val="center"/>
          </w:tcPr>
          <w:p w14:paraId="36A94793" w14:textId="476E0412" w:rsidR="00BF6BAD" w:rsidRDefault="00BF6BAD" w:rsidP="00C511B4">
            <w:pPr>
              <w:spacing w:line="360" w:lineRule="auto"/>
              <w:rPr>
                <w:ins w:id="4414" w:author="Alex Cukierman" w:date="2022-02-08T22:16:00Z"/>
                <w:rFonts w:ascii="Times New Roman" w:eastAsia="Times New Roman" w:hAnsi="Times New Roman" w:cs="Times New Roman"/>
                <w:sz w:val="20"/>
                <w:szCs w:val="20"/>
              </w:rPr>
            </w:pPr>
            <w:ins w:id="4415" w:author="Alex Cukierman" w:date="2022-02-08T22:16:00Z">
              <w:r>
                <w:rPr>
                  <w:rFonts w:ascii="Times New Roman" w:eastAsia="Times New Roman" w:hAnsi="Times New Roman" w:cs="Times New Roman"/>
                  <w:sz w:val="20"/>
                  <w:szCs w:val="20"/>
                </w:rPr>
                <w:t>Israel</w:t>
              </w:r>
            </w:ins>
          </w:p>
        </w:tc>
        <w:tc>
          <w:tcPr>
            <w:tcW w:w="2515" w:type="dxa"/>
            <w:vAlign w:val="center"/>
          </w:tcPr>
          <w:p w14:paraId="172BA414" w14:textId="5388ED53" w:rsidR="00BF6BAD" w:rsidRDefault="00BF6BAD" w:rsidP="00BF6BAD">
            <w:pPr>
              <w:spacing w:line="360" w:lineRule="auto"/>
              <w:rPr>
                <w:ins w:id="4416" w:author="Alex Cukierman" w:date="2022-02-08T22:16:00Z"/>
                <w:rFonts w:ascii="Times New Roman" w:eastAsia="Times New Roman" w:hAnsi="Times New Roman" w:cs="Times New Roman"/>
                <w:sz w:val="20"/>
                <w:szCs w:val="20"/>
              </w:rPr>
            </w:pPr>
            <w:ins w:id="4417" w:author="Alex Cukierman" w:date="2022-02-08T22:16:00Z">
              <w:r>
                <w:rPr>
                  <w:rFonts w:ascii="Times New Roman" w:eastAsia="Times New Roman" w:hAnsi="Times New Roman" w:cs="Times New Roman"/>
                  <w:sz w:val="20"/>
                  <w:szCs w:val="20"/>
                </w:rPr>
                <w:t>Chad</w:t>
              </w:r>
            </w:ins>
          </w:p>
        </w:tc>
        <w:tc>
          <w:tcPr>
            <w:tcW w:w="2340" w:type="dxa"/>
            <w:vAlign w:val="center"/>
          </w:tcPr>
          <w:p w14:paraId="0042464C" w14:textId="102D5345" w:rsidR="00BF6BAD" w:rsidRDefault="00BF6BAD" w:rsidP="00C511B4">
            <w:pPr>
              <w:spacing w:line="360" w:lineRule="auto"/>
              <w:rPr>
                <w:ins w:id="4418" w:author="Alex Cukierman" w:date="2022-02-08T22:16:00Z"/>
                <w:rFonts w:ascii="Times New Roman" w:eastAsia="Times New Roman" w:hAnsi="Times New Roman" w:cs="Times New Roman"/>
                <w:sz w:val="20"/>
                <w:szCs w:val="20"/>
              </w:rPr>
            </w:pPr>
            <w:ins w:id="4419" w:author="Alex Cukierman" w:date="2022-02-08T22:16:00Z">
              <w:r>
                <w:rPr>
                  <w:rFonts w:ascii="Times New Roman" w:eastAsia="Times New Roman" w:hAnsi="Times New Roman" w:cs="Times New Roman"/>
                  <w:sz w:val="20"/>
                  <w:szCs w:val="20"/>
                </w:rPr>
                <w:t>Botswana</w:t>
              </w:r>
            </w:ins>
          </w:p>
        </w:tc>
        <w:tc>
          <w:tcPr>
            <w:tcW w:w="2340" w:type="dxa"/>
            <w:vAlign w:val="center"/>
          </w:tcPr>
          <w:p w14:paraId="098F797A" w14:textId="70F8681D" w:rsidR="00BF6BAD" w:rsidRDefault="00BF6BAD" w:rsidP="00C511B4">
            <w:pPr>
              <w:spacing w:line="360" w:lineRule="auto"/>
              <w:rPr>
                <w:ins w:id="4420" w:author="Alex Cukierman" w:date="2022-02-08T22:16:00Z"/>
                <w:rFonts w:ascii="Times New Roman" w:eastAsia="Times New Roman" w:hAnsi="Times New Roman" w:cs="Times New Roman"/>
                <w:sz w:val="20"/>
                <w:szCs w:val="20"/>
              </w:rPr>
            </w:pPr>
            <w:ins w:id="4421" w:author="Alex Cukierman" w:date="2022-02-08T22:16:00Z">
              <w:r>
                <w:rPr>
                  <w:rFonts w:ascii="Times New Roman" w:eastAsia="Times New Roman" w:hAnsi="Times New Roman" w:cs="Times New Roman"/>
                  <w:sz w:val="20"/>
                  <w:szCs w:val="20"/>
                </w:rPr>
                <w:t>Peru</w:t>
              </w:r>
            </w:ins>
          </w:p>
        </w:tc>
      </w:tr>
      <w:tr w:rsidR="00BF6BAD" w:rsidRPr="008A55DE" w14:paraId="333D4C83" w14:textId="77777777" w:rsidTr="00C511B4">
        <w:trPr>
          <w:ins w:id="4422" w:author="Alex Cukierman" w:date="2022-02-08T22:16:00Z"/>
        </w:trPr>
        <w:tc>
          <w:tcPr>
            <w:tcW w:w="2340" w:type="dxa"/>
            <w:vAlign w:val="center"/>
          </w:tcPr>
          <w:p w14:paraId="581BC4B8" w14:textId="5A58009E" w:rsidR="00BF6BAD" w:rsidRDefault="00BF6BAD" w:rsidP="00C511B4">
            <w:pPr>
              <w:spacing w:line="360" w:lineRule="auto"/>
              <w:rPr>
                <w:ins w:id="4423" w:author="Alex Cukierman" w:date="2022-02-08T22:16:00Z"/>
                <w:rFonts w:ascii="Times New Roman" w:eastAsia="Times New Roman" w:hAnsi="Times New Roman" w:cs="Times New Roman"/>
                <w:sz w:val="20"/>
                <w:szCs w:val="20"/>
              </w:rPr>
            </w:pPr>
            <w:ins w:id="4424" w:author="Alex Cukierman" w:date="2022-02-08T22:16:00Z">
              <w:r>
                <w:rPr>
                  <w:rFonts w:ascii="Times New Roman" w:eastAsia="Times New Roman" w:hAnsi="Times New Roman" w:cs="Times New Roman"/>
                  <w:sz w:val="20"/>
                  <w:szCs w:val="20"/>
                </w:rPr>
                <w:t>Syria</w:t>
              </w:r>
            </w:ins>
          </w:p>
        </w:tc>
        <w:tc>
          <w:tcPr>
            <w:tcW w:w="2515" w:type="dxa"/>
            <w:vAlign w:val="center"/>
          </w:tcPr>
          <w:p w14:paraId="3C56A8A0" w14:textId="1926D2F4" w:rsidR="00BF6BAD" w:rsidRDefault="00BF6BAD" w:rsidP="00BF6BAD">
            <w:pPr>
              <w:spacing w:line="360" w:lineRule="auto"/>
              <w:rPr>
                <w:ins w:id="4425" w:author="Alex Cukierman" w:date="2022-02-08T22:16:00Z"/>
                <w:rFonts w:ascii="Times New Roman" w:eastAsia="Times New Roman" w:hAnsi="Times New Roman" w:cs="Times New Roman"/>
                <w:sz w:val="20"/>
                <w:szCs w:val="20"/>
              </w:rPr>
            </w:pPr>
            <w:ins w:id="4426" w:author="Alex Cukierman" w:date="2022-02-08T22:17:00Z">
              <w:r>
                <w:rPr>
                  <w:rFonts w:ascii="Times New Roman" w:eastAsia="Times New Roman" w:hAnsi="Times New Roman" w:cs="Times New Roman"/>
                  <w:sz w:val="20"/>
                  <w:szCs w:val="20"/>
                </w:rPr>
                <w:t>Afghanistan</w:t>
              </w:r>
            </w:ins>
          </w:p>
        </w:tc>
        <w:tc>
          <w:tcPr>
            <w:tcW w:w="2340" w:type="dxa"/>
            <w:vAlign w:val="center"/>
          </w:tcPr>
          <w:p w14:paraId="638FDD89" w14:textId="20ADB137" w:rsidR="00BF6BAD" w:rsidRDefault="00BF6BAD" w:rsidP="00C511B4">
            <w:pPr>
              <w:spacing w:line="360" w:lineRule="auto"/>
              <w:rPr>
                <w:ins w:id="4427" w:author="Alex Cukierman" w:date="2022-02-08T22:16:00Z"/>
                <w:rFonts w:ascii="Times New Roman" w:eastAsia="Times New Roman" w:hAnsi="Times New Roman" w:cs="Times New Roman"/>
                <w:sz w:val="20"/>
                <w:szCs w:val="20"/>
              </w:rPr>
            </w:pPr>
            <w:ins w:id="4428" w:author="Alex Cukierman" w:date="2022-02-08T22:17:00Z">
              <w:r>
                <w:rPr>
                  <w:rFonts w:ascii="Times New Roman" w:eastAsia="Times New Roman" w:hAnsi="Times New Roman" w:cs="Times New Roman"/>
                  <w:sz w:val="20"/>
                  <w:szCs w:val="20"/>
                </w:rPr>
                <w:t>Brazil</w:t>
              </w:r>
            </w:ins>
          </w:p>
        </w:tc>
        <w:tc>
          <w:tcPr>
            <w:tcW w:w="2340" w:type="dxa"/>
            <w:vAlign w:val="center"/>
          </w:tcPr>
          <w:p w14:paraId="2132C1B0" w14:textId="3767A093" w:rsidR="00BF6BAD" w:rsidRDefault="00BF6BAD" w:rsidP="00C511B4">
            <w:pPr>
              <w:spacing w:line="360" w:lineRule="auto"/>
              <w:rPr>
                <w:ins w:id="4429" w:author="Alex Cukierman" w:date="2022-02-08T22:16:00Z"/>
                <w:rFonts w:ascii="Times New Roman" w:eastAsia="Times New Roman" w:hAnsi="Times New Roman" w:cs="Times New Roman"/>
                <w:sz w:val="20"/>
                <w:szCs w:val="20"/>
              </w:rPr>
            </w:pPr>
            <w:ins w:id="4430" w:author="Alex Cukierman" w:date="2022-02-08T22:17:00Z">
              <w:r>
                <w:rPr>
                  <w:rFonts w:ascii="Times New Roman" w:eastAsia="Times New Roman" w:hAnsi="Times New Roman" w:cs="Times New Roman"/>
                  <w:sz w:val="20"/>
                  <w:szCs w:val="20"/>
                </w:rPr>
                <w:t>Lithuania</w:t>
              </w:r>
            </w:ins>
          </w:p>
        </w:tc>
      </w:tr>
      <w:tr w:rsidR="00BF6BAD" w:rsidRPr="008A55DE" w14:paraId="56E24261" w14:textId="77777777" w:rsidTr="00C511B4">
        <w:trPr>
          <w:ins w:id="4431" w:author="Alex Cukierman" w:date="2022-02-08T22:17:00Z"/>
        </w:trPr>
        <w:tc>
          <w:tcPr>
            <w:tcW w:w="2340" w:type="dxa"/>
            <w:vAlign w:val="center"/>
          </w:tcPr>
          <w:p w14:paraId="794FE3C2" w14:textId="56407858" w:rsidR="00BF6BAD" w:rsidRDefault="00BF6BAD" w:rsidP="00C511B4">
            <w:pPr>
              <w:spacing w:line="360" w:lineRule="auto"/>
              <w:rPr>
                <w:ins w:id="4432" w:author="Alex Cukierman" w:date="2022-02-08T22:17:00Z"/>
                <w:rFonts w:ascii="Times New Roman" w:eastAsia="Times New Roman" w:hAnsi="Times New Roman" w:cs="Times New Roman"/>
                <w:sz w:val="20"/>
                <w:szCs w:val="20"/>
              </w:rPr>
            </w:pPr>
            <w:ins w:id="4433" w:author="Alex Cukierman" w:date="2022-02-08T22:17:00Z">
              <w:r>
                <w:rPr>
                  <w:rFonts w:ascii="Times New Roman" w:eastAsia="Times New Roman" w:hAnsi="Times New Roman" w:cs="Times New Roman"/>
                  <w:sz w:val="20"/>
                  <w:szCs w:val="20"/>
                </w:rPr>
                <w:t>Oman</w:t>
              </w:r>
            </w:ins>
          </w:p>
        </w:tc>
        <w:tc>
          <w:tcPr>
            <w:tcW w:w="2515" w:type="dxa"/>
            <w:vAlign w:val="center"/>
          </w:tcPr>
          <w:p w14:paraId="08E17ED1" w14:textId="6AAAC717" w:rsidR="00BF6BAD" w:rsidRDefault="00BF6BAD" w:rsidP="000736DB">
            <w:pPr>
              <w:spacing w:line="360" w:lineRule="auto"/>
              <w:rPr>
                <w:ins w:id="4434" w:author="Alex Cukierman" w:date="2022-02-08T22:17:00Z"/>
                <w:rFonts w:ascii="Times New Roman" w:eastAsia="Times New Roman" w:hAnsi="Times New Roman" w:cs="Times New Roman"/>
                <w:sz w:val="20"/>
                <w:szCs w:val="20"/>
              </w:rPr>
            </w:pPr>
            <w:ins w:id="4435" w:author="Alex Cukierman" w:date="2022-02-08T22:17:00Z">
              <w:r>
                <w:rPr>
                  <w:rFonts w:ascii="Times New Roman" w:eastAsia="Times New Roman" w:hAnsi="Times New Roman" w:cs="Times New Roman"/>
                  <w:sz w:val="20"/>
                  <w:szCs w:val="20"/>
                </w:rPr>
                <w:t>Panama</w:t>
              </w:r>
            </w:ins>
            <w:ins w:id="4436" w:author="Alex Cukierman" w:date="2022-02-08T22:18:00Z">
              <w:r>
                <w:rPr>
                  <w:rFonts w:ascii="Times New Roman" w:eastAsia="Times New Roman" w:hAnsi="Times New Roman" w:cs="Times New Roman"/>
                  <w:sz w:val="20"/>
                  <w:szCs w:val="20"/>
                </w:rPr>
                <w:t xml:space="preserve"> </w:t>
              </w:r>
            </w:ins>
          </w:p>
        </w:tc>
        <w:tc>
          <w:tcPr>
            <w:tcW w:w="2340" w:type="dxa"/>
            <w:vAlign w:val="center"/>
          </w:tcPr>
          <w:p w14:paraId="4DCADCC9" w14:textId="7EEEC184" w:rsidR="00BF6BAD" w:rsidRDefault="00BF6BAD" w:rsidP="00C511B4">
            <w:pPr>
              <w:spacing w:line="360" w:lineRule="auto"/>
              <w:rPr>
                <w:ins w:id="4437" w:author="Alex Cukierman" w:date="2022-02-08T22:17:00Z"/>
                <w:rFonts w:ascii="Times New Roman" w:eastAsia="Times New Roman" w:hAnsi="Times New Roman" w:cs="Times New Roman"/>
                <w:sz w:val="20"/>
                <w:szCs w:val="20"/>
              </w:rPr>
            </w:pPr>
            <w:ins w:id="4438" w:author="Alex Cukierman" w:date="2022-02-08T22:18:00Z">
              <w:r>
                <w:rPr>
                  <w:rFonts w:ascii="Times New Roman" w:eastAsia="Times New Roman" w:hAnsi="Times New Roman" w:cs="Times New Roman"/>
                  <w:sz w:val="20"/>
                  <w:szCs w:val="20"/>
                </w:rPr>
                <w:t>Argentina</w:t>
              </w:r>
            </w:ins>
          </w:p>
        </w:tc>
        <w:tc>
          <w:tcPr>
            <w:tcW w:w="2340" w:type="dxa"/>
            <w:vAlign w:val="center"/>
          </w:tcPr>
          <w:p w14:paraId="7A84E215" w14:textId="4DE627A4" w:rsidR="00BF6BAD" w:rsidRDefault="00BF6BAD" w:rsidP="00C511B4">
            <w:pPr>
              <w:spacing w:line="360" w:lineRule="auto"/>
              <w:rPr>
                <w:ins w:id="4439" w:author="Alex Cukierman" w:date="2022-02-08T22:17:00Z"/>
                <w:rFonts w:ascii="Times New Roman" w:eastAsia="Times New Roman" w:hAnsi="Times New Roman" w:cs="Times New Roman"/>
                <w:sz w:val="20"/>
                <w:szCs w:val="20"/>
              </w:rPr>
            </w:pPr>
            <w:ins w:id="4440" w:author="Alex Cukierman" w:date="2022-02-08T22:18:00Z">
              <w:r>
                <w:rPr>
                  <w:rFonts w:ascii="Times New Roman" w:eastAsia="Times New Roman" w:hAnsi="Times New Roman" w:cs="Times New Roman"/>
                  <w:sz w:val="20"/>
                  <w:szCs w:val="20"/>
                </w:rPr>
                <w:t>Macedonia, FYR</w:t>
              </w:r>
            </w:ins>
          </w:p>
        </w:tc>
      </w:tr>
      <w:tr w:rsidR="00BF6BAD" w:rsidRPr="008A55DE" w14:paraId="668A9041" w14:textId="77777777" w:rsidTr="00C511B4">
        <w:trPr>
          <w:ins w:id="4441" w:author="Alex Cukierman" w:date="2022-02-08T22:18:00Z"/>
        </w:trPr>
        <w:tc>
          <w:tcPr>
            <w:tcW w:w="2340" w:type="dxa"/>
            <w:vAlign w:val="center"/>
          </w:tcPr>
          <w:p w14:paraId="3DB47871" w14:textId="13C6C9EB" w:rsidR="00BF6BAD" w:rsidRDefault="00BF6BAD" w:rsidP="00C511B4">
            <w:pPr>
              <w:spacing w:line="360" w:lineRule="auto"/>
              <w:rPr>
                <w:ins w:id="4442" w:author="Alex Cukierman" w:date="2022-02-08T22:18:00Z"/>
                <w:rFonts w:ascii="Times New Roman" w:eastAsia="Times New Roman" w:hAnsi="Times New Roman" w:cs="Times New Roman"/>
                <w:sz w:val="20"/>
                <w:szCs w:val="20"/>
              </w:rPr>
            </w:pPr>
            <w:ins w:id="4443" w:author="Alex Cukierman" w:date="2022-02-08T22:18:00Z">
              <w:r>
                <w:rPr>
                  <w:rFonts w:ascii="Times New Roman" w:eastAsia="Times New Roman" w:hAnsi="Times New Roman" w:cs="Times New Roman"/>
                  <w:sz w:val="20"/>
                  <w:szCs w:val="20"/>
                </w:rPr>
                <w:t>Thailand</w:t>
              </w:r>
            </w:ins>
          </w:p>
        </w:tc>
        <w:tc>
          <w:tcPr>
            <w:tcW w:w="2515" w:type="dxa"/>
            <w:vAlign w:val="center"/>
          </w:tcPr>
          <w:p w14:paraId="4F7D60F7" w14:textId="73F71F63" w:rsidR="00BF6BAD" w:rsidRDefault="00BF6BAD" w:rsidP="00BF6BAD">
            <w:pPr>
              <w:spacing w:line="360" w:lineRule="auto"/>
              <w:rPr>
                <w:ins w:id="4444" w:author="Alex Cukierman" w:date="2022-02-08T22:18:00Z"/>
                <w:rFonts w:ascii="Times New Roman" w:eastAsia="Times New Roman" w:hAnsi="Times New Roman" w:cs="Times New Roman"/>
                <w:sz w:val="20"/>
                <w:szCs w:val="20"/>
              </w:rPr>
            </w:pPr>
            <w:ins w:id="4445" w:author="Alex Cukierman" w:date="2022-02-08T22:18:00Z">
              <w:r>
                <w:rPr>
                  <w:rFonts w:ascii="Times New Roman" w:eastAsia="Times New Roman" w:hAnsi="Times New Roman" w:cs="Times New Roman"/>
                  <w:sz w:val="20"/>
                  <w:szCs w:val="20"/>
                </w:rPr>
                <w:t>Austria</w:t>
              </w:r>
            </w:ins>
          </w:p>
        </w:tc>
        <w:tc>
          <w:tcPr>
            <w:tcW w:w="2340" w:type="dxa"/>
            <w:vAlign w:val="center"/>
          </w:tcPr>
          <w:p w14:paraId="17FDBC60" w14:textId="6777126A" w:rsidR="00BF6BAD" w:rsidRDefault="00BF6BAD" w:rsidP="00C511B4">
            <w:pPr>
              <w:spacing w:line="360" w:lineRule="auto"/>
              <w:rPr>
                <w:ins w:id="4446" w:author="Alex Cukierman" w:date="2022-02-08T22:18:00Z"/>
                <w:rFonts w:ascii="Times New Roman" w:eastAsia="Times New Roman" w:hAnsi="Times New Roman" w:cs="Times New Roman"/>
                <w:sz w:val="20"/>
                <w:szCs w:val="20"/>
              </w:rPr>
            </w:pPr>
            <w:ins w:id="4447" w:author="Alex Cukierman" w:date="2022-02-08T22:19:00Z">
              <w:r>
                <w:rPr>
                  <w:rFonts w:ascii="Times New Roman" w:eastAsia="Times New Roman" w:hAnsi="Times New Roman" w:cs="Times New Roman"/>
                  <w:sz w:val="20"/>
                  <w:szCs w:val="20"/>
                </w:rPr>
                <w:t>Kuwait</w:t>
              </w:r>
            </w:ins>
          </w:p>
        </w:tc>
        <w:tc>
          <w:tcPr>
            <w:tcW w:w="2340" w:type="dxa"/>
            <w:vAlign w:val="center"/>
          </w:tcPr>
          <w:p w14:paraId="7C305DC7" w14:textId="5C4DC6E8" w:rsidR="00BF6BAD" w:rsidRDefault="00BF6BAD" w:rsidP="00C511B4">
            <w:pPr>
              <w:spacing w:line="360" w:lineRule="auto"/>
              <w:rPr>
                <w:ins w:id="4448" w:author="Alex Cukierman" w:date="2022-02-08T22:18:00Z"/>
                <w:rFonts w:ascii="Times New Roman" w:eastAsia="Times New Roman" w:hAnsi="Times New Roman" w:cs="Times New Roman"/>
                <w:sz w:val="20"/>
                <w:szCs w:val="20"/>
              </w:rPr>
            </w:pPr>
            <w:ins w:id="4449" w:author="Alex Cukierman" w:date="2022-02-08T22:19:00Z">
              <w:r>
                <w:rPr>
                  <w:rFonts w:ascii="Times New Roman" w:eastAsia="Times New Roman" w:hAnsi="Times New Roman" w:cs="Times New Roman"/>
                  <w:sz w:val="20"/>
                  <w:szCs w:val="20"/>
                </w:rPr>
                <w:t>Russia</w:t>
              </w:r>
            </w:ins>
          </w:p>
        </w:tc>
      </w:tr>
      <w:tr w:rsidR="00BF6BAD" w:rsidRPr="008A55DE" w14:paraId="5F28DA2D" w14:textId="77777777" w:rsidTr="00C511B4">
        <w:trPr>
          <w:ins w:id="4450" w:author="Alex Cukierman" w:date="2022-02-08T22:19:00Z"/>
        </w:trPr>
        <w:tc>
          <w:tcPr>
            <w:tcW w:w="2340" w:type="dxa"/>
            <w:vAlign w:val="center"/>
          </w:tcPr>
          <w:p w14:paraId="318A68C2" w14:textId="5446421D" w:rsidR="00BF6BAD" w:rsidRDefault="00BF6BAD" w:rsidP="00C511B4">
            <w:pPr>
              <w:spacing w:line="360" w:lineRule="auto"/>
              <w:rPr>
                <w:ins w:id="4451" w:author="Alex Cukierman" w:date="2022-02-08T22:19:00Z"/>
                <w:rFonts w:ascii="Times New Roman" w:eastAsia="Times New Roman" w:hAnsi="Times New Roman" w:cs="Times New Roman"/>
                <w:sz w:val="20"/>
                <w:szCs w:val="20"/>
              </w:rPr>
            </w:pPr>
            <w:ins w:id="4452" w:author="Alex Cukierman" w:date="2022-02-08T22:19:00Z">
              <w:r>
                <w:rPr>
                  <w:rFonts w:ascii="Times New Roman" w:eastAsia="Times New Roman" w:hAnsi="Times New Roman" w:cs="Times New Roman"/>
                  <w:sz w:val="20"/>
                  <w:szCs w:val="20"/>
                </w:rPr>
                <w:t>Uruguay</w:t>
              </w:r>
            </w:ins>
          </w:p>
        </w:tc>
        <w:tc>
          <w:tcPr>
            <w:tcW w:w="2515" w:type="dxa"/>
            <w:vAlign w:val="center"/>
          </w:tcPr>
          <w:p w14:paraId="25E1AEC6" w14:textId="244DFA72" w:rsidR="00BF6BAD" w:rsidRDefault="00BF6BAD" w:rsidP="00BF6BAD">
            <w:pPr>
              <w:spacing w:line="360" w:lineRule="auto"/>
              <w:rPr>
                <w:ins w:id="4453" w:author="Alex Cukierman" w:date="2022-02-08T22:19:00Z"/>
                <w:rFonts w:ascii="Times New Roman" w:eastAsia="Times New Roman" w:hAnsi="Times New Roman" w:cs="Times New Roman"/>
                <w:sz w:val="20"/>
                <w:szCs w:val="20"/>
              </w:rPr>
            </w:pPr>
            <w:ins w:id="4454" w:author="Alex Cukierman" w:date="2022-02-08T22:20:00Z">
              <w:r>
                <w:rPr>
                  <w:rFonts w:ascii="Times New Roman" w:eastAsia="Times New Roman" w:hAnsi="Times New Roman" w:cs="Times New Roman"/>
                  <w:sz w:val="20"/>
                  <w:szCs w:val="20"/>
                </w:rPr>
                <w:t>Ethiopia</w:t>
              </w:r>
            </w:ins>
          </w:p>
        </w:tc>
        <w:tc>
          <w:tcPr>
            <w:tcW w:w="2340" w:type="dxa"/>
            <w:vAlign w:val="center"/>
          </w:tcPr>
          <w:p w14:paraId="5DFAA2AB" w14:textId="642A40B3" w:rsidR="00BF6BAD" w:rsidRDefault="00BF6BAD" w:rsidP="00C511B4">
            <w:pPr>
              <w:spacing w:line="360" w:lineRule="auto"/>
              <w:rPr>
                <w:ins w:id="4455" w:author="Alex Cukierman" w:date="2022-02-08T22:19:00Z"/>
                <w:rFonts w:ascii="Times New Roman" w:eastAsia="Times New Roman" w:hAnsi="Times New Roman" w:cs="Times New Roman"/>
                <w:sz w:val="20"/>
                <w:szCs w:val="20"/>
              </w:rPr>
            </w:pPr>
            <w:ins w:id="4456" w:author="Alex Cukierman" w:date="2022-02-08T22:20:00Z">
              <w:r>
                <w:rPr>
                  <w:rFonts w:ascii="Times New Roman" w:eastAsia="Times New Roman" w:hAnsi="Times New Roman" w:cs="Times New Roman"/>
                  <w:sz w:val="20"/>
                  <w:szCs w:val="20"/>
                </w:rPr>
                <w:t>Columbia</w:t>
              </w:r>
            </w:ins>
          </w:p>
        </w:tc>
        <w:tc>
          <w:tcPr>
            <w:tcW w:w="2340" w:type="dxa"/>
            <w:vAlign w:val="center"/>
          </w:tcPr>
          <w:p w14:paraId="733F518F" w14:textId="2E552BBC" w:rsidR="00BF6BAD" w:rsidRDefault="00BF6BAD" w:rsidP="00C511B4">
            <w:pPr>
              <w:spacing w:line="360" w:lineRule="auto"/>
              <w:rPr>
                <w:ins w:id="4457" w:author="Alex Cukierman" w:date="2022-02-08T22:19:00Z"/>
                <w:rFonts w:ascii="Times New Roman" w:eastAsia="Times New Roman" w:hAnsi="Times New Roman" w:cs="Times New Roman"/>
                <w:sz w:val="20"/>
                <w:szCs w:val="20"/>
              </w:rPr>
            </w:pPr>
            <w:ins w:id="4458" w:author="Alex Cukierman" w:date="2022-02-08T22:20:00Z">
              <w:r>
                <w:rPr>
                  <w:rFonts w:ascii="Times New Roman" w:eastAsia="Times New Roman" w:hAnsi="Times New Roman" w:cs="Times New Roman"/>
                  <w:sz w:val="20"/>
                  <w:szCs w:val="20"/>
                </w:rPr>
                <w:t>Serbia</w:t>
              </w:r>
            </w:ins>
          </w:p>
        </w:tc>
      </w:tr>
      <w:tr w:rsidR="00BF6BAD" w:rsidRPr="008A55DE" w14:paraId="056ECF25" w14:textId="77777777" w:rsidTr="00C511B4">
        <w:trPr>
          <w:ins w:id="4459" w:author="Alex Cukierman" w:date="2022-02-08T22:20:00Z"/>
        </w:trPr>
        <w:tc>
          <w:tcPr>
            <w:tcW w:w="2340" w:type="dxa"/>
            <w:vAlign w:val="center"/>
          </w:tcPr>
          <w:p w14:paraId="5C7FDABC" w14:textId="77777777" w:rsidR="00BF6BAD" w:rsidRDefault="00BF6BAD" w:rsidP="00C511B4">
            <w:pPr>
              <w:spacing w:line="360" w:lineRule="auto"/>
              <w:rPr>
                <w:ins w:id="4460" w:author="Alex Cukierman" w:date="2022-02-08T22:20:00Z"/>
                <w:rFonts w:ascii="Times New Roman" w:eastAsia="Times New Roman" w:hAnsi="Times New Roman" w:cs="Times New Roman"/>
                <w:sz w:val="20"/>
                <w:szCs w:val="20"/>
              </w:rPr>
            </w:pPr>
          </w:p>
        </w:tc>
        <w:tc>
          <w:tcPr>
            <w:tcW w:w="2515" w:type="dxa"/>
            <w:vAlign w:val="center"/>
          </w:tcPr>
          <w:p w14:paraId="2FF73F1B" w14:textId="77777777" w:rsidR="00BF6BAD" w:rsidRDefault="00BF6BAD" w:rsidP="00BF6BAD">
            <w:pPr>
              <w:spacing w:line="360" w:lineRule="auto"/>
              <w:rPr>
                <w:ins w:id="4461" w:author="Alex Cukierman" w:date="2022-02-08T22:20:00Z"/>
                <w:rFonts w:ascii="Times New Roman" w:eastAsia="Times New Roman" w:hAnsi="Times New Roman" w:cs="Times New Roman"/>
                <w:sz w:val="20"/>
                <w:szCs w:val="20"/>
              </w:rPr>
            </w:pPr>
          </w:p>
        </w:tc>
        <w:tc>
          <w:tcPr>
            <w:tcW w:w="2340" w:type="dxa"/>
            <w:vAlign w:val="center"/>
          </w:tcPr>
          <w:p w14:paraId="3B3CBC5C" w14:textId="0834207E" w:rsidR="00BF6BAD" w:rsidRDefault="00BF6BAD" w:rsidP="00C511B4">
            <w:pPr>
              <w:spacing w:line="360" w:lineRule="auto"/>
              <w:rPr>
                <w:ins w:id="4462" w:author="Alex Cukierman" w:date="2022-02-08T22:20:00Z"/>
                <w:rFonts w:ascii="Times New Roman" w:eastAsia="Times New Roman" w:hAnsi="Times New Roman" w:cs="Times New Roman"/>
                <w:sz w:val="20"/>
                <w:szCs w:val="20"/>
              </w:rPr>
            </w:pPr>
            <w:ins w:id="4463" w:author="Alex Cukierman" w:date="2022-02-08T22:21:00Z">
              <w:r>
                <w:rPr>
                  <w:rFonts w:ascii="Times New Roman" w:eastAsia="Times New Roman" w:hAnsi="Times New Roman" w:cs="Times New Roman"/>
                  <w:sz w:val="20"/>
                  <w:szCs w:val="20"/>
                </w:rPr>
                <w:t>Namibia</w:t>
              </w:r>
            </w:ins>
          </w:p>
        </w:tc>
        <w:tc>
          <w:tcPr>
            <w:tcW w:w="2340" w:type="dxa"/>
            <w:vAlign w:val="center"/>
          </w:tcPr>
          <w:p w14:paraId="2412EF30" w14:textId="0CEBF4EA" w:rsidR="00BF6BAD" w:rsidRDefault="00BF6BAD" w:rsidP="00C511B4">
            <w:pPr>
              <w:spacing w:line="360" w:lineRule="auto"/>
              <w:rPr>
                <w:ins w:id="4464" w:author="Alex Cukierman" w:date="2022-02-08T22:20:00Z"/>
                <w:rFonts w:ascii="Times New Roman" w:eastAsia="Times New Roman" w:hAnsi="Times New Roman" w:cs="Times New Roman"/>
                <w:sz w:val="20"/>
                <w:szCs w:val="20"/>
              </w:rPr>
            </w:pPr>
            <w:ins w:id="4465" w:author="Alex Cukierman" w:date="2022-02-08T22:21:00Z">
              <w:r>
                <w:rPr>
                  <w:rFonts w:ascii="Times New Roman" w:eastAsia="Times New Roman" w:hAnsi="Times New Roman" w:cs="Times New Roman"/>
                  <w:sz w:val="20"/>
                  <w:szCs w:val="20"/>
                </w:rPr>
                <w:t>Bulgaria</w:t>
              </w:r>
            </w:ins>
          </w:p>
        </w:tc>
      </w:tr>
    </w:tbl>
    <w:p w14:paraId="7D4D8C35" w14:textId="77777777" w:rsidR="00F62A79" w:rsidRPr="00C1313F" w:rsidRDefault="00F62A79">
      <w:pPr>
        <w:spacing w:line="360" w:lineRule="auto"/>
        <w:rPr>
          <w:rFonts w:ascii="Times New Roman" w:eastAsia="Times New Roman" w:hAnsi="Times New Roman" w:cs="Times New Roman"/>
          <w:b/>
          <w:bCs/>
          <w:color w:val="222222"/>
          <w:sz w:val="24"/>
          <w:szCs w:val="24"/>
          <w:rPrChange w:id="4466" w:author="Alex Cukierman" w:date="2022-02-08T19:51:00Z">
            <w:rPr>
              <w:rFonts w:ascii="Times New Roman" w:eastAsia="Times New Roman" w:hAnsi="Times New Roman" w:cs="Times New Roman"/>
              <w:color w:val="222222"/>
              <w:sz w:val="24"/>
              <w:szCs w:val="24"/>
            </w:rPr>
          </w:rPrChange>
        </w:rPr>
        <w:pPrChange w:id="4467" w:author="Alex Cukierman" w:date="2022-02-08T19:51:00Z">
          <w:pPr>
            <w:spacing w:line="360" w:lineRule="auto"/>
            <w:ind w:firstLine="720"/>
          </w:pPr>
        </w:pPrChange>
      </w:pPr>
    </w:p>
    <w:p w14:paraId="5A847858" w14:textId="77777777" w:rsidR="004236BE" w:rsidRDefault="004236BE" w:rsidP="0003065B">
      <w:pPr>
        <w:spacing w:line="360" w:lineRule="auto"/>
        <w:ind w:firstLine="720"/>
        <w:rPr>
          <w:rFonts w:ascii="Times New Roman" w:eastAsia="Times New Roman" w:hAnsi="Times New Roman" w:cs="Times New Roman"/>
          <w:color w:val="222222"/>
          <w:sz w:val="24"/>
          <w:szCs w:val="24"/>
        </w:rPr>
      </w:pPr>
    </w:p>
    <w:p w14:paraId="38F8A1F5" w14:textId="591D77A9" w:rsidR="004236BE" w:rsidRPr="0003065B" w:rsidRDefault="004236BE" w:rsidP="0003065B">
      <w:pPr>
        <w:spacing w:line="360" w:lineRule="auto"/>
        <w:ind w:firstLine="720"/>
        <w:rPr>
          <w:rFonts w:ascii="Times New Roman" w:eastAsia="Times New Roman" w:hAnsi="Times New Roman" w:cs="Times New Roman"/>
          <w:color w:val="222222"/>
          <w:sz w:val="24"/>
          <w:szCs w:val="24"/>
        </w:rPr>
        <w:sectPr w:rsidR="004236BE" w:rsidRPr="0003065B" w:rsidSect="00C62696">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20" w:footer="720" w:gutter="0"/>
          <w:cols w:space="720"/>
          <w:docGrid w:linePitch="360"/>
        </w:sectPr>
      </w:pPr>
    </w:p>
    <w:p w14:paraId="356A0FF1" w14:textId="3A3FF2DF" w:rsidR="00580C81" w:rsidRPr="00D7451B" w:rsidDel="00D51694" w:rsidRDefault="00580C81" w:rsidP="00580C81">
      <w:pPr>
        <w:spacing w:line="360" w:lineRule="auto"/>
        <w:rPr>
          <w:moveFrom w:id="4473" w:author="Alex Cukierman" w:date="2022-02-09T14:02:00Z"/>
          <w:rFonts w:ascii="Times New Roman" w:eastAsia="Book Antiqua" w:hAnsi="Times New Roman" w:cs="Times New Roman"/>
          <w:b/>
          <w:sz w:val="24"/>
          <w:szCs w:val="24"/>
        </w:rPr>
      </w:pPr>
      <w:moveFromRangeStart w:id="4474" w:author="Alex Cukierman" w:date="2022-02-09T14:02:00Z" w:name="move95307751"/>
      <w:moveFrom w:id="4475" w:author="Alex Cukierman" w:date="2022-02-09T14:02:00Z">
        <w:r w:rsidRPr="00D7451B" w:rsidDel="00D51694">
          <w:rPr>
            <w:rFonts w:ascii="Times New Roman" w:eastAsia="Book Antiqua" w:hAnsi="Times New Roman" w:cs="Times New Roman"/>
            <w:b/>
            <w:sz w:val="24"/>
            <w:szCs w:val="24"/>
          </w:rPr>
          <w:lastRenderedPageBreak/>
          <w:t xml:space="preserve">Table 7: </w:t>
        </w:r>
        <w:r w:rsidRPr="00D7451B" w:rsidDel="00D51694">
          <w:rPr>
            <w:rFonts w:ascii="Times New Roman" w:hAnsi="Times New Roman" w:cs="Times New Roman"/>
            <w:color w:val="222222"/>
            <w:sz w:val="24"/>
            <w:szCs w:val="24"/>
            <w:shd w:val="clear" w:color="auto" w:fill="FFFFFF"/>
          </w:rPr>
          <w:t>Country official mortality quartile against excess mortality quartile.</w:t>
        </w:r>
        <w:r w:rsidRPr="00D7451B" w:rsidDel="00D51694">
          <w:rPr>
            <w:rFonts w:ascii="Times New Roman" w:hAnsi="Times New Roman" w:cs="Times New Roman"/>
            <w:b/>
            <w:color w:val="222222"/>
            <w:sz w:val="24"/>
            <w:szCs w:val="24"/>
            <w:shd w:val="clear" w:color="auto" w:fill="FFFFFF"/>
          </w:rPr>
          <w:t xml:space="preserve">      </w:t>
        </w:r>
      </w:moveFrom>
    </w:p>
    <w:p w14:paraId="40F26585" w14:textId="29877A2B" w:rsidR="00580C81" w:rsidRPr="00D7451B" w:rsidDel="00A530B7" w:rsidRDefault="00512DE0" w:rsidP="00580C81">
      <w:pPr>
        <w:spacing w:line="360" w:lineRule="auto"/>
        <w:rPr>
          <w:del w:id="4476" w:author="Alex Cukierman" w:date="2022-02-09T14:09:00Z"/>
          <w:rFonts w:ascii="Times New Roman" w:eastAsia="Book Antiqua" w:hAnsi="Times New Roman" w:cs="Times New Roman"/>
          <w:sz w:val="24"/>
          <w:szCs w:val="24"/>
        </w:rPr>
      </w:pPr>
      <w:moveFrom w:id="4477" w:author="Alex Cukierman" w:date="2022-02-09T14:02:00Z">
        <w:del w:id="4478" w:author="Alex Cukierman" w:date="2022-02-09T14:09:00Z">
          <w:r w:rsidRPr="00D7451B" w:rsidDel="00A530B7">
            <w:rPr>
              <w:rFonts w:ascii="Times New Roman" w:eastAsia="Book Antiqua" w:hAnsi="Times New Roman" w:cs="Times New Roman"/>
              <w:noProof/>
              <w:sz w:val="24"/>
              <w:szCs w:val="24"/>
              <w:lang w:bidi="he-IL"/>
            </w:rPr>
            <w:drawing>
              <wp:anchor distT="0" distB="0" distL="114300" distR="114300" simplePos="0" relativeHeight="251658240" behindDoc="0" locked="0" layoutInCell="1" allowOverlap="1" wp14:anchorId="08131261" wp14:editId="20C1409F">
                <wp:simplePos x="0" y="0"/>
                <wp:positionH relativeFrom="margin">
                  <wp:align>center</wp:align>
                </wp:positionH>
                <wp:positionV relativeFrom="paragraph">
                  <wp:posOffset>209550</wp:posOffset>
                </wp:positionV>
                <wp:extent cx="7899400" cy="5057775"/>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99400" cy="505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580C81" w:rsidRPr="00D7451B" w:rsidDel="00A530B7">
            <w:rPr>
              <w:rFonts w:ascii="Times New Roman" w:eastAsia="Book Antiqua" w:hAnsi="Times New Roman" w:cs="Times New Roman"/>
              <w:sz w:val="24"/>
              <w:szCs w:val="24"/>
            </w:rPr>
            <w:br w:type="page"/>
          </w:r>
        </w:del>
      </w:moveFrom>
      <w:moveFromRangeEnd w:id="4474"/>
    </w:p>
    <w:tbl>
      <w:tblPr>
        <w:tblStyle w:val="TableGrid"/>
        <w:tblpPr w:leftFromText="180" w:rightFromText="180" w:vertAnchor="text" w:horzAnchor="page" w:tblpX="2626" w:tblpY="494"/>
        <w:tblW w:w="10447" w:type="dxa"/>
        <w:tblLayout w:type="fixed"/>
        <w:tblLook w:val="04A0" w:firstRow="1" w:lastRow="0" w:firstColumn="1" w:lastColumn="0" w:noHBand="0" w:noVBand="1"/>
      </w:tblPr>
      <w:tblGrid>
        <w:gridCol w:w="3960"/>
        <w:gridCol w:w="1087"/>
        <w:gridCol w:w="1080"/>
        <w:gridCol w:w="1080"/>
        <w:gridCol w:w="1080"/>
        <w:gridCol w:w="1080"/>
        <w:gridCol w:w="1080"/>
      </w:tblGrid>
      <w:tr w:rsidR="004D6CF2" w:rsidRPr="00D77E5C" w:rsidDel="00A530B7" w14:paraId="5BDD9C56" w14:textId="0FF11423" w:rsidTr="007B7457">
        <w:trPr>
          <w:trHeight w:val="260"/>
          <w:del w:id="4479" w:author="Alex Cukierman" w:date="2022-02-09T14:09:00Z"/>
        </w:trPr>
        <w:tc>
          <w:tcPr>
            <w:tcW w:w="3960" w:type="dxa"/>
          </w:tcPr>
          <w:p w14:paraId="47410EF8" w14:textId="5BB5CE4D" w:rsidR="004D6CF2" w:rsidRPr="00D77E5C" w:rsidDel="00A530B7" w:rsidRDefault="004D6CF2" w:rsidP="009C480D">
            <w:pPr>
              <w:jc w:val="center"/>
              <w:rPr>
                <w:del w:id="4480" w:author="Alex Cukierman" w:date="2022-02-09T14:09:00Z"/>
                <w:rFonts w:ascii="Times New Roman" w:hAnsi="Times New Roman" w:cs="Times New Roman"/>
                <w:b/>
                <w:bCs/>
                <w:sz w:val="24"/>
                <w:szCs w:val="24"/>
              </w:rPr>
            </w:pPr>
            <w:del w:id="4481" w:author="Alex Cukierman" w:date="2022-02-09T14:09:00Z">
              <w:r w:rsidDel="00A530B7">
                <w:rPr>
                  <w:rFonts w:ascii="Times New Roman" w:hAnsi="Times New Roman" w:cs="Times New Roman"/>
                  <w:b/>
                  <w:bCs/>
                  <w:sz w:val="24"/>
                  <w:szCs w:val="24"/>
                </w:rPr>
                <w:delText>Variable</w:delText>
              </w:r>
            </w:del>
          </w:p>
        </w:tc>
        <w:tc>
          <w:tcPr>
            <w:tcW w:w="1087" w:type="dxa"/>
          </w:tcPr>
          <w:p w14:paraId="25E8087A" w14:textId="68B85502" w:rsidR="004D6CF2" w:rsidRPr="00D77E5C" w:rsidDel="00A530B7" w:rsidRDefault="004D6CF2" w:rsidP="009C480D">
            <w:pPr>
              <w:jc w:val="center"/>
              <w:rPr>
                <w:del w:id="4482" w:author="Alex Cukierman" w:date="2022-02-09T14:09:00Z"/>
                <w:rFonts w:ascii="Times New Roman" w:hAnsi="Times New Roman" w:cs="Times New Roman"/>
                <w:b/>
                <w:bCs/>
                <w:sz w:val="24"/>
                <w:szCs w:val="24"/>
              </w:rPr>
            </w:pPr>
            <w:del w:id="4483" w:author="Alex Cukierman" w:date="2022-02-09T14:09:00Z">
              <w:r w:rsidRPr="00D77E5C" w:rsidDel="00A530B7">
                <w:rPr>
                  <w:rFonts w:ascii="Times New Roman" w:hAnsi="Times New Roman" w:cs="Times New Roman"/>
                  <w:b/>
                  <w:bCs/>
                  <w:sz w:val="24"/>
                  <w:szCs w:val="24"/>
                </w:rPr>
                <w:delText>Mean</w:delText>
              </w:r>
            </w:del>
          </w:p>
        </w:tc>
        <w:tc>
          <w:tcPr>
            <w:tcW w:w="1080" w:type="dxa"/>
          </w:tcPr>
          <w:p w14:paraId="5199F5A1" w14:textId="02A2234B" w:rsidR="004D6CF2" w:rsidRPr="00D77E5C" w:rsidDel="00A530B7" w:rsidRDefault="004D6CF2" w:rsidP="009C480D">
            <w:pPr>
              <w:jc w:val="center"/>
              <w:rPr>
                <w:del w:id="4484" w:author="Alex Cukierman" w:date="2022-02-09T14:09:00Z"/>
                <w:rFonts w:ascii="Times New Roman" w:hAnsi="Times New Roman" w:cs="Times New Roman"/>
                <w:b/>
                <w:bCs/>
                <w:sz w:val="24"/>
                <w:szCs w:val="24"/>
              </w:rPr>
            </w:pPr>
            <w:del w:id="4485" w:author="Alex Cukierman" w:date="2022-02-09T14:09:00Z">
              <w:r w:rsidRPr="00D77E5C" w:rsidDel="00A530B7">
                <w:rPr>
                  <w:rFonts w:ascii="Times New Roman" w:hAnsi="Times New Roman" w:cs="Times New Roman"/>
                  <w:b/>
                  <w:bCs/>
                  <w:sz w:val="24"/>
                  <w:szCs w:val="24"/>
                </w:rPr>
                <w:delText>S.D.</w:delText>
              </w:r>
            </w:del>
          </w:p>
        </w:tc>
        <w:tc>
          <w:tcPr>
            <w:tcW w:w="1080" w:type="dxa"/>
          </w:tcPr>
          <w:p w14:paraId="1A70FC01" w14:textId="460FAB75" w:rsidR="004D6CF2" w:rsidRPr="00D77E5C" w:rsidDel="00A530B7" w:rsidRDefault="004D6CF2" w:rsidP="009C480D">
            <w:pPr>
              <w:jc w:val="center"/>
              <w:rPr>
                <w:del w:id="4486" w:author="Alex Cukierman" w:date="2022-02-09T14:09:00Z"/>
                <w:rFonts w:ascii="Times New Roman" w:hAnsi="Times New Roman" w:cs="Times New Roman"/>
                <w:b/>
                <w:bCs/>
                <w:sz w:val="24"/>
                <w:szCs w:val="24"/>
              </w:rPr>
            </w:pPr>
            <w:del w:id="4487" w:author="Alex Cukierman" w:date="2022-02-09T14:09:00Z">
              <w:r w:rsidRPr="00D77E5C" w:rsidDel="00A530B7">
                <w:rPr>
                  <w:rFonts w:ascii="Times New Roman" w:hAnsi="Times New Roman" w:cs="Times New Roman"/>
                  <w:b/>
                  <w:bCs/>
                  <w:sz w:val="24"/>
                  <w:szCs w:val="24"/>
                </w:rPr>
                <w:delText>Mi</w:delText>
              </w:r>
              <w:r w:rsidDel="00A530B7">
                <w:rPr>
                  <w:rFonts w:ascii="Times New Roman" w:hAnsi="Times New Roman" w:cs="Times New Roman"/>
                  <w:b/>
                  <w:bCs/>
                  <w:sz w:val="24"/>
                  <w:szCs w:val="24"/>
                </w:rPr>
                <w:delText>n.</w:delText>
              </w:r>
            </w:del>
          </w:p>
        </w:tc>
        <w:tc>
          <w:tcPr>
            <w:tcW w:w="1080" w:type="dxa"/>
          </w:tcPr>
          <w:p w14:paraId="7B807605" w14:textId="05A33C18" w:rsidR="004D6CF2" w:rsidRPr="00D77E5C" w:rsidDel="00A530B7" w:rsidRDefault="004D6CF2" w:rsidP="009C480D">
            <w:pPr>
              <w:jc w:val="center"/>
              <w:rPr>
                <w:del w:id="4488" w:author="Alex Cukierman" w:date="2022-02-09T14:09:00Z"/>
                <w:rFonts w:ascii="Times New Roman" w:hAnsi="Times New Roman" w:cs="Times New Roman"/>
                <w:b/>
                <w:bCs/>
                <w:sz w:val="24"/>
                <w:szCs w:val="24"/>
              </w:rPr>
            </w:pPr>
            <w:del w:id="4489" w:author="Alex Cukierman" w:date="2022-02-09T14:09:00Z">
              <w:r w:rsidRPr="00D77E5C" w:rsidDel="00A530B7">
                <w:rPr>
                  <w:rFonts w:ascii="Times New Roman" w:hAnsi="Times New Roman" w:cs="Times New Roman"/>
                  <w:b/>
                  <w:bCs/>
                  <w:sz w:val="24"/>
                  <w:szCs w:val="24"/>
                </w:rPr>
                <w:delText>25</w:delText>
              </w:r>
              <w:r w:rsidRPr="00D77E5C" w:rsidDel="00A530B7">
                <w:rPr>
                  <w:rFonts w:ascii="Times New Roman" w:hAnsi="Times New Roman" w:cs="Times New Roman"/>
                  <w:b/>
                  <w:bCs/>
                  <w:sz w:val="24"/>
                  <w:szCs w:val="24"/>
                  <w:vertAlign w:val="superscript"/>
                </w:rPr>
                <w:delText>th</w:delText>
              </w:r>
              <w:r w:rsidRPr="00D77E5C" w:rsidDel="00A530B7">
                <w:rPr>
                  <w:rFonts w:ascii="Times New Roman" w:hAnsi="Times New Roman" w:cs="Times New Roman"/>
                  <w:b/>
                  <w:bCs/>
                  <w:sz w:val="24"/>
                  <w:szCs w:val="24"/>
                </w:rPr>
                <w:delText xml:space="preserve"> Perc</w:delText>
              </w:r>
              <w:r w:rsidDel="00A530B7">
                <w:rPr>
                  <w:rFonts w:ascii="Times New Roman" w:hAnsi="Times New Roman" w:cs="Times New Roman"/>
                  <w:b/>
                  <w:bCs/>
                  <w:sz w:val="24"/>
                  <w:szCs w:val="24"/>
                </w:rPr>
                <w:delText>.</w:delText>
              </w:r>
            </w:del>
          </w:p>
        </w:tc>
        <w:tc>
          <w:tcPr>
            <w:tcW w:w="1080" w:type="dxa"/>
          </w:tcPr>
          <w:p w14:paraId="0A3C9ED9" w14:textId="1D5E7E3A" w:rsidR="004D6CF2" w:rsidRPr="00D77E5C" w:rsidDel="00A530B7" w:rsidRDefault="004D6CF2" w:rsidP="009C480D">
            <w:pPr>
              <w:jc w:val="center"/>
              <w:rPr>
                <w:del w:id="4490" w:author="Alex Cukierman" w:date="2022-02-09T14:09:00Z"/>
                <w:rFonts w:ascii="Times New Roman" w:hAnsi="Times New Roman" w:cs="Times New Roman"/>
                <w:b/>
                <w:bCs/>
                <w:sz w:val="24"/>
                <w:szCs w:val="24"/>
              </w:rPr>
            </w:pPr>
            <w:del w:id="4491" w:author="Alex Cukierman" w:date="2022-02-09T14:09:00Z">
              <w:r w:rsidRPr="00D77E5C" w:rsidDel="00A530B7">
                <w:rPr>
                  <w:rFonts w:ascii="Times New Roman" w:hAnsi="Times New Roman" w:cs="Times New Roman"/>
                  <w:b/>
                  <w:bCs/>
                  <w:sz w:val="24"/>
                  <w:szCs w:val="24"/>
                </w:rPr>
                <w:delText>75</w:delText>
              </w:r>
              <w:r w:rsidRPr="00D77E5C" w:rsidDel="00A530B7">
                <w:rPr>
                  <w:rFonts w:ascii="Times New Roman" w:hAnsi="Times New Roman" w:cs="Times New Roman"/>
                  <w:b/>
                  <w:bCs/>
                  <w:sz w:val="24"/>
                  <w:szCs w:val="24"/>
                  <w:vertAlign w:val="superscript"/>
                </w:rPr>
                <w:delText>th</w:delText>
              </w:r>
              <w:r w:rsidRPr="00D77E5C" w:rsidDel="00A530B7">
                <w:rPr>
                  <w:rFonts w:ascii="Times New Roman" w:hAnsi="Times New Roman" w:cs="Times New Roman"/>
                  <w:b/>
                  <w:bCs/>
                  <w:sz w:val="24"/>
                  <w:szCs w:val="24"/>
                </w:rPr>
                <w:delText xml:space="preserve"> Perc</w:delText>
              </w:r>
              <w:r w:rsidDel="00A530B7">
                <w:rPr>
                  <w:rFonts w:ascii="Times New Roman" w:hAnsi="Times New Roman" w:cs="Times New Roman"/>
                  <w:b/>
                  <w:bCs/>
                  <w:sz w:val="24"/>
                  <w:szCs w:val="24"/>
                </w:rPr>
                <w:delText>.</w:delText>
              </w:r>
            </w:del>
          </w:p>
        </w:tc>
        <w:tc>
          <w:tcPr>
            <w:tcW w:w="1080" w:type="dxa"/>
          </w:tcPr>
          <w:p w14:paraId="52A69637" w14:textId="44767847" w:rsidR="004D6CF2" w:rsidRPr="00D77E5C" w:rsidDel="00A530B7" w:rsidRDefault="004D6CF2" w:rsidP="009C480D">
            <w:pPr>
              <w:jc w:val="center"/>
              <w:rPr>
                <w:del w:id="4492" w:author="Alex Cukierman" w:date="2022-02-09T14:09:00Z"/>
                <w:rFonts w:ascii="Times New Roman" w:hAnsi="Times New Roman" w:cs="Times New Roman"/>
                <w:b/>
                <w:bCs/>
                <w:sz w:val="24"/>
                <w:szCs w:val="24"/>
              </w:rPr>
            </w:pPr>
            <w:del w:id="4493" w:author="Alex Cukierman" w:date="2022-02-09T14:09:00Z">
              <w:r w:rsidRPr="00D77E5C" w:rsidDel="00A530B7">
                <w:rPr>
                  <w:rFonts w:ascii="Times New Roman" w:hAnsi="Times New Roman" w:cs="Times New Roman"/>
                  <w:b/>
                  <w:bCs/>
                  <w:sz w:val="24"/>
                  <w:szCs w:val="24"/>
                </w:rPr>
                <w:delText>Ma</w:delText>
              </w:r>
              <w:r w:rsidDel="00A530B7">
                <w:rPr>
                  <w:rFonts w:ascii="Times New Roman" w:hAnsi="Times New Roman" w:cs="Times New Roman"/>
                  <w:b/>
                  <w:bCs/>
                  <w:sz w:val="24"/>
                  <w:szCs w:val="24"/>
                </w:rPr>
                <w:delText>x.</w:delText>
              </w:r>
            </w:del>
          </w:p>
        </w:tc>
      </w:tr>
      <w:tr w:rsidR="004D6CF2" w:rsidRPr="00D77E5C" w:rsidDel="00A530B7" w14:paraId="6A07353E" w14:textId="0774DD42" w:rsidTr="007B7457">
        <w:trPr>
          <w:trHeight w:val="242"/>
          <w:del w:id="4494" w:author="Alex Cukierman" w:date="2022-02-09T14:09:00Z"/>
        </w:trPr>
        <w:tc>
          <w:tcPr>
            <w:tcW w:w="10447" w:type="dxa"/>
            <w:gridSpan w:val="7"/>
          </w:tcPr>
          <w:p w14:paraId="5FC37FB5" w14:textId="2E9E3C1C" w:rsidR="004D6CF2" w:rsidRPr="00D77E5C" w:rsidDel="00A530B7" w:rsidRDefault="004D6CF2" w:rsidP="009C480D">
            <w:pPr>
              <w:jc w:val="center"/>
              <w:rPr>
                <w:del w:id="4495" w:author="Alex Cukierman" w:date="2022-02-09T14:09:00Z"/>
                <w:rFonts w:ascii="Times New Roman" w:hAnsi="Times New Roman" w:cs="Times New Roman"/>
                <w:b/>
                <w:bCs/>
                <w:sz w:val="24"/>
                <w:szCs w:val="24"/>
              </w:rPr>
            </w:pPr>
            <w:del w:id="4496" w:author="Alex Cukierman" w:date="2022-02-09T14:09:00Z">
              <w:r w:rsidRPr="00D77E5C" w:rsidDel="00A530B7">
                <w:rPr>
                  <w:rFonts w:ascii="Times New Roman" w:hAnsi="Times New Roman" w:cs="Times New Roman"/>
                  <w:b/>
                  <w:bCs/>
                  <w:sz w:val="24"/>
                  <w:szCs w:val="24"/>
                </w:rPr>
                <w:delText>Doing Better in Excess</w:delText>
              </w:r>
            </w:del>
          </w:p>
        </w:tc>
      </w:tr>
      <w:tr w:rsidR="004D6CF2" w:rsidRPr="00D77E5C" w:rsidDel="00A530B7" w14:paraId="44DF5394" w14:textId="06593349" w:rsidTr="007B7457">
        <w:trPr>
          <w:del w:id="4497" w:author="Alex Cukierman" w:date="2022-02-09T14:09:00Z"/>
        </w:trPr>
        <w:tc>
          <w:tcPr>
            <w:tcW w:w="3960" w:type="dxa"/>
          </w:tcPr>
          <w:p w14:paraId="31927A58" w14:textId="548A5293" w:rsidR="004D6CF2" w:rsidRPr="00D77E5C" w:rsidDel="00A530B7" w:rsidRDefault="004D6CF2" w:rsidP="009C480D">
            <w:pPr>
              <w:rPr>
                <w:del w:id="4498" w:author="Alex Cukierman" w:date="2022-02-09T14:09:00Z"/>
                <w:rFonts w:ascii="Times New Roman" w:hAnsi="Times New Roman" w:cs="Times New Roman"/>
                <w:sz w:val="24"/>
                <w:szCs w:val="24"/>
              </w:rPr>
            </w:pPr>
            <w:del w:id="4499" w:author="Alex Cukierman" w:date="2022-02-09T14:09:00Z">
              <w:r w:rsidDel="00A530B7">
                <w:rPr>
                  <w:rFonts w:ascii="Times New Roman" w:hAnsi="Times New Roman" w:cs="Times New Roman"/>
                  <w:sz w:val="24"/>
                  <w:szCs w:val="24"/>
                </w:rPr>
                <w:delText>Population Density</w:delText>
              </w:r>
            </w:del>
          </w:p>
        </w:tc>
        <w:tc>
          <w:tcPr>
            <w:tcW w:w="1087" w:type="dxa"/>
          </w:tcPr>
          <w:p w14:paraId="5B6C4E3F" w14:textId="537CC1FA" w:rsidR="004D6CF2" w:rsidRPr="00D77E5C" w:rsidDel="00A530B7" w:rsidRDefault="004D6CF2" w:rsidP="009C480D">
            <w:pPr>
              <w:jc w:val="center"/>
              <w:rPr>
                <w:del w:id="4500" w:author="Alex Cukierman" w:date="2022-02-09T14:09:00Z"/>
                <w:rFonts w:ascii="Times New Roman" w:hAnsi="Times New Roman" w:cs="Times New Roman"/>
                <w:sz w:val="24"/>
                <w:szCs w:val="24"/>
              </w:rPr>
            </w:pPr>
            <w:del w:id="4501" w:author="Alex Cukierman" w:date="2022-02-09T14:09:00Z">
              <w:r w:rsidDel="00A530B7">
                <w:rPr>
                  <w:rFonts w:ascii="Times New Roman" w:hAnsi="Times New Roman" w:cs="Times New Roman"/>
                  <w:sz w:val="24"/>
                  <w:szCs w:val="24"/>
                </w:rPr>
                <w:delText>92.4</w:delText>
              </w:r>
            </w:del>
          </w:p>
        </w:tc>
        <w:tc>
          <w:tcPr>
            <w:tcW w:w="1080" w:type="dxa"/>
          </w:tcPr>
          <w:p w14:paraId="65029D47" w14:textId="1AFA1B5A" w:rsidR="004D6CF2" w:rsidRPr="00D77E5C" w:rsidDel="00A530B7" w:rsidRDefault="004D6CF2" w:rsidP="009C480D">
            <w:pPr>
              <w:jc w:val="center"/>
              <w:rPr>
                <w:del w:id="4502" w:author="Alex Cukierman" w:date="2022-02-09T14:09:00Z"/>
                <w:rFonts w:ascii="Times New Roman" w:hAnsi="Times New Roman" w:cs="Times New Roman"/>
                <w:sz w:val="24"/>
                <w:szCs w:val="24"/>
              </w:rPr>
            </w:pPr>
            <w:del w:id="4503" w:author="Alex Cukierman" w:date="2022-02-09T14:09:00Z">
              <w:r w:rsidDel="00A530B7">
                <w:rPr>
                  <w:rFonts w:ascii="Times New Roman" w:hAnsi="Times New Roman" w:cs="Times New Roman"/>
                  <w:sz w:val="24"/>
                  <w:szCs w:val="24"/>
                </w:rPr>
                <w:delText>119.4</w:delText>
              </w:r>
            </w:del>
          </w:p>
        </w:tc>
        <w:tc>
          <w:tcPr>
            <w:tcW w:w="1080" w:type="dxa"/>
          </w:tcPr>
          <w:p w14:paraId="30589731" w14:textId="543DDC07" w:rsidR="004D6CF2" w:rsidRPr="00D77E5C" w:rsidDel="00A530B7" w:rsidRDefault="004D6CF2" w:rsidP="009C480D">
            <w:pPr>
              <w:jc w:val="center"/>
              <w:rPr>
                <w:del w:id="4504" w:author="Alex Cukierman" w:date="2022-02-09T14:09:00Z"/>
                <w:rFonts w:ascii="Times New Roman" w:hAnsi="Times New Roman" w:cs="Times New Roman"/>
                <w:sz w:val="24"/>
                <w:szCs w:val="24"/>
              </w:rPr>
            </w:pPr>
            <w:del w:id="4505" w:author="Alex Cukierman" w:date="2022-02-09T14:09:00Z">
              <w:r w:rsidDel="00A530B7">
                <w:rPr>
                  <w:rFonts w:ascii="Times New Roman" w:hAnsi="Times New Roman" w:cs="Times New Roman"/>
                  <w:sz w:val="24"/>
                  <w:szCs w:val="24"/>
                </w:rPr>
                <w:delText>2.0</w:delText>
              </w:r>
            </w:del>
          </w:p>
        </w:tc>
        <w:tc>
          <w:tcPr>
            <w:tcW w:w="1080" w:type="dxa"/>
          </w:tcPr>
          <w:p w14:paraId="51AD09F1" w14:textId="76B963B2" w:rsidR="004D6CF2" w:rsidRPr="00D77E5C" w:rsidDel="00A530B7" w:rsidRDefault="004D6CF2" w:rsidP="009C480D">
            <w:pPr>
              <w:jc w:val="center"/>
              <w:rPr>
                <w:del w:id="4506" w:author="Alex Cukierman" w:date="2022-02-09T14:09:00Z"/>
                <w:rFonts w:ascii="Times New Roman" w:hAnsi="Times New Roman" w:cs="Times New Roman"/>
                <w:sz w:val="24"/>
                <w:szCs w:val="24"/>
              </w:rPr>
            </w:pPr>
            <w:del w:id="4507" w:author="Alex Cukierman" w:date="2022-02-09T14:09:00Z">
              <w:r w:rsidDel="00A530B7">
                <w:rPr>
                  <w:rFonts w:ascii="Times New Roman" w:hAnsi="Times New Roman" w:cs="Times New Roman"/>
                  <w:sz w:val="24"/>
                  <w:szCs w:val="24"/>
                </w:rPr>
                <w:delText>16.2</w:delText>
              </w:r>
            </w:del>
          </w:p>
        </w:tc>
        <w:tc>
          <w:tcPr>
            <w:tcW w:w="1080" w:type="dxa"/>
          </w:tcPr>
          <w:p w14:paraId="766345E7" w14:textId="4F71C5A3" w:rsidR="004D6CF2" w:rsidRPr="00D77E5C" w:rsidDel="00A530B7" w:rsidRDefault="004D6CF2" w:rsidP="009C480D">
            <w:pPr>
              <w:jc w:val="center"/>
              <w:rPr>
                <w:del w:id="4508" w:author="Alex Cukierman" w:date="2022-02-09T14:09:00Z"/>
                <w:rFonts w:ascii="Times New Roman" w:hAnsi="Times New Roman" w:cs="Times New Roman"/>
                <w:sz w:val="24"/>
                <w:szCs w:val="24"/>
              </w:rPr>
            </w:pPr>
            <w:del w:id="4509" w:author="Alex Cukierman" w:date="2022-02-09T14:09:00Z">
              <w:r w:rsidDel="00A530B7">
                <w:rPr>
                  <w:rFonts w:ascii="Times New Roman" w:hAnsi="Times New Roman" w:cs="Times New Roman"/>
                  <w:sz w:val="24"/>
                  <w:szCs w:val="24"/>
                </w:rPr>
                <w:delText>116.0</w:delText>
              </w:r>
            </w:del>
          </w:p>
        </w:tc>
        <w:tc>
          <w:tcPr>
            <w:tcW w:w="1080" w:type="dxa"/>
          </w:tcPr>
          <w:p w14:paraId="597DA993" w14:textId="585314FE" w:rsidR="004D6CF2" w:rsidRPr="00D77E5C" w:rsidDel="00A530B7" w:rsidRDefault="004D6CF2" w:rsidP="009C480D">
            <w:pPr>
              <w:jc w:val="center"/>
              <w:rPr>
                <w:del w:id="4510" w:author="Alex Cukierman" w:date="2022-02-09T14:09:00Z"/>
                <w:rFonts w:ascii="Times New Roman" w:hAnsi="Times New Roman" w:cs="Times New Roman"/>
                <w:sz w:val="24"/>
                <w:szCs w:val="24"/>
              </w:rPr>
            </w:pPr>
            <w:del w:id="4511" w:author="Alex Cukierman" w:date="2022-02-09T14:09:00Z">
              <w:r w:rsidDel="00A530B7">
                <w:rPr>
                  <w:rFonts w:ascii="Times New Roman" w:hAnsi="Times New Roman" w:cs="Times New Roman"/>
                  <w:sz w:val="24"/>
                  <w:szCs w:val="24"/>
                </w:rPr>
                <w:delText>402.6</w:delText>
              </w:r>
            </w:del>
          </w:p>
        </w:tc>
      </w:tr>
      <w:tr w:rsidR="004D6CF2" w:rsidRPr="00D77E5C" w:rsidDel="00A530B7" w14:paraId="035281BB" w14:textId="71CE2FE1" w:rsidTr="007B7457">
        <w:trPr>
          <w:del w:id="4512" w:author="Alex Cukierman" w:date="2022-02-09T14:09:00Z"/>
        </w:trPr>
        <w:tc>
          <w:tcPr>
            <w:tcW w:w="3960" w:type="dxa"/>
          </w:tcPr>
          <w:p w14:paraId="4696332D" w14:textId="5A82B519" w:rsidR="004D6CF2" w:rsidRPr="00D77E5C" w:rsidDel="00A530B7" w:rsidRDefault="004D6CF2" w:rsidP="009C480D">
            <w:pPr>
              <w:rPr>
                <w:del w:id="4513" w:author="Alex Cukierman" w:date="2022-02-09T14:09:00Z"/>
                <w:rFonts w:ascii="Times New Roman" w:hAnsi="Times New Roman" w:cs="Times New Roman"/>
                <w:sz w:val="24"/>
                <w:szCs w:val="24"/>
              </w:rPr>
            </w:pPr>
            <w:del w:id="4514" w:author="Alex Cukierman" w:date="2022-02-09T14:09:00Z">
              <w:r w:rsidDel="00A530B7">
                <w:rPr>
                  <w:rFonts w:ascii="Times New Roman" w:hAnsi="Times New Roman" w:cs="Times New Roman"/>
                  <w:sz w:val="24"/>
                  <w:szCs w:val="24"/>
                </w:rPr>
                <w:delText>Urban Population Share</w:delText>
              </w:r>
            </w:del>
          </w:p>
        </w:tc>
        <w:tc>
          <w:tcPr>
            <w:tcW w:w="1087" w:type="dxa"/>
          </w:tcPr>
          <w:p w14:paraId="0B361A18" w14:textId="042AABD7" w:rsidR="004D6CF2" w:rsidRPr="00D77E5C" w:rsidDel="00A530B7" w:rsidRDefault="004D6CF2" w:rsidP="009C480D">
            <w:pPr>
              <w:jc w:val="center"/>
              <w:rPr>
                <w:del w:id="4515" w:author="Alex Cukierman" w:date="2022-02-09T14:09:00Z"/>
                <w:rFonts w:ascii="Times New Roman" w:hAnsi="Times New Roman" w:cs="Times New Roman"/>
                <w:sz w:val="24"/>
                <w:szCs w:val="24"/>
              </w:rPr>
            </w:pPr>
            <w:del w:id="4516" w:author="Alex Cukierman" w:date="2022-02-09T14:09:00Z">
              <w:r w:rsidDel="00A530B7">
                <w:rPr>
                  <w:rFonts w:ascii="Times New Roman" w:hAnsi="Times New Roman" w:cs="Times New Roman"/>
                  <w:sz w:val="24"/>
                  <w:szCs w:val="24"/>
                </w:rPr>
                <w:delText>79.7</w:delText>
              </w:r>
            </w:del>
          </w:p>
        </w:tc>
        <w:tc>
          <w:tcPr>
            <w:tcW w:w="1080" w:type="dxa"/>
          </w:tcPr>
          <w:p w14:paraId="3593CEE8" w14:textId="7DA8E3BB" w:rsidR="004D6CF2" w:rsidRPr="00D77E5C" w:rsidDel="00A530B7" w:rsidRDefault="004D6CF2" w:rsidP="009C480D">
            <w:pPr>
              <w:jc w:val="center"/>
              <w:rPr>
                <w:del w:id="4517" w:author="Alex Cukierman" w:date="2022-02-09T14:09:00Z"/>
                <w:rFonts w:ascii="Times New Roman" w:hAnsi="Times New Roman" w:cs="Times New Roman"/>
                <w:sz w:val="24"/>
                <w:szCs w:val="24"/>
              </w:rPr>
            </w:pPr>
            <w:del w:id="4518" w:author="Alex Cukierman" w:date="2022-02-09T14:09:00Z">
              <w:r w:rsidDel="00A530B7">
                <w:rPr>
                  <w:rFonts w:ascii="Times New Roman" w:hAnsi="Times New Roman" w:cs="Times New Roman"/>
                  <w:sz w:val="24"/>
                  <w:szCs w:val="24"/>
                </w:rPr>
                <w:delText>10.8</w:delText>
              </w:r>
            </w:del>
          </w:p>
        </w:tc>
        <w:tc>
          <w:tcPr>
            <w:tcW w:w="1080" w:type="dxa"/>
          </w:tcPr>
          <w:p w14:paraId="02755900" w14:textId="472DEC87" w:rsidR="004D6CF2" w:rsidRPr="00D77E5C" w:rsidDel="00A530B7" w:rsidRDefault="004D6CF2" w:rsidP="009C480D">
            <w:pPr>
              <w:jc w:val="center"/>
              <w:rPr>
                <w:del w:id="4519" w:author="Alex Cukierman" w:date="2022-02-09T14:09:00Z"/>
                <w:rFonts w:ascii="Times New Roman" w:hAnsi="Times New Roman" w:cs="Times New Roman"/>
                <w:sz w:val="24"/>
                <w:szCs w:val="24"/>
              </w:rPr>
            </w:pPr>
            <w:del w:id="4520" w:author="Alex Cukierman" w:date="2022-02-09T14:09:00Z">
              <w:r w:rsidDel="00A530B7">
                <w:rPr>
                  <w:rFonts w:ascii="Times New Roman" w:hAnsi="Times New Roman" w:cs="Times New Roman"/>
                  <w:sz w:val="24"/>
                  <w:szCs w:val="24"/>
                </w:rPr>
                <w:delText>63.2</w:delText>
              </w:r>
            </w:del>
          </w:p>
        </w:tc>
        <w:tc>
          <w:tcPr>
            <w:tcW w:w="1080" w:type="dxa"/>
          </w:tcPr>
          <w:p w14:paraId="6AE409BF" w14:textId="3FEAC374" w:rsidR="004D6CF2" w:rsidRPr="00D77E5C" w:rsidDel="00A530B7" w:rsidRDefault="004D6CF2" w:rsidP="009C480D">
            <w:pPr>
              <w:jc w:val="center"/>
              <w:rPr>
                <w:del w:id="4521" w:author="Alex Cukierman" w:date="2022-02-09T14:09:00Z"/>
                <w:rFonts w:ascii="Times New Roman" w:hAnsi="Times New Roman" w:cs="Times New Roman"/>
                <w:sz w:val="24"/>
                <w:szCs w:val="24"/>
              </w:rPr>
            </w:pPr>
            <w:del w:id="4522" w:author="Alex Cukierman" w:date="2022-02-09T14:09:00Z">
              <w:r w:rsidDel="00A530B7">
                <w:rPr>
                  <w:rFonts w:ascii="Times New Roman" w:hAnsi="Times New Roman" w:cs="Times New Roman"/>
                  <w:sz w:val="24"/>
                  <w:szCs w:val="24"/>
                </w:rPr>
                <w:delText>70.3</w:delText>
              </w:r>
            </w:del>
          </w:p>
        </w:tc>
        <w:tc>
          <w:tcPr>
            <w:tcW w:w="1080" w:type="dxa"/>
          </w:tcPr>
          <w:p w14:paraId="4956DFCC" w14:textId="6D237C6B" w:rsidR="004D6CF2" w:rsidRPr="00D77E5C" w:rsidDel="00A530B7" w:rsidRDefault="004D6CF2" w:rsidP="009C480D">
            <w:pPr>
              <w:jc w:val="center"/>
              <w:rPr>
                <w:del w:id="4523" w:author="Alex Cukierman" w:date="2022-02-09T14:09:00Z"/>
                <w:rFonts w:ascii="Times New Roman" w:hAnsi="Times New Roman" w:cs="Times New Roman"/>
                <w:sz w:val="24"/>
                <w:szCs w:val="24"/>
              </w:rPr>
            </w:pPr>
            <w:del w:id="4524" w:author="Alex Cukierman" w:date="2022-02-09T14:09:00Z">
              <w:r w:rsidDel="00A530B7">
                <w:rPr>
                  <w:rFonts w:ascii="Times New Roman" w:hAnsi="Times New Roman" w:cs="Times New Roman"/>
                  <w:sz w:val="24"/>
                  <w:szCs w:val="24"/>
                </w:rPr>
                <w:delText>87.0</w:delText>
              </w:r>
            </w:del>
          </w:p>
        </w:tc>
        <w:tc>
          <w:tcPr>
            <w:tcW w:w="1080" w:type="dxa"/>
          </w:tcPr>
          <w:p w14:paraId="24D465CF" w14:textId="28A58AE5" w:rsidR="004D6CF2" w:rsidRPr="00D77E5C" w:rsidDel="00A530B7" w:rsidRDefault="004D6CF2" w:rsidP="009C480D">
            <w:pPr>
              <w:jc w:val="center"/>
              <w:rPr>
                <w:del w:id="4525" w:author="Alex Cukierman" w:date="2022-02-09T14:09:00Z"/>
                <w:rFonts w:ascii="Times New Roman" w:hAnsi="Times New Roman" w:cs="Times New Roman"/>
                <w:sz w:val="24"/>
                <w:szCs w:val="24"/>
              </w:rPr>
            </w:pPr>
            <w:del w:id="4526" w:author="Alex Cukierman" w:date="2022-02-09T14:09:00Z">
              <w:r w:rsidDel="00A530B7">
                <w:rPr>
                  <w:rFonts w:ascii="Times New Roman" w:hAnsi="Times New Roman" w:cs="Times New Roman"/>
                  <w:sz w:val="24"/>
                  <w:szCs w:val="24"/>
                </w:rPr>
                <w:delText>95.3</w:delText>
              </w:r>
            </w:del>
          </w:p>
        </w:tc>
      </w:tr>
      <w:tr w:rsidR="004D6CF2" w:rsidRPr="00D77E5C" w:rsidDel="00A530B7" w14:paraId="1D4C939C" w14:textId="73DE3410" w:rsidTr="007B7457">
        <w:trPr>
          <w:del w:id="4527" w:author="Alex Cukierman" w:date="2022-02-09T14:09:00Z"/>
        </w:trPr>
        <w:tc>
          <w:tcPr>
            <w:tcW w:w="3960" w:type="dxa"/>
          </w:tcPr>
          <w:p w14:paraId="0F479A02" w14:textId="0FA708C4" w:rsidR="004D6CF2" w:rsidRPr="00D77E5C" w:rsidDel="00A530B7" w:rsidRDefault="004D6CF2" w:rsidP="009C480D">
            <w:pPr>
              <w:rPr>
                <w:del w:id="4528" w:author="Alex Cukierman" w:date="2022-02-09T14:09:00Z"/>
                <w:rFonts w:ascii="Times New Roman" w:hAnsi="Times New Roman" w:cs="Times New Roman"/>
                <w:sz w:val="24"/>
                <w:szCs w:val="24"/>
              </w:rPr>
            </w:pPr>
            <w:del w:id="4529" w:author="Alex Cukierman" w:date="2022-02-09T14:09:00Z">
              <w:r w:rsidDel="00A530B7">
                <w:rPr>
                  <w:rFonts w:ascii="Times New Roman" w:hAnsi="Times New Roman" w:cs="Times New Roman"/>
                  <w:sz w:val="24"/>
                  <w:szCs w:val="24"/>
                </w:rPr>
                <w:delText>Aged 65+ Population Share</w:delText>
              </w:r>
            </w:del>
          </w:p>
        </w:tc>
        <w:tc>
          <w:tcPr>
            <w:tcW w:w="1087" w:type="dxa"/>
          </w:tcPr>
          <w:p w14:paraId="48EC059C" w14:textId="4B9E9194" w:rsidR="004D6CF2" w:rsidRPr="00D77E5C" w:rsidDel="00A530B7" w:rsidRDefault="004D6CF2" w:rsidP="009C480D">
            <w:pPr>
              <w:jc w:val="center"/>
              <w:rPr>
                <w:del w:id="4530" w:author="Alex Cukierman" w:date="2022-02-09T14:09:00Z"/>
                <w:rFonts w:ascii="Times New Roman" w:hAnsi="Times New Roman" w:cs="Times New Roman"/>
                <w:sz w:val="24"/>
                <w:szCs w:val="24"/>
              </w:rPr>
            </w:pPr>
            <w:del w:id="4531" w:author="Alex Cukierman" w:date="2022-02-09T14:09:00Z">
              <w:r w:rsidDel="00A530B7">
                <w:rPr>
                  <w:rFonts w:ascii="Times New Roman" w:hAnsi="Times New Roman" w:cs="Times New Roman"/>
                  <w:sz w:val="24"/>
                  <w:szCs w:val="24"/>
                </w:rPr>
                <w:delText>11.7</w:delText>
              </w:r>
            </w:del>
          </w:p>
        </w:tc>
        <w:tc>
          <w:tcPr>
            <w:tcW w:w="1080" w:type="dxa"/>
          </w:tcPr>
          <w:p w14:paraId="21A01C12" w14:textId="4CCFE950" w:rsidR="004D6CF2" w:rsidRPr="00D77E5C" w:rsidDel="00A530B7" w:rsidRDefault="004D6CF2" w:rsidP="009C480D">
            <w:pPr>
              <w:jc w:val="center"/>
              <w:rPr>
                <w:del w:id="4532" w:author="Alex Cukierman" w:date="2022-02-09T14:09:00Z"/>
                <w:rFonts w:ascii="Times New Roman" w:hAnsi="Times New Roman" w:cs="Times New Roman"/>
                <w:sz w:val="24"/>
                <w:szCs w:val="24"/>
              </w:rPr>
            </w:pPr>
            <w:del w:id="4533" w:author="Alex Cukierman" w:date="2022-02-09T14:09:00Z">
              <w:r w:rsidDel="00A530B7">
                <w:rPr>
                  <w:rFonts w:ascii="Times New Roman" w:hAnsi="Times New Roman" w:cs="Times New Roman"/>
                  <w:sz w:val="24"/>
                  <w:szCs w:val="24"/>
                </w:rPr>
                <w:delText>6.3</w:delText>
              </w:r>
            </w:del>
          </w:p>
        </w:tc>
        <w:tc>
          <w:tcPr>
            <w:tcW w:w="1080" w:type="dxa"/>
          </w:tcPr>
          <w:p w14:paraId="1661B5AF" w14:textId="477B8741" w:rsidR="004D6CF2" w:rsidRPr="00D77E5C" w:rsidDel="00A530B7" w:rsidRDefault="004D6CF2" w:rsidP="009C480D">
            <w:pPr>
              <w:jc w:val="center"/>
              <w:rPr>
                <w:del w:id="4534" w:author="Alex Cukierman" w:date="2022-02-09T14:09:00Z"/>
                <w:rFonts w:ascii="Times New Roman" w:hAnsi="Times New Roman" w:cs="Times New Roman"/>
                <w:sz w:val="24"/>
                <w:szCs w:val="24"/>
              </w:rPr>
            </w:pPr>
            <w:del w:id="4535" w:author="Alex Cukierman" w:date="2022-02-09T14:09:00Z">
              <w:r w:rsidDel="00A530B7">
                <w:rPr>
                  <w:rFonts w:ascii="Times New Roman" w:hAnsi="Times New Roman" w:cs="Times New Roman"/>
                  <w:sz w:val="24"/>
                  <w:szCs w:val="24"/>
                </w:rPr>
                <w:delText>2.4</w:delText>
              </w:r>
            </w:del>
          </w:p>
        </w:tc>
        <w:tc>
          <w:tcPr>
            <w:tcW w:w="1080" w:type="dxa"/>
          </w:tcPr>
          <w:p w14:paraId="3D83B791" w14:textId="59762186" w:rsidR="004D6CF2" w:rsidRPr="00D77E5C" w:rsidDel="00A530B7" w:rsidRDefault="004D6CF2" w:rsidP="009C480D">
            <w:pPr>
              <w:jc w:val="center"/>
              <w:rPr>
                <w:del w:id="4536" w:author="Alex Cukierman" w:date="2022-02-09T14:09:00Z"/>
                <w:rFonts w:ascii="Times New Roman" w:hAnsi="Times New Roman" w:cs="Times New Roman"/>
                <w:sz w:val="24"/>
                <w:szCs w:val="24"/>
              </w:rPr>
            </w:pPr>
            <w:del w:id="4537" w:author="Alex Cukierman" w:date="2022-02-09T14:09:00Z">
              <w:r w:rsidDel="00A530B7">
                <w:rPr>
                  <w:rFonts w:ascii="Times New Roman" w:hAnsi="Times New Roman" w:cs="Times New Roman"/>
                  <w:sz w:val="24"/>
                  <w:szCs w:val="24"/>
                </w:rPr>
                <w:delText>6.7</w:delText>
              </w:r>
            </w:del>
          </w:p>
        </w:tc>
        <w:tc>
          <w:tcPr>
            <w:tcW w:w="1080" w:type="dxa"/>
          </w:tcPr>
          <w:p w14:paraId="012609F9" w14:textId="7108CB20" w:rsidR="004D6CF2" w:rsidRPr="00D77E5C" w:rsidDel="00A530B7" w:rsidRDefault="004D6CF2" w:rsidP="009C480D">
            <w:pPr>
              <w:jc w:val="center"/>
              <w:rPr>
                <w:del w:id="4538" w:author="Alex Cukierman" w:date="2022-02-09T14:09:00Z"/>
                <w:rFonts w:ascii="Times New Roman" w:hAnsi="Times New Roman" w:cs="Times New Roman"/>
                <w:sz w:val="24"/>
                <w:szCs w:val="24"/>
              </w:rPr>
            </w:pPr>
            <w:del w:id="4539" w:author="Alex Cukierman" w:date="2022-02-09T14:09:00Z">
              <w:r w:rsidDel="00A530B7">
                <w:rPr>
                  <w:rFonts w:ascii="Times New Roman" w:hAnsi="Times New Roman" w:cs="Times New Roman"/>
                  <w:sz w:val="24"/>
                  <w:szCs w:val="24"/>
                </w:rPr>
                <w:delText>16.4</w:delText>
              </w:r>
            </w:del>
          </w:p>
        </w:tc>
        <w:tc>
          <w:tcPr>
            <w:tcW w:w="1080" w:type="dxa"/>
          </w:tcPr>
          <w:p w14:paraId="2B595632" w14:textId="470A5EA8" w:rsidR="004D6CF2" w:rsidRPr="00D77E5C" w:rsidDel="00A530B7" w:rsidRDefault="004D6CF2" w:rsidP="009C480D">
            <w:pPr>
              <w:jc w:val="center"/>
              <w:rPr>
                <w:del w:id="4540" w:author="Alex Cukierman" w:date="2022-02-09T14:09:00Z"/>
                <w:rFonts w:ascii="Times New Roman" w:hAnsi="Times New Roman" w:cs="Times New Roman"/>
                <w:sz w:val="24"/>
                <w:szCs w:val="24"/>
              </w:rPr>
            </w:pPr>
            <w:del w:id="4541" w:author="Alex Cukierman" w:date="2022-02-09T14:09:00Z">
              <w:r w:rsidDel="00A530B7">
                <w:rPr>
                  <w:rFonts w:ascii="Times New Roman" w:hAnsi="Times New Roman" w:cs="Times New Roman"/>
                  <w:sz w:val="24"/>
                  <w:szCs w:val="24"/>
                </w:rPr>
                <w:delText>19.7</w:delText>
              </w:r>
            </w:del>
          </w:p>
        </w:tc>
      </w:tr>
      <w:tr w:rsidR="004D6CF2" w:rsidRPr="00D77E5C" w:rsidDel="00A530B7" w14:paraId="7569D927" w14:textId="1CA81B65" w:rsidTr="007B7457">
        <w:trPr>
          <w:del w:id="4542" w:author="Alex Cukierman" w:date="2022-02-09T14:09:00Z"/>
        </w:trPr>
        <w:tc>
          <w:tcPr>
            <w:tcW w:w="3960" w:type="dxa"/>
          </w:tcPr>
          <w:p w14:paraId="1DC785AD" w14:textId="062F209F" w:rsidR="004D6CF2" w:rsidRPr="00D77E5C" w:rsidDel="00A530B7" w:rsidRDefault="004D6CF2" w:rsidP="009C480D">
            <w:pPr>
              <w:rPr>
                <w:del w:id="4543" w:author="Alex Cukierman" w:date="2022-02-09T14:09:00Z"/>
                <w:rFonts w:ascii="Times New Roman" w:hAnsi="Times New Roman" w:cs="Times New Roman"/>
                <w:sz w:val="24"/>
                <w:szCs w:val="24"/>
              </w:rPr>
            </w:pPr>
            <w:del w:id="4544" w:author="Alex Cukierman" w:date="2022-02-09T14:09:00Z">
              <w:r w:rsidDel="00A530B7">
                <w:rPr>
                  <w:rFonts w:ascii="Times New Roman" w:hAnsi="Times New Roman" w:cs="Times New Roman"/>
                  <w:sz w:val="24"/>
                  <w:szCs w:val="24"/>
                </w:rPr>
                <w:delText>GDP per Capita</w:delText>
              </w:r>
            </w:del>
          </w:p>
        </w:tc>
        <w:tc>
          <w:tcPr>
            <w:tcW w:w="1087" w:type="dxa"/>
          </w:tcPr>
          <w:p w14:paraId="0A60104F" w14:textId="690240F6" w:rsidR="004D6CF2" w:rsidRPr="00D77E5C" w:rsidDel="00A530B7" w:rsidRDefault="004D6CF2" w:rsidP="009C480D">
            <w:pPr>
              <w:jc w:val="center"/>
              <w:rPr>
                <w:del w:id="4545" w:author="Alex Cukierman" w:date="2022-02-09T14:09:00Z"/>
                <w:rFonts w:ascii="Times New Roman" w:hAnsi="Times New Roman" w:cs="Times New Roman"/>
                <w:sz w:val="24"/>
                <w:szCs w:val="24"/>
              </w:rPr>
            </w:pPr>
            <w:del w:id="4546" w:author="Alex Cukierman" w:date="2022-02-09T14:09:00Z">
              <w:r w:rsidDel="00A530B7">
                <w:rPr>
                  <w:rFonts w:ascii="Times New Roman" w:hAnsi="Times New Roman" w:cs="Times New Roman"/>
                  <w:sz w:val="24"/>
                  <w:szCs w:val="24"/>
                </w:rPr>
                <w:delText>34,920.2</w:delText>
              </w:r>
            </w:del>
          </w:p>
        </w:tc>
        <w:tc>
          <w:tcPr>
            <w:tcW w:w="1080" w:type="dxa"/>
          </w:tcPr>
          <w:p w14:paraId="225E695A" w14:textId="39DF5797" w:rsidR="004D6CF2" w:rsidRPr="00D77E5C" w:rsidDel="00A530B7" w:rsidRDefault="004D6CF2" w:rsidP="009C480D">
            <w:pPr>
              <w:jc w:val="center"/>
              <w:rPr>
                <w:del w:id="4547" w:author="Alex Cukierman" w:date="2022-02-09T14:09:00Z"/>
                <w:rFonts w:ascii="Times New Roman" w:hAnsi="Times New Roman" w:cs="Times New Roman"/>
                <w:sz w:val="24"/>
                <w:szCs w:val="24"/>
              </w:rPr>
            </w:pPr>
            <w:del w:id="4548" w:author="Alex Cukierman" w:date="2022-02-09T14:09:00Z">
              <w:r w:rsidDel="00A530B7">
                <w:rPr>
                  <w:rFonts w:ascii="Times New Roman" w:hAnsi="Times New Roman" w:cs="Times New Roman"/>
                  <w:sz w:val="24"/>
                  <w:szCs w:val="24"/>
                </w:rPr>
                <w:delText>15,856.7</w:delText>
              </w:r>
            </w:del>
          </w:p>
        </w:tc>
        <w:tc>
          <w:tcPr>
            <w:tcW w:w="1080" w:type="dxa"/>
          </w:tcPr>
          <w:p w14:paraId="1AFC57D5" w14:textId="7627D191" w:rsidR="004D6CF2" w:rsidRPr="00D77E5C" w:rsidDel="00A530B7" w:rsidRDefault="004D6CF2" w:rsidP="009C480D">
            <w:pPr>
              <w:jc w:val="center"/>
              <w:rPr>
                <w:del w:id="4549" w:author="Alex Cukierman" w:date="2022-02-09T14:09:00Z"/>
                <w:rFonts w:ascii="Times New Roman" w:hAnsi="Times New Roman" w:cs="Times New Roman"/>
                <w:sz w:val="24"/>
                <w:szCs w:val="24"/>
              </w:rPr>
            </w:pPr>
            <w:del w:id="4550" w:author="Alex Cukierman" w:date="2022-02-09T14:09:00Z">
              <w:r w:rsidDel="00A530B7">
                <w:rPr>
                  <w:rFonts w:ascii="Times New Roman" w:hAnsi="Times New Roman" w:cs="Times New Roman"/>
                  <w:sz w:val="24"/>
                  <w:szCs w:val="24"/>
                </w:rPr>
                <w:delText>11,840.9</w:delText>
              </w:r>
            </w:del>
          </w:p>
        </w:tc>
        <w:tc>
          <w:tcPr>
            <w:tcW w:w="1080" w:type="dxa"/>
          </w:tcPr>
          <w:p w14:paraId="5DC25610" w14:textId="38BE8B7D" w:rsidR="004D6CF2" w:rsidRPr="00D77E5C" w:rsidDel="00A530B7" w:rsidRDefault="004D6CF2" w:rsidP="009C480D">
            <w:pPr>
              <w:jc w:val="center"/>
              <w:rPr>
                <w:del w:id="4551" w:author="Alex Cukierman" w:date="2022-02-09T14:09:00Z"/>
                <w:rFonts w:ascii="Times New Roman" w:hAnsi="Times New Roman" w:cs="Times New Roman"/>
                <w:sz w:val="24"/>
                <w:szCs w:val="24"/>
              </w:rPr>
            </w:pPr>
            <w:del w:id="4552" w:author="Alex Cukierman" w:date="2022-02-09T14:09:00Z">
              <w:r w:rsidDel="00A530B7">
                <w:rPr>
                  <w:rFonts w:ascii="Times New Roman" w:hAnsi="Times New Roman" w:cs="Times New Roman"/>
                  <w:sz w:val="24"/>
                  <w:szCs w:val="24"/>
                </w:rPr>
                <w:delText>23,402.3</w:delText>
              </w:r>
            </w:del>
          </w:p>
        </w:tc>
        <w:tc>
          <w:tcPr>
            <w:tcW w:w="1080" w:type="dxa"/>
          </w:tcPr>
          <w:p w14:paraId="036C978B" w14:textId="127AC8DC" w:rsidR="004D6CF2" w:rsidRPr="00D77E5C" w:rsidDel="00A530B7" w:rsidRDefault="004D6CF2" w:rsidP="009C480D">
            <w:pPr>
              <w:jc w:val="center"/>
              <w:rPr>
                <w:del w:id="4553" w:author="Alex Cukierman" w:date="2022-02-09T14:09:00Z"/>
                <w:rFonts w:ascii="Times New Roman" w:hAnsi="Times New Roman" w:cs="Times New Roman"/>
                <w:sz w:val="24"/>
                <w:szCs w:val="24"/>
              </w:rPr>
            </w:pPr>
            <w:del w:id="4554" w:author="Alex Cukierman" w:date="2022-02-09T14:09:00Z">
              <w:r w:rsidDel="00A530B7">
                <w:rPr>
                  <w:rFonts w:ascii="Times New Roman" w:hAnsi="Times New Roman" w:cs="Times New Roman"/>
                  <w:sz w:val="24"/>
                  <w:szCs w:val="24"/>
                </w:rPr>
                <w:delText>42,664.6</w:delText>
              </w:r>
            </w:del>
          </w:p>
        </w:tc>
        <w:tc>
          <w:tcPr>
            <w:tcW w:w="1080" w:type="dxa"/>
          </w:tcPr>
          <w:p w14:paraId="77FE64B1" w14:textId="233E008E" w:rsidR="004D6CF2" w:rsidRPr="00D77E5C" w:rsidDel="00A530B7" w:rsidRDefault="004D6CF2" w:rsidP="009C480D">
            <w:pPr>
              <w:jc w:val="center"/>
              <w:rPr>
                <w:del w:id="4555" w:author="Alex Cukierman" w:date="2022-02-09T14:09:00Z"/>
                <w:rFonts w:ascii="Times New Roman" w:hAnsi="Times New Roman" w:cs="Times New Roman"/>
                <w:sz w:val="24"/>
                <w:szCs w:val="24"/>
              </w:rPr>
            </w:pPr>
            <w:del w:id="4556" w:author="Alex Cukierman" w:date="2022-02-09T14:09:00Z">
              <w:r w:rsidDel="00A530B7">
                <w:rPr>
                  <w:rFonts w:ascii="Times New Roman" w:hAnsi="Times New Roman" w:cs="Times New Roman"/>
                  <w:sz w:val="24"/>
                  <w:szCs w:val="24"/>
                </w:rPr>
                <w:delText>67,355.3</w:delText>
              </w:r>
            </w:del>
          </w:p>
        </w:tc>
      </w:tr>
      <w:tr w:rsidR="004D6CF2" w:rsidRPr="00D77E5C" w:rsidDel="00A530B7" w14:paraId="0A79466B" w14:textId="78757FDD" w:rsidTr="007B7457">
        <w:trPr>
          <w:del w:id="4557" w:author="Alex Cukierman" w:date="2022-02-09T14:09:00Z"/>
        </w:trPr>
        <w:tc>
          <w:tcPr>
            <w:tcW w:w="3960" w:type="dxa"/>
          </w:tcPr>
          <w:p w14:paraId="78BC9AEF" w14:textId="5AB2F842" w:rsidR="004D6CF2" w:rsidRPr="00D77E5C" w:rsidDel="00A530B7" w:rsidRDefault="004D6CF2" w:rsidP="009C480D">
            <w:pPr>
              <w:rPr>
                <w:del w:id="4558" w:author="Alex Cukierman" w:date="2022-02-09T14:09:00Z"/>
                <w:rFonts w:ascii="Times New Roman" w:hAnsi="Times New Roman" w:cs="Times New Roman"/>
                <w:sz w:val="24"/>
                <w:szCs w:val="24"/>
              </w:rPr>
            </w:pPr>
            <w:del w:id="4559" w:author="Alex Cukierman" w:date="2022-02-09T14:09:00Z">
              <w:r w:rsidDel="00A530B7">
                <w:rPr>
                  <w:rFonts w:ascii="Times New Roman" w:hAnsi="Times New Roman" w:cs="Times New Roman"/>
                  <w:sz w:val="24"/>
                  <w:szCs w:val="24"/>
                </w:rPr>
                <w:delText>Rule of Law</w:delText>
              </w:r>
            </w:del>
          </w:p>
        </w:tc>
        <w:tc>
          <w:tcPr>
            <w:tcW w:w="1087" w:type="dxa"/>
          </w:tcPr>
          <w:p w14:paraId="7690C712" w14:textId="319B0A4A" w:rsidR="004D6CF2" w:rsidRPr="00D77E5C" w:rsidDel="00A530B7" w:rsidRDefault="004D6CF2" w:rsidP="009C480D">
            <w:pPr>
              <w:jc w:val="center"/>
              <w:rPr>
                <w:del w:id="4560" w:author="Alex Cukierman" w:date="2022-02-09T14:09:00Z"/>
                <w:rFonts w:ascii="Times New Roman" w:hAnsi="Times New Roman" w:cs="Times New Roman"/>
                <w:sz w:val="24"/>
                <w:szCs w:val="24"/>
              </w:rPr>
            </w:pPr>
            <w:del w:id="4561" w:author="Alex Cukierman" w:date="2022-02-09T14:09:00Z">
              <w:r w:rsidDel="00A530B7">
                <w:rPr>
                  <w:rFonts w:ascii="Times New Roman" w:hAnsi="Times New Roman" w:cs="Times New Roman"/>
                  <w:sz w:val="24"/>
                  <w:szCs w:val="24"/>
                </w:rPr>
                <w:delText>0.9</w:delText>
              </w:r>
            </w:del>
          </w:p>
        </w:tc>
        <w:tc>
          <w:tcPr>
            <w:tcW w:w="1080" w:type="dxa"/>
          </w:tcPr>
          <w:p w14:paraId="2B31EE4F" w14:textId="5DF3E7C2" w:rsidR="004D6CF2" w:rsidRPr="00D77E5C" w:rsidDel="00A530B7" w:rsidRDefault="004D6CF2" w:rsidP="009C480D">
            <w:pPr>
              <w:jc w:val="center"/>
              <w:rPr>
                <w:del w:id="4562" w:author="Alex Cukierman" w:date="2022-02-09T14:09:00Z"/>
                <w:rFonts w:ascii="Times New Roman" w:hAnsi="Times New Roman" w:cs="Times New Roman"/>
                <w:sz w:val="24"/>
                <w:szCs w:val="24"/>
              </w:rPr>
            </w:pPr>
            <w:del w:id="4563" w:author="Alex Cukierman" w:date="2022-02-09T14:09:00Z">
              <w:r w:rsidDel="00A530B7">
                <w:rPr>
                  <w:rFonts w:ascii="Times New Roman" w:hAnsi="Times New Roman" w:cs="Times New Roman"/>
                  <w:sz w:val="24"/>
                  <w:szCs w:val="24"/>
                </w:rPr>
                <w:delText>0.73</w:delText>
              </w:r>
            </w:del>
          </w:p>
        </w:tc>
        <w:tc>
          <w:tcPr>
            <w:tcW w:w="1080" w:type="dxa"/>
          </w:tcPr>
          <w:p w14:paraId="35900E6A" w14:textId="6543E39C" w:rsidR="004D6CF2" w:rsidRPr="00D77E5C" w:rsidDel="00A530B7" w:rsidRDefault="004D6CF2" w:rsidP="009C480D">
            <w:pPr>
              <w:jc w:val="center"/>
              <w:rPr>
                <w:del w:id="4564" w:author="Alex Cukierman" w:date="2022-02-09T14:09:00Z"/>
                <w:rFonts w:ascii="Times New Roman" w:hAnsi="Times New Roman" w:cs="Times New Roman"/>
                <w:sz w:val="24"/>
                <w:szCs w:val="24"/>
              </w:rPr>
            </w:pPr>
            <w:del w:id="4565" w:author="Alex Cukierman" w:date="2022-02-09T14:09:00Z">
              <w:r w:rsidDel="00A530B7">
                <w:rPr>
                  <w:rFonts w:ascii="Times New Roman" w:hAnsi="Times New Roman" w:cs="Times New Roman"/>
                  <w:sz w:val="24"/>
                  <w:szCs w:val="24"/>
                </w:rPr>
                <w:delText>-0.3</w:delText>
              </w:r>
            </w:del>
          </w:p>
        </w:tc>
        <w:tc>
          <w:tcPr>
            <w:tcW w:w="1080" w:type="dxa"/>
          </w:tcPr>
          <w:p w14:paraId="7285B772" w14:textId="56033DAD" w:rsidR="004D6CF2" w:rsidRPr="00D77E5C" w:rsidDel="00A530B7" w:rsidRDefault="004D6CF2" w:rsidP="009C480D">
            <w:pPr>
              <w:jc w:val="center"/>
              <w:rPr>
                <w:del w:id="4566" w:author="Alex Cukierman" w:date="2022-02-09T14:09:00Z"/>
                <w:rFonts w:ascii="Times New Roman" w:hAnsi="Times New Roman" w:cs="Times New Roman"/>
                <w:sz w:val="24"/>
                <w:szCs w:val="24"/>
              </w:rPr>
            </w:pPr>
            <w:del w:id="4567" w:author="Alex Cukierman" w:date="2022-02-09T14:09:00Z">
              <w:r w:rsidDel="00A530B7">
                <w:rPr>
                  <w:rFonts w:ascii="Times New Roman" w:hAnsi="Times New Roman" w:cs="Times New Roman"/>
                  <w:sz w:val="24"/>
                  <w:szCs w:val="24"/>
                </w:rPr>
                <w:delText>0.6</w:delText>
              </w:r>
            </w:del>
          </w:p>
        </w:tc>
        <w:tc>
          <w:tcPr>
            <w:tcW w:w="1080" w:type="dxa"/>
          </w:tcPr>
          <w:p w14:paraId="0EDB806F" w14:textId="284F0EF5" w:rsidR="004D6CF2" w:rsidRPr="00D77E5C" w:rsidDel="00A530B7" w:rsidRDefault="004D6CF2" w:rsidP="009C480D">
            <w:pPr>
              <w:jc w:val="center"/>
              <w:rPr>
                <w:del w:id="4568" w:author="Alex Cukierman" w:date="2022-02-09T14:09:00Z"/>
                <w:rFonts w:ascii="Times New Roman" w:hAnsi="Times New Roman" w:cs="Times New Roman"/>
                <w:sz w:val="24"/>
                <w:szCs w:val="24"/>
              </w:rPr>
            </w:pPr>
            <w:del w:id="4569" w:author="Alex Cukierman" w:date="2022-02-09T14:09:00Z">
              <w:r w:rsidDel="00A530B7">
                <w:rPr>
                  <w:rFonts w:ascii="Times New Roman" w:hAnsi="Times New Roman" w:cs="Times New Roman"/>
                  <w:sz w:val="24"/>
                  <w:szCs w:val="24"/>
                </w:rPr>
                <w:delText>1.5</w:delText>
              </w:r>
            </w:del>
          </w:p>
        </w:tc>
        <w:tc>
          <w:tcPr>
            <w:tcW w:w="1080" w:type="dxa"/>
          </w:tcPr>
          <w:p w14:paraId="15DAEB15" w14:textId="4A8F59D1" w:rsidR="004D6CF2" w:rsidRPr="00D77E5C" w:rsidDel="00A530B7" w:rsidRDefault="004D6CF2" w:rsidP="009C480D">
            <w:pPr>
              <w:jc w:val="center"/>
              <w:rPr>
                <w:del w:id="4570" w:author="Alex Cukierman" w:date="2022-02-09T14:09:00Z"/>
                <w:rFonts w:ascii="Times New Roman" w:hAnsi="Times New Roman" w:cs="Times New Roman"/>
                <w:sz w:val="24"/>
                <w:szCs w:val="24"/>
              </w:rPr>
            </w:pPr>
            <w:del w:id="4571" w:author="Alex Cukierman" w:date="2022-02-09T14:09:00Z">
              <w:r w:rsidDel="00A530B7">
                <w:rPr>
                  <w:rFonts w:ascii="Times New Roman" w:hAnsi="Times New Roman" w:cs="Times New Roman"/>
                  <w:sz w:val="24"/>
                  <w:szCs w:val="24"/>
                </w:rPr>
                <w:delText>1.9</w:delText>
              </w:r>
            </w:del>
          </w:p>
        </w:tc>
      </w:tr>
      <w:tr w:rsidR="004D6CF2" w:rsidRPr="00D77E5C" w:rsidDel="00A530B7" w14:paraId="2D96B2AF" w14:textId="1F169CA7" w:rsidTr="007B7457">
        <w:trPr>
          <w:del w:id="4572" w:author="Alex Cukierman" w:date="2022-02-09T14:09:00Z"/>
        </w:trPr>
        <w:tc>
          <w:tcPr>
            <w:tcW w:w="3960" w:type="dxa"/>
          </w:tcPr>
          <w:p w14:paraId="698F3CC7" w14:textId="270FDCBD" w:rsidR="004D6CF2" w:rsidRPr="00D77E5C" w:rsidDel="00A530B7" w:rsidRDefault="004D6CF2" w:rsidP="009C480D">
            <w:pPr>
              <w:rPr>
                <w:del w:id="4573" w:author="Alex Cukierman" w:date="2022-02-09T14:09:00Z"/>
                <w:rFonts w:ascii="Times New Roman" w:hAnsi="Times New Roman" w:cs="Times New Roman"/>
                <w:sz w:val="24"/>
                <w:szCs w:val="24"/>
              </w:rPr>
            </w:pPr>
            <w:del w:id="4574" w:author="Alex Cukierman" w:date="2022-02-09T14:09:00Z">
              <w:r w:rsidDel="00A530B7">
                <w:rPr>
                  <w:rFonts w:ascii="Times New Roman" w:hAnsi="Times New Roman" w:cs="Times New Roman"/>
                  <w:sz w:val="24"/>
                  <w:szCs w:val="24"/>
                </w:rPr>
                <w:delText>Voice and Accountability</w:delText>
              </w:r>
            </w:del>
          </w:p>
        </w:tc>
        <w:tc>
          <w:tcPr>
            <w:tcW w:w="1087" w:type="dxa"/>
          </w:tcPr>
          <w:p w14:paraId="371B8A31" w14:textId="17B997FD" w:rsidR="004D6CF2" w:rsidRPr="00D77E5C" w:rsidDel="00A530B7" w:rsidRDefault="004D6CF2" w:rsidP="009C480D">
            <w:pPr>
              <w:jc w:val="center"/>
              <w:rPr>
                <w:del w:id="4575" w:author="Alex Cukierman" w:date="2022-02-09T14:09:00Z"/>
                <w:rFonts w:ascii="Times New Roman" w:hAnsi="Times New Roman" w:cs="Times New Roman"/>
                <w:sz w:val="24"/>
                <w:szCs w:val="24"/>
              </w:rPr>
            </w:pPr>
            <w:del w:id="4576" w:author="Alex Cukierman" w:date="2022-02-09T14:09:00Z">
              <w:r w:rsidDel="00A530B7">
                <w:rPr>
                  <w:rFonts w:ascii="Times New Roman" w:hAnsi="Times New Roman" w:cs="Times New Roman"/>
                  <w:sz w:val="24"/>
                  <w:szCs w:val="24"/>
                </w:rPr>
                <w:delText>0.7</w:delText>
              </w:r>
            </w:del>
          </w:p>
        </w:tc>
        <w:tc>
          <w:tcPr>
            <w:tcW w:w="1080" w:type="dxa"/>
          </w:tcPr>
          <w:p w14:paraId="369142DB" w14:textId="5060A438" w:rsidR="004D6CF2" w:rsidRPr="00D77E5C" w:rsidDel="00A530B7" w:rsidRDefault="004D6CF2" w:rsidP="009C480D">
            <w:pPr>
              <w:jc w:val="center"/>
              <w:rPr>
                <w:del w:id="4577" w:author="Alex Cukierman" w:date="2022-02-09T14:09:00Z"/>
                <w:rFonts w:ascii="Times New Roman" w:hAnsi="Times New Roman" w:cs="Times New Roman"/>
                <w:sz w:val="24"/>
                <w:szCs w:val="24"/>
              </w:rPr>
            </w:pPr>
            <w:del w:id="4578" w:author="Alex Cukierman" w:date="2022-02-09T14:09:00Z">
              <w:r w:rsidDel="00A530B7">
                <w:rPr>
                  <w:rFonts w:ascii="Times New Roman" w:hAnsi="Times New Roman" w:cs="Times New Roman"/>
                  <w:sz w:val="24"/>
                  <w:szCs w:val="24"/>
                </w:rPr>
                <w:delText>0.9</w:delText>
              </w:r>
            </w:del>
          </w:p>
        </w:tc>
        <w:tc>
          <w:tcPr>
            <w:tcW w:w="1080" w:type="dxa"/>
          </w:tcPr>
          <w:p w14:paraId="7DBEA937" w14:textId="6B305885" w:rsidR="004D6CF2" w:rsidRPr="00D77E5C" w:rsidDel="00A530B7" w:rsidRDefault="004D6CF2" w:rsidP="009C480D">
            <w:pPr>
              <w:jc w:val="center"/>
              <w:rPr>
                <w:del w:id="4579" w:author="Alex Cukierman" w:date="2022-02-09T14:09:00Z"/>
                <w:rFonts w:ascii="Times New Roman" w:hAnsi="Times New Roman" w:cs="Times New Roman"/>
                <w:sz w:val="24"/>
                <w:szCs w:val="24"/>
              </w:rPr>
            </w:pPr>
            <w:del w:id="4580" w:author="Alex Cukierman" w:date="2022-02-09T14:09:00Z">
              <w:r w:rsidDel="00A530B7">
                <w:rPr>
                  <w:rFonts w:ascii="Times New Roman" w:hAnsi="Times New Roman" w:cs="Times New Roman"/>
                  <w:sz w:val="24"/>
                  <w:szCs w:val="24"/>
                </w:rPr>
                <w:delText>-1.2</w:delText>
              </w:r>
            </w:del>
          </w:p>
        </w:tc>
        <w:tc>
          <w:tcPr>
            <w:tcW w:w="1080" w:type="dxa"/>
          </w:tcPr>
          <w:p w14:paraId="166EA522" w14:textId="569584E5" w:rsidR="004D6CF2" w:rsidRPr="00D77E5C" w:rsidDel="00A530B7" w:rsidRDefault="004D6CF2" w:rsidP="009C480D">
            <w:pPr>
              <w:jc w:val="center"/>
              <w:rPr>
                <w:del w:id="4581" w:author="Alex Cukierman" w:date="2022-02-09T14:09:00Z"/>
                <w:rFonts w:ascii="Times New Roman" w:hAnsi="Times New Roman" w:cs="Times New Roman"/>
                <w:sz w:val="24"/>
                <w:szCs w:val="24"/>
              </w:rPr>
            </w:pPr>
            <w:del w:id="4582" w:author="Alex Cukierman" w:date="2022-02-09T14:09:00Z">
              <w:r w:rsidDel="00A530B7">
                <w:rPr>
                  <w:rFonts w:ascii="Times New Roman" w:hAnsi="Times New Roman" w:cs="Times New Roman"/>
                  <w:sz w:val="24"/>
                  <w:szCs w:val="24"/>
                </w:rPr>
                <w:delText>0.4</w:delText>
              </w:r>
            </w:del>
          </w:p>
        </w:tc>
        <w:tc>
          <w:tcPr>
            <w:tcW w:w="1080" w:type="dxa"/>
          </w:tcPr>
          <w:p w14:paraId="2DC1D076" w14:textId="598A381D" w:rsidR="004D6CF2" w:rsidRPr="00D77E5C" w:rsidDel="00A530B7" w:rsidRDefault="004D6CF2" w:rsidP="009C480D">
            <w:pPr>
              <w:jc w:val="center"/>
              <w:rPr>
                <w:del w:id="4583" w:author="Alex Cukierman" w:date="2022-02-09T14:09:00Z"/>
                <w:rFonts w:ascii="Times New Roman" w:hAnsi="Times New Roman" w:cs="Times New Roman"/>
                <w:sz w:val="24"/>
                <w:szCs w:val="24"/>
              </w:rPr>
            </w:pPr>
            <w:del w:id="4584" w:author="Alex Cukierman" w:date="2022-02-09T14:09:00Z">
              <w:r w:rsidDel="00A530B7">
                <w:rPr>
                  <w:rFonts w:ascii="Times New Roman" w:hAnsi="Times New Roman" w:cs="Times New Roman"/>
                  <w:sz w:val="24"/>
                  <w:szCs w:val="24"/>
                </w:rPr>
                <w:delText>1.4</w:delText>
              </w:r>
            </w:del>
          </w:p>
        </w:tc>
        <w:tc>
          <w:tcPr>
            <w:tcW w:w="1080" w:type="dxa"/>
          </w:tcPr>
          <w:p w14:paraId="7F6700CD" w14:textId="21E3112C" w:rsidR="004D6CF2" w:rsidRPr="00D77E5C" w:rsidDel="00A530B7" w:rsidRDefault="004D6CF2" w:rsidP="009C480D">
            <w:pPr>
              <w:jc w:val="center"/>
              <w:rPr>
                <w:del w:id="4585" w:author="Alex Cukierman" w:date="2022-02-09T14:09:00Z"/>
                <w:rFonts w:ascii="Times New Roman" w:hAnsi="Times New Roman" w:cs="Times New Roman"/>
                <w:sz w:val="24"/>
                <w:szCs w:val="24"/>
              </w:rPr>
            </w:pPr>
            <w:del w:id="4586" w:author="Alex Cukierman" w:date="2022-02-09T14:09:00Z">
              <w:r w:rsidDel="00A530B7">
                <w:rPr>
                  <w:rFonts w:ascii="Times New Roman" w:hAnsi="Times New Roman" w:cs="Times New Roman"/>
                  <w:sz w:val="24"/>
                  <w:szCs w:val="24"/>
                </w:rPr>
                <w:delText>1.5</w:delText>
              </w:r>
            </w:del>
          </w:p>
        </w:tc>
      </w:tr>
      <w:tr w:rsidR="004D6CF2" w:rsidRPr="00D77E5C" w:rsidDel="00A530B7" w14:paraId="1AD3BE53" w14:textId="631D3005" w:rsidTr="007B7457">
        <w:trPr>
          <w:del w:id="4587" w:author="Alex Cukierman" w:date="2022-02-09T14:09:00Z"/>
        </w:trPr>
        <w:tc>
          <w:tcPr>
            <w:tcW w:w="3960" w:type="dxa"/>
          </w:tcPr>
          <w:p w14:paraId="0951A0F2" w14:textId="41847A13" w:rsidR="004D6CF2" w:rsidDel="00A530B7" w:rsidRDefault="004D6CF2" w:rsidP="009C480D">
            <w:pPr>
              <w:rPr>
                <w:del w:id="4588" w:author="Alex Cukierman" w:date="2022-02-09T14:09:00Z"/>
                <w:rFonts w:ascii="Times New Roman" w:hAnsi="Times New Roman" w:cs="Times New Roman"/>
                <w:sz w:val="24"/>
                <w:szCs w:val="24"/>
              </w:rPr>
            </w:pPr>
            <w:del w:id="4589" w:author="Alex Cukierman" w:date="2022-02-09T14:09:00Z">
              <w:r w:rsidDel="00A530B7">
                <w:rPr>
                  <w:rFonts w:ascii="Times New Roman" w:hAnsi="Times New Roman" w:cs="Times New Roman"/>
                  <w:sz w:val="24"/>
                  <w:szCs w:val="24"/>
                </w:rPr>
                <w:delText>Government Effectiveness</w:delText>
              </w:r>
            </w:del>
          </w:p>
        </w:tc>
        <w:tc>
          <w:tcPr>
            <w:tcW w:w="1087" w:type="dxa"/>
          </w:tcPr>
          <w:p w14:paraId="1B980E53" w14:textId="09F717D8" w:rsidR="004D6CF2" w:rsidRPr="00D77E5C" w:rsidDel="00A530B7" w:rsidRDefault="004D6CF2" w:rsidP="009C480D">
            <w:pPr>
              <w:jc w:val="center"/>
              <w:rPr>
                <w:del w:id="4590" w:author="Alex Cukierman" w:date="2022-02-09T14:09:00Z"/>
                <w:rFonts w:ascii="Times New Roman" w:hAnsi="Times New Roman" w:cs="Times New Roman"/>
                <w:sz w:val="24"/>
                <w:szCs w:val="24"/>
              </w:rPr>
            </w:pPr>
            <w:del w:id="4591" w:author="Alex Cukierman" w:date="2022-02-09T14:09:00Z">
              <w:r w:rsidDel="00A530B7">
                <w:rPr>
                  <w:rFonts w:ascii="Times New Roman" w:hAnsi="Times New Roman" w:cs="Times New Roman"/>
                  <w:sz w:val="24"/>
                  <w:szCs w:val="24"/>
                </w:rPr>
                <w:delText>0.9</w:delText>
              </w:r>
            </w:del>
          </w:p>
        </w:tc>
        <w:tc>
          <w:tcPr>
            <w:tcW w:w="1080" w:type="dxa"/>
          </w:tcPr>
          <w:p w14:paraId="336A58A6" w14:textId="14C45E10" w:rsidR="004D6CF2" w:rsidRPr="00D77E5C" w:rsidDel="00A530B7" w:rsidRDefault="004D6CF2" w:rsidP="009C480D">
            <w:pPr>
              <w:jc w:val="center"/>
              <w:rPr>
                <w:del w:id="4592" w:author="Alex Cukierman" w:date="2022-02-09T14:09:00Z"/>
                <w:rFonts w:ascii="Times New Roman" w:hAnsi="Times New Roman" w:cs="Times New Roman"/>
                <w:sz w:val="24"/>
                <w:szCs w:val="24"/>
              </w:rPr>
            </w:pPr>
            <w:del w:id="4593" w:author="Alex Cukierman" w:date="2022-02-09T14:09:00Z">
              <w:r w:rsidDel="00A530B7">
                <w:rPr>
                  <w:rFonts w:ascii="Times New Roman" w:hAnsi="Times New Roman" w:cs="Times New Roman"/>
                  <w:sz w:val="24"/>
                  <w:szCs w:val="24"/>
                </w:rPr>
                <w:delText>0.7</w:delText>
              </w:r>
            </w:del>
          </w:p>
        </w:tc>
        <w:tc>
          <w:tcPr>
            <w:tcW w:w="1080" w:type="dxa"/>
          </w:tcPr>
          <w:p w14:paraId="11D7B19F" w14:textId="1587BAF3" w:rsidR="004D6CF2" w:rsidRPr="00D77E5C" w:rsidDel="00A530B7" w:rsidRDefault="004D6CF2" w:rsidP="009C480D">
            <w:pPr>
              <w:jc w:val="center"/>
              <w:rPr>
                <w:del w:id="4594" w:author="Alex Cukierman" w:date="2022-02-09T14:09:00Z"/>
                <w:rFonts w:ascii="Times New Roman" w:hAnsi="Times New Roman" w:cs="Times New Roman"/>
                <w:sz w:val="24"/>
                <w:szCs w:val="24"/>
              </w:rPr>
            </w:pPr>
            <w:del w:id="4595" w:author="Alex Cukierman" w:date="2022-02-09T14:09:00Z">
              <w:r w:rsidDel="00A530B7">
                <w:rPr>
                  <w:rFonts w:ascii="Times New Roman" w:hAnsi="Times New Roman" w:cs="Times New Roman"/>
                  <w:sz w:val="24"/>
                  <w:szCs w:val="24"/>
                </w:rPr>
                <w:delText>-0.3</w:delText>
              </w:r>
            </w:del>
          </w:p>
        </w:tc>
        <w:tc>
          <w:tcPr>
            <w:tcW w:w="1080" w:type="dxa"/>
          </w:tcPr>
          <w:p w14:paraId="1AC5E805" w14:textId="26E1FFEB" w:rsidR="004D6CF2" w:rsidRPr="00D77E5C" w:rsidDel="00A530B7" w:rsidRDefault="004D6CF2" w:rsidP="009C480D">
            <w:pPr>
              <w:jc w:val="center"/>
              <w:rPr>
                <w:del w:id="4596" w:author="Alex Cukierman" w:date="2022-02-09T14:09:00Z"/>
                <w:rFonts w:ascii="Times New Roman" w:hAnsi="Times New Roman" w:cs="Times New Roman"/>
                <w:sz w:val="24"/>
                <w:szCs w:val="24"/>
              </w:rPr>
            </w:pPr>
            <w:del w:id="4597" w:author="Alex Cukierman" w:date="2022-02-09T14:09:00Z">
              <w:r w:rsidDel="00A530B7">
                <w:rPr>
                  <w:rFonts w:ascii="Times New Roman" w:hAnsi="Times New Roman" w:cs="Times New Roman"/>
                  <w:sz w:val="24"/>
                  <w:szCs w:val="24"/>
                </w:rPr>
                <w:delText>0.3</w:delText>
              </w:r>
            </w:del>
          </w:p>
        </w:tc>
        <w:tc>
          <w:tcPr>
            <w:tcW w:w="1080" w:type="dxa"/>
          </w:tcPr>
          <w:p w14:paraId="3562D7B1" w14:textId="3D38CAA6" w:rsidR="004D6CF2" w:rsidRPr="00D77E5C" w:rsidDel="00A530B7" w:rsidRDefault="004D6CF2" w:rsidP="009C480D">
            <w:pPr>
              <w:jc w:val="center"/>
              <w:rPr>
                <w:del w:id="4598" w:author="Alex Cukierman" w:date="2022-02-09T14:09:00Z"/>
                <w:rFonts w:ascii="Times New Roman" w:hAnsi="Times New Roman" w:cs="Times New Roman"/>
                <w:sz w:val="24"/>
                <w:szCs w:val="24"/>
              </w:rPr>
            </w:pPr>
            <w:del w:id="4599" w:author="Alex Cukierman" w:date="2022-02-09T14:09:00Z">
              <w:r w:rsidDel="00A530B7">
                <w:rPr>
                  <w:rFonts w:ascii="Times New Roman" w:hAnsi="Times New Roman" w:cs="Times New Roman"/>
                  <w:sz w:val="24"/>
                  <w:szCs w:val="24"/>
                </w:rPr>
                <w:delText>1.4</w:delText>
              </w:r>
            </w:del>
          </w:p>
        </w:tc>
        <w:tc>
          <w:tcPr>
            <w:tcW w:w="1080" w:type="dxa"/>
          </w:tcPr>
          <w:p w14:paraId="2BF96CE8" w14:textId="4280D2A1" w:rsidR="004D6CF2" w:rsidRPr="00D77E5C" w:rsidDel="00A530B7" w:rsidRDefault="004D6CF2" w:rsidP="009C480D">
            <w:pPr>
              <w:jc w:val="center"/>
              <w:rPr>
                <w:del w:id="4600" w:author="Alex Cukierman" w:date="2022-02-09T14:09:00Z"/>
                <w:rFonts w:ascii="Times New Roman" w:hAnsi="Times New Roman" w:cs="Times New Roman"/>
                <w:sz w:val="24"/>
                <w:szCs w:val="24"/>
              </w:rPr>
            </w:pPr>
            <w:del w:id="4601" w:author="Alex Cukierman" w:date="2022-02-09T14:09:00Z">
              <w:r w:rsidDel="00A530B7">
                <w:rPr>
                  <w:rFonts w:ascii="Times New Roman" w:hAnsi="Times New Roman" w:cs="Times New Roman"/>
                  <w:sz w:val="24"/>
                  <w:szCs w:val="24"/>
                </w:rPr>
                <w:delText>1.9</w:delText>
              </w:r>
            </w:del>
          </w:p>
        </w:tc>
      </w:tr>
      <w:tr w:rsidR="004D6CF2" w:rsidRPr="00D77E5C" w:rsidDel="00A530B7" w14:paraId="547CD2AB" w14:textId="1755C027" w:rsidTr="007B7457">
        <w:trPr>
          <w:del w:id="4602" w:author="Alex Cukierman" w:date="2022-02-09T14:09:00Z"/>
        </w:trPr>
        <w:tc>
          <w:tcPr>
            <w:tcW w:w="3960" w:type="dxa"/>
          </w:tcPr>
          <w:p w14:paraId="483938EA" w14:textId="71C81F3B" w:rsidR="004D6CF2" w:rsidDel="00A530B7" w:rsidRDefault="004D6CF2" w:rsidP="009C480D">
            <w:pPr>
              <w:rPr>
                <w:del w:id="4603" w:author="Alex Cukierman" w:date="2022-02-09T14:09:00Z"/>
                <w:rFonts w:ascii="Times New Roman" w:hAnsi="Times New Roman" w:cs="Times New Roman"/>
                <w:sz w:val="24"/>
                <w:szCs w:val="24"/>
              </w:rPr>
            </w:pPr>
            <w:del w:id="4604" w:author="Alex Cukierman" w:date="2022-02-09T14:09:00Z">
              <w:r w:rsidDel="00A530B7">
                <w:rPr>
                  <w:rFonts w:ascii="Times New Roman" w:hAnsi="Times New Roman" w:cs="Times New Roman"/>
                  <w:sz w:val="24"/>
                  <w:szCs w:val="24"/>
                </w:rPr>
                <w:delText>Stringency Index (Mean)</w:delText>
              </w:r>
            </w:del>
          </w:p>
        </w:tc>
        <w:tc>
          <w:tcPr>
            <w:tcW w:w="1087" w:type="dxa"/>
          </w:tcPr>
          <w:p w14:paraId="56493CC7" w14:textId="66944A70" w:rsidR="004D6CF2" w:rsidRPr="00D77E5C" w:rsidDel="00A530B7" w:rsidRDefault="004D6CF2" w:rsidP="009C480D">
            <w:pPr>
              <w:jc w:val="center"/>
              <w:rPr>
                <w:del w:id="4605" w:author="Alex Cukierman" w:date="2022-02-09T14:09:00Z"/>
                <w:rFonts w:ascii="Times New Roman" w:hAnsi="Times New Roman" w:cs="Times New Roman"/>
                <w:sz w:val="24"/>
                <w:szCs w:val="24"/>
              </w:rPr>
            </w:pPr>
            <w:del w:id="4606" w:author="Alex Cukierman" w:date="2022-02-09T14:09:00Z">
              <w:r w:rsidDel="00A530B7">
                <w:rPr>
                  <w:rFonts w:ascii="Times New Roman" w:hAnsi="Times New Roman" w:cs="Times New Roman"/>
                  <w:sz w:val="24"/>
                  <w:szCs w:val="24"/>
                </w:rPr>
                <w:delText>63.0</w:delText>
              </w:r>
            </w:del>
          </w:p>
        </w:tc>
        <w:tc>
          <w:tcPr>
            <w:tcW w:w="1080" w:type="dxa"/>
          </w:tcPr>
          <w:p w14:paraId="52AD7AFA" w14:textId="1B05E6E9" w:rsidR="004D6CF2" w:rsidRPr="00D77E5C" w:rsidDel="00A530B7" w:rsidRDefault="004D6CF2" w:rsidP="009C480D">
            <w:pPr>
              <w:jc w:val="center"/>
              <w:rPr>
                <w:del w:id="4607" w:author="Alex Cukierman" w:date="2022-02-09T14:09:00Z"/>
                <w:rFonts w:ascii="Times New Roman" w:hAnsi="Times New Roman" w:cs="Times New Roman"/>
                <w:sz w:val="24"/>
                <w:szCs w:val="24"/>
              </w:rPr>
            </w:pPr>
            <w:del w:id="4608" w:author="Alex Cukierman" w:date="2022-02-09T14:09:00Z">
              <w:r w:rsidDel="00A530B7">
                <w:rPr>
                  <w:rFonts w:ascii="Times New Roman" w:hAnsi="Times New Roman" w:cs="Times New Roman"/>
                  <w:sz w:val="24"/>
                  <w:szCs w:val="24"/>
                </w:rPr>
                <w:delText>6.4</w:delText>
              </w:r>
            </w:del>
          </w:p>
        </w:tc>
        <w:tc>
          <w:tcPr>
            <w:tcW w:w="1080" w:type="dxa"/>
          </w:tcPr>
          <w:p w14:paraId="6453BD1B" w14:textId="391654E0" w:rsidR="004D6CF2" w:rsidRPr="00D77E5C" w:rsidDel="00A530B7" w:rsidRDefault="004D6CF2" w:rsidP="009C480D">
            <w:pPr>
              <w:jc w:val="center"/>
              <w:rPr>
                <w:del w:id="4609" w:author="Alex Cukierman" w:date="2022-02-09T14:09:00Z"/>
                <w:rFonts w:ascii="Times New Roman" w:hAnsi="Times New Roman" w:cs="Times New Roman"/>
                <w:sz w:val="24"/>
                <w:szCs w:val="24"/>
              </w:rPr>
            </w:pPr>
            <w:del w:id="4610" w:author="Alex Cukierman" w:date="2022-02-09T14:09:00Z">
              <w:r w:rsidDel="00A530B7">
                <w:rPr>
                  <w:rFonts w:ascii="Times New Roman" w:hAnsi="Times New Roman" w:cs="Times New Roman"/>
                  <w:sz w:val="24"/>
                  <w:szCs w:val="24"/>
                </w:rPr>
                <w:delText>51.9</w:delText>
              </w:r>
            </w:del>
          </w:p>
        </w:tc>
        <w:tc>
          <w:tcPr>
            <w:tcW w:w="1080" w:type="dxa"/>
          </w:tcPr>
          <w:p w14:paraId="7B8AB169" w14:textId="57129D2A" w:rsidR="004D6CF2" w:rsidRPr="00D77E5C" w:rsidDel="00A530B7" w:rsidRDefault="004D6CF2" w:rsidP="009C480D">
            <w:pPr>
              <w:jc w:val="center"/>
              <w:rPr>
                <w:del w:id="4611" w:author="Alex Cukierman" w:date="2022-02-09T14:09:00Z"/>
                <w:rFonts w:ascii="Times New Roman" w:hAnsi="Times New Roman" w:cs="Times New Roman"/>
                <w:sz w:val="24"/>
                <w:szCs w:val="24"/>
              </w:rPr>
            </w:pPr>
            <w:del w:id="4612" w:author="Alex Cukierman" w:date="2022-02-09T14:09:00Z">
              <w:r w:rsidDel="00A530B7">
                <w:rPr>
                  <w:rFonts w:ascii="Times New Roman" w:hAnsi="Times New Roman" w:cs="Times New Roman"/>
                  <w:sz w:val="24"/>
                  <w:szCs w:val="24"/>
                </w:rPr>
                <w:delText>60.5</w:delText>
              </w:r>
            </w:del>
          </w:p>
        </w:tc>
        <w:tc>
          <w:tcPr>
            <w:tcW w:w="1080" w:type="dxa"/>
          </w:tcPr>
          <w:p w14:paraId="12C50BF9" w14:textId="0717A61C" w:rsidR="004D6CF2" w:rsidRPr="00D77E5C" w:rsidDel="00A530B7" w:rsidRDefault="004D6CF2" w:rsidP="009C480D">
            <w:pPr>
              <w:jc w:val="center"/>
              <w:rPr>
                <w:del w:id="4613" w:author="Alex Cukierman" w:date="2022-02-09T14:09:00Z"/>
                <w:rFonts w:ascii="Times New Roman" w:hAnsi="Times New Roman" w:cs="Times New Roman"/>
                <w:sz w:val="24"/>
                <w:szCs w:val="24"/>
              </w:rPr>
            </w:pPr>
            <w:del w:id="4614" w:author="Alex Cukierman" w:date="2022-02-09T14:09:00Z">
              <w:r w:rsidDel="00A530B7">
                <w:rPr>
                  <w:rFonts w:ascii="Times New Roman" w:hAnsi="Times New Roman" w:cs="Times New Roman"/>
                  <w:sz w:val="24"/>
                  <w:szCs w:val="24"/>
                </w:rPr>
                <w:delText>66.6</w:delText>
              </w:r>
            </w:del>
          </w:p>
        </w:tc>
        <w:tc>
          <w:tcPr>
            <w:tcW w:w="1080" w:type="dxa"/>
          </w:tcPr>
          <w:p w14:paraId="2C6908A1" w14:textId="55FE497A" w:rsidR="004D6CF2" w:rsidRPr="00D77E5C" w:rsidDel="00A530B7" w:rsidRDefault="004D6CF2" w:rsidP="009C480D">
            <w:pPr>
              <w:jc w:val="center"/>
              <w:rPr>
                <w:del w:id="4615" w:author="Alex Cukierman" w:date="2022-02-09T14:09:00Z"/>
                <w:rFonts w:ascii="Times New Roman" w:hAnsi="Times New Roman" w:cs="Times New Roman"/>
                <w:sz w:val="24"/>
                <w:szCs w:val="24"/>
              </w:rPr>
            </w:pPr>
            <w:del w:id="4616" w:author="Alex Cukierman" w:date="2022-02-09T14:09:00Z">
              <w:r w:rsidDel="00A530B7">
                <w:rPr>
                  <w:rFonts w:ascii="Times New Roman" w:hAnsi="Times New Roman" w:cs="Times New Roman"/>
                  <w:sz w:val="24"/>
                  <w:szCs w:val="24"/>
                </w:rPr>
                <w:delText>72.9</w:delText>
              </w:r>
            </w:del>
          </w:p>
        </w:tc>
      </w:tr>
      <w:tr w:rsidR="004D6CF2" w:rsidRPr="00D77E5C" w:rsidDel="00A530B7" w14:paraId="6C8A74A7" w14:textId="6191E3F0" w:rsidTr="007B7457">
        <w:trPr>
          <w:del w:id="4617" w:author="Alex Cukierman" w:date="2022-02-09T14:09:00Z"/>
        </w:trPr>
        <w:tc>
          <w:tcPr>
            <w:tcW w:w="3960" w:type="dxa"/>
          </w:tcPr>
          <w:p w14:paraId="7BA7A833" w14:textId="4FB94679" w:rsidR="004D6CF2" w:rsidDel="00A530B7" w:rsidRDefault="004D6CF2" w:rsidP="009C480D">
            <w:pPr>
              <w:rPr>
                <w:del w:id="4618" w:author="Alex Cukierman" w:date="2022-02-09T14:09:00Z"/>
                <w:rFonts w:ascii="Times New Roman" w:hAnsi="Times New Roman" w:cs="Times New Roman"/>
                <w:sz w:val="24"/>
                <w:szCs w:val="24"/>
              </w:rPr>
            </w:pPr>
            <w:del w:id="4619" w:author="Alex Cukierman" w:date="2022-02-09T14:09:00Z">
              <w:r w:rsidDel="00A530B7">
                <w:rPr>
                  <w:rFonts w:ascii="Times New Roman" w:hAnsi="Times New Roman" w:cs="Times New Roman"/>
                  <w:sz w:val="24"/>
                  <w:szCs w:val="24"/>
                </w:rPr>
                <w:delText>Vaccinations per Hundred Population</w:delText>
              </w:r>
            </w:del>
          </w:p>
        </w:tc>
        <w:tc>
          <w:tcPr>
            <w:tcW w:w="1087" w:type="dxa"/>
          </w:tcPr>
          <w:p w14:paraId="69EC9AE5" w14:textId="2B4A37F8" w:rsidR="004D6CF2" w:rsidRPr="00D77E5C" w:rsidDel="00A530B7" w:rsidRDefault="004D6CF2" w:rsidP="009C480D">
            <w:pPr>
              <w:jc w:val="center"/>
              <w:rPr>
                <w:del w:id="4620" w:author="Alex Cukierman" w:date="2022-02-09T14:09:00Z"/>
                <w:rFonts w:ascii="Times New Roman" w:hAnsi="Times New Roman" w:cs="Times New Roman"/>
                <w:sz w:val="24"/>
                <w:szCs w:val="24"/>
              </w:rPr>
            </w:pPr>
            <w:del w:id="4621" w:author="Alex Cukierman" w:date="2022-02-09T14:09:00Z">
              <w:r w:rsidDel="00A530B7">
                <w:rPr>
                  <w:rFonts w:ascii="Times New Roman" w:hAnsi="Times New Roman" w:cs="Times New Roman"/>
                  <w:sz w:val="24"/>
                  <w:szCs w:val="24"/>
                </w:rPr>
                <w:delText>170.0</w:delText>
              </w:r>
            </w:del>
          </w:p>
        </w:tc>
        <w:tc>
          <w:tcPr>
            <w:tcW w:w="1080" w:type="dxa"/>
          </w:tcPr>
          <w:p w14:paraId="34FF3276" w14:textId="39D066F2" w:rsidR="004D6CF2" w:rsidRPr="00D77E5C" w:rsidDel="00A530B7" w:rsidRDefault="004D6CF2" w:rsidP="009C480D">
            <w:pPr>
              <w:jc w:val="center"/>
              <w:rPr>
                <w:del w:id="4622" w:author="Alex Cukierman" w:date="2022-02-09T14:09:00Z"/>
                <w:rFonts w:ascii="Times New Roman" w:hAnsi="Times New Roman" w:cs="Times New Roman"/>
                <w:sz w:val="24"/>
                <w:szCs w:val="24"/>
              </w:rPr>
            </w:pPr>
            <w:del w:id="4623" w:author="Alex Cukierman" w:date="2022-02-09T14:09:00Z">
              <w:r w:rsidDel="00A530B7">
                <w:rPr>
                  <w:rFonts w:ascii="Times New Roman" w:hAnsi="Times New Roman" w:cs="Times New Roman"/>
                  <w:sz w:val="24"/>
                  <w:szCs w:val="24"/>
                </w:rPr>
                <w:delText>32.0</w:delText>
              </w:r>
            </w:del>
          </w:p>
        </w:tc>
        <w:tc>
          <w:tcPr>
            <w:tcW w:w="1080" w:type="dxa"/>
          </w:tcPr>
          <w:p w14:paraId="3D3FA897" w14:textId="1E82B0B4" w:rsidR="004D6CF2" w:rsidRPr="00D77E5C" w:rsidDel="00A530B7" w:rsidRDefault="004D6CF2" w:rsidP="009C480D">
            <w:pPr>
              <w:jc w:val="center"/>
              <w:rPr>
                <w:del w:id="4624" w:author="Alex Cukierman" w:date="2022-02-09T14:09:00Z"/>
                <w:rFonts w:ascii="Times New Roman" w:hAnsi="Times New Roman" w:cs="Times New Roman"/>
                <w:sz w:val="24"/>
                <w:szCs w:val="24"/>
              </w:rPr>
            </w:pPr>
            <w:del w:id="4625" w:author="Alex Cukierman" w:date="2022-02-09T14:09:00Z">
              <w:r w:rsidDel="00A530B7">
                <w:rPr>
                  <w:rFonts w:ascii="Times New Roman" w:hAnsi="Times New Roman" w:cs="Times New Roman"/>
                  <w:sz w:val="24"/>
                  <w:szCs w:val="24"/>
                </w:rPr>
                <w:delText>100.6</w:delText>
              </w:r>
            </w:del>
          </w:p>
        </w:tc>
        <w:tc>
          <w:tcPr>
            <w:tcW w:w="1080" w:type="dxa"/>
          </w:tcPr>
          <w:p w14:paraId="4E338CE2" w14:textId="1FB99F25" w:rsidR="004D6CF2" w:rsidRPr="00D77E5C" w:rsidDel="00A530B7" w:rsidRDefault="004D6CF2" w:rsidP="009C480D">
            <w:pPr>
              <w:jc w:val="center"/>
              <w:rPr>
                <w:del w:id="4626" w:author="Alex Cukierman" w:date="2022-02-09T14:09:00Z"/>
                <w:rFonts w:ascii="Times New Roman" w:hAnsi="Times New Roman" w:cs="Times New Roman"/>
                <w:sz w:val="24"/>
                <w:szCs w:val="24"/>
              </w:rPr>
            </w:pPr>
            <w:del w:id="4627" w:author="Alex Cukierman" w:date="2022-02-09T14:09:00Z">
              <w:r w:rsidDel="00A530B7">
                <w:rPr>
                  <w:rFonts w:ascii="Times New Roman" w:hAnsi="Times New Roman" w:cs="Times New Roman"/>
                  <w:sz w:val="24"/>
                  <w:szCs w:val="24"/>
                </w:rPr>
                <w:delText>163.5</w:delText>
              </w:r>
            </w:del>
          </w:p>
        </w:tc>
        <w:tc>
          <w:tcPr>
            <w:tcW w:w="1080" w:type="dxa"/>
          </w:tcPr>
          <w:p w14:paraId="2AB0A6C0" w14:textId="3E91F317" w:rsidR="004D6CF2" w:rsidRPr="00D77E5C" w:rsidDel="00A530B7" w:rsidRDefault="004D6CF2" w:rsidP="009C480D">
            <w:pPr>
              <w:jc w:val="center"/>
              <w:rPr>
                <w:del w:id="4628" w:author="Alex Cukierman" w:date="2022-02-09T14:09:00Z"/>
                <w:rFonts w:ascii="Times New Roman" w:hAnsi="Times New Roman" w:cs="Times New Roman"/>
                <w:sz w:val="24"/>
                <w:szCs w:val="24"/>
              </w:rPr>
            </w:pPr>
            <w:del w:id="4629" w:author="Alex Cukierman" w:date="2022-02-09T14:09:00Z">
              <w:r w:rsidDel="00A530B7">
                <w:rPr>
                  <w:rFonts w:ascii="Times New Roman" w:hAnsi="Times New Roman" w:cs="Times New Roman"/>
                  <w:sz w:val="24"/>
                  <w:szCs w:val="24"/>
                </w:rPr>
                <w:delText>189.7</w:delText>
              </w:r>
            </w:del>
          </w:p>
        </w:tc>
        <w:tc>
          <w:tcPr>
            <w:tcW w:w="1080" w:type="dxa"/>
          </w:tcPr>
          <w:p w14:paraId="55F9D5C3" w14:textId="07584D15" w:rsidR="004D6CF2" w:rsidRPr="00D77E5C" w:rsidDel="00A530B7" w:rsidRDefault="004D6CF2" w:rsidP="009C480D">
            <w:pPr>
              <w:jc w:val="center"/>
              <w:rPr>
                <w:del w:id="4630" w:author="Alex Cukierman" w:date="2022-02-09T14:09:00Z"/>
                <w:rFonts w:ascii="Times New Roman" w:hAnsi="Times New Roman" w:cs="Times New Roman"/>
                <w:sz w:val="24"/>
                <w:szCs w:val="24"/>
              </w:rPr>
            </w:pPr>
            <w:del w:id="4631" w:author="Alex Cukierman" w:date="2022-02-09T14:09:00Z">
              <w:r w:rsidDel="00A530B7">
                <w:rPr>
                  <w:rFonts w:ascii="Times New Roman" w:hAnsi="Times New Roman" w:cs="Times New Roman"/>
                  <w:sz w:val="24"/>
                  <w:szCs w:val="24"/>
                </w:rPr>
                <w:delText>204.3</w:delText>
              </w:r>
            </w:del>
          </w:p>
        </w:tc>
      </w:tr>
      <w:tr w:rsidR="004D6CF2" w:rsidRPr="00D77E5C" w:rsidDel="00A530B7" w14:paraId="14563726" w14:textId="66A44D95" w:rsidTr="007B7457">
        <w:trPr>
          <w:del w:id="4632" w:author="Alex Cukierman" w:date="2022-02-09T14:09:00Z"/>
        </w:trPr>
        <w:tc>
          <w:tcPr>
            <w:tcW w:w="10447" w:type="dxa"/>
            <w:gridSpan w:val="7"/>
          </w:tcPr>
          <w:p w14:paraId="16AA0A34" w14:textId="75CA22C1" w:rsidR="004D6CF2" w:rsidDel="00A530B7" w:rsidRDefault="004D6CF2" w:rsidP="009C480D">
            <w:pPr>
              <w:jc w:val="center"/>
              <w:rPr>
                <w:del w:id="4633" w:author="Alex Cukierman" w:date="2022-02-09T14:09:00Z"/>
                <w:rFonts w:ascii="Times New Roman" w:hAnsi="Times New Roman" w:cs="Times New Roman"/>
                <w:sz w:val="24"/>
                <w:szCs w:val="24"/>
              </w:rPr>
            </w:pPr>
            <w:del w:id="4634" w:author="Alex Cukierman" w:date="2022-02-09T14:09:00Z">
              <w:r w:rsidRPr="00D77E5C" w:rsidDel="00A530B7">
                <w:rPr>
                  <w:rFonts w:ascii="Times New Roman" w:hAnsi="Times New Roman" w:cs="Times New Roman"/>
                  <w:b/>
                  <w:bCs/>
                  <w:sz w:val="24"/>
                  <w:szCs w:val="24"/>
                </w:rPr>
                <w:delText xml:space="preserve">Doing </w:delText>
              </w:r>
              <w:r w:rsidDel="00A530B7">
                <w:rPr>
                  <w:rFonts w:ascii="Times New Roman" w:hAnsi="Times New Roman" w:cs="Times New Roman"/>
                  <w:b/>
                  <w:bCs/>
                  <w:sz w:val="24"/>
                  <w:szCs w:val="24"/>
                </w:rPr>
                <w:delText>Worse</w:delText>
              </w:r>
              <w:r w:rsidRPr="00D77E5C" w:rsidDel="00A530B7">
                <w:rPr>
                  <w:rFonts w:ascii="Times New Roman" w:hAnsi="Times New Roman" w:cs="Times New Roman"/>
                  <w:b/>
                  <w:bCs/>
                  <w:sz w:val="24"/>
                  <w:szCs w:val="24"/>
                </w:rPr>
                <w:delText xml:space="preserve"> in Excess</w:delText>
              </w:r>
            </w:del>
          </w:p>
        </w:tc>
      </w:tr>
      <w:tr w:rsidR="004D6CF2" w:rsidRPr="00D77E5C" w:rsidDel="00A530B7" w14:paraId="74835214" w14:textId="37983C58" w:rsidTr="007B7457">
        <w:trPr>
          <w:del w:id="4635" w:author="Alex Cukierman" w:date="2022-02-09T14:09:00Z"/>
        </w:trPr>
        <w:tc>
          <w:tcPr>
            <w:tcW w:w="3960" w:type="dxa"/>
          </w:tcPr>
          <w:p w14:paraId="4A8E6081" w14:textId="08D6AEDF" w:rsidR="004D6CF2" w:rsidDel="00A530B7" w:rsidRDefault="004D6CF2" w:rsidP="009C480D">
            <w:pPr>
              <w:rPr>
                <w:del w:id="4636" w:author="Alex Cukierman" w:date="2022-02-09T14:09:00Z"/>
                <w:rFonts w:ascii="Times New Roman" w:hAnsi="Times New Roman" w:cs="Times New Roman"/>
                <w:sz w:val="24"/>
                <w:szCs w:val="24"/>
              </w:rPr>
            </w:pPr>
            <w:del w:id="4637" w:author="Alex Cukierman" w:date="2022-02-09T14:09:00Z">
              <w:r w:rsidDel="00A530B7">
                <w:rPr>
                  <w:rFonts w:ascii="Times New Roman" w:hAnsi="Times New Roman" w:cs="Times New Roman"/>
                  <w:sz w:val="24"/>
                  <w:szCs w:val="24"/>
                </w:rPr>
                <w:delText>Population Density</w:delText>
              </w:r>
            </w:del>
          </w:p>
        </w:tc>
        <w:tc>
          <w:tcPr>
            <w:tcW w:w="1087" w:type="dxa"/>
          </w:tcPr>
          <w:p w14:paraId="53191B70" w14:textId="2EFF46DA" w:rsidR="004D6CF2" w:rsidDel="00A530B7" w:rsidRDefault="004D6CF2" w:rsidP="009C480D">
            <w:pPr>
              <w:jc w:val="center"/>
              <w:rPr>
                <w:del w:id="4638" w:author="Alex Cukierman" w:date="2022-02-09T14:09:00Z"/>
                <w:rFonts w:ascii="Times New Roman" w:hAnsi="Times New Roman" w:cs="Times New Roman"/>
                <w:sz w:val="24"/>
                <w:szCs w:val="24"/>
              </w:rPr>
            </w:pPr>
            <w:del w:id="4639" w:author="Alex Cukierman" w:date="2022-02-09T14:09:00Z">
              <w:r w:rsidDel="00A530B7">
                <w:rPr>
                  <w:rFonts w:ascii="Times New Roman" w:hAnsi="Times New Roman" w:cs="Times New Roman"/>
                  <w:sz w:val="24"/>
                  <w:szCs w:val="24"/>
                </w:rPr>
                <w:delText>237.6</w:delText>
              </w:r>
            </w:del>
          </w:p>
        </w:tc>
        <w:tc>
          <w:tcPr>
            <w:tcW w:w="1080" w:type="dxa"/>
          </w:tcPr>
          <w:p w14:paraId="053E8B15" w14:textId="124DE89F" w:rsidR="004D6CF2" w:rsidDel="00A530B7" w:rsidRDefault="004D6CF2" w:rsidP="009C480D">
            <w:pPr>
              <w:jc w:val="center"/>
              <w:rPr>
                <w:del w:id="4640" w:author="Alex Cukierman" w:date="2022-02-09T14:09:00Z"/>
                <w:rFonts w:ascii="Times New Roman" w:hAnsi="Times New Roman" w:cs="Times New Roman"/>
                <w:sz w:val="24"/>
                <w:szCs w:val="24"/>
              </w:rPr>
            </w:pPr>
            <w:del w:id="4641" w:author="Alex Cukierman" w:date="2022-02-09T14:09:00Z">
              <w:r w:rsidDel="00A530B7">
                <w:rPr>
                  <w:rFonts w:ascii="Times New Roman" w:hAnsi="Times New Roman" w:cs="Times New Roman"/>
                  <w:sz w:val="24"/>
                  <w:szCs w:val="24"/>
                </w:rPr>
                <w:delText>387.9</w:delText>
              </w:r>
            </w:del>
          </w:p>
        </w:tc>
        <w:tc>
          <w:tcPr>
            <w:tcW w:w="1080" w:type="dxa"/>
          </w:tcPr>
          <w:p w14:paraId="4B6A4D9D" w14:textId="51E1E3EB" w:rsidR="004D6CF2" w:rsidDel="00A530B7" w:rsidRDefault="004D6CF2" w:rsidP="009C480D">
            <w:pPr>
              <w:jc w:val="center"/>
              <w:rPr>
                <w:del w:id="4642" w:author="Alex Cukierman" w:date="2022-02-09T14:09:00Z"/>
                <w:rFonts w:ascii="Times New Roman" w:hAnsi="Times New Roman" w:cs="Times New Roman"/>
                <w:sz w:val="24"/>
                <w:szCs w:val="24"/>
              </w:rPr>
            </w:pPr>
            <w:del w:id="4643" w:author="Alex Cukierman" w:date="2022-02-09T14:09:00Z">
              <w:r w:rsidDel="00A530B7">
                <w:rPr>
                  <w:rFonts w:ascii="Times New Roman" w:hAnsi="Times New Roman" w:cs="Times New Roman"/>
                  <w:sz w:val="24"/>
                  <w:szCs w:val="24"/>
                </w:rPr>
                <w:delText>15.3</w:delText>
              </w:r>
            </w:del>
          </w:p>
        </w:tc>
        <w:tc>
          <w:tcPr>
            <w:tcW w:w="1080" w:type="dxa"/>
          </w:tcPr>
          <w:p w14:paraId="48306796" w14:textId="61F18523" w:rsidR="004D6CF2" w:rsidDel="00A530B7" w:rsidRDefault="004D6CF2" w:rsidP="009C480D">
            <w:pPr>
              <w:jc w:val="center"/>
              <w:rPr>
                <w:del w:id="4644" w:author="Alex Cukierman" w:date="2022-02-09T14:09:00Z"/>
                <w:rFonts w:ascii="Times New Roman" w:hAnsi="Times New Roman" w:cs="Times New Roman"/>
                <w:sz w:val="24"/>
                <w:szCs w:val="24"/>
              </w:rPr>
            </w:pPr>
            <w:del w:id="4645" w:author="Alex Cukierman" w:date="2022-02-09T14:09:00Z">
              <w:r w:rsidDel="00A530B7">
                <w:rPr>
                  <w:rFonts w:ascii="Times New Roman" w:hAnsi="Times New Roman" w:cs="Times New Roman"/>
                  <w:sz w:val="24"/>
                  <w:szCs w:val="24"/>
                </w:rPr>
                <w:delText>27.8</w:delText>
              </w:r>
            </w:del>
          </w:p>
        </w:tc>
        <w:tc>
          <w:tcPr>
            <w:tcW w:w="1080" w:type="dxa"/>
          </w:tcPr>
          <w:p w14:paraId="0402C062" w14:textId="098D7698" w:rsidR="004D6CF2" w:rsidDel="00A530B7" w:rsidRDefault="004D6CF2" w:rsidP="009C480D">
            <w:pPr>
              <w:jc w:val="center"/>
              <w:rPr>
                <w:del w:id="4646" w:author="Alex Cukierman" w:date="2022-02-09T14:09:00Z"/>
                <w:rFonts w:ascii="Times New Roman" w:hAnsi="Times New Roman" w:cs="Times New Roman"/>
                <w:sz w:val="24"/>
                <w:szCs w:val="24"/>
              </w:rPr>
            </w:pPr>
            <w:del w:id="4647" w:author="Alex Cukierman" w:date="2022-02-09T14:09:00Z">
              <w:r w:rsidDel="00A530B7">
                <w:rPr>
                  <w:rFonts w:ascii="Times New Roman" w:hAnsi="Times New Roman" w:cs="Times New Roman"/>
                  <w:sz w:val="24"/>
                  <w:szCs w:val="24"/>
                </w:rPr>
                <w:delText>242.8</w:delText>
              </w:r>
            </w:del>
          </w:p>
        </w:tc>
        <w:tc>
          <w:tcPr>
            <w:tcW w:w="1080" w:type="dxa"/>
          </w:tcPr>
          <w:p w14:paraId="789B2FBD" w14:textId="130B67C2" w:rsidR="004D6CF2" w:rsidDel="00A530B7" w:rsidRDefault="004D6CF2" w:rsidP="009C480D">
            <w:pPr>
              <w:jc w:val="center"/>
              <w:rPr>
                <w:del w:id="4648" w:author="Alex Cukierman" w:date="2022-02-09T14:09:00Z"/>
                <w:rFonts w:ascii="Times New Roman" w:hAnsi="Times New Roman" w:cs="Times New Roman"/>
                <w:sz w:val="24"/>
                <w:szCs w:val="24"/>
              </w:rPr>
            </w:pPr>
            <w:del w:id="4649" w:author="Alex Cukierman" w:date="2022-02-09T14:09:00Z">
              <w:r w:rsidDel="00A530B7">
                <w:rPr>
                  <w:rFonts w:ascii="Times New Roman" w:hAnsi="Times New Roman" w:cs="Times New Roman"/>
                  <w:sz w:val="24"/>
                  <w:szCs w:val="24"/>
                </w:rPr>
                <w:delText>1,265.0</w:delText>
              </w:r>
            </w:del>
          </w:p>
        </w:tc>
      </w:tr>
      <w:tr w:rsidR="004D6CF2" w:rsidRPr="00D77E5C" w:rsidDel="00A530B7" w14:paraId="34D3D924" w14:textId="560BDF25" w:rsidTr="007B7457">
        <w:trPr>
          <w:del w:id="4650" w:author="Alex Cukierman" w:date="2022-02-09T14:09:00Z"/>
        </w:trPr>
        <w:tc>
          <w:tcPr>
            <w:tcW w:w="3960" w:type="dxa"/>
          </w:tcPr>
          <w:p w14:paraId="6CF0C32C" w14:textId="664FBEA7" w:rsidR="004D6CF2" w:rsidDel="00A530B7" w:rsidRDefault="004D6CF2" w:rsidP="009C480D">
            <w:pPr>
              <w:rPr>
                <w:del w:id="4651" w:author="Alex Cukierman" w:date="2022-02-09T14:09:00Z"/>
                <w:rFonts w:ascii="Times New Roman" w:hAnsi="Times New Roman" w:cs="Times New Roman"/>
                <w:sz w:val="24"/>
                <w:szCs w:val="24"/>
              </w:rPr>
            </w:pPr>
            <w:del w:id="4652" w:author="Alex Cukierman" w:date="2022-02-09T14:09:00Z">
              <w:r w:rsidDel="00A530B7">
                <w:rPr>
                  <w:rFonts w:ascii="Times New Roman" w:hAnsi="Times New Roman" w:cs="Times New Roman"/>
                  <w:sz w:val="24"/>
                  <w:szCs w:val="24"/>
                </w:rPr>
                <w:delText>Urban Population Share</w:delText>
              </w:r>
            </w:del>
          </w:p>
        </w:tc>
        <w:tc>
          <w:tcPr>
            <w:tcW w:w="1087" w:type="dxa"/>
          </w:tcPr>
          <w:p w14:paraId="6B7C5D34" w14:textId="1C51FFD6" w:rsidR="004D6CF2" w:rsidDel="00A530B7" w:rsidRDefault="004D6CF2" w:rsidP="009C480D">
            <w:pPr>
              <w:jc w:val="center"/>
              <w:rPr>
                <w:del w:id="4653" w:author="Alex Cukierman" w:date="2022-02-09T14:09:00Z"/>
                <w:rFonts w:ascii="Times New Roman" w:hAnsi="Times New Roman" w:cs="Times New Roman"/>
                <w:sz w:val="24"/>
                <w:szCs w:val="24"/>
              </w:rPr>
            </w:pPr>
            <w:del w:id="4654" w:author="Alex Cukierman" w:date="2022-02-09T14:09:00Z">
              <w:r w:rsidDel="00A530B7">
                <w:rPr>
                  <w:rFonts w:ascii="Times New Roman" w:hAnsi="Times New Roman" w:cs="Times New Roman"/>
                  <w:sz w:val="24"/>
                  <w:szCs w:val="24"/>
                </w:rPr>
                <w:delText>45.9</w:delText>
              </w:r>
            </w:del>
          </w:p>
        </w:tc>
        <w:tc>
          <w:tcPr>
            <w:tcW w:w="1080" w:type="dxa"/>
          </w:tcPr>
          <w:p w14:paraId="1D10753A" w14:textId="10D06F31" w:rsidR="004D6CF2" w:rsidDel="00A530B7" w:rsidRDefault="004D6CF2" w:rsidP="009C480D">
            <w:pPr>
              <w:jc w:val="center"/>
              <w:rPr>
                <w:del w:id="4655" w:author="Alex Cukierman" w:date="2022-02-09T14:09:00Z"/>
                <w:rFonts w:ascii="Times New Roman" w:hAnsi="Times New Roman" w:cs="Times New Roman"/>
                <w:sz w:val="24"/>
                <w:szCs w:val="24"/>
              </w:rPr>
            </w:pPr>
            <w:del w:id="4656" w:author="Alex Cukierman" w:date="2022-02-09T14:09:00Z">
              <w:r w:rsidDel="00A530B7">
                <w:rPr>
                  <w:rFonts w:ascii="Times New Roman" w:hAnsi="Times New Roman" w:cs="Times New Roman"/>
                  <w:sz w:val="24"/>
                  <w:szCs w:val="24"/>
                </w:rPr>
                <w:delText>22.3</w:delText>
              </w:r>
            </w:del>
          </w:p>
        </w:tc>
        <w:tc>
          <w:tcPr>
            <w:tcW w:w="1080" w:type="dxa"/>
          </w:tcPr>
          <w:p w14:paraId="1B6DE3C0" w14:textId="274651FD" w:rsidR="004D6CF2" w:rsidDel="00A530B7" w:rsidRDefault="004D6CF2" w:rsidP="009C480D">
            <w:pPr>
              <w:jc w:val="center"/>
              <w:rPr>
                <w:del w:id="4657" w:author="Alex Cukierman" w:date="2022-02-09T14:09:00Z"/>
                <w:rFonts w:ascii="Times New Roman" w:hAnsi="Times New Roman" w:cs="Times New Roman"/>
                <w:sz w:val="24"/>
                <w:szCs w:val="24"/>
              </w:rPr>
            </w:pPr>
            <w:del w:id="4658" w:author="Alex Cukierman" w:date="2022-02-09T14:09:00Z">
              <w:r w:rsidDel="00A530B7">
                <w:rPr>
                  <w:rFonts w:ascii="Times New Roman" w:hAnsi="Times New Roman" w:cs="Times New Roman"/>
                  <w:sz w:val="24"/>
                  <w:szCs w:val="24"/>
                </w:rPr>
                <w:delText>19.6</w:delText>
              </w:r>
            </w:del>
          </w:p>
        </w:tc>
        <w:tc>
          <w:tcPr>
            <w:tcW w:w="1080" w:type="dxa"/>
          </w:tcPr>
          <w:p w14:paraId="61C700A2" w14:textId="4FC430AC" w:rsidR="004D6CF2" w:rsidDel="00A530B7" w:rsidRDefault="004D6CF2" w:rsidP="009C480D">
            <w:pPr>
              <w:jc w:val="center"/>
              <w:rPr>
                <w:del w:id="4659" w:author="Alex Cukierman" w:date="2022-02-09T14:09:00Z"/>
                <w:rFonts w:ascii="Times New Roman" w:hAnsi="Times New Roman" w:cs="Times New Roman"/>
                <w:sz w:val="24"/>
                <w:szCs w:val="24"/>
              </w:rPr>
            </w:pPr>
            <w:del w:id="4660" w:author="Alex Cukierman" w:date="2022-02-09T14:09:00Z">
              <w:r w:rsidDel="00A530B7">
                <w:rPr>
                  <w:rFonts w:ascii="Times New Roman" w:hAnsi="Times New Roman" w:cs="Times New Roman"/>
                  <w:sz w:val="24"/>
                  <w:szCs w:val="24"/>
                </w:rPr>
                <w:delText>34.3</w:delText>
              </w:r>
            </w:del>
          </w:p>
        </w:tc>
        <w:tc>
          <w:tcPr>
            <w:tcW w:w="1080" w:type="dxa"/>
          </w:tcPr>
          <w:p w14:paraId="2A70366C" w14:textId="348C278D" w:rsidR="004D6CF2" w:rsidDel="00A530B7" w:rsidRDefault="004D6CF2" w:rsidP="009C480D">
            <w:pPr>
              <w:jc w:val="center"/>
              <w:rPr>
                <w:del w:id="4661" w:author="Alex Cukierman" w:date="2022-02-09T14:09:00Z"/>
                <w:rFonts w:ascii="Times New Roman" w:hAnsi="Times New Roman" w:cs="Times New Roman"/>
                <w:sz w:val="24"/>
                <w:szCs w:val="24"/>
              </w:rPr>
            </w:pPr>
            <w:del w:id="4662" w:author="Alex Cukierman" w:date="2022-02-09T14:09:00Z">
              <w:r w:rsidDel="00A530B7">
                <w:rPr>
                  <w:rFonts w:ascii="Times New Roman" w:hAnsi="Times New Roman" w:cs="Times New Roman"/>
                  <w:sz w:val="24"/>
                  <w:szCs w:val="24"/>
                </w:rPr>
                <w:delText>62.7</w:delText>
              </w:r>
            </w:del>
          </w:p>
        </w:tc>
        <w:tc>
          <w:tcPr>
            <w:tcW w:w="1080" w:type="dxa"/>
          </w:tcPr>
          <w:p w14:paraId="2DE49278" w14:textId="7FD629BB" w:rsidR="004D6CF2" w:rsidDel="00A530B7" w:rsidRDefault="004D6CF2" w:rsidP="009C480D">
            <w:pPr>
              <w:jc w:val="center"/>
              <w:rPr>
                <w:del w:id="4663" w:author="Alex Cukierman" w:date="2022-02-09T14:09:00Z"/>
                <w:rFonts w:ascii="Times New Roman" w:hAnsi="Times New Roman" w:cs="Times New Roman"/>
                <w:sz w:val="24"/>
                <w:szCs w:val="24"/>
              </w:rPr>
            </w:pPr>
            <w:del w:id="4664" w:author="Alex Cukierman" w:date="2022-02-09T14:09:00Z">
              <w:r w:rsidDel="00A530B7">
                <w:rPr>
                  <w:rFonts w:ascii="Times New Roman" w:hAnsi="Times New Roman" w:cs="Times New Roman"/>
                  <w:sz w:val="24"/>
                  <w:szCs w:val="24"/>
                </w:rPr>
                <w:delText>83.8</w:delText>
              </w:r>
            </w:del>
          </w:p>
        </w:tc>
      </w:tr>
      <w:tr w:rsidR="004D6CF2" w:rsidRPr="00D77E5C" w:rsidDel="00A530B7" w14:paraId="0BEB8A38" w14:textId="271A3AB5" w:rsidTr="007B7457">
        <w:trPr>
          <w:del w:id="4665" w:author="Alex Cukierman" w:date="2022-02-09T14:09:00Z"/>
        </w:trPr>
        <w:tc>
          <w:tcPr>
            <w:tcW w:w="3960" w:type="dxa"/>
          </w:tcPr>
          <w:p w14:paraId="3E3E01DC" w14:textId="207C8428" w:rsidR="004D6CF2" w:rsidDel="00A530B7" w:rsidRDefault="004D6CF2" w:rsidP="009C480D">
            <w:pPr>
              <w:rPr>
                <w:del w:id="4666" w:author="Alex Cukierman" w:date="2022-02-09T14:09:00Z"/>
                <w:rFonts w:ascii="Times New Roman" w:hAnsi="Times New Roman" w:cs="Times New Roman"/>
                <w:sz w:val="24"/>
                <w:szCs w:val="24"/>
              </w:rPr>
            </w:pPr>
            <w:del w:id="4667" w:author="Alex Cukierman" w:date="2022-02-09T14:09:00Z">
              <w:r w:rsidDel="00A530B7">
                <w:rPr>
                  <w:rFonts w:ascii="Times New Roman" w:hAnsi="Times New Roman" w:cs="Times New Roman"/>
                  <w:sz w:val="24"/>
                  <w:szCs w:val="24"/>
                </w:rPr>
                <w:delText>Aged 65+ Population Share</w:delText>
              </w:r>
            </w:del>
          </w:p>
        </w:tc>
        <w:tc>
          <w:tcPr>
            <w:tcW w:w="1087" w:type="dxa"/>
          </w:tcPr>
          <w:p w14:paraId="6BDA2F35" w14:textId="63E6B3B8" w:rsidR="004D6CF2" w:rsidDel="00A530B7" w:rsidRDefault="004D6CF2" w:rsidP="009C480D">
            <w:pPr>
              <w:jc w:val="center"/>
              <w:rPr>
                <w:del w:id="4668" w:author="Alex Cukierman" w:date="2022-02-09T14:09:00Z"/>
                <w:rFonts w:ascii="Times New Roman" w:hAnsi="Times New Roman" w:cs="Times New Roman"/>
                <w:sz w:val="24"/>
                <w:szCs w:val="24"/>
              </w:rPr>
            </w:pPr>
            <w:del w:id="4669" w:author="Alex Cukierman" w:date="2022-02-09T14:09:00Z">
              <w:r w:rsidDel="00A530B7">
                <w:rPr>
                  <w:rFonts w:ascii="Times New Roman" w:hAnsi="Times New Roman" w:cs="Times New Roman"/>
                  <w:sz w:val="24"/>
                  <w:szCs w:val="24"/>
                </w:rPr>
                <w:delText>4.3</w:delText>
              </w:r>
            </w:del>
          </w:p>
        </w:tc>
        <w:tc>
          <w:tcPr>
            <w:tcW w:w="1080" w:type="dxa"/>
          </w:tcPr>
          <w:p w14:paraId="2C51FFBD" w14:textId="248974BC" w:rsidR="004D6CF2" w:rsidDel="00A530B7" w:rsidRDefault="004D6CF2" w:rsidP="009C480D">
            <w:pPr>
              <w:jc w:val="center"/>
              <w:rPr>
                <w:del w:id="4670" w:author="Alex Cukierman" w:date="2022-02-09T14:09:00Z"/>
                <w:rFonts w:ascii="Times New Roman" w:hAnsi="Times New Roman" w:cs="Times New Roman"/>
                <w:sz w:val="24"/>
                <w:szCs w:val="24"/>
              </w:rPr>
            </w:pPr>
            <w:del w:id="4671" w:author="Alex Cukierman" w:date="2022-02-09T14:09:00Z">
              <w:r w:rsidDel="00A530B7">
                <w:rPr>
                  <w:rFonts w:ascii="Times New Roman" w:hAnsi="Times New Roman" w:cs="Times New Roman"/>
                  <w:sz w:val="24"/>
                  <w:szCs w:val="24"/>
                </w:rPr>
                <w:delText>1.1</w:delText>
              </w:r>
            </w:del>
          </w:p>
        </w:tc>
        <w:tc>
          <w:tcPr>
            <w:tcW w:w="1080" w:type="dxa"/>
          </w:tcPr>
          <w:p w14:paraId="60CCB652" w14:textId="4850106F" w:rsidR="004D6CF2" w:rsidDel="00A530B7" w:rsidRDefault="004D6CF2" w:rsidP="009C480D">
            <w:pPr>
              <w:jc w:val="center"/>
              <w:rPr>
                <w:del w:id="4672" w:author="Alex Cukierman" w:date="2022-02-09T14:09:00Z"/>
                <w:rFonts w:ascii="Times New Roman" w:hAnsi="Times New Roman" w:cs="Times New Roman"/>
                <w:sz w:val="24"/>
                <w:szCs w:val="24"/>
              </w:rPr>
            </w:pPr>
            <w:del w:id="4673" w:author="Alex Cukierman" w:date="2022-02-09T14:09:00Z">
              <w:r w:rsidDel="00A530B7">
                <w:rPr>
                  <w:rFonts w:ascii="Times New Roman" w:hAnsi="Times New Roman" w:cs="Times New Roman"/>
                  <w:sz w:val="24"/>
                  <w:szCs w:val="24"/>
                </w:rPr>
                <w:delText>2.9</w:delText>
              </w:r>
            </w:del>
          </w:p>
        </w:tc>
        <w:tc>
          <w:tcPr>
            <w:tcW w:w="1080" w:type="dxa"/>
          </w:tcPr>
          <w:p w14:paraId="287B5EA1" w14:textId="42935EBF" w:rsidR="004D6CF2" w:rsidDel="00A530B7" w:rsidRDefault="004D6CF2" w:rsidP="009C480D">
            <w:pPr>
              <w:jc w:val="center"/>
              <w:rPr>
                <w:del w:id="4674" w:author="Alex Cukierman" w:date="2022-02-09T14:09:00Z"/>
                <w:rFonts w:ascii="Times New Roman" w:hAnsi="Times New Roman" w:cs="Times New Roman"/>
                <w:sz w:val="24"/>
                <w:szCs w:val="24"/>
              </w:rPr>
            </w:pPr>
            <w:del w:id="4675" w:author="Alex Cukierman" w:date="2022-02-09T14:09:00Z">
              <w:r w:rsidDel="00A530B7">
                <w:rPr>
                  <w:rFonts w:ascii="Times New Roman" w:hAnsi="Times New Roman" w:cs="Times New Roman"/>
                  <w:sz w:val="24"/>
                  <w:szCs w:val="24"/>
                </w:rPr>
                <w:delText>3.4</w:delText>
              </w:r>
            </w:del>
          </w:p>
        </w:tc>
        <w:tc>
          <w:tcPr>
            <w:tcW w:w="1080" w:type="dxa"/>
          </w:tcPr>
          <w:p w14:paraId="1FE9FD1D" w14:textId="2AA698DC" w:rsidR="004D6CF2" w:rsidDel="00A530B7" w:rsidRDefault="004D6CF2" w:rsidP="009C480D">
            <w:pPr>
              <w:jc w:val="center"/>
              <w:rPr>
                <w:del w:id="4676" w:author="Alex Cukierman" w:date="2022-02-09T14:09:00Z"/>
                <w:rFonts w:ascii="Times New Roman" w:hAnsi="Times New Roman" w:cs="Times New Roman"/>
                <w:sz w:val="24"/>
                <w:szCs w:val="24"/>
              </w:rPr>
            </w:pPr>
            <w:del w:id="4677" w:author="Alex Cukierman" w:date="2022-02-09T14:09:00Z">
              <w:r w:rsidDel="00A530B7">
                <w:rPr>
                  <w:rFonts w:ascii="Times New Roman" w:hAnsi="Times New Roman" w:cs="Times New Roman"/>
                  <w:sz w:val="24"/>
                  <w:szCs w:val="24"/>
                </w:rPr>
                <w:delText>5.3</w:delText>
              </w:r>
            </w:del>
          </w:p>
        </w:tc>
        <w:tc>
          <w:tcPr>
            <w:tcW w:w="1080" w:type="dxa"/>
          </w:tcPr>
          <w:p w14:paraId="6EA004F8" w14:textId="5442F0BC" w:rsidR="004D6CF2" w:rsidDel="00A530B7" w:rsidRDefault="004D6CF2" w:rsidP="009C480D">
            <w:pPr>
              <w:jc w:val="center"/>
              <w:rPr>
                <w:del w:id="4678" w:author="Alex Cukierman" w:date="2022-02-09T14:09:00Z"/>
                <w:rFonts w:ascii="Times New Roman" w:hAnsi="Times New Roman" w:cs="Times New Roman"/>
                <w:sz w:val="24"/>
                <w:szCs w:val="24"/>
              </w:rPr>
            </w:pPr>
            <w:del w:id="4679" w:author="Alex Cukierman" w:date="2022-02-09T14:09:00Z">
              <w:r w:rsidDel="00A530B7">
                <w:rPr>
                  <w:rFonts w:ascii="Times New Roman" w:hAnsi="Times New Roman" w:cs="Times New Roman"/>
                  <w:sz w:val="24"/>
                  <w:szCs w:val="24"/>
                </w:rPr>
                <w:delText>6.0</w:delText>
              </w:r>
            </w:del>
          </w:p>
        </w:tc>
      </w:tr>
      <w:tr w:rsidR="004D6CF2" w:rsidRPr="00D77E5C" w:rsidDel="00A530B7" w14:paraId="41048D54" w14:textId="00821A1C" w:rsidTr="007B7457">
        <w:trPr>
          <w:del w:id="4680" w:author="Alex Cukierman" w:date="2022-02-09T14:09:00Z"/>
        </w:trPr>
        <w:tc>
          <w:tcPr>
            <w:tcW w:w="3960" w:type="dxa"/>
          </w:tcPr>
          <w:p w14:paraId="66223E03" w14:textId="344B0680" w:rsidR="004D6CF2" w:rsidDel="00A530B7" w:rsidRDefault="004D6CF2" w:rsidP="009C480D">
            <w:pPr>
              <w:rPr>
                <w:del w:id="4681" w:author="Alex Cukierman" w:date="2022-02-09T14:09:00Z"/>
                <w:rFonts w:ascii="Times New Roman" w:hAnsi="Times New Roman" w:cs="Times New Roman"/>
                <w:sz w:val="24"/>
                <w:szCs w:val="24"/>
              </w:rPr>
            </w:pPr>
            <w:del w:id="4682" w:author="Alex Cukierman" w:date="2022-02-09T14:09:00Z">
              <w:r w:rsidDel="00A530B7">
                <w:rPr>
                  <w:rFonts w:ascii="Times New Roman" w:hAnsi="Times New Roman" w:cs="Times New Roman"/>
                  <w:sz w:val="24"/>
                  <w:szCs w:val="24"/>
                </w:rPr>
                <w:delText>GDP per Capita</w:delText>
              </w:r>
            </w:del>
          </w:p>
        </w:tc>
        <w:tc>
          <w:tcPr>
            <w:tcW w:w="1087" w:type="dxa"/>
          </w:tcPr>
          <w:p w14:paraId="4AB1F7B8" w14:textId="3D4520AF" w:rsidR="004D6CF2" w:rsidDel="00A530B7" w:rsidRDefault="004D6CF2" w:rsidP="009C480D">
            <w:pPr>
              <w:jc w:val="center"/>
              <w:rPr>
                <w:del w:id="4683" w:author="Alex Cukierman" w:date="2022-02-09T14:09:00Z"/>
                <w:rFonts w:ascii="Times New Roman" w:hAnsi="Times New Roman" w:cs="Times New Roman"/>
                <w:sz w:val="24"/>
                <w:szCs w:val="24"/>
              </w:rPr>
            </w:pPr>
            <w:del w:id="4684" w:author="Alex Cukierman" w:date="2022-02-09T14:09:00Z">
              <w:r w:rsidDel="00A530B7">
                <w:rPr>
                  <w:rFonts w:ascii="Times New Roman" w:hAnsi="Times New Roman" w:cs="Times New Roman"/>
                  <w:sz w:val="24"/>
                  <w:szCs w:val="24"/>
                </w:rPr>
                <w:delText>7,899.8</w:delText>
              </w:r>
            </w:del>
          </w:p>
        </w:tc>
        <w:tc>
          <w:tcPr>
            <w:tcW w:w="1080" w:type="dxa"/>
          </w:tcPr>
          <w:p w14:paraId="287926A3" w14:textId="2003BEA8" w:rsidR="004D6CF2" w:rsidDel="00A530B7" w:rsidRDefault="004D6CF2" w:rsidP="009C480D">
            <w:pPr>
              <w:jc w:val="center"/>
              <w:rPr>
                <w:del w:id="4685" w:author="Alex Cukierman" w:date="2022-02-09T14:09:00Z"/>
                <w:rFonts w:ascii="Times New Roman" w:hAnsi="Times New Roman" w:cs="Times New Roman"/>
                <w:sz w:val="24"/>
                <w:szCs w:val="24"/>
              </w:rPr>
            </w:pPr>
            <w:del w:id="4686" w:author="Alex Cukierman" w:date="2022-02-09T14:09:00Z">
              <w:r w:rsidDel="00A530B7">
                <w:rPr>
                  <w:rFonts w:ascii="Times New Roman" w:hAnsi="Times New Roman" w:cs="Times New Roman"/>
                  <w:sz w:val="24"/>
                  <w:szCs w:val="24"/>
                </w:rPr>
                <w:delText>13,740.8</w:delText>
              </w:r>
            </w:del>
          </w:p>
        </w:tc>
        <w:tc>
          <w:tcPr>
            <w:tcW w:w="1080" w:type="dxa"/>
          </w:tcPr>
          <w:p w14:paraId="4ACBF80E" w14:textId="4AB5E7C8" w:rsidR="004D6CF2" w:rsidDel="00A530B7" w:rsidRDefault="004D6CF2" w:rsidP="009C480D">
            <w:pPr>
              <w:jc w:val="center"/>
              <w:rPr>
                <w:del w:id="4687" w:author="Alex Cukierman" w:date="2022-02-09T14:09:00Z"/>
                <w:rFonts w:ascii="Times New Roman" w:hAnsi="Times New Roman" w:cs="Times New Roman"/>
                <w:sz w:val="24"/>
                <w:szCs w:val="24"/>
              </w:rPr>
            </w:pPr>
            <w:del w:id="4688" w:author="Alex Cukierman" w:date="2022-02-09T14:09:00Z">
              <w:r w:rsidDel="00A530B7">
                <w:rPr>
                  <w:rFonts w:ascii="Times New Roman" w:hAnsi="Times New Roman" w:cs="Times New Roman"/>
                  <w:sz w:val="24"/>
                  <w:szCs w:val="24"/>
                </w:rPr>
                <w:delText>1,479.2</w:delText>
              </w:r>
            </w:del>
          </w:p>
        </w:tc>
        <w:tc>
          <w:tcPr>
            <w:tcW w:w="1080" w:type="dxa"/>
          </w:tcPr>
          <w:p w14:paraId="0DF81DCF" w14:textId="3F89B8B3" w:rsidR="004D6CF2" w:rsidDel="00A530B7" w:rsidRDefault="004D6CF2" w:rsidP="009C480D">
            <w:pPr>
              <w:jc w:val="center"/>
              <w:rPr>
                <w:del w:id="4689" w:author="Alex Cukierman" w:date="2022-02-09T14:09:00Z"/>
                <w:rFonts w:ascii="Times New Roman" w:hAnsi="Times New Roman" w:cs="Times New Roman"/>
                <w:sz w:val="24"/>
                <w:szCs w:val="24"/>
              </w:rPr>
            </w:pPr>
            <w:del w:id="4690" w:author="Alex Cukierman" w:date="2022-02-09T14:09:00Z">
              <w:r w:rsidDel="00A530B7">
                <w:rPr>
                  <w:rFonts w:ascii="Times New Roman" w:hAnsi="Times New Roman" w:cs="Times New Roman"/>
                  <w:sz w:val="24"/>
                  <w:szCs w:val="24"/>
                </w:rPr>
                <w:delText>2,574.1</w:delText>
              </w:r>
            </w:del>
          </w:p>
        </w:tc>
        <w:tc>
          <w:tcPr>
            <w:tcW w:w="1080" w:type="dxa"/>
          </w:tcPr>
          <w:p w14:paraId="029C572F" w14:textId="217F8B16" w:rsidR="004D6CF2" w:rsidDel="00A530B7" w:rsidRDefault="004D6CF2" w:rsidP="009C480D">
            <w:pPr>
              <w:jc w:val="center"/>
              <w:rPr>
                <w:del w:id="4691" w:author="Alex Cukierman" w:date="2022-02-09T14:09:00Z"/>
                <w:rFonts w:ascii="Times New Roman" w:hAnsi="Times New Roman" w:cs="Times New Roman"/>
                <w:sz w:val="24"/>
                <w:szCs w:val="24"/>
              </w:rPr>
            </w:pPr>
            <w:del w:id="4692" w:author="Alex Cukierman" w:date="2022-02-09T14:09:00Z">
              <w:r w:rsidDel="00A530B7">
                <w:rPr>
                  <w:rFonts w:ascii="Times New Roman" w:hAnsi="Times New Roman" w:cs="Times New Roman"/>
                  <w:sz w:val="24"/>
                  <w:szCs w:val="24"/>
                </w:rPr>
                <w:delText>5,178.1</w:delText>
              </w:r>
            </w:del>
          </w:p>
        </w:tc>
        <w:tc>
          <w:tcPr>
            <w:tcW w:w="1080" w:type="dxa"/>
          </w:tcPr>
          <w:p w14:paraId="42C95667" w14:textId="35079F96" w:rsidR="004D6CF2" w:rsidDel="00A530B7" w:rsidRDefault="004D6CF2" w:rsidP="009C480D">
            <w:pPr>
              <w:jc w:val="center"/>
              <w:rPr>
                <w:del w:id="4693" w:author="Alex Cukierman" w:date="2022-02-09T14:09:00Z"/>
                <w:rFonts w:ascii="Times New Roman" w:hAnsi="Times New Roman" w:cs="Times New Roman"/>
                <w:sz w:val="24"/>
                <w:szCs w:val="24"/>
              </w:rPr>
            </w:pPr>
            <w:del w:id="4694" w:author="Alex Cukierman" w:date="2022-02-09T14:09:00Z">
              <w:r w:rsidDel="00A530B7">
                <w:rPr>
                  <w:rFonts w:ascii="Times New Roman" w:hAnsi="Times New Roman" w:cs="Times New Roman"/>
                  <w:sz w:val="24"/>
                  <w:szCs w:val="24"/>
                </w:rPr>
                <w:delText>49,045.4</w:delText>
              </w:r>
            </w:del>
          </w:p>
        </w:tc>
      </w:tr>
      <w:tr w:rsidR="004D6CF2" w:rsidRPr="00D77E5C" w:rsidDel="00A530B7" w14:paraId="1F979663" w14:textId="5D26E93A" w:rsidTr="007B7457">
        <w:trPr>
          <w:del w:id="4695" w:author="Alex Cukierman" w:date="2022-02-09T14:09:00Z"/>
        </w:trPr>
        <w:tc>
          <w:tcPr>
            <w:tcW w:w="3960" w:type="dxa"/>
          </w:tcPr>
          <w:p w14:paraId="66AEAD2D" w14:textId="1A3044C5" w:rsidR="004D6CF2" w:rsidDel="00A530B7" w:rsidRDefault="004D6CF2" w:rsidP="009C480D">
            <w:pPr>
              <w:rPr>
                <w:del w:id="4696" w:author="Alex Cukierman" w:date="2022-02-09T14:09:00Z"/>
                <w:rFonts w:ascii="Times New Roman" w:hAnsi="Times New Roman" w:cs="Times New Roman"/>
                <w:sz w:val="24"/>
                <w:szCs w:val="24"/>
              </w:rPr>
            </w:pPr>
            <w:del w:id="4697" w:author="Alex Cukierman" w:date="2022-02-09T14:09:00Z">
              <w:r w:rsidDel="00A530B7">
                <w:rPr>
                  <w:rFonts w:ascii="Times New Roman" w:hAnsi="Times New Roman" w:cs="Times New Roman"/>
                  <w:sz w:val="24"/>
                  <w:szCs w:val="24"/>
                </w:rPr>
                <w:delText>Rule of Law</w:delText>
              </w:r>
            </w:del>
          </w:p>
        </w:tc>
        <w:tc>
          <w:tcPr>
            <w:tcW w:w="1087" w:type="dxa"/>
          </w:tcPr>
          <w:p w14:paraId="56367322" w14:textId="48CAED91" w:rsidR="004D6CF2" w:rsidDel="00A530B7" w:rsidRDefault="004D6CF2" w:rsidP="009C480D">
            <w:pPr>
              <w:jc w:val="center"/>
              <w:rPr>
                <w:del w:id="4698" w:author="Alex Cukierman" w:date="2022-02-09T14:09:00Z"/>
                <w:rFonts w:ascii="Times New Roman" w:hAnsi="Times New Roman" w:cs="Times New Roman"/>
                <w:sz w:val="24"/>
                <w:szCs w:val="24"/>
              </w:rPr>
            </w:pPr>
            <w:del w:id="4699" w:author="Alex Cukierman" w:date="2022-02-09T14:09:00Z">
              <w:r w:rsidDel="00A530B7">
                <w:rPr>
                  <w:rFonts w:ascii="Times New Roman" w:hAnsi="Times New Roman" w:cs="Times New Roman"/>
                  <w:sz w:val="24"/>
                  <w:szCs w:val="24"/>
                </w:rPr>
                <w:delText>-0.9</w:delText>
              </w:r>
            </w:del>
          </w:p>
        </w:tc>
        <w:tc>
          <w:tcPr>
            <w:tcW w:w="1080" w:type="dxa"/>
          </w:tcPr>
          <w:p w14:paraId="01EBCCC0" w14:textId="2C08BB44" w:rsidR="004D6CF2" w:rsidDel="00A530B7" w:rsidRDefault="004D6CF2" w:rsidP="009C480D">
            <w:pPr>
              <w:jc w:val="center"/>
              <w:rPr>
                <w:del w:id="4700" w:author="Alex Cukierman" w:date="2022-02-09T14:09:00Z"/>
                <w:rFonts w:ascii="Times New Roman" w:hAnsi="Times New Roman" w:cs="Times New Roman"/>
                <w:sz w:val="24"/>
                <w:szCs w:val="24"/>
              </w:rPr>
            </w:pPr>
            <w:del w:id="4701" w:author="Alex Cukierman" w:date="2022-02-09T14:09:00Z">
              <w:r w:rsidDel="00A530B7">
                <w:rPr>
                  <w:rFonts w:ascii="Times New Roman" w:hAnsi="Times New Roman" w:cs="Times New Roman"/>
                  <w:sz w:val="24"/>
                  <w:szCs w:val="24"/>
                </w:rPr>
                <w:delText>0.7</w:delText>
              </w:r>
            </w:del>
          </w:p>
        </w:tc>
        <w:tc>
          <w:tcPr>
            <w:tcW w:w="1080" w:type="dxa"/>
          </w:tcPr>
          <w:p w14:paraId="4E1A9CB8" w14:textId="6604EAEE" w:rsidR="004D6CF2" w:rsidDel="00A530B7" w:rsidRDefault="004D6CF2" w:rsidP="009C480D">
            <w:pPr>
              <w:jc w:val="center"/>
              <w:rPr>
                <w:del w:id="4702" w:author="Alex Cukierman" w:date="2022-02-09T14:09:00Z"/>
                <w:rFonts w:ascii="Times New Roman" w:hAnsi="Times New Roman" w:cs="Times New Roman"/>
                <w:sz w:val="24"/>
                <w:szCs w:val="24"/>
              </w:rPr>
            </w:pPr>
            <w:del w:id="4703" w:author="Alex Cukierman" w:date="2022-02-09T14:09:00Z">
              <w:r w:rsidDel="00A530B7">
                <w:rPr>
                  <w:rFonts w:ascii="Times New Roman" w:hAnsi="Times New Roman" w:cs="Times New Roman"/>
                  <w:sz w:val="24"/>
                  <w:szCs w:val="24"/>
                </w:rPr>
                <w:delText>-1.9</w:delText>
              </w:r>
            </w:del>
          </w:p>
        </w:tc>
        <w:tc>
          <w:tcPr>
            <w:tcW w:w="1080" w:type="dxa"/>
          </w:tcPr>
          <w:p w14:paraId="6DFB16CF" w14:textId="65B59462" w:rsidR="004D6CF2" w:rsidDel="00A530B7" w:rsidRDefault="004D6CF2" w:rsidP="009C480D">
            <w:pPr>
              <w:jc w:val="center"/>
              <w:rPr>
                <w:del w:id="4704" w:author="Alex Cukierman" w:date="2022-02-09T14:09:00Z"/>
                <w:rFonts w:ascii="Times New Roman" w:hAnsi="Times New Roman" w:cs="Times New Roman"/>
                <w:sz w:val="24"/>
                <w:szCs w:val="24"/>
              </w:rPr>
            </w:pPr>
            <w:del w:id="4705" w:author="Alex Cukierman" w:date="2022-02-09T14:09:00Z">
              <w:r w:rsidDel="00A530B7">
                <w:rPr>
                  <w:rFonts w:ascii="Times New Roman" w:hAnsi="Times New Roman" w:cs="Times New Roman"/>
                  <w:sz w:val="24"/>
                  <w:szCs w:val="24"/>
                </w:rPr>
                <w:delText>-1.2</w:delText>
              </w:r>
            </w:del>
          </w:p>
        </w:tc>
        <w:tc>
          <w:tcPr>
            <w:tcW w:w="1080" w:type="dxa"/>
          </w:tcPr>
          <w:p w14:paraId="54A6FD7B" w14:textId="020A7156" w:rsidR="004D6CF2" w:rsidDel="00A530B7" w:rsidRDefault="004D6CF2" w:rsidP="009C480D">
            <w:pPr>
              <w:jc w:val="center"/>
              <w:rPr>
                <w:del w:id="4706" w:author="Alex Cukierman" w:date="2022-02-09T14:09:00Z"/>
                <w:rFonts w:ascii="Times New Roman" w:hAnsi="Times New Roman" w:cs="Times New Roman"/>
                <w:sz w:val="24"/>
                <w:szCs w:val="24"/>
              </w:rPr>
            </w:pPr>
            <w:del w:id="4707" w:author="Alex Cukierman" w:date="2022-02-09T14:09:00Z">
              <w:r w:rsidDel="00A530B7">
                <w:rPr>
                  <w:rFonts w:ascii="Times New Roman" w:hAnsi="Times New Roman" w:cs="Times New Roman"/>
                  <w:sz w:val="24"/>
                  <w:szCs w:val="24"/>
                </w:rPr>
                <w:delText>-0.5</w:delText>
              </w:r>
            </w:del>
          </w:p>
        </w:tc>
        <w:tc>
          <w:tcPr>
            <w:tcW w:w="1080" w:type="dxa"/>
          </w:tcPr>
          <w:p w14:paraId="2557424F" w14:textId="65AA9BC6" w:rsidR="004D6CF2" w:rsidDel="00A530B7" w:rsidRDefault="004D6CF2" w:rsidP="009C480D">
            <w:pPr>
              <w:jc w:val="center"/>
              <w:rPr>
                <w:del w:id="4708" w:author="Alex Cukierman" w:date="2022-02-09T14:09:00Z"/>
                <w:rFonts w:ascii="Times New Roman" w:hAnsi="Times New Roman" w:cs="Times New Roman"/>
                <w:sz w:val="24"/>
                <w:szCs w:val="24"/>
              </w:rPr>
            </w:pPr>
            <w:del w:id="4709" w:author="Alex Cukierman" w:date="2022-02-09T14:09:00Z">
              <w:r w:rsidDel="00A530B7">
                <w:rPr>
                  <w:rFonts w:ascii="Times New Roman" w:hAnsi="Times New Roman" w:cs="Times New Roman"/>
                  <w:sz w:val="24"/>
                  <w:szCs w:val="24"/>
                </w:rPr>
                <w:delText>0.2</w:delText>
              </w:r>
            </w:del>
          </w:p>
        </w:tc>
      </w:tr>
      <w:tr w:rsidR="004D6CF2" w:rsidRPr="00D77E5C" w:rsidDel="00A530B7" w14:paraId="60DB5937" w14:textId="426CD296" w:rsidTr="007B7457">
        <w:trPr>
          <w:del w:id="4710" w:author="Alex Cukierman" w:date="2022-02-09T14:09:00Z"/>
        </w:trPr>
        <w:tc>
          <w:tcPr>
            <w:tcW w:w="3960" w:type="dxa"/>
          </w:tcPr>
          <w:p w14:paraId="15710499" w14:textId="58EB70FF" w:rsidR="004D6CF2" w:rsidDel="00A530B7" w:rsidRDefault="004D6CF2" w:rsidP="009C480D">
            <w:pPr>
              <w:rPr>
                <w:del w:id="4711" w:author="Alex Cukierman" w:date="2022-02-09T14:09:00Z"/>
                <w:rFonts w:ascii="Times New Roman" w:hAnsi="Times New Roman" w:cs="Times New Roman"/>
                <w:sz w:val="24"/>
                <w:szCs w:val="24"/>
              </w:rPr>
            </w:pPr>
            <w:del w:id="4712" w:author="Alex Cukierman" w:date="2022-02-09T14:09:00Z">
              <w:r w:rsidDel="00A530B7">
                <w:rPr>
                  <w:rFonts w:ascii="Times New Roman" w:hAnsi="Times New Roman" w:cs="Times New Roman"/>
                  <w:sz w:val="24"/>
                  <w:szCs w:val="24"/>
                </w:rPr>
                <w:delText>Voice and Accountability</w:delText>
              </w:r>
            </w:del>
          </w:p>
        </w:tc>
        <w:tc>
          <w:tcPr>
            <w:tcW w:w="1087" w:type="dxa"/>
          </w:tcPr>
          <w:p w14:paraId="2BCA10A3" w14:textId="5B5ACF3C" w:rsidR="004D6CF2" w:rsidDel="00A530B7" w:rsidRDefault="004D6CF2" w:rsidP="009C480D">
            <w:pPr>
              <w:jc w:val="center"/>
              <w:rPr>
                <w:del w:id="4713" w:author="Alex Cukierman" w:date="2022-02-09T14:09:00Z"/>
                <w:rFonts w:ascii="Times New Roman" w:hAnsi="Times New Roman" w:cs="Times New Roman"/>
                <w:sz w:val="24"/>
                <w:szCs w:val="24"/>
              </w:rPr>
            </w:pPr>
            <w:del w:id="4714" w:author="Alex Cukierman" w:date="2022-02-09T14:09:00Z">
              <w:r w:rsidDel="00A530B7">
                <w:rPr>
                  <w:rFonts w:ascii="Times New Roman" w:hAnsi="Times New Roman" w:cs="Times New Roman"/>
                  <w:sz w:val="24"/>
                  <w:szCs w:val="24"/>
                </w:rPr>
                <w:delText>-1.1</w:delText>
              </w:r>
            </w:del>
          </w:p>
        </w:tc>
        <w:tc>
          <w:tcPr>
            <w:tcW w:w="1080" w:type="dxa"/>
          </w:tcPr>
          <w:p w14:paraId="01ED19C1" w14:textId="45CD2084" w:rsidR="004D6CF2" w:rsidDel="00A530B7" w:rsidRDefault="004D6CF2" w:rsidP="009C480D">
            <w:pPr>
              <w:jc w:val="center"/>
              <w:rPr>
                <w:del w:id="4715" w:author="Alex Cukierman" w:date="2022-02-09T14:09:00Z"/>
                <w:rFonts w:ascii="Times New Roman" w:hAnsi="Times New Roman" w:cs="Times New Roman"/>
                <w:sz w:val="24"/>
                <w:szCs w:val="24"/>
              </w:rPr>
            </w:pPr>
            <w:del w:id="4716" w:author="Alex Cukierman" w:date="2022-02-09T14:09:00Z">
              <w:r w:rsidDel="00A530B7">
                <w:rPr>
                  <w:rFonts w:ascii="Times New Roman" w:hAnsi="Times New Roman" w:cs="Times New Roman"/>
                  <w:sz w:val="24"/>
                  <w:szCs w:val="24"/>
                </w:rPr>
                <w:delText>0.7</w:delText>
              </w:r>
            </w:del>
          </w:p>
        </w:tc>
        <w:tc>
          <w:tcPr>
            <w:tcW w:w="1080" w:type="dxa"/>
          </w:tcPr>
          <w:p w14:paraId="0001C11B" w14:textId="69653B1F" w:rsidR="004D6CF2" w:rsidDel="00A530B7" w:rsidRDefault="004D6CF2" w:rsidP="009C480D">
            <w:pPr>
              <w:jc w:val="center"/>
              <w:rPr>
                <w:del w:id="4717" w:author="Alex Cukierman" w:date="2022-02-09T14:09:00Z"/>
                <w:rFonts w:ascii="Times New Roman" w:hAnsi="Times New Roman" w:cs="Times New Roman"/>
                <w:sz w:val="24"/>
                <w:szCs w:val="24"/>
              </w:rPr>
            </w:pPr>
            <w:del w:id="4718" w:author="Alex Cukierman" w:date="2022-02-09T14:09:00Z">
              <w:r w:rsidDel="00A530B7">
                <w:rPr>
                  <w:rFonts w:ascii="Times New Roman" w:hAnsi="Times New Roman" w:cs="Times New Roman"/>
                  <w:sz w:val="24"/>
                  <w:szCs w:val="24"/>
                </w:rPr>
                <w:delText>-1.8</w:delText>
              </w:r>
            </w:del>
          </w:p>
        </w:tc>
        <w:tc>
          <w:tcPr>
            <w:tcW w:w="1080" w:type="dxa"/>
          </w:tcPr>
          <w:p w14:paraId="5E59E0EE" w14:textId="6B9A05ED" w:rsidR="004D6CF2" w:rsidDel="00A530B7" w:rsidRDefault="004D6CF2" w:rsidP="009C480D">
            <w:pPr>
              <w:jc w:val="center"/>
              <w:rPr>
                <w:del w:id="4719" w:author="Alex Cukierman" w:date="2022-02-09T14:09:00Z"/>
                <w:rFonts w:ascii="Times New Roman" w:hAnsi="Times New Roman" w:cs="Times New Roman"/>
                <w:sz w:val="24"/>
                <w:szCs w:val="24"/>
              </w:rPr>
            </w:pPr>
            <w:del w:id="4720" w:author="Alex Cukierman" w:date="2022-02-09T14:09:00Z">
              <w:r w:rsidDel="00A530B7">
                <w:rPr>
                  <w:rFonts w:ascii="Times New Roman" w:hAnsi="Times New Roman" w:cs="Times New Roman"/>
                  <w:sz w:val="24"/>
                  <w:szCs w:val="24"/>
                </w:rPr>
                <w:delText>-1.5</w:delText>
              </w:r>
            </w:del>
          </w:p>
        </w:tc>
        <w:tc>
          <w:tcPr>
            <w:tcW w:w="1080" w:type="dxa"/>
          </w:tcPr>
          <w:p w14:paraId="3916FD2C" w14:textId="0EE243FF" w:rsidR="004D6CF2" w:rsidDel="00A530B7" w:rsidRDefault="004D6CF2" w:rsidP="009C480D">
            <w:pPr>
              <w:jc w:val="center"/>
              <w:rPr>
                <w:del w:id="4721" w:author="Alex Cukierman" w:date="2022-02-09T14:09:00Z"/>
                <w:rFonts w:ascii="Times New Roman" w:hAnsi="Times New Roman" w:cs="Times New Roman"/>
                <w:sz w:val="24"/>
                <w:szCs w:val="24"/>
              </w:rPr>
            </w:pPr>
            <w:del w:id="4722" w:author="Alex Cukierman" w:date="2022-02-09T14:09:00Z">
              <w:r w:rsidDel="00A530B7">
                <w:rPr>
                  <w:rFonts w:ascii="Times New Roman" w:hAnsi="Times New Roman" w:cs="Times New Roman"/>
                  <w:sz w:val="24"/>
                  <w:szCs w:val="24"/>
                </w:rPr>
                <w:delText>-0.8</w:delText>
              </w:r>
            </w:del>
          </w:p>
        </w:tc>
        <w:tc>
          <w:tcPr>
            <w:tcW w:w="1080" w:type="dxa"/>
          </w:tcPr>
          <w:p w14:paraId="41FB4D90" w14:textId="19573A85" w:rsidR="004D6CF2" w:rsidDel="00A530B7" w:rsidRDefault="004D6CF2" w:rsidP="009C480D">
            <w:pPr>
              <w:jc w:val="center"/>
              <w:rPr>
                <w:del w:id="4723" w:author="Alex Cukierman" w:date="2022-02-09T14:09:00Z"/>
                <w:rFonts w:ascii="Times New Roman" w:hAnsi="Times New Roman" w:cs="Times New Roman"/>
                <w:sz w:val="24"/>
                <w:szCs w:val="24"/>
              </w:rPr>
            </w:pPr>
            <w:del w:id="4724" w:author="Alex Cukierman" w:date="2022-02-09T14:09:00Z">
              <w:r w:rsidDel="00A530B7">
                <w:rPr>
                  <w:rFonts w:ascii="Times New Roman" w:hAnsi="Times New Roman" w:cs="Times New Roman"/>
                  <w:sz w:val="24"/>
                  <w:szCs w:val="24"/>
                </w:rPr>
                <w:delText>0.2</w:delText>
              </w:r>
            </w:del>
          </w:p>
        </w:tc>
      </w:tr>
      <w:tr w:rsidR="004D6CF2" w:rsidRPr="00D77E5C" w:rsidDel="00A530B7" w14:paraId="6661444B" w14:textId="1FD30E01" w:rsidTr="007B7457">
        <w:trPr>
          <w:del w:id="4725" w:author="Alex Cukierman" w:date="2022-02-09T14:09:00Z"/>
        </w:trPr>
        <w:tc>
          <w:tcPr>
            <w:tcW w:w="3960" w:type="dxa"/>
          </w:tcPr>
          <w:p w14:paraId="59FA6CE5" w14:textId="63D7AF43" w:rsidR="004D6CF2" w:rsidDel="00A530B7" w:rsidRDefault="004D6CF2" w:rsidP="009C480D">
            <w:pPr>
              <w:rPr>
                <w:del w:id="4726" w:author="Alex Cukierman" w:date="2022-02-09T14:09:00Z"/>
                <w:rFonts w:ascii="Times New Roman" w:hAnsi="Times New Roman" w:cs="Times New Roman"/>
                <w:sz w:val="24"/>
                <w:szCs w:val="24"/>
              </w:rPr>
            </w:pPr>
            <w:del w:id="4727" w:author="Alex Cukierman" w:date="2022-02-09T14:09:00Z">
              <w:r w:rsidDel="00A530B7">
                <w:rPr>
                  <w:rFonts w:ascii="Times New Roman" w:hAnsi="Times New Roman" w:cs="Times New Roman"/>
                  <w:sz w:val="24"/>
                  <w:szCs w:val="24"/>
                </w:rPr>
                <w:delText>Government Effectiveness</w:delText>
              </w:r>
            </w:del>
          </w:p>
        </w:tc>
        <w:tc>
          <w:tcPr>
            <w:tcW w:w="1087" w:type="dxa"/>
          </w:tcPr>
          <w:p w14:paraId="773065D4" w14:textId="646B9752" w:rsidR="004D6CF2" w:rsidDel="00A530B7" w:rsidRDefault="004D6CF2" w:rsidP="009C480D">
            <w:pPr>
              <w:jc w:val="center"/>
              <w:rPr>
                <w:del w:id="4728" w:author="Alex Cukierman" w:date="2022-02-09T14:09:00Z"/>
                <w:rFonts w:ascii="Times New Roman" w:hAnsi="Times New Roman" w:cs="Times New Roman"/>
                <w:sz w:val="24"/>
                <w:szCs w:val="24"/>
              </w:rPr>
            </w:pPr>
            <w:del w:id="4729" w:author="Alex Cukierman" w:date="2022-02-09T14:09:00Z">
              <w:r w:rsidDel="00A530B7">
                <w:rPr>
                  <w:rFonts w:ascii="Times New Roman" w:hAnsi="Times New Roman" w:cs="Times New Roman"/>
                  <w:sz w:val="24"/>
                  <w:szCs w:val="24"/>
                </w:rPr>
                <w:delText>-1.0</w:delText>
              </w:r>
            </w:del>
          </w:p>
        </w:tc>
        <w:tc>
          <w:tcPr>
            <w:tcW w:w="1080" w:type="dxa"/>
          </w:tcPr>
          <w:p w14:paraId="16BF71A6" w14:textId="0E9919E8" w:rsidR="004D6CF2" w:rsidDel="00A530B7" w:rsidRDefault="004D6CF2" w:rsidP="009C480D">
            <w:pPr>
              <w:jc w:val="center"/>
              <w:rPr>
                <w:del w:id="4730" w:author="Alex Cukierman" w:date="2022-02-09T14:09:00Z"/>
                <w:rFonts w:ascii="Times New Roman" w:hAnsi="Times New Roman" w:cs="Times New Roman"/>
                <w:sz w:val="24"/>
                <w:szCs w:val="24"/>
              </w:rPr>
            </w:pPr>
            <w:del w:id="4731" w:author="Alex Cukierman" w:date="2022-02-09T14:09:00Z">
              <w:r w:rsidDel="00A530B7">
                <w:rPr>
                  <w:rFonts w:ascii="Times New Roman" w:hAnsi="Times New Roman" w:cs="Times New Roman"/>
                  <w:sz w:val="24"/>
                  <w:szCs w:val="24"/>
                </w:rPr>
                <w:delText>0.9</w:delText>
              </w:r>
            </w:del>
          </w:p>
        </w:tc>
        <w:tc>
          <w:tcPr>
            <w:tcW w:w="1080" w:type="dxa"/>
          </w:tcPr>
          <w:p w14:paraId="4977BC0E" w14:textId="22838916" w:rsidR="004D6CF2" w:rsidDel="00A530B7" w:rsidRDefault="004D6CF2" w:rsidP="009C480D">
            <w:pPr>
              <w:jc w:val="center"/>
              <w:rPr>
                <w:del w:id="4732" w:author="Alex Cukierman" w:date="2022-02-09T14:09:00Z"/>
                <w:rFonts w:ascii="Times New Roman" w:hAnsi="Times New Roman" w:cs="Times New Roman"/>
                <w:sz w:val="24"/>
                <w:szCs w:val="24"/>
              </w:rPr>
            </w:pPr>
            <w:del w:id="4733" w:author="Alex Cukierman" w:date="2022-02-09T14:09:00Z">
              <w:r w:rsidDel="00A530B7">
                <w:rPr>
                  <w:rFonts w:ascii="Times New Roman" w:hAnsi="Times New Roman" w:cs="Times New Roman"/>
                  <w:sz w:val="24"/>
                  <w:szCs w:val="24"/>
                </w:rPr>
                <w:delText>-2.3</w:delText>
              </w:r>
            </w:del>
          </w:p>
        </w:tc>
        <w:tc>
          <w:tcPr>
            <w:tcW w:w="1080" w:type="dxa"/>
          </w:tcPr>
          <w:p w14:paraId="11763B42" w14:textId="2B2EE67D" w:rsidR="004D6CF2" w:rsidDel="00A530B7" w:rsidRDefault="004D6CF2" w:rsidP="009C480D">
            <w:pPr>
              <w:jc w:val="center"/>
              <w:rPr>
                <w:del w:id="4734" w:author="Alex Cukierman" w:date="2022-02-09T14:09:00Z"/>
                <w:rFonts w:ascii="Times New Roman" w:hAnsi="Times New Roman" w:cs="Times New Roman"/>
                <w:sz w:val="24"/>
                <w:szCs w:val="24"/>
              </w:rPr>
            </w:pPr>
            <w:del w:id="4735" w:author="Alex Cukierman" w:date="2022-02-09T14:09:00Z">
              <w:r w:rsidDel="00A530B7">
                <w:rPr>
                  <w:rFonts w:ascii="Times New Roman" w:hAnsi="Times New Roman" w:cs="Times New Roman"/>
                  <w:sz w:val="24"/>
                  <w:szCs w:val="24"/>
                </w:rPr>
                <w:delText>-1.5</w:delText>
              </w:r>
            </w:del>
          </w:p>
        </w:tc>
        <w:tc>
          <w:tcPr>
            <w:tcW w:w="1080" w:type="dxa"/>
          </w:tcPr>
          <w:p w14:paraId="7FCC021A" w14:textId="414D068D" w:rsidR="004D6CF2" w:rsidDel="00A530B7" w:rsidRDefault="004D6CF2" w:rsidP="009C480D">
            <w:pPr>
              <w:jc w:val="center"/>
              <w:rPr>
                <w:del w:id="4736" w:author="Alex Cukierman" w:date="2022-02-09T14:09:00Z"/>
                <w:rFonts w:ascii="Times New Roman" w:hAnsi="Times New Roman" w:cs="Times New Roman"/>
                <w:sz w:val="24"/>
                <w:szCs w:val="24"/>
              </w:rPr>
            </w:pPr>
            <w:del w:id="4737" w:author="Alex Cukierman" w:date="2022-02-09T14:09:00Z">
              <w:r w:rsidDel="00A530B7">
                <w:rPr>
                  <w:rFonts w:ascii="Times New Roman" w:hAnsi="Times New Roman" w:cs="Times New Roman"/>
                  <w:sz w:val="24"/>
                  <w:szCs w:val="24"/>
                </w:rPr>
                <w:delText>-0.6</w:delText>
              </w:r>
            </w:del>
          </w:p>
        </w:tc>
        <w:tc>
          <w:tcPr>
            <w:tcW w:w="1080" w:type="dxa"/>
          </w:tcPr>
          <w:p w14:paraId="5079A950" w14:textId="43013174" w:rsidR="004D6CF2" w:rsidDel="00A530B7" w:rsidRDefault="004D6CF2" w:rsidP="009C480D">
            <w:pPr>
              <w:jc w:val="center"/>
              <w:rPr>
                <w:del w:id="4738" w:author="Alex Cukierman" w:date="2022-02-09T14:09:00Z"/>
                <w:rFonts w:ascii="Times New Roman" w:hAnsi="Times New Roman" w:cs="Times New Roman"/>
                <w:sz w:val="24"/>
                <w:szCs w:val="24"/>
              </w:rPr>
            </w:pPr>
            <w:del w:id="4739" w:author="Alex Cukierman" w:date="2022-02-09T14:09:00Z">
              <w:r w:rsidDel="00A530B7">
                <w:rPr>
                  <w:rFonts w:ascii="Times New Roman" w:hAnsi="Times New Roman" w:cs="Times New Roman"/>
                  <w:sz w:val="24"/>
                  <w:szCs w:val="24"/>
                </w:rPr>
                <w:delText>0.4</w:delText>
              </w:r>
            </w:del>
          </w:p>
        </w:tc>
      </w:tr>
      <w:tr w:rsidR="004D6CF2" w:rsidRPr="00D77E5C" w:rsidDel="00A530B7" w14:paraId="53FC3243" w14:textId="65EA56BB" w:rsidTr="007B7457">
        <w:trPr>
          <w:del w:id="4740" w:author="Alex Cukierman" w:date="2022-02-09T14:09:00Z"/>
        </w:trPr>
        <w:tc>
          <w:tcPr>
            <w:tcW w:w="3960" w:type="dxa"/>
          </w:tcPr>
          <w:p w14:paraId="3C85D01B" w14:textId="7ECCEE30" w:rsidR="004D6CF2" w:rsidDel="00A530B7" w:rsidRDefault="004D6CF2" w:rsidP="009C480D">
            <w:pPr>
              <w:rPr>
                <w:del w:id="4741" w:author="Alex Cukierman" w:date="2022-02-09T14:09:00Z"/>
                <w:rFonts w:ascii="Times New Roman" w:hAnsi="Times New Roman" w:cs="Times New Roman"/>
                <w:sz w:val="24"/>
                <w:szCs w:val="24"/>
              </w:rPr>
            </w:pPr>
            <w:del w:id="4742" w:author="Alex Cukierman" w:date="2022-02-09T14:09:00Z">
              <w:r w:rsidDel="00A530B7">
                <w:rPr>
                  <w:rFonts w:ascii="Times New Roman" w:hAnsi="Times New Roman" w:cs="Times New Roman"/>
                  <w:sz w:val="24"/>
                  <w:szCs w:val="24"/>
                </w:rPr>
                <w:delText>Stringency Index (Mean)</w:delText>
              </w:r>
            </w:del>
          </w:p>
        </w:tc>
        <w:tc>
          <w:tcPr>
            <w:tcW w:w="1087" w:type="dxa"/>
          </w:tcPr>
          <w:p w14:paraId="748D73FF" w14:textId="16DA9FA0" w:rsidR="004D6CF2" w:rsidDel="00A530B7" w:rsidRDefault="004D6CF2" w:rsidP="009C480D">
            <w:pPr>
              <w:jc w:val="center"/>
              <w:rPr>
                <w:del w:id="4743" w:author="Alex Cukierman" w:date="2022-02-09T14:09:00Z"/>
                <w:rFonts w:ascii="Times New Roman" w:hAnsi="Times New Roman" w:cs="Times New Roman"/>
                <w:sz w:val="24"/>
                <w:szCs w:val="24"/>
              </w:rPr>
            </w:pPr>
            <w:del w:id="4744" w:author="Alex Cukierman" w:date="2022-02-09T14:09:00Z">
              <w:r w:rsidDel="00A530B7">
                <w:rPr>
                  <w:rFonts w:ascii="Times New Roman" w:hAnsi="Times New Roman" w:cs="Times New Roman"/>
                  <w:sz w:val="24"/>
                  <w:szCs w:val="24"/>
                </w:rPr>
                <w:delText>51.7</w:delText>
              </w:r>
            </w:del>
          </w:p>
        </w:tc>
        <w:tc>
          <w:tcPr>
            <w:tcW w:w="1080" w:type="dxa"/>
          </w:tcPr>
          <w:p w14:paraId="71A7F5D2" w14:textId="5C2A7E16" w:rsidR="004D6CF2" w:rsidDel="00A530B7" w:rsidRDefault="004D6CF2" w:rsidP="009C480D">
            <w:pPr>
              <w:jc w:val="center"/>
              <w:rPr>
                <w:del w:id="4745" w:author="Alex Cukierman" w:date="2022-02-09T14:09:00Z"/>
                <w:rFonts w:ascii="Times New Roman" w:hAnsi="Times New Roman" w:cs="Times New Roman"/>
                <w:sz w:val="24"/>
                <w:szCs w:val="24"/>
              </w:rPr>
            </w:pPr>
            <w:del w:id="4746" w:author="Alex Cukierman" w:date="2022-02-09T14:09:00Z">
              <w:r w:rsidDel="00A530B7">
                <w:rPr>
                  <w:rFonts w:ascii="Times New Roman" w:hAnsi="Times New Roman" w:cs="Times New Roman"/>
                  <w:sz w:val="24"/>
                  <w:szCs w:val="24"/>
                </w:rPr>
                <w:delText>19.1</w:delText>
              </w:r>
            </w:del>
          </w:p>
        </w:tc>
        <w:tc>
          <w:tcPr>
            <w:tcW w:w="1080" w:type="dxa"/>
          </w:tcPr>
          <w:p w14:paraId="538E609D" w14:textId="6533FE56" w:rsidR="004D6CF2" w:rsidDel="00A530B7" w:rsidRDefault="004D6CF2" w:rsidP="009C480D">
            <w:pPr>
              <w:jc w:val="center"/>
              <w:rPr>
                <w:del w:id="4747" w:author="Alex Cukierman" w:date="2022-02-09T14:09:00Z"/>
                <w:rFonts w:ascii="Times New Roman" w:hAnsi="Times New Roman" w:cs="Times New Roman"/>
                <w:sz w:val="24"/>
                <w:szCs w:val="24"/>
              </w:rPr>
            </w:pPr>
            <w:del w:id="4748" w:author="Alex Cukierman" w:date="2022-02-09T14:09:00Z">
              <w:r w:rsidDel="00A530B7">
                <w:rPr>
                  <w:rFonts w:ascii="Times New Roman" w:hAnsi="Times New Roman" w:cs="Times New Roman"/>
                  <w:sz w:val="24"/>
                  <w:szCs w:val="24"/>
                </w:rPr>
                <w:delText>9.8</w:delText>
              </w:r>
            </w:del>
          </w:p>
        </w:tc>
        <w:tc>
          <w:tcPr>
            <w:tcW w:w="1080" w:type="dxa"/>
          </w:tcPr>
          <w:p w14:paraId="181D5376" w14:textId="16B11C1C" w:rsidR="004D6CF2" w:rsidDel="00A530B7" w:rsidRDefault="004D6CF2" w:rsidP="009C480D">
            <w:pPr>
              <w:jc w:val="center"/>
              <w:rPr>
                <w:del w:id="4749" w:author="Alex Cukierman" w:date="2022-02-09T14:09:00Z"/>
                <w:rFonts w:ascii="Times New Roman" w:hAnsi="Times New Roman" w:cs="Times New Roman"/>
                <w:sz w:val="24"/>
                <w:szCs w:val="24"/>
              </w:rPr>
            </w:pPr>
            <w:del w:id="4750" w:author="Alex Cukierman" w:date="2022-02-09T14:09:00Z">
              <w:r w:rsidDel="00A530B7">
                <w:rPr>
                  <w:rFonts w:ascii="Times New Roman" w:hAnsi="Times New Roman" w:cs="Times New Roman"/>
                  <w:sz w:val="24"/>
                  <w:szCs w:val="24"/>
                </w:rPr>
                <w:delText>44.6</w:delText>
              </w:r>
            </w:del>
          </w:p>
        </w:tc>
        <w:tc>
          <w:tcPr>
            <w:tcW w:w="1080" w:type="dxa"/>
          </w:tcPr>
          <w:p w14:paraId="381782FA" w14:textId="2390231C" w:rsidR="004D6CF2" w:rsidDel="00A530B7" w:rsidRDefault="004D6CF2" w:rsidP="009C480D">
            <w:pPr>
              <w:jc w:val="center"/>
              <w:rPr>
                <w:del w:id="4751" w:author="Alex Cukierman" w:date="2022-02-09T14:09:00Z"/>
                <w:rFonts w:ascii="Times New Roman" w:hAnsi="Times New Roman" w:cs="Times New Roman"/>
                <w:sz w:val="24"/>
                <w:szCs w:val="24"/>
              </w:rPr>
            </w:pPr>
            <w:del w:id="4752" w:author="Alex Cukierman" w:date="2022-02-09T14:09:00Z">
              <w:r w:rsidDel="00A530B7">
                <w:rPr>
                  <w:rFonts w:ascii="Times New Roman" w:hAnsi="Times New Roman" w:cs="Times New Roman"/>
                  <w:sz w:val="24"/>
                  <w:szCs w:val="24"/>
                </w:rPr>
                <w:delText>63.6</w:delText>
              </w:r>
            </w:del>
          </w:p>
        </w:tc>
        <w:tc>
          <w:tcPr>
            <w:tcW w:w="1080" w:type="dxa"/>
          </w:tcPr>
          <w:p w14:paraId="790871A1" w14:textId="6B9FA0D7" w:rsidR="004D6CF2" w:rsidDel="00A530B7" w:rsidRDefault="004D6CF2" w:rsidP="009C480D">
            <w:pPr>
              <w:jc w:val="center"/>
              <w:rPr>
                <w:del w:id="4753" w:author="Alex Cukierman" w:date="2022-02-09T14:09:00Z"/>
                <w:rFonts w:ascii="Times New Roman" w:hAnsi="Times New Roman" w:cs="Times New Roman"/>
                <w:sz w:val="24"/>
                <w:szCs w:val="24"/>
              </w:rPr>
            </w:pPr>
            <w:del w:id="4754" w:author="Alex Cukierman" w:date="2022-02-09T14:09:00Z">
              <w:r w:rsidDel="00A530B7">
                <w:rPr>
                  <w:rFonts w:ascii="Times New Roman" w:hAnsi="Times New Roman" w:cs="Times New Roman"/>
                  <w:sz w:val="24"/>
                  <w:szCs w:val="24"/>
                </w:rPr>
                <w:delText>74.6</w:delText>
              </w:r>
            </w:del>
          </w:p>
        </w:tc>
      </w:tr>
      <w:tr w:rsidR="004D6CF2" w:rsidRPr="00D77E5C" w:rsidDel="00A530B7" w14:paraId="1640DCE4" w14:textId="1BE68D35" w:rsidTr="007B7457">
        <w:trPr>
          <w:del w:id="4755" w:author="Alex Cukierman" w:date="2022-02-09T14:09:00Z"/>
        </w:trPr>
        <w:tc>
          <w:tcPr>
            <w:tcW w:w="3960" w:type="dxa"/>
          </w:tcPr>
          <w:p w14:paraId="1B1C751B" w14:textId="6A0E433C" w:rsidR="004D6CF2" w:rsidDel="00A530B7" w:rsidRDefault="004D6CF2" w:rsidP="009C480D">
            <w:pPr>
              <w:rPr>
                <w:del w:id="4756" w:author="Alex Cukierman" w:date="2022-02-09T14:09:00Z"/>
                <w:rFonts w:ascii="Times New Roman" w:hAnsi="Times New Roman" w:cs="Times New Roman"/>
                <w:sz w:val="24"/>
                <w:szCs w:val="24"/>
              </w:rPr>
            </w:pPr>
            <w:del w:id="4757" w:author="Alex Cukierman" w:date="2022-02-09T14:09:00Z">
              <w:r w:rsidDel="00A530B7">
                <w:rPr>
                  <w:rFonts w:ascii="Times New Roman" w:hAnsi="Times New Roman" w:cs="Times New Roman"/>
                  <w:sz w:val="24"/>
                  <w:szCs w:val="24"/>
                </w:rPr>
                <w:delText>Vaccinations per Hundred Population</w:delText>
              </w:r>
            </w:del>
          </w:p>
        </w:tc>
        <w:tc>
          <w:tcPr>
            <w:tcW w:w="1087" w:type="dxa"/>
          </w:tcPr>
          <w:p w14:paraId="2DC540CF" w14:textId="403645F0" w:rsidR="004D6CF2" w:rsidDel="00A530B7" w:rsidRDefault="004D6CF2" w:rsidP="009C480D">
            <w:pPr>
              <w:jc w:val="center"/>
              <w:rPr>
                <w:del w:id="4758" w:author="Alex Cukierman" w:date="2022-02-09T14:09:00Z"/>
                <w:rFonts w:ascii="Times New Roman" w:hAnsi="Times New Roman" w:cs="Times New Roman"/>
                <w:sz w:val="24"/>
                <w:szCs w:val="24"/>
              </w:rPr>
            </w:pPr>
            <w:del w:id="4759" w:author="Alex Cukierman" w:date="2022-02-09T14:09:00Z">
              <w:r w:rsidDel="00A530B7">
                <w:rPr>
                  <w:rFonts w:ascii="Times New Roman" w:hAnsi="Times New Roman" w:cs="Times New Roman"/>
                  <w:sz w:val="24"/>
                  <w:szCs w:val="24"/>
                </w:rPr>
                <w:delText>41.4</w:delText>
              </w:r>
            </w:del>
          </w:p>
        </w:tc>
        <w:tc>
          <w:tcPr>
            <w:tcW w:w="1080" w:type="dxa"/>
          </w:tcPr>
          <w:p w14:paraId="0354214A" w14:textId="7D25ECAA" w:rsidR="004D6CF2" w:rsidDel="00A530B7" w:rsidRDefault="004D6CF2" w:rsidP="009C480D">
            <w:pPr>
              <w:jc w:val="center"/>
              <w:rPr>
                <w:del w:id="4760" w:author="Alex Cukierman" w:date="2022-02-09T14:09:00Z"/>
                <w:rFonts w:ascii="Times New Roman" w:hAnsi="Times New Roman" w:cs="Times New Roman"/>
                <w:sz w:val="24"/>
                <w:szCs w:val="24"/>
              </w:rPr>
            </w:pPr>
            <w:del w:id="4761" w:author="Alex Cukierman" w:date="2022-02-09T14:09:00Z">
              <w:r w:rsidDel="00A530B7">
                <w:rPr>
                  <w:rFonts w:ascii="Times New Roman" w:hAnsi="Times New Roman" w:cs="Times New Roman"/>
                  <w:sz w:val="24"/>
                  <w:szCs w:val="24"/>
                </w:rPr>
                <w:delText>50.4</w:delText>
              </w:r>
            </w:del>
          </w:p>
        </w:tc>
        <w:tc>
          <w:tcPr>
            <w:tcW w:w="1080" w:type="dxa"/>
          </w:tcPr>
          <w:p w14:paraId="4D8DD06D" w14:textId="32F525DA" w:rsidR="004D6CF2" w:rsidDel="00A530B7" w:rsidRDefault="004D6CF2" w:rsidP="009C480D">
            <w:pPr>
              <w:jc w:val="center"/>
              <w:rPr>
                <w:del w:id="4762" w:author="Alex Cukierman" w:date="2022-02-09T14:09:00Z"/>
                <w:rFonts w:ascii="Times New Roman" w:hAnsi="Times New Roman" w:cs="Times New Roman"/>
                <w:sz w:val="24"/>
                <w:szCs w:val="24"/>
              </w:rPr>
            </w:pPr>
            <w:del w:id="4763" w:author="Alex Cukierman" w:date="2022-02-09T14:09:00Z">
              <w:r w:rsidDel="00A530B7">
                <w:rPr>
                  <w:rFonts w:ascii="Times New Roman" w:hAnsi="Times New Roman" w:cs="Times New Roman"/>
                  <w:sz w:val="24"/>
                  <w:szCs w:val="24"/>
                </w:rPr>
                <w:delText>0.0</w:delText>
              </w:r>
            </w:del>
          </w:p>
        </w:tc>
        <w:tc>
          <w:tcPr>
            <w:tcW w:w="1080" w:type="dxa"/>
          </w:tcPr>
          <w:p w14:paraId="5481B672" w14:textId="01B9EBD9" w:rsidR="004D6CF2" w:rsidDel="00A530B7" w:rsidRDefault="004D6CF2" w:rsidP="009C480D">
            <w:pPr>
              <w:jc w:val="center"/>
              <w:rPr>
                <w:del w:id="4764" w:author="Alex Cukierman" w:date="2022-02-09T14:09:00Z"/>
                <w:rFonts w:ascii="Times New Roman" w:hAnsi="Times New Roman" w:cs="Times New Roman"/>
                <w:sz w:val="24"/>
                <w:szCs w:val="24"/>
              </w:rPr>
            </w:pPr>
            <w:del w:id="4765" w:author="Alex Cukierman" w:date="2022-02-09T14:09:00Z">
              <w:r w:rsidDel="00A530B7">
                <w:rPr>
                  <w:rFonts w:ascii="Times New Roman" w:hAnsi="Times New Roman" w:cs="Times New Roman"/>
                  <w:sz w:val="24"/>
                  <w:szCs w:val="24"/>
                </w:rPr>
                <w:delText>1.64</w:delText>
              </w:r>
            </w:del>
          </w:p>
        </w:tc>
        <w:tc>
          <w:tcPr>
            <w:tcW w:w="1080" w:type="dxa"/>
          </w:tcPr>
          <w:p w14:paraId="0F4123E2" w14:textId="54999A87" w:rsidR="004D6CF2" w:rsidDel="00A530B7" w:rsidRDefault="004D6CF2" w:rsidP="009C480D">
            <w:pPr>
              <w:jc w:val="center"/>
              <w:rPr>
                <w:del w:id="4766" w:author="Alex Cukierman" w:date="2022-02-09T14:09:00Z"/>
                <w:rFonts w:ascii="Times New Roman" w:hAnsi="Times New Roman" w:cs="Times New Roman"/>
                <w:sz w:val="24"/>
                <w:szCs w:val="24"/>
              </w:rPr>
            </w:pPr>
            <w:del w:id="4767" w:author="Alex Cukierman" w:date="2022-02-09T14:09:00Z">
              <w:r w:rsidDel="00A530B7">
                <w:rPr>
                  <w:rFonts w:ascii="Times New Roman" w:hAnsi="Times New Roman" w:cs="Times New Roman"/>
                  <w:sz w:val="24"/>
                  <w:szCs w:val="24"/>
                </w:rPr>
                <w:delText>70.8</w:delText>
              </w:r>
            </w:del>
          </w:p>
        </w:tc>
        <w:tc>
          <w:tcPr>
            <w:tcW w:w="1080" w:type="dxa"/>
          </w:tcPr>
          <w:p w14:paraId="510A613A" w14:textId="23CA1DD0" w:rsidR="004D6CF2" w:rsidDel="00A530B7" w:rsidRDefault="004D6CF2" w:rsidP="009C480D">
            <w:pPr>
              <w:jc w:val="center"/>
              <w:rPr>
                <w:del w:id="4768" w:author="Alex Cukierman" w:date="2022-02-09T14:09:00Z"/>
                <w:rFonts w:ascii="Times New Roman" w:hAnsi="Times New Roman" w:cs="Times New Roman"/>
                <w:sz w:val="24"/>
                <w:szCs w:val="24"/>
              </w:rPr>
            </w:pPr>
            <w:del w:id="4769" w:author="Alex Cukierman" w:date="2022-02-09T14:09:00Z">
              <w:r w:rsidDel="00A530B7">
                <w:rPr>
                  <w:rFonts w:ascii="Times New Roman" w:hAnsi="Times New Roman" w:cs="Times New Roman"/>
                  <w:sz w:val="24"/>
                  <w:szCs w:val="24"/>
                </w:rPr>
                <w:delText>141.4</w:delText>
              </w:r>
            </w:del>
          </w:p>
        </w:tc>
      </w:tr>
    </w:tbl>
    <w:p w14:paraId="2E2D7868" w14:textId="1A8DEE0A" w:rsidR="00580C81" w:rsidDel="00A530B7" w:rsidRDefault="00580C81" w:rsidP="00580C81">
      <w:pPr>
        <w:spacing w:line="360" w:lineRule="auto"/>
        <w:rPr>
          <w:del w:id="4770" w:author="Alex Cukierman" w:date="2022-02-09T14:09:00Z"/>
          <w:rFonts w:ascii="Times New Roman" w:eastAsia="Book Antiqua" w:hAnsi="Times New Roman" w:cs="Times New Roman"/>
          <w:sz w:val="24"/>
          <w:szCs w:val="24"/>
        </w:rPr>
      </w:pPr>
      <w:del w:id="4771" w:author="Alex Cukierman" w:date="2022-02-09T14:09:00Z">
        <w:r w:rsidRPr="00D7451B" w:rsidDel="00A530B7">
          <w:rPr>
            <w:rFonts w:ascii="Times New Roman" w:eastAsia="Book Antiqua" w:hAnsi="Times New Roman" w:cs="Times New Roman"/>
            <w:b/>
            <w:sz w:val="24"/>
            <w:szCs w:val="24"/>
          </w:rPr>
          <w:delText xml:space="preserve">Table 8: </w:delText>
        </w:r>
        <w:r w:rsidRPr="00D7451B" w:rsidDel="00A530B7">
          <w:rPr>
            <w:rFonts w:ascii="Times New Roman" w:eastAsia="Book Antiqua" w:hAnsi="Times New Roman" w:cs="Times New Roman"/>
            <w:sz w:val="24"/>
            <w:szCs w:val="24"/>
          </w:rPr>
          <w:delText>Summary Statistics of “Doing Better in Excess” and “Doing Worse in Excess</w:delText>
        </w:r>
        <w:r w:rsidR="009C480D" w:rsidDel="00A530B7">
          <w:rPr>
            <w:rFonts w:ascii="Times New Roman" w:eastAsia="Book Antiqua" w:hAnsi="Times New Roman" w:cs="Times New Roman"/>
            <w:sz w:val="24"/>
            <w:szCs w:val="24"/>
          </w:rPr>
          <w:delText>”</w:delText>
        </w:r>
        <w:r w:rsidRPr="00D7451B" w:rsidDel="00A530B7">
          <w:rPr>
            <w:rFonts w:ascii="Times New Roman" w:eastAsia="Book Antiqua" w:hAnsi="Times New Roman" w:cs="Times New Roman"/>
            <w:sz w:val="24"/>
            <w:szCs w:val="24"/>
          </w:rPr>
          <w:delText>.</w:delText>
        </w:r>
      </w:del>
    </w:p>
    <w:p w14:paraId="554D8E8A" w14:textId="51F1AD74" w:rsidR="009C480D" w:rsidDel="00A530B7" w:rsidRDefault="009C480D" w:rsidP="00580C81">
      <w:pPr>
        <w:spacing w:line="360" w:lineRule="auto"/>
        <w:rPr>
          <w:del w:id="4772" w:author="Alex Cukierman" w:date="2022-02-09T14:09:00Z"/>
          <w:rFonts w:ascii="Times New Roman" w:eastAsia="Times New Roman" w:hAnsi="Times New Roman" w:cs="Times New Roman"/>
          <w:color w:val="222222"/>
          <w:sz w:val="24"/>
          <w:szCs w:val="24"/>
        </w:rPr>
      </w:pPr>
    </w:p>
    <w:p w14:paraId="1D1C3708" w14:textId="3F982158" w:rsidR="009C480D" w:rsidDel="00A530B7" w:rsidRDefault="009C480D" w:rsidP="00580C81">
      <w:pPr>
        <w:spacing w:line="360" w:lineRule="auto"/>
        <w:rPr>
          <w:del w:id="4773" w:author="Alex Cukierman" w:date="2022-02-09T14:09:00Z"/>
          <w:rFonts w:ascii="Times New Roman" w:eastAsia="Times New Roman" w:hAnsi="Times New Roman" w:cs="Times New Roman"/>
          <w:color w:val="222222"/>
          <w:sz w:val="24"/>
          <w:szCs w:val="24"/>
        </w:rPr>
      </w:pPr>
    </w:p>
    <w:p w14:paraId="375086CF" w14:textId="4A43FD84" w:rsidR="009C480D" w:rsidDel="00A530B7" w:rsidRDefault="009C480D" w:rsidP="00580C81">
      <w:pPr>
        <w:spacing w:line="360" w:lineRule="auto"/>
        <w:rPr>
          <w:del w:id="4774" w:author="Alex Cukierman" w:date="2022-02-09T14:09:00Z"/>
          <w:rFonts w:ascii="Times New Roman" w:eastAsia="Times New Roman" w:hAnsi="Times New Roman" w:cs="Times New Roman"/>
          <w:color w:val="222222"/>
          <w:sz w:val="24"/>
          <w:szCs w:val="24"/>
        </w:rPr>
      </w:pPr>
    </w:p>
    <w:p w14:paraId="58B28521" w14:textId="2D6194E9" w:rsidR="009C480D" w:rsidDel="00A530B7" w:rsidRDefault="009C480D" w:rsidP="00580C81">
      <w:pPr>
        <w:spacing w:line="360" w:lineRule="auto"/>
        <w:rPr>
          <w:del w:id="4775" w:author="Alex Cukierman" w:date="2022-02-09T14:09:00Z"/>
          <w:rFonts w:ascii="Times New Roman" w:eastAsia="Times New Roman" w:hAnsi="Times New Roman" w:cs="Times New Roman"/>
          <w:color w:val="222222"/>
          <w:sz w:val="24"/>
          <w:szCs w:val="24"/>
        </w:rPr>
      </w:pPr>
    </w:p>
    <w:p w14:paraId="441A54E8" w14:textId="139A6DF6" w:rsidR="009C480D" w:rsidDel="00A530B7" w:rsidRDefault="009C480D" w:rsidP="00580C81">
      <w:pPr>
        <w:spacing w:line="360" w:lineRule="auto"/>
        <w:rPr>
          <w:del w:id="4776" w:author="Alex Cukierman" w:date="2022-02-09T14:09:00Z"/>
          <w:rFonts w:ascii="Times New Roman" w:eastAsia="Times New Roman" w:hAnsi="Times New Roman" w:cs="Times New Roman"/>
          <w:color w:val="222222"/>
          <w:sz w:val="24"/>
          <w:szCs w:val="24"/>
        </w:rPr>
      </w:pPr>
    </w:p>
    <w:p w14:paraId="21485386" w14:textId="26793C81" w:rsidR="009C480D" w:rsidDel="00A530B7" w:rsidRDefault="009C480D" w:rsidP="00580C81">
      <w:pPr>
        <w:spacing w:line="360" w:lineRule="auto"/>
        <w:rPr>
          <w:del w:id="4777" w:author="Alex Cukierman" w:date="2022-02-09T14:09:00Z"/>
          <w:rFonts w:ascii="Times New Roman" w:eastAsia="Times New Roman" w:hAnsi="Times New Roman" w:cs="Times New Roman"/>
          <w:color w:val="222222"/>
          <w:sz w:val="24"/>
          <w:szCs w:val="24"/>
        </w:rPr>
      </w:pPr>
    </w:p>
    <w:p w14:paraId="4884DA26" w14:textId="1412D4F1" w:rsidR="009C480D" w:rsidDel="00A530B7" w:rsidRDefault="009C480D" w:rsidP="00580C81">
      <w:pPr>
        <w:spacing w:line="360" w:lineRule="auto"/>
        <w:rPr>
          <w:del w:id="4778" w:author="Alex Cukierman" w:date="2022-02-09T14:09:00Z"/>
          <w:rFonts w:ascii="Times New Roman" w:eastAsia="Times New Roman" w:hAnsi="Times New Roman" w:cs="Times New Roman"/>
          <w:color w:val="222222"/>
          <w:sz w:val="24"/>
          <w:szCs w:val="24"/>
        </w:rPr>
      </w:pPr>
    </w:p>
    <w:p w14:paraId="5F771593" w14:textId="317FDE3E" w:rsidR="009C480D" w:rsidDel="00A530B7" w:rsidRDefault="009C480D" w:rsidP="00580C81">
      <w:pPr>
        <w:spacing w:line="360" w:lineRule="auto"/>
        <w:rPr>
          <w:del w:id="4779" w:author="Alex Cukierman" w:date="2022-02-09T14:09:00Z"/>
          <w:rFonts w:ascii="Times New Roman" w:eastAsia="Times New Roman" w:hAnsi="Times New Roman" w:cs="Times New Roman"/>
          <w:color w:val="222222"/>
          <w:sz w:val="24"/>
          <w:szCs w:val="24"/>
        </w:rPr>
      </w:pPr>
    </w:p>
    <w:p w14:paraId="2F59087D" w14:textId="117DCF50" w:rsidR="009C480D" w:rsidDel="00A530B7" w:rsidRDefault="009C480D" w:rsidP="00580C81">
      <w:pPr>
        <w:spacing w:line="360" w:lineRule="auto"/>
        <w:rPr>
          <w:del w:id="4780" w:author="Alex Cukierman" w:date="2022-02-09T14:09:00Z"/>
          <w:rFonts w:ascii="Times New Roman" w:eastAsia="Times New Roman" w:hAnsi="Times New Roman" w:cs="Times New Roman"/>
          <w:color w:val="222222"/>
          <w:sz w:val="24"/>
          <w:szCs w:val="24"/>
        </w:rPr>
      </w:pPr>
    </w:p>
    <w:p w14:paraId="03326C4F" w14:textId="2286DAEC" w:rsidR="009C480D" w:rsidDel="00A530B7" w:rsidRDefault="009C480D" w:rsidP="00580C81">
      <w:pPr>
        <w:spacing w:line="360" w:lineRule="auto"/>
        <w:rPr>
          <w:del w:id="4781" w:author="Alex Cukierman" w:date="2022-02-09T14:09:00Z"/>
          <w:rFonts w:ascii="Times New Roman" w:eastAsia="Times New Roman" w:hAnsi="Times New Roman" w:cs="Times New Roman"/>
          <w:color w:val="222222"/>
          <w:sz w:val="24"/>
          <w:szCs w:val="24"/>
        </w:rPr>
      </w:pPr>
    </w:p>
    <w:p w14:paraId="673CC47C" w14:textId="2A8965AE" w:rsidR="009C480D" w:rsidDel="00A530B7" w:rsidRDefault="009C480D" w:rsidP="00580C81">
      <w:pPr>
        <w:spacing w:line="360" w:lineRule="auto"/>
        <w:rPr>
          <w:del w:id="4782" w:author="Alex Cukierman" w:date="2022-02-09T14:09:00Z"/>
          <w:rFonts w:ascii="Times New Roman" w:eastAsia="Times New Roman" w:hAnsi="Times New Roman" w:cs="Times New Roman"/>
          <w:color w:val="222222"/>
          <w:sz w:val="24"/>
          <w:szCs w:val="24"/>
        </w:rPr>
      </w:pPr>
    </w:p>
    <w:p w14:paraId="274A5558" w14:textId="6C0975FA" w:rsidR="009C480D" w:rsidRPr="007B7457" w:rsidDel="00A530B7" w:rsidRDefault="009C480D" w:rsidP="00580C81">
      <w:pPr>
        <w:spacing w:line="360" w:lineRule="auto"/>
        <w:rPr>
          <w:del w:id="4783" w:author="Alex Cukierman" w:date="2022-02-09T14:09:00Z"/>
          <w:rFonts w:ascii="Times New Roman" w:eastAsia="Times New Roman" w:hAnsi="Times New Roman" w:cs="Times New Roman"/>
          <w:i/>
          <w:iCs/>
          <w:color w:val="222222"/>
          <w:sz w:val="24"/>
          <w:szCs w:val="24"/>
        </w:rPr>
      </w:pPr>
      <w:del w:id="4784" w:author="Alex Cukierman" w:date="2022-02-09T14:09:00Z">
        <w:r w:rsidRPr="007B7457" w:rsidDel="00A530B7">
          <w:rPr>
            <w:rFonts w:ascii="Times New Roman" w:eastAsia="Times New Roman" w:hAnsi="Times New Roman" w:cs="Times New Roman"/>
            <w:i/>
            <w:iCs/>
            <w:color w:val="222222"/>
            <w:sz w:val="24"/>
            <w:szCs w:val="24"/>
          </w:rPr>
          <w:delText>Note: “Doing Substantially Better in Excess” is the sample of countries which recorded a ranking at least two better quartiles (i.e., quartiles with lower cumulative motality) when using excess than official mortalities and “Doing Substantially Worse in Excess” is the sample of countries which recorded a ranking at least two worse quartiles (i.e., quartiles with higher cumulative motality) when using excess than official mortalities.</w:delText>
        </w:r>
      </w:del>
    </w:p>
    <w:p w14:paraId="1F7E5173" w14:textId="77777777" w:rsidR="009C480D" w:rsidRDefault="009C480D" w:rsidP="00580C81">
      <w:pPr>
        <w:spacing w:line="360" w:lineRule="auto"/>
        <w:rPr>
          <w:rFonts w:ascii="Times New Roman" w:eastAsia="Book Antiqua" w:hAnsi="Times New Roman" w:cs="Times New Roman"/>
          <w:sz w:val="24"/>
          <w:szCs w:val="24"/>
        </w:rPr>
      </w:pPr>
    </w:p>
    <w:p w14:paraId="2CEE6B78" w14:textId="77777777" w:rsidR="004D6CF2" w:rsidRPr="00D7451B" w:rsidDel="00BA621C" w:rsidRDefault="004D6CF2" w:rsidP="00580C81">
      <w:pPr>
        <w:spacing w:line="360" w:lineRule="auto"/>
        <w:rPr>
          <w:del w:id="4785" w:author="Alex Cukierman" w:date="2022-02-09T15:02:00Z"/>
          <w:rFonts w:ascii="Times New Roman" w:eastAsia="Book Antiqua" w:hAnsi="Times New Roman" w:cs="Times New Roman"/>
          <w:sz w:val="24"/>
          <w:szCs w:val="24"/>
        </w:rPr>
      </w:pPr>
    </w:p>
    <w:p w14:paraId="2946CB7A" w14:textId="2C93153F" w:rsidR="009C480D" w:rsidDel="00BA621C" w:rsidRDefault="00580C81">
      <w:pPr>
        <w:spacing w:line="360" w:lineRule="auto"/>
        <w:rPr>
          <w:del w:id="4786" w:author="Alex Cukierman" w:date="2022-02-09T15:02:00Z"/>
          <w:rFonts w:ascii="Times New Roman" w:eastAsia="Book Antiqua" w:hAnsi="Times New Roman" w:cs="Times New Roman"/>
          <w:b/>
          <w:bCs/>
          <w:sz w:val="24"/>
          <w:szCs w:val="24"/>
        </w:rPr>
      </w:pPr>
      <w:del w:id="4787" w:author="Alex Cukierman" w:date="2022-02-09T15:02:00Z">
        <w:r w:rsidRPr="00D7451B" w:rsidDel="00BA621C">
          <w:rPr>
            <w:rFonts w:ascii="Times New Roman" w:eastAsia="Book Antiqua" w:hAnsi="Times New Roman" w:cs="Times New Roman"/>
            <w:b/>
            <w:sz w:val="24"/>
            <w:szCs w:val="24"/>
          </w:rPr>
          <w:br w:type="page"/>
        </w:r>
      </w:del>
      <w:del w:id="4788" w:author="Alex Cukierman" w:date="2022-02-08T20:28:00Z">
        <w:r w:rsidR="009C480D" w:rsidDel="006E6783">
          <w:rPr>
            <w:rFonts w:ascii="Times New Roman" w:eastAsia="Times New Roman" w:hAnsi="Times New Roman" w:cs="Times New Roman"/>
            <w:color w:val="222222"/>
            <w:sz w:val="24"/>
            <w:szCs w:val="24"/>
          </w:rPr>
          <w:delText xml:space="preserve">any nation in the sample which recorded a ranking </w:delText>
        </w:r>
        <w:r w:rsidR="009C480D" w:rsidRPr="009E220D" w:rsidDel="006E6783">
          <w:rPr>
            <w:rFonts w:ascii="Times New Roman" w:eastAsia="Times New Roman" w:hAnsi="Times New Roman" w:cs="Times New Roman"/>
            <w:iCs/>
            <w:color w:val="222222"/>
            <w:sz w:val="24"/>
            <w:szCs w:val="24"/>
          </w:rPr>
          <w:delText xml:space="preserve">at least two </w:delText>
        </w:r>
        <w:r w:rsidR="009C480D" w:rsidDel="006E6783">
          <w:rPr>
            <w:rFonts w:ascii="Times New Roman" w:eastAsia="Times New Roman" w:hAnsi="Times New Roman" w:cs="Times New Roman"/>
            <w:iCs/>
            <w:color w:val="222222"/>
            <w:sz w:val="24"/>
            <w:szCs w:val="24"/>
          </w:rPr>
          <w:delText>better</w:delText>
        </w:r>
        <w:r w:rsidR="009C480D" w:rsidDel="006E6783">
          <w:rPr>
            <w:rFonts w:ascii="Times New Roman" w:eastAsia="Times New Roman" w:hAnsi="Times New Roman" w:cs="Times New Roman"/>
            <w:color w:val="222222"/>
            <w:sz w:val="24"/>
            <w:szCs w:val="24"/>
          </w:rPr>
          <w:delText xml:space="preserve"> quartiles when using excess than official mortalities</w:delText>
        </w:r>
      </w:del>
      <w:del w:id="4789" w:author="Alex Cukierman" w:date="2022-02-09T15:02:00Z">
        <w:r w:rsidR="009C480D" w:rsidRPr="00D7451B" w:rsidDel="00BA621C">
          <w:rPr>
            <w:rFonts w:ascii="Times New Roman" w:eastAsia="Book Antiqua" w:hAnsi="Times New Roman" w:cs="Times New Roman"/>
            <w:b/>
            <w:bCs/>
            <w:sz w:val="24"/>
            <w:szCs w:val="24"/>
          </w:rPr>
          <w:delText xml:space="preserve"> </w:delText>
        </w:r>
      </w:del>
    </w:p>
    <w:p w14:paraId="4685C547" w14:textId="302B9AE5" w:rsidR="009D1A15" w:rsidRPr="00580C81" w:rsidRDefault="00C45F31">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bCs/>
          <w:sz w:val="24"/>
          <w:szCs w:val="24"/>
        </w:rPr>
        <w:t xml:space="preserve">Table </w:t>
      </w:r>
      <w:del w:id="4790" w:author="Joshua Aizenman" w:date="2022-02-09T23:59:00Z">
        <w:r w:rsidRPr="00D7451B" w:rsidDel="003E71C4">
          <w:rPr>
            <w:rFonts w:ascii="Times New Roman" w:eastAsia="Book Antiqua" w:hAnsi="Times New Roman" w:cs="Times New Roman"/>
            <w:b/>
            <w:bCs/>
            <w:sz w:val="24"/>
            <w:szCs w:val="24"/>
          </w:rPr>
          <w:delText>9</w:delText>
        </w:r>
      </w:del>
      <w:ins w:id="4791" w:author="Joshua Aizenman" w:date="2022-02-09T23:59:00Z">
        <w:r w:rsidR="003E71C4">
          <w:rPr>
            <w:rFonts w:ascii="Times New Roman" w:eastAsia="Book Antiqua" w:hAnsi="Times New Roman" w:cs="Times New Roman"/>
            <w:b/>
            <w:bCs/>
            <w:sz w:val="24"/>
            <w:szCs w:val="24"/>
          </w:rPr>
          <w:t>3A</w:t>
        </w:r>
      </w:ins>
      <w:r w:rsidRPr="00D7451B">
        <w:rPr>
          <w:rFonts w:ascii="Times New Roman" w:eastAsia="Book Antiqua" w:hAnsi="Times New Roman" w:cs="Times New Roman"/>
          <w:b/>
          <w:bCs/>
          <w:sz w:val="24"/>
          <w:szCs w:val="24"/>
        </w:rPr>
        <w:t xml:space="preserve">:  </w:t>
      </w:r>
      <w:r w:rsidR="009D1A15" w:rsidRPr="00D7451B">
        <w:rPr>
          <w:rFonts w:ascii="Times New Roman" w:eastAsia="Book Antiqua" w:hAnsi="Times New Roman" w:cs="Times New Roman"/>
          <w:bCs/>
          <w:sz w:val="24"/>
          <w:szCs w:val="24"/>
        </w:rPr>
        <w:t>Correlation Matrix</w:t>
      </w:r>
    </w:p>
    <w:tbl>
      <w:tblPr>
        <w:tblStyle w:val="TableGrid"/>
        <w:tblW w:w="12888" w:type="dxa"/>
        <w:tblInd w:w="-1080" w:type="dxa"/>
        <w:tblLayout w:type="fixed"/>
        <w:tblLook w:val="06A0" w:firstRow="1" w:lastRow="0" w:firstColumn="1" w:lastColumn="0" w:noHBand="1" w:noVBand="1"/>
      </w:tblPr>
      <w:tblGrid>
        <w:gridCol w:w="2430"/>
        <w:gridCol w:w="1098"/>
        <w:gridCol w:w="1152"/>
        <w:gridCol w:w="1152"/>
        <w:gridCol w:w="1152"/>
        <w:gridCol w:w="1152"/>
        <w:gridCol w:w="1152"/>
        <w:gridCol w:w="1152"/>
        <w:gridCol w:w="1296"/>
        <w:gridCol w:w="1152"/>
      </w:tblGrid>
      <w:tr w:rsidR="00F66D14" w:rsidRPr="00580C81" w14:paraId="398DDA80" w14:textId="77777777" w:rsidTr="007B7457">
        <w:trPr>
          <w:trHeight w:val="525"/>
        </w:trPr>
        <w:tc>
          <w:tcPr>
            <w:tcW w:w="2430" w:type="dxa"/>
            <w:tcBorders>
              <w:top w:val="nil"/>
              <w:left w:val="nil"/>
              <w:bottom w:val="nil"/>
              <w:right w:val="nil"/>
            </w:tcBorders>
            <w:vAlign w:val="center"/>
          </w:tcPr>
          <w:p w14:paraId="14EE1D52" w14:textId="77777777" w:rsidR="00F66D14" w:rsidRPr="00580C81" w:rsidRDefault="00F66D14" w:rsidP="006C10A9">
            <w:pPr>
              <w:jc w:val="center"/>
              <w:rPr>
                <w:rFonts w:ascii="Times New Roman" w:hAnsi="Times New Roman" w:cs="Times New Roman"/>
                <w:sz w:val="24"/>
                <w:szCs w:val="24"/>
              </w:rPr>
            </w:pPr>
          </w:p>
        </w:tc>
        <w:tc>
          <w:tcPr>
            <w:tcW w:w="1098" w:type="dxa"/>
            <w:tcBorders>
              <w:top w:val="nil"/>
              <w:left w:val="nil"/>
              <w:bottom w:val="nil"/>
              <w:right w:val="nil"/>
            </w:tcBorders>
            <w:vAlign w:val="center"/>
          </w:tcPr>
          <w:p w14:paraId="0DE7952E"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SI</w:t>
            </w:r>
          </w:p>
          <w:p w14:paraId="0852B6A5" w14:textId="77777777" w:rsidR="00F66D14" w:rsidRPr="00580C81" w:rsidRDefault="00F66D14"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(mean)</w:t>
            </w:r>
          </w:p>
        </w:tc>
        <w:tc>
          <w:tcPr>
            <w:tcW w:w="1152" w:type="dxa"/>
            <w:tcBorders>
              <w:top w:val="nil"/>
              <w:left w:val="nil"/>
              <w:bottom w:val="nil"/>
              <w:right w:val="nil"/>
            </w:tcBorders>
            <w:vAlign w:val="center"/>
          </w:tcPr>
          <w:p w14:paraId="12E5B2A6" w14:textId="77777777" w:rsidR="00F66D14" w:rsidRPr="00580C81" w:rsidRDefault="00F66D14"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Vaccinations</w:t>
            </w:r>
          </w:p>
        </w:tc>
        <w:tc>
          <w:tcPr>
            <w:tcW w:w="1152" w:type="dxa"/>
            <w:tcBorders>
              <w:top w:val="nil"/>
              <w:left w:val="nil"/>
              <w:bottom w:val="nil"/>
              <w:right w:val="nil"/>
            </w:tcBorders>
            <w:vAlign w:val="center"/>
          </w:tcPr>
          <w:p w14:paraId="11033458"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Population Density</w:t>
            </w:r>
          </w:p>
        </w:tc>
        <w:tc>
          <w:tcPr>
            <w:tcW w:w="1152" w:type="dxa"/>
            <w:tcBorders>
              <w:top w:val="nil"/>
              <w:left w:val="nil"/>
              <w:bottom w:val="nil"/>
              <w:right w:val="nil"/>
            </w:tcBorders>
            <w:vAlign w:val="center"/>
          </w:tcPr>
          <w:p w14:paraId="42FBC3A0"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Urban Population Share</w:t>
            </w:r>
          </w:p>
        </w:tc>
        <w:tc>
          <w:tcPr>
            <w:tcW w:w="1152" w:type="dxa"/>
            <w:tcBorders>
              <w:top w:val="nil"/>
              <w:left w:val="nil"/>
              <w:bottom w:val="nil"/>
              <w:right w:val="nil"/>
            </w:tcBorders>
            <w:vAlign w:val="center"/>
          </w:tcPr>
          <w:p w14:paraId="4F8C98AE"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Aged 65+ Population Share</w:t>
            </w:r>
          </w:p>
        </w:tc>
        <w:tc>
          <w:tcPr>
            <w:tcW w:w="1152" w:type="dxa"/>
            <w:tcBorders>
              <w:top w:val="nil"/>
              <w:left w:val="nil"/>
              <w:bottom w:val="nil"/>
              <w:right w:val="nil"/>
            </w:tcBorders>
            <w:vAlign w:val="center"/>
          </w:tcPr>
          <w:p w14:paraId="5FCA36F5"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GDP per capita</w:t>
            </w:r>
          </w:p>
        </w:tc>
        <w:tc>
          <w:tcPr>
            <w:tcW w:w="1152" w:type="dxa"/>
            <w:tcBorders>
              <w:top w:val="nil"/>
              <w:left w:val="nil"/>
              <w:bottom w:val="nil"/>
              <w:right w:val="nil"/>
            </w:tcBorders>
            <w:vAlign w:val="center"/>
          </w:tcPr>
          <w:p w14:paraId="6BAB367C"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Rule of Law</w:t>
            </w:r>
          </w:p>
        </w:tc>
        <w:tc>
          <w:tcPr>
            <w:tcW w:w="1296" w:type="dxa"/>
            <w:tcBorders>
              <w:top w:val="nil"/>
              <w:left w:val="nil"/>
              <w:bottom w:val="nil"/>
              <w:right w:val="nil"/>
            </w:tcBorders>
            <w:vAlign w:val="center"/>
          </w:tcPr>
          <w:p w14:paraId="225618F4" w14:textId="77777777" w:rsidR="00F66D14" w:rsidRPr="00580C81" w:rsidRDefault="00F66D14"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Voice &amp; Accountability</w:t>
            </w:r>
          </w:p>
        </w:tc>
        <w:tc>
          <w:tcPr>
            <w:tcW w:w="1152" w:type="dxa"/>
            <w:tcBorders>
              <w:top w:val="nil"/>
              <w:left w:val="nil"/>
              <w:bottom w:val="nil"/>
              <w:right w:val="nil"/>
            </w:tcBorders>
            <w:vAlign w:val="center"/>
          </w:tcPr>
          <w:p w14:paraId="5C07FD50"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Government Effectiveness</w:t>
            </w:r>
          </w:p>
        </w:tc>
      </w:tr>
      <w:tr w:rsidR="00F66D14" w:rsidRPr="00580C81" w14:paraId="6BC95CDC" w14:textId="77777777" w:rsidTr="007B7457">
        <w:trPr>
          <w:trHeight w:val="270"/>
        </w:trPr>
        <w:tc>
          <w:tcPr>
            <w:tcW w:w="2430" w:type="dxa"/>
            <w:tcBorders>
              <w:top w:val="nil"/>
              <w:left w:val="nil"/>
              <w:bottom w:val="nil"/>
              <w:right w:val="nil"/>
            </w:tcBorders>
            <w:vAlign w:val="center"/>
          </w:tcPr>
          <w:p w14:paraId="120444AF"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Average SI</w:t>
            </w:r>
          </w:p>
        </w:tc>
        <w:tc>
          <w:tcPr>
            <w:tcW w:w="1098" w:type="dxa"/>
            <w:tcBorders>
              <w:top w:val="nil"/>
              <w:left w:val="nil"/>
              <w:bottom w:val="nil"/>
              <w:right w:val="nil"/>
            </w:tcBorders>
            <w:shd w:val="clear" w:color="auto" w:fill="5A8AC6"/>
            <w:vAlign w:val="center"/>
          </w:tcPr>
          <w:p w14:paraId="48CB9B6E"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BFBFE"/>
            <w:vAlign w:val="center"/>
          </w:tcPr>
          <w:p w14:paraId="6EAE934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F99396"/>
            <w:vAlign w:val="center"/>
          </w:tcPr>
          <w:p w14:paraId="3A5509A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AD6D9"/>
            <w:vAlign w:val="center"/>
          </w:tcPr>
          <w:p w14:paraId="6B5FECB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F99FA2"/>
            <w:vAlign w:val="center"/>
          </w:tcPr>
          <w:p w14:paraId="5A08DFE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ABEC0"/>
            <w:vAlign w:val="center"/>
          </w:tcPr>
          <w:p w14:paraId="218370D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F9A3A5"/>
            <w:vAlign w:val="center"/>
          </w:tcPr>
          <w:p w14:paraId="4A8C0D7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296" w:type="dxa"/>
            <w:tcBorders>
              <w:top w:val="nil"/>
              <w:left w:val="nil"/>
              <w:bottom w:val="nil"/>
              <w:right w:val="nil"/>
            </w:tcBorders>
            <w:shd w:val="clear" w:color="auto" w:fill="F99EA1"/>
            <w:vAlign w:val="center"/>
          </w:tcPr>
          <w:p w14:paraId="79EC8A2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FAB3B6"/>
            <w:vAlign w:val="center"/>
          </w:tcPr>
          <w:p w14:paraId="027C0B4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r>
      <w:tr w:rsidR="00F66D14" w:rsidRPr="00580C81" w14:paraId="4F96FF81" w14:textId="77777777" w:rsidTr="007B7457">
        <w:trPr>
          <w:trHeight w:val="270"/>
        </w:trPr>
        <w:tc>
          <w:tcPr>
            <w:tcW w:w="2430" w:type="dxa"/>
            <w:tcBorders>
              <w:top w:val="nil"/>
              <w:left w:val="nil"/>
              <w:bottom w:val="nil"/>
              <w:right w:val="nil"/>
            </w:tcBorders>
            <w:vAlign w:val="center"/>
          </w:tcPr>
          <w:p w14:paraId="6F244D9B"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Vaccinations</w:t>
            </w:r>
          </w:p>
        </w:tc>
        <w:tc>
          <w:tcPr>
            <w:tcW w:w="1098" w:type="dxa"/>
            <w:tcBorders>
              <w:top w:val="nil"/>
              <w:left w:val="nil"/>
              <w:bottom w:val="nil"/>
              <w:right w:val="nil"/>
            </w:tcBorders>
            <w:shd w:val="clear" w:color="auto" w:fill="FBFBFE"/>
            <w:vAlign w:val="center"/>
          </w:tcPr>
          <w:p w14:paraId="5EC2272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5A8AC6"/>
            <w:vAlign w:val="center"/>
          </w:tcPr>
          <w:p w14:paraId="06B73584"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BDBF"/>
            <w:vAlign w:val="center"/>
          </w:tcPr>
          <w:p w14:paraId="3D8CB77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CCDAEE"/>
            <w:vAlign w:val="center"/>
          </w:tcPr>
          <w:p w14:paraId="5A67E22B"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D3E0F1"/>
            <w:vAlign w:val="center"/>
          </w:tcPr>
          <w:p w14:paraId="5E5C687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B5CAE6"/>
            <w:vAlign w:val="center"/>
          </w:tcPr>
          <w:p w14:paraId="1A202C5E"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B9CDE8"/>
            <w:vAlign w:val="center"/>
          </w:tcPr>
          <w:p w14:paraId="5F52E02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296" w:type="dxa"/>
            <w:tcBorders>
              <w:top w:val="nil"/>
              <w:left w:val="nil"/>
              <w:bottom w:val="nil"/>
              <w:right w:val="nil"/>
            </w:tcBorders>
            <w:shd w:val="clear" w:color="auto" w:fill="ECF1FA"/>
            <w:vAlign w:val="center"/>
          </w:tcPr>
          <w:p w14:paraId="096DEF0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AAC3E3"/>
            <w:vAlign w:val="center"/>
          </w:tcPr>
          <w:p w14:paraId="597744CB"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F66D14" w:rsidRPr="00580C81" w14:paraId="4BF543FE" w14:textId="77777777" w:rsidTr="007B7457">
        <w:trPr>
          <w:trHeight w:val="270"/>
        </w:trPr>
        <w:tc>
          <w:tcPr>
            <w:tcW w:w="2430" w:type="dxa"/>
            <w:tcBorders>
              <w:top w:val="nil"/>
              <w:left w:val="nil"/>
              <w:bottom w:val="nil"/>
              <w:right w:val="nil"/>
            </w:tcBorders>
            <w:vAlign w:val="center"/>
          </w:tcPr>
          <w:p w14:paraId="6ED4D6F2"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Population Density</w:t>
            </w:r>
          </w:p>
        </w:tc>
        <w:tc>
          <w:tcPr>
            <w:tcW w:w="1098" w:type="dxa"/>
            <w:tcBorders>
              <w:top w:val="nil"/>
              <w:left w:val="nil"/>
              <w:bottom w:val="nil"/>
              <w:right w:val="nil"/>
            </w:tcBorders>
            <w:shd w:val="clear" w:color="auto" w:fill="F99396"/>
            <w:vAlign w:val="center"/>
          </w:tcPr>
          <w:p w14:paraId="7646EF02"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ABDBF"/>
            <w:vAlign w:val="center"/>
          </w:tcPr>
          <w:p w14:paraId="7263E262"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5A8AC6"/>
            <w:vAlign w:val="center"/>
          </w:tcPr>
          <w:p w14:paraId="7CF0B259"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C5C7"/>
            <w:vAlign w:val="center"/>
          </w:tcPr>
          <w:p w14:paraId="38F6FE2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F9A7AA"/>
            <w:vAlign w:val="center"/>
          </w:tcPr>
          <w:p w14:paraId="76805DA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FBE8EB"/>
            <w:vAlign w:val="center"/>
          </w:tcPr>
          <w:p w14:paraId="3595C0D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FACFD2"/>
            <w:vAlign w:val="center"/>
          </w:tcPr>
          <w:p w14:paraId="4D12A9D4"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296" w:type="dxa"/>
            <w:tcBorders>
              <w:top w:val="nil"/>
              <w:left w:val="nil"/>
              <w:bottom w:val="nil"/>
              <w:right w:val="nil"/>
            </w:tcBorders>
            <w:shd w:val="clear" w:color="auto" w:fill="F88C8E"/>
            <w:vAlign w:val="center"/>
          </w:tcPr>
          <w:p w14:paraId="600A01AE"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AD5D7"/>
            <w:vAlign w:val="center"/>
          </w:tcPr>
          <w:p w14:paraId="7AEF5DF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r>
      <w:tr w:rsidR="00F66D14" w:rsidRPr="00580C81" w14:paraId="65E3EACD" w14:textId="77777777" w:rsidTr="007B7457">
        <w:trPr>
          <w:trHeight w:val="270"/>
        </w:trPr>
        <w:tc>
          <w:tcPr>
            <w:tcW w:w="2430" w:type="dxa"/>
            <w:tcBorders>
              <w:top w:val="nil"/>
              <w:left w:val="nil"/>
              <w:bottom w:val="nil"/>
              <w:right w:val="nil"/>
            </w:tcBorders>
            <w:vAlign w:val="center"/>
          </w:tcPr>
          <w:p w14:paraId="1B3E5100"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Urban Population Share</w:t>
            </w:r>
          </w:p>
        </w:tc>
        <w:tc>
          <w:tcPr>
            <w:tcW w:w="1098" w:type="dxa"/>
            <w:tcBorders>
              <w:top w:val="nil"/>
              <w:left w:val="nil"/>
              <w:bottom w:val="nil"/>
              <w:right w:val="nil"/>
            </w:tcBorders>
            <w:shd w:val="clear" w:color="auto" w:fill="FAD6D9"/>
            <w:vAlign w:val="center"/>
          </w:tcPr>
          <w:p w14:paraId="40B62BC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CCDAEE"/>
            <w:vAlign w:val="center"/>
          </w:tcPr>
          <w:p w14:paraId="435C942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FAC5C7"/>
            <w:vAlign w:val="center"/>
          </w:tcPr>
          <w:p w14:paraId="51AC7C9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5A8AC6"/>
            <w:vAlign w:val="center"/>
          </w:tcPr>
          <w:p w14:paraId="6134F104"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BF0F9"/>
            <w:vAlign w:val="center"/>
          </w:tcPr>
          <w:p w14:paraId="470F14D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B4CAE6"/>
            <w:vAlign w:val="center"/>
          </w:tcPr>
          <w:p w14:paraId="289EAB7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0E8F5"/>
            <w:vAlign w:val="center"/>
          </w:tcPr>
          <w:p w14:paraId="6A257CC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296" w:type="dxa"/>
            <w:tcBorders>
              <w:top w:val="nil"/>
              <w:left w:val="nil"/>
              <w:bottom w:val="nil"/>
              <w:right w:val="nil"/>
            </w:tcBorders>
            <w:shd w:val="clear" w:color="auto" w:fill="FBF7FA"/>
            <w:vAlign w:val="center"/>
          </w:tcPr>
          <w:p w14:paraId="3B31ACA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DBE5F4"/>
            <w:vAlign w:val="center"/>
          </w:tcPr>
          <w:p w14:paraId="7BB83C08"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r>
      <w:tr w:rsidR="00F66D14" w:rsidRPr="00580C81" w14:paraId="1A681E9C" w14:textId="77777777" w:rsidTr="007B7457">
        <w:trPr>
          <w:trHeight w:val="270"/>
        </w:trPr>
        <w:tc>
          <w:tcPr>
            <w:tcW w:w="2430" w:type="dxa"/>
            <w:tcBorders>
              <w:top w:val="nil"/>
              <w:left w:val="nil"/>
              <w:bottom w:val="nil"/>
              <w:right w:val="nil"/>
            </w:tcBorders>
            <w:vAlign w:val="center"/>
          </w:tcPr>
          <w:p w14:paraId="73B3A9E3"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Aged 65+ Population Share</w:t>
            </w:r>
          </w:p>
        </w:tc>
        <w:tc>
          <w:tcPr>
            <w:tcW w:w="1098" w:type="dxa"/>
            <w:tcBorders>
              <w:top w:val="nil"/>
              <w:left w:val="nil"/>
              <w:bottom w:val="nil"/>
              <w:right w:val="nil"/>
            </w:tcBorders>
            <w:shd w:val="clear" w:color="auto" w:fill="F99FA2"/>
            <w:vAlign w:val="center"/>
          </w:tcPr>
          <w:p w14:paraId="4E896D7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D3E0F1"/>
            <w:vAlign w:val="center"/>
          </w:tcPr>
          <w:p w14:paraId="185D9B4E"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F9A7AA"/>
            <w:vAlign w:val="center"/>
          </w:tcPr>
          <w:p w14:paraId="5A1BB21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EBF0F9"/>
            <w:vAlign w:val="center"/>
          </w:tcPr>
          <w:p w14:paraId="738AE88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5A8AC6"/>
            <w:vAlign w:val="center"/>
          </w:tcPr>
          <w:p w14:paraId="33075F48"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2EAF6"/>
            <w:vAlign w:val="center"/>
          </w:tcPr>
          <w:p w14:paraId="3CDF17B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ACC4E3"/>
            <w:vAlign w:val="center"/>
          </w:tcPr>
          <w:p w14:paraId="559D70B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296" w:type="dxa"/>
            <w:tcBorders>
              <w:top w:val="nil"/>
              <w:left w:val="nil"/>
              <w:bottom w:val="nil"/>
              <w:right w:val="nil"/>
            </w:tcBorders>
            <w:shd w:val="clear" w:color="auto" w:fill="A6C0E1"/>
            <w:vAlign w:val="center"/>
          </w:tcPr>
          <w:p w14:paraId="13F90C6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AAC3E3"/>
            <w:vAlign w:val="center"/>
          </w:tcPr>
          <w:p w14:paraId="545D4D3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F66D14" w:rsidRPr="00580C81" w14:paraId="55E729CA" w14:textId="77777777" w:rsidTr="007B7457">
        <w:trPr>
          <w:trHeight w:val="270"/>
        </w:trPr>
        <w:tc>
          <w:tcPr>
            <w:tcW w:w="2430" w:type="dxa"/>
            <w:tcBorders>
              <w:top w:val="nil"/>
              <w:left w:val="nil"/>
              <w:bottom w:val="nil"/>
              <w:right w:val="nil"/>
            </w:tcBorders>
            <w:vAlign w:val="center"/>
          </w:tcPr>
          <w:p w14:paraId="276B022B"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GDP per capita</w:t>
            </w:r>
          </w:p>
        </w:tc>
        <w:tc>
          <w:tcPr>
            <w:tcW w:w="1098" w:type="dxa"/>
            <w:tcBorders>
              <w:top w:val="nil"/>
              <w:left w:val="nil"/>
              <w:bottom w:val="nil"/>
              <w:right w:val="nil"/>
            </w:tcBorders>
            <w:shd w:val="clear" w:color="auto" w:fill="FABEC0"/>
            <w:vAlign w:val="center"/>
          </w:tcPr>
          <w:p w14:paraId="4F3EE7A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B5CAE6"/>
            <w:vAlign w:val="center"/>
          </w:tcPr>
          <w:p w14:paraId="04E9540B"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FBE8EB"/>
            <w:vAlign w:val="center"/>
          </w:tcPr>
          <w:p w14:paraId="0649D63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B4CAE6"/>
            <w:vAlign w:val="center"/>
          </w:tcPr>
          <w:p w14:paraId="59AB692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2EAF6"/>
            <w:vAlign w:val="center"/>
          </w:tcPr>
          <w:p w14:paraId="1FEEA67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5A8AC6"/>
            <w:vAlign w:val="center"/>
          </w:tcPr>
          <w:p w14:paraId="2175B34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9CB9DE"/>
            <w:vAlign w:val="center"/>
          </w:tcPr>
          <w:p w14:paraId="3B6C32B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FCFCFF"/>
            <w:vAlign w:val="center"/>
          </w:tcPr>
          <w:p w14:paraId="40E1801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FBBDF"/>
            <w:vAlign w:val="center"/>
          </w:tcPr>
          <w:p w14:paraId="25FC2A1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r>
      <w:tr w:rsidR="00F66D14" w:rsidRPr="00580C81" w14:paraId="2EED10BA" w14:textId="77777777" w:rsidTr="007B7457">
        <w:trPr>
          <w:trHeight w:val="270"/>
        </w:trPr>
        <w:tc>
          <w:tcPr>
            <w:tcW w:w="2430" w:type="dxa"/>
            <w:tcBorders>
              <w:top w:val="nil"/>
              <w:left w:val="nil"/>
              <w:bottom w:val="nil"/>
              <w:right w:val="nil"/>
            </w:tcBorders>
            <w:vAlign w:val="center"/>
          </w:tcPr>
          <w:p w14:paraId="203B1323"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Rule of Law</w:t>
            </w:r>
          </w:p>
        </w:tc>
        <w:tc>
          <w:tcPr>
            <w:tcW w:w="1098" w:type="dxa"/>
            <w:tcBorders>
              <w:top w:val="nil"/>
              <w:left w:val="nil"/>
              <w:bottom w:val="nil"/>
              <w:right w:val="nil"/>
            </w:tcBorders>
            <w:shd w:val="clear" w:color="auto" w:fill="F9A3A5"/>
            <w:vAlign w:val="center"/>
          </w:tcPr>
          <w:p w14:paraId="1559D6A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152" w:type="dxa"/>
            <w:tcBorders>
              <w:top w:val="nil"/>
              <w:left w:val="nil"/>
              <w:bottom w:val="nil"/>
              <w:right w:val="nil"/>
            </w:tcBorders>
            <w:shd w:val="clear" w:color="auto" w:fill="B9CDE8"/>
            <w:vAlign w:val="center"/>
          </w:tcPr>
          <w:p w14:paraId="49EE311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152" w:type="dxa"/>
            <w:tcBorders>
              <w:top w:val="nil"/>
              <w:left w:val="nil"/>
              <w:bottom w:val="nil"/>
              <w:right w:val="nil"/>
            </w:tcBorders>
            <w:shd w:val="clear" w:color="auto" w:fill="FACFD2"/>
            <w:vAlign w:val="center"/>
          </w:tcPr>
          <w:p w14:paraId="51DD1AA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152" w:type="dxa"/>
            <w:tcBorders>
              <w:top w:val="nil"/>
              <w:left w:val="nil"/>
              <w:bottom w:val="nil"/>
              <w:right w:val="nil"/>
            </w:tcBorders>
            <w:shd w:val="clear" w:color="auto" w:fill="E0E8F5"/>
            <w:vAlign w:val="center"/>
          </w:tcPr>
          <w:p w14:paraId="2A54BC28"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152" w:type="dxa"/>
            <w:tcBorders>
              <w:top w:val="nil"/>
              <w:left w:val="nil"/>
              <w:bottom w:val="nil"/>
              <w:right w:val="nil"/>
            </w:tcBorders>
            <w:shd w:val="clear" w:color="auto" w:fill="ACC4E3"/>
            <w:vAlign w:val="center"/>
          </w:tcPr>
          <w:p w14:paraId="0FC3208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152" w:type="dxa"/>
            <w:tcBorders>
              <w:top w:val="nil"/>
              <w:left w:val="nil"/>
              <w:bottom w:val="nil"/>
              <w:right w:val="nil"/>
            </w:tcBorders>
            <w:shd w:val="clear" w:color="auto" w:fill="9CB9DE"/>
            <w:vAlign w:val="center"/>
          </w:tcPr>
          <w:p w14:paraId="4BC488C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5A8AC6"/>
            <w:vAlign w:val="center"/>
          </w:tcPr>
          <w:p w14:paraId="4DC0260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296" w:type="dxa"/>
            <w:tcBorders>
              <w:top w:val="nil"/>
              <w:left w:val="nil"/>
              <w:bottom w:val="nil"/>
              <w:right w:val="nil"/>
            </w:tcBorders>
            <w:shd w:val="clear" w:color="auto" w:fill="9CB9DE"/>
            <w:vAlign w:val="center"/>
          </w:tcPr>
          <w:p w14:paraId="5F802F1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6894CB"/>
            <w:vAlign w:val="center"/>
          </w:tcPr>
          <w:p w14:paraId="539C517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r>
      <w:tr w:rsidR="00F66D14" w:rsidRPr="00580C81" w14:paraId="11BFDBAA" w14:textId="77777777" w:rsidTr="007B7457">
        <w:trPr>
          <w:trHeight w:val="270"/>
        </w:trPr>
        <w:tc>
          <w:tcPr>
            <w:tcW w:w="2430" w:type="dxa"/>
            <w:tcBorders>
              <w:top w:val="nil"/>
              <w:left w:val="nil"/>
              <w:bottom w:val="nil"/>
              <w:right w:val="nil"/>
            </w:tcBorders>
            <w:vAlign w:val="center"/>
          </w:tcPr>
          <w:p w14:paraId="57A77DA5"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Voice and Accountability</w:t>
            </w:r>
          </w:p>
        </w:tc>
        <w:tc>
          <w:tcPr>
            <w:tcW w:w="1098" w:type="dxa"/>
            <w:tcBorders>
              <w:top w:val="nil"/>
              <w:left w:val="nil"/>
              <w:bottom w:val="nil"/>
              <w:right w:val="nil"/>
            </w:tcBorders>
            <w:shd w:val="clear" w:color="auto" w:fill="F99EA1"/>
            <w:vAlign w:val="center"/>
          </w:tcPr>
          <w:p w14:paraId="4F8C071F"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ECF1FA"/>
            <w:vAlign w:val="center"/>
          </w:tcPr>
          <w:p w14:paraId="178AC2D2"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F88C8E"/>
            <w:vAlign w:val="center"/>
          </w:tcPr>
          <w:p w14:paraId="4160A77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BF7FA"/>
            <w:vAlign w:val="center"/>
          </w:tcPr>
          <w:p w14:paraId="34063EE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A6C0E1"/>
            <w:vAlign w:val="center"/>
          </w:tcPr>
          <w:p w14:paraId="6EA7EB3F"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FCFCFF"/>
            <w:vAlign w:val="center"/>
          </w:tcPr>
          <w:p w14:paraId="3AF8CD18"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CB9DE"/>
            <w:vAlign w:val="center"/>
          </w:tcPr>
          <w:p w14:paraId="75E0D946" w14:textId="77777777" w:rsidR="00F66D14" w:rsidRPr="00580C81" w:rsidRDefault="00F66D14" w:rsidP="00E3475B">
            <w:pP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5A8AC6"/>
            <w:vAlign w:val="center"/>
          </w:tcPr>
          <w:p w14:paraId="4DFC3E2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A8C1E2"/>
            <w:vAlign w:val="center"/>
          </w:tcPr>
          <w:p w14:paraId="60EA25F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r>
      <w:tr w:rsidR="00F66D14" w:rsidRPr="00580C81" w14:paraId="1DE77675" w14:textId="77777777" w:rsidTr="007B7457">
        <w:trPr>
          <w:trHeight w:val="270"/>
        </w:trPr>
        <w:tc>
          <w:tcPr>
            <w:tcW w:w="2430" w:type="dxa"/>
            <w:tcBorders>
              <w:top w:val="nil"/>
              <w:left w:val="nil"/>
              <w:bottom w:val="nil"/>
              <w:right w:val="nil"/>
            </w:tcBorders>
            <w:vAlign w:val="center"/>
          </w:tcPr>
          <w:p w14:paraId="085AB532"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Government Effectiveness</w:t>
            </w:r>
          </w:p>
        </w:tc>
        <w:tc>
          <w:tcPr>
            <w:tcW w:w="1098" w:type="dxa"/>
            <w:tcBorders>
              <w:top w:val="nil"/>
              <w:left w:val="nil"/>
              <w:bottom w:val="nil"/>
              <w:right w:val="nil"/>
            </w:tcBorders>
            <w:shd w:val="clear" w:color="auto" w:fill="FAB3B6"/>
            <w:vAlign w:val="center"/>
          </w:tcPr>
          <w:p w14:paraId="1AE5E7A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c>
          <w:tcPr>
            <w:tcW w:w="1152" w:type="dxa"/>
            <w:tcBorders>
              <w:top w:val="nil"/>
              <w:left w:val="nil"/>
              <w:bottom w:val="nil"/>
              <w:right w:val="nil"/>
            </w:tcBorders>
            <w:shd w:val="clear" w:color="auto" w:fill="AAC3E3"/>
            <w:vAlign w:val="center"/>
          </w:tcPr>
          <w:p w14:paraId="227055B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FAD5D7"/>
            <w:vAlign w:val="center"/>
          </w:tcPr>
          <w:p w14:paraId="4A950AFF"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DBE5F4"/>
            <w:vAlign w:val="center"/>
          </w:tcPr>
          <w:p w14:paraId="52D3C2D9"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c>
          <w:tcPr>
            <w:tcW w:w="1152" w:type="dxa"/>
            <w:tcBorders>
              <w:top w:val="nil"/>
              <w:left w:val="nil"/>
              <w:bottom w:val="nil"/>
              <w:right w:val="nil"/>
            </w:tcBorders>
            <w:shd w:val="clear" w:color="auto" w:fill="AAC3E3"/>
            <w:vAlign w:val="center"/>
          </w:tcPr>
          <w:p w14:paraId="20E6D7B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9FBBDF"/>
            <w:vAlign w:val="center"/>
          </w:tcPr>
          <w:p w14:paraId="52EDB1D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c>
          <w:tcPr>
            <w:tcW w:w="1152" w:type="dxa"/>
            <w:tcBorders>
              <w:top w:val="nil"/>
              <w:left w:val="nil"/>
              <w:bottom w:val="nil"/>
              <w:right w:val="nil"/>
            </w:tcBorders>
            <w:shd w:val="clear" w:color="auto" w:fill="6894CB"/>
            <w:vAlign w:val="center"/>
          </w:tcPr>
          <w:p w14:paraId="03CC4759"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c>
          <w:tcPr>
            <w:tcW w:w="1296" w:type="dxa"/>
            <w:tcBorders>
              <w:top w:val="nil"/>
              <w:left w:val="nil"/>
              <w:bottom w:val="nil"/>
              <w:right w:val="nil"/>
            </w:tcBorders>
            <w:shd w:val="clear" w:color="auto" w:fill="A8C1E2"/>
            <w:vAlign w:val="center"/>
          </w:tcPr>
          <w:p w14:paraId="4ED9C45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5A8AC6"/>
            <w:vAlign w:val="center"/>
          </w:tcPr>
          <w:p w14:paraId="134D775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r>
    </w:tbl>
    <w:p w14:paraId="53B82F09" w14:textId="5A0CFBF2" w:rsidR="009D1A15" w:rsidRPr="00580C81" w:rsidRDefault="00580C81" w:rsidP="009D1A15">
      <w:pPr>
        <w:spacing w:line="360" w:lineRule="auto"/>
        <w:rPr>
          <w:rFonts w:ascii="Times New Roman" w:eastAsia="Book Antiqua" w:hAnsi="Times New Roman" w:cs="Times New Roman"/>
          <w:i/>
          <w:iCs/>
          <w:sz w:val="24"/>
          <w:szCs w:val="24"/>
        </w:rPr>
      </w:pPr>
      <w:r w:rsidRPr="00580C81">
        <w:rPr>
          <w:rFonts w:ascii="Times New Roman" w:eastAsia="Book Antiqua" w:hAnsi="Times New Roman" w:cs="Times New Roman"/>
          <w:i/>
          <w:iCs/>
          <w:sz w:val="24"/>
          <w:szCs w:val="24"/>
        </w:rPr>
        <w:t xml:space="preserve">Note: SI is the Government Response </w:t>
      </w:r>
      <w:r w:rsidR="00C611DB" w:rsidRPr="00580C81">
        <w:rPr>
          <w:rFonts w:ascii="Times New Roman" w:eastAsia="Book Antiqua" w:hAnsi="Times New Roman" w:cs="Times New Roman"/>
          <w:i/>
          <w:iCs/>
          <w:sz w:val="24"/>
          <w:szCs w:val="24"/>
        </w:rPr>
        <w:t>Stringency</w:t>
      </w:r>
      <w:r w:rsidRPr="00580C81">
        <w:rPr>
          <w:rFonts w:ascii="Times New Roman" w:eastAsia="Book Antiqua" w:hAnsi="Times New Roman" w:cs="Times New Roman"/>
          <w:i/>
          <w:iCs/>
          <w:sz w:val="24"/>
          <w:szCs w:val="24"/>
        </w:rPr>
        <w:t xml:space="preserve"> Index, Vaccinations is the number of </w:t>
      </w:r>
      <w:r w:rsidR="00525E77">
        <w:rPr>
          <w:rFonts w:ascii="Times New Roman" w:eastAsia="Book Antiqua" w:hAnsi="Times New Roman" w:cs="Times New Roman"/>
          <w:i/>
          <w:iCs/>
          <w:sz w:val="24"/>
          <w:szCs w:val="24"/>
        </w:rPr>
        <w:t>Covid</w:t>
      </w:r>
      <w:r w:rsidRPr="00580C81">
        <w:rPr>
          <w:rFonts w:ascii="Times New Roman" w:eastAsia="Book Antiqua" w:hAnsi="Times New Roman" w:cs="Times New Roman"/>
          <w:i/>
          <w:iCs/>
          <w:sz w:val="24"/>
          <w:szCs w:val="24"/>
        </w:rPr>
        <w:t xml:space="preserve">-19 vaccines administered per hundred </w:t>
      </w:r>
      <w:del w:id="4792" w:author="Alex Cukierman" w:date="2022-02-09T20:26:00Z">
        <w:r w:rsidRPr="00580C81" w:rsidDel="002E5803">
          <w:rPr>
            <w:rFonts w:ascii="Times New Roman" w:eastAsia="Book Antiqua" w:hAnsi="Times New Roman" w:cs="Times New Roman"/>
            <w:i/>
            <w:iCs/>
            <w:sz w:val="24"/>
            <w:szCs w:val="24"/>
          </w:rPr>
          <w:delText>population</w:delText>
        </w:r>
      </w:del>
      <w:ins w:id="4793" w:author="Alex Cukierman" w:date="2022-02-09T20:26:00Z">
        <w:r w:rsidR="002E5803" w:rsidRPr="00580C81">
          <w:rPr>
            <w:rFonts w:ascii="Times New Roman" w:eastAsia="Book Antiqua" w:hAnsi="Times New Roman" w:cs="Times New Roman"/>
            <w:i/>
            <w:iCs/>
            <w:sz w:val="24"/>
            <w:szCs w:val="24"/>
          </w:rPr>
          <w:t>populations</w:t>
        </w:r>
      </w:ins>
      <w:r w:rsidRPr="00580C81">
        <w:rPr>
          <w:rFonts w:ascii="Times New Roman" w:eastAsia="Book Antiqua" w:hAnsi="Times New Roman" w:cs="Times New Roman"/>
          <w:i/>
          <w:iCs/>
          <w:sz w:val="24"/>
          <w:szCs w:val="24"/>
        </w:rPr>
        <w:t xml:space="preserve">. </w:t>
      </w:r>
    </w:p>
    <w:p w14:paraId="5BF13F83" w14:textId="77777777" w:rsidR="009D1A15" w:rsidRPr="00D7451B" w:rsidRDefault="009D1A15" w:rsidP="009D1A15">
      <w:pPr>
        <w:spacing w:line="360" w:lineRule="auto"/>
        <w:rPr>
          <w:rFonts w:ascii="Times New Roman" w:hAnsi="Times New Roman" w:cs="Times New Roman"/>
          <w:sz w:val="24"/>
          <w:szCs w:val="24"/>
        </w:rPr>
      </w:pPr>
    </w:p>
    <w:p w14:paraId="176BF3E5" w14:textId="77777777" w:rsidR="00525800" w:rsidRPr="00D7451B" w:rsidRDefault="00525800" w:rsidP="0036768F">
      <w:pPr>
        <w:spacing w:line="360" w:lineRule="auto"/>
        <w:rPr>
          <w:rFonts w:ascii="Times New Roman" w:hAnsi="Times New Roman" w:cs="Times New Roman"/>
          <w:sz w:val="24"/>
          <w:szCs w:val="24"/>
        </w:rPr>
      </w:pPr>
    </w:p>
    <w:p w14:paraId="587A569D" w14:textId="5B25F7BC" w:rsidR="00E3475B" w:rsidRPr="00D7451B" w:rsidRDefault="00E3475B">
      <w:pPr>
        <w:rPr>
          <w:rFonts w:ascii="Times New Roman" w:hAnsi="Times New Roman" w:cs="Times New Roman"/>
          <w:sz w:val="24"/>
          <w:szCs w:val="24"/>
        </w:rPr>
      </w:pPr>
      <w:r w:rsidRPr="00D7451B">
        <w:rPr>
          <w:rFonts w:ascii="Times New Roman" w:hAnsi="Times New Roman" w:cs="Times New Roman"/>
          <w:sz w:val="24"/>
          <w:szCs w:val="24"/>
        </w:rPr>
        <w:br w:type="page"/>
      </w:r>
    </w:p>
    <w:p w14:paraId="4B6EFA46" w14:textId="3AF8CA31" w:rsidR="00A10C6C" w:rsidRPr="00580C81" w:rsidRDefault="00486113" w:rsidP="0091622A">
      <w:pPr>
        <w:spacing w:line="360" w:lineRule="auto"/>
        <w:rPr>
          <w:rFonts w:ascii="Times New Roman" w:hAnsi="Times New Roman" w:cs="Times New Roman"/>
          <w:b/>
          <w:sz w:val="24"/>
          <w:szCs w:val="24"/>
        </w:rPr>
      </w:pPr>
      <w:r w:rsidRPr="00580C81">
        <w:rPr>
          <w:rFonts w:ascii="Times New Roman" w:hAnsi="Times New Roman" w:cs="Times New Roman"/>
          <w:b/>
          <w:sz w:val="24"/>
          <w:szCs w:val="24"/>
        </w:rPr>
        <w:lastRenderedPageBreak/>
        <w:t xml:space="preserve">References </w:t>
      </w:r>
    </w:p>
    <w:p w14:paraId="57F05AEE" w14:textId="7571845A" w:rsidR="3154675B" w:rsidRDefault="3154675B" w:rsidP="007B7457">
      <w:pPr>
        <w:spacing w:after="0" w:line="360" w:lineRule="auto"/>
        <w:ind w:left="720" w:hanging="720"/>
        <w:rPr>
          <w:rFonts w:ascii="Times New Roman" w:hAnsi="Times New Roman" w:cs="Times New Roman"/>
          <w:sz w:val="24"/>
          <w:szCs w:val="24"/>
        </w:rPr>
      </w:pPr>
      <w:r w:rsidRPr="3154675B">
        <w:rPr>
          <w:rFonts w:ascii="Times New Roman" w:hAnsi="Times New Roman" w:cs="Times New Roman"/>
          <w:sz w:val="24"/>
          <w:szCs w:val="24"/>
        </w:rPr>
        <w:t>Adam, D</w:t>
      </w:r>
      <w:r w:rsidR="0010505B">
        <w:rPr>
          <w:rFonts w:ascii="Times New Roman" w:hAnsi="Times New Roman" w:cs="Times New Roman"/>
          <w:sz w:val="24"/>
          <w:szCs w:val="24"/>
        </w:rPr>
        <w:t>.</w:t>
      </w:r>
      <w:r w:rsidRPr="3154675B">
        <w:rPr>
          <w:rFonts w:ascii="Times New Roman" w:hAnsi="Times New Roman" w:cs="Times New Roman"/>
          <w:sz w:val="24"/>
          <w:szCs w:val="24"/>
        </w:rPr>
        <w:t xml:space="preserve">, </w:t>
      </w:r>
      <w:r w:rsidR="0010505B">
        <w:rPr>
          <w:rFonts w:ascii="Times New Roman" w:hAnsi="Times New Roman" w:cs="Times New Roman"/>
          <w:sz w:val="24"/>
          <w:szCs w:val="24"/>
        </w:rPr>
        <w:t>(</w:t>
      </w:r>
      <w:r w:rsidRPr="3154675B">
        <w:rPr>
          <w:rFonts w:ascii="Times New Roman" w:hAnsi="Times New Roman" w:cs="Times New Roman"/>
          <w:sz w:val="24"/>
          <w:szCs w:val="24"/>
        </w:rPr>
        <w:t>2022</w:t>
      </w:r>
      <w:r w:rsidR="0010505B">
        <w:rPr>
          <w:rFonts w:ascii="Times New Roman" w:hAnsi="Times New Roman" w:cs="Times New Roman"/>
          <w:sz w:val="24"/>
          <w:szCs w:val="24"/>
        </w:rPr>
        <w:t>)</w:t>
      </w:r>
      <w:r w:rsidRPr="3154675B">
        <w:rPr>
          <w:rFonts w:ascii="Times New Roman" w:hAnsi="Times New Roman" w:cs="Times New Roman"/>
          <w:sz w:val="24"/>
          <w:szCs w:val="24"/>
        </w:rPr>
        <w:t>, “The pandemic’s true death toll: millions more than official counts,” Nature, 601, 312-315.</w:t>
      </w:r>
    </w:p>
    <w:p w14:paraId="7F757A4E" w14:textId="37BE5AC7" w:rsidR="00A10C6C" w:rsidRPr="00A10C6C" w:rsidRDefault="00A10C6C" w:rsidP="007B7457">
      <w:pPr>
        <w:autoSpaceDE w:val="0"/>
        <w:autoSpaceDN w:val="0"/>
        <w:adjustRightInd w:val="0"/>
        <w:spacing w:after="0" w:line="360" w:lineRule="auto"/>
        <w:ind w:left="720" w:hanging="720"/>
        <w:rPr>
          <w:rFonts w:ascii="Times New Roman" w:hAnsi="Times New Roman" w:cs="Times New Roman"/>
          <w:color w:val="222222"/>
          <w:sz w:val="24"/>
          <w:szCs w:val="24"/>
          <w:shd w:val="clear" w:color="auto" w:fill="FFFFFF"/>
        </w:rPr>
      </w:pPr>
      <w:r w:rsidRPr="007B7457">
        <w:rPr>
          <w:rFonts w:ascii="Times New Roman" w:hAnsi="Times New Roman" w:cs="Times New Roman"/>
          <w:sz w:val="24"/>
          <w:szCs w:val="24"/>
        </w:rPr>
        <w:t xml:space="preserve">Aron, J. and J. </w:t>
      </w:r>
      <w:proofErr w:type="spellStart"/>
      <w:r w:rsidRPr="007B7457">
        <w:rPr>
          <w:rFonts w:ascii="Times New Roman" w:hAnsi="Times New Roman" w:cs="Times New Roman"/>
          <w:sz w:val="24"/>
          <w:szCs w:val="24"/>
        </w:rPr>
        <w:t>Muellbauer</w:t>
      </w:r>
      <w:proofErr w:type="spellEnd"/>
      <w:r w:rsidRPr="007B7457">
        <w:rPr>
          <w:rFonts w:ascii="Times New Roman" w:hAnsi="Times New Roman" w:cs="Times New Roman"/>
          <w:sz w:val="24"/>
          <w:szCs w:val="24"/>
        </w:rPr>
        <w:t xml:space="preserve"> alongside C. </w:t>
      </w:r>
      <w:proofErr w:type="spellStart"/>
      <w:r w:rsidRPr="007B7457">
        <w:rPr>
          <w:rFonts w:ascii="Times New Roman" w:hAnsi="Times New Roman" w:cs="Times New Roman"/>
          <w:sz w:val="24"/>
          <w:szCs w:val="24"/>
        </w:rPr>
        <w:t>Giattino</w:t>
      </w:r>
      <w:proofErr w:type="spellEnd"/>
      <w:r w:rsidRPr="007B7457">
        <w:rPr>
          <w:rFonts w:ascii="Times New Roman" w:hAnsi="Times New Roman" w:cs="Times New Roman"/>
          <w:sz w:val="24"/>
          <w:szCs w:val="24"/>
        </w:rPr>
        <w:t xml:space="preserve"> and H. Ritchie. </w:t>
      </w:r>
      <w:r>
        <w:rPr>
          <w:rFonts w:ascii="Times New Roman" w:hAnsi="Times New Roman" w:cs="Times New Roman"/>
          <w:sz w:val="24"/>
          <w:szCs w:val="24"/>
        </w:rPr>
        <w:t>(</w:t>
      </w:r>
      <w:r w:rsidRPr="007B7457">
        <w:rPr>
          <w:rFonts w:ascii="Times New Roman" w:hAnsi="Times New Roman" w:cs="Times New Roman"/>
          <w:sz w:val="24"/>
          <w:szCs w:val="24"/>
        </w:rPr>
        <w:t>2020</w:t>
      </w:r>
      <w:r>
        <w:rPr>
          <w:rFonts w:ascii="Times New Roman" w:hAnsi="Times New Roman" w:cs="Times New Roman"/>
          <w:sz w:val="24"/>
          <w:szCs w:val="24"/>
        </w:rPr>
        <w:t>)</w:t>
      </w:r>
      <w:r w:rsidRPr="007B7457">
        <w:rPr>
          <w:rFonts w:ascii="Times New Roman" w:hAnsi="Times New Roman" w:cs="Times New Roman"/>
          <w:sz w:val="24"/>
          <w:szCs w:val="24"/>
        </w:rPr>
        <w:t xml:space="preserve">. </w:t>
      </w:r>
      <w:hyperlink r:id="rId21" w:history="1">
        <w:r w:rsidRPr="007B7457">
          <w:rPr>
            <w:rStyle w:val="Hyperlink"/>
            <w:rFonts w:ascii="Times New Roman" w:hAnsi="Times New Roman" w:cs="Times New Roman"/>
            <w:sz w:val="24"/>
            <w:szCs w:val="24"/>
          </w:rPr>
          <w:t>“A pandemic primer on excess mortality statistics and their comparability across countries.”</w:t>
        </w:r>
      </w:hyperlink>
      <w:r w:rsidRPr="007B7457">
        <w:rPr>
          <w:rFonts w:ascii="Times New Roman" w:hAnsi="Times New Roman" w:cs="Times New Roman"/>
          <w:sz w:val="24"/>
          <w:szCs w:val="24"/>
        </w:rPr>
        <w:t xml:space="preserve"> Guest post, Our World in Data, University of Oxford, June 29, 2020</w:t>
      </w:r>
      <w:r w:rsidRPr="00A10C6C">
        <w:rPr>
          <w:rFonts w:ascii="Times New Roman" w:hAnsi="Times New Roman" w:cs="Times New Roman"/>
          <w:color w:val="222222"/>
          <w:sz w:val="24"/>
          <w:szCs w:val="24"/>
          <w:shd w:val="clear" w:color="auto" w:fill="FFFFFF"/>
        </w:rPr>
        <w:t>.</w:t>
      </w:r>
    </w:p>
    <w:p w14:paraId="7B78282B" w14:textId="0D090E24" w:rsidR="00EF57EE" w:rsidRPr="00580C81" w:rsidRDefault="00EF57EE" w:rsidP="007B7457">
      <w:pPr>
        <w:spacing w:after="0" w:line="360" w:lineRule="auto"/>
        <w:ind w:left="720" w:hanging="720"/>
        <w:rPr>
          <w:rFonts w:ascii="Times New Roman" w:hAnsi="Times New Roman" w:cs="Times New Roman"/>
          <w:color w:val="222222"/>
          <w:sz w:val="24"/>
          <w:szCs w:val="24"/>
        </w:rPr>
      </w:pPr>
      <w:r w:rsidRPr="00EF57EE">
        <w:rPr>
          <w:rFonts w:ascii="Times New Roman" w:hAnsi="Times New Roman" w:cs="Times New Roman"/>
          <w:color w:val="222222"/>
          <w:sz w:val="24"/>
          <w:szCs w:val="24"/>
        </w:rPr>
        <w:t>Beyer, R., Hu, Y., &amp; Yao, J. (2022). Measuring Quarterly Economic Growth from Outer Space.</w:t>
      </w:r>
    </w:p>
    <w:p w14:paraId="1F49DF93" w14:textId="1041349F" w:rsidR="00580C81" w:rsidRDefault="00580C81" w:rsidP="007B7457">
      <w:pPr>
        <w:spacing w:after="0" w:line="360" w:lineRule="auto"/>
        <w:ind w:left="720" w:hanging="720"/>
        <w:rPr>
          <w:rStyle w:val="Hyperlink"/>
          <w:rFonts w:ascii="Times New Roman" w:hAnsi="Times New Roman" w:cs="Times New Roman"/>
          <w:sz w:val="24"/>
          <w:szCs w:val="24"/>
        </w:rPr>
      </w:pPr>
      <w:r w:rsidRPr="00580C81">
        <w:rPr>
          <w:rFonts w:ascii="Times New Roman" w:hAnsi="Times New Roman" w:cs="Times New Roman"/>
          <w:color w:val="222222"/>
          <w:sz w:val="24"/>
          <w:szCs w:val="24"/>
        </w:rPr>
        <w:t xml:space="preserve">Data on </w:t>
      </w:r>
      <w:r w:rsidR="00525E77">
        <w:rPr>
          <w:rFonts w:ascii="Times New Roman" w:hAnsi="Times New Roman" w:cs="Times New Roman"/>
          <w:color w:val="222222"/>
          <w:sz w:val="24"/>
          <w:szCs w:val="24"/>
        </w:rPr>
        <w:t>Covid</w:t>
      </w:r>
      <w:r w:rsidRPr="00580C81">
        <w:rPr>
          <w:rFonts w:ascii="Times New Roman" w:hAnsi="Times New Roman" w:cs="Times New Roman"/>
          <w:color w:val="222222"/>
          <w:sz w:val="24"/>
          <w:szCs w:val="24"/>
        </w:rPr>
        <w:t xml:space="preserve">-19 (coronavirus) by </w:t>
      </w:r>
      <w:r w:rsidRPr="00580C81">
        <w:rPr>
          <w:rFonts w:ascii="Times New Roman" w:hAnsi="Times New Roman" w:cs="Times New Roman"/>
          <w:i/>
          <w:iCs/>
          <w:color w:val="222222"/>
          <w:sz w:val="24"/>
          <w:szCs w:val="24"/>
        </w:rPr>
        <w:t>Our World in Data</w:t>
      </w:r>
      <w:r w:rsidRPr="00580C81">
        <w:rPr>
          <w:rFonts w:ascii="Times New Roman" w:hAnsi="Times New Roman" w:cs="Times New Roman"/>
          <w:color w:val="222222"/>
          <w:sz w:val="24"/>
          <w:szCs w:val="24"/>
        </w:rPr>
        <w:t xml:space="preserve">, </w:t>
      </w:r>
      <w:hyperlink r:id="rId22" w:history="1">
        <w:r w:rsidR="00D0182D" w:rsidRPr="00CE16D9">
          <w:rPr>
            <w:rStyle w:val="Hyperlink"/>
            <w:rFonts w:ascii="Times New Roman" w:hAnsi="Times New Roman" w:cs="Times New Roman"/>
            <w:sz w:val="24"/>
            <w:szCs w:val="24"/>
          </w:rPr>
          <w:t>https://github.com/owid/Covid-19-data/tree/master/public/data</w:t>
        </w:r>
      </w:hyperlink>
      <w:r w:rsidR="00386E3F">
        <w:rPr>
          <w:rFonts w:ascii="Times New Roman" w:hAnsi="Times New Roman" w:cs="Times New Roman"/>
          <w:color w:val="222222"/>
          <w:sz w:val="24"/>
          <w:szCs w:val="24"/>
        </w:rPr>
        <w:t xml:space="preserve">. </w:t>
      </w:r>
      <w:r w:rsidR="00386E3F" w:rsidRPr="00386E3F">
        <w:rPr>
          <w:rStyle w:val="Hyperlink"/>
          <w:rFonts w:ascii="Times New Roman" w:hAnsi="Times New Roman" w:cs="Times New Roman"/>
          <w:sz w:val="24"/>
          <w:szCs w:val="24"/>
        </w:rPr>
        <w:t xml:space="preserve">(Accessed: </w:t>
      </w:r>
      <w:r w:rsidR="00386E3F">
        <w:rPr>
          <w:rStyle w:val="Hyperlink"/>
          <w:rFonts w:ascii="Times New Roman" w:hAnsi="Times New Roman" w:cs="Times New Roman"/>
          <w:sz w:val="24"/>
          <w:szCs w:val="24"/>
        </w:rPr>
        <w:t>3</w:t>
      </w:r>
      <w:r w:rsidR="00386E3F" w:rsidRPr="00386E3F">
        <w:rPr>
          <w:rStyle w:val="Hyperlink"/>
          <w:rFonts w:ascii="Times New Roman" w:hAnsi="Times New Roman" w:cs="Times New Roman"/>
          <w:sz w:val="24"/>
          <w:szCs w:val="24"/>
        </w:rPr>
        <w:t xml:space="preserve"> </w:t>
      </w:r>
      <w:r w:rsidR="00386E3F">
        <w:rPr>
          <w:rStyle w:val="Hyperlink"/>
          <w:rFonts w:ascii="Times New Roman" w:hAnsi="Times New Roman" w:cs="Times New Roman"/>
          <w:sz w:val="24"/>
          <w:szCs w:val="24"/>
        </w:rPr>
        <w:t>Feb</w:t>
      </w:r>
      <w:r w:rsidR="00386E3F" w:rsidRPr="00386E3F">
        <w:rPr>
          <w:rStyle w:val="Hyperlink"/>
          <w:rFonts w:ascii="Times New Roman" w:hAnsi="Times New Roman" w:cs="Times New Roman"/>
          <w:sz w:val="24"/>
          <w:szCs w:val="24"/>
        </w:rPr>
        <w:t xml:space="preserve"> 20</w:t>
      </w:r>
      <w:r w:rsidR="00386E3F">
        <w:rPr>
          <w:rStyle w:val="Hyperlink"/>
          <w:rFonts w:ascii="Times New Roman" w:hAnsi="Times New Roman" w:cs="Times New Roman"/>
          <w:sz w:val="24"/>
          <w:szCs w:val="24"/>
        </w:rPr>
        <w:t>22</w:t>
      </w:r>
      <w:r w:rsidR="00386E3F" w:rsidRPr="00386E3F">
        <w:rPr>
          <w:rStyle w:val="Hyperlink"/>
          <w:rFonts w:ascii="Times New Roman" w:hAnsi="Times New Roman" w:cs="Times New Roman"/>
          <w:sz w:val="24"/>
          <w:szCs w:val="24"/>
        </w:rPr>
        <w:t>)</w:t>
      </w:r>
      <w:r w:rsidR="00386E3F">
        <w:rPr>
          <w:rStyle w:val="Hyperlink"/>
          <w:rFonts w:ascii="Times New Roman" w:hAnsi="Times New Roman" w:cs="Times New Roman"/>
          <w:sz w:val="24"/>
          <w:szCs w:val="24"/>
        </w:rPr>
        <w:t>.</w:t>
      </w:r>
    </w:p>
    <w:p w14:paraId="3A5EDDBB" w14:textId="71C36828" w:rsidR="00990DD2" w:rsidRDefault="00990DD2">
      <w:pPr>
        <w:spacing w:after="0" w:line="360" w:lineRule="auto"/>
        <w:ind w:left="720" w:hanging="720"/>
        <w:rPr>
          <w:rFonts w:ascii="Times New Roman" w:hAnsi="Times New Roman" w:cs="Times New Roman"/>
          <w:color w:val="222222"/>
          <w:sz w:val="24"/>
          <w:szCs w:val="24"/>
        </w:rPr>
      </w:pPr>
      <w:r>
        <w:rPr>
          <w:rFonts w:ascii="Times New Roman" w:hAnsi="Times New Roman" w:cs="Times New Roman"/>
          <w:color w:val="222222"/>
          <w:sz w:val="24"/>
          <w:szCs w:val="24"/>
        </w:rPr>
        <w:t>Economist, 2022, “</w:t>
      </w:r>
      <w:r w:rsidRPr="00990DD2">
        <w:rPr>
          <w:rFonts w:ascii="Times New Roman" w:hAnsi="Times New Roman" w:cs="Times New Roman"/>
          <w:color w:val="222222"/>
          <w:sz w:val="24"/>
          <w:szCs w:val="24"/>
        </w:rPr>
        <w:t xml:space="preserve">Autopsies and </w:t>
      </w:r>
      <w:ins w:id="4794" w:author="Alex Cukierman" w:date="2022-02-08T23:09:00Z">
        <w:r w:rsidR="0099682C">
          <w:rPr>
            <w:rFonts w:ascii="Times New Roman" w:hAnsi="Times New Roman" w:cs="Times New Roman"/>
            <w:color w:val="222222"/>
            <w:sz w:val="24"/>
            <w:szCs w:val="24"/>
          </w:rPr>
          <w:t>C</w:t>
        </w:r>
      </w:ins>
      <w:del w:id="4795" w:author="Alex Cukierman" w:date="2022-02-08T23:09:00Z">
        <w:r w:rsidRPr="00990DD2" w:rsidDel="0099682C">
          <w:rPr>
            <w:rFonts w:ascii="Times New Roman" w:hAnsi="Times New Roman" w:cs="Times New Roman"/>
            <w:color w:val="222222"/>
            <w:sz w:val="24"/>
            <w:szCs w:val="24"/>
          </w:rPr>
          <w:delText>c</w:delText>
        </w:r>
      </w:del>
      <w:r w:rsidRPr="00990DD2">
        <w:rPr>
          <w:rFonts w:ascii="Times New Roman" w:hAnsi="Times New Roman" w:cs="Times New Roman"/>
          <w:color w:val="222222"/>
          <w:sz w:val="24"/>
          <w:szCs w:val="24"/>
        </w:rPr>
        <w:t>ovid-19</w:t>
      </w:r>
      <w:r>
        <w:rPr>
          <w:rFonts w:ascii="Times New Roman" w:hAnsi="Times New Roman" w:cs="Times New Roman"/>
          <w:color w:val="222222"/>
          <w:sz w:val="24"/>
          <w:szCs w:val="24"/>
        </w:rPr>
        <w:t xml:space="preserve">: </w:t>
      </w:r>
      <w:r w:rsidRPr="00990DD2">
        <w:rPr>
          <w:rFonts w:ascii="Times New Roman" w:hAnsi="Times New Roman" w:cs="Times New Roman"/>
          <w:color w:val="222222"/>
          <w:sz w:val="24"/>
          <w:szCs w:val="24"/>
        </w:rPr>
        <w:t>America’s elected coroners are too often a public-health liability</w:t>
      </w:r>
      <w:r>
        <w:rPr>
          <w:rFonts w:ascii="Times New Roman" w:hAnsi="Times New Roman" w:cs="Times New Roman"/>
          <w:color w:val="222222"/>
          <w:sz w:val="24"/>
          <w:szCs w:val="24"/>
        </w:rPr>
        <w:t xml:space="preserve"> - </w:t>
      </w:r>
      <w:r w:rsidRPr="00990DD2">
        <w:rPr>
          <w:rFonts w:ascii="Times New Roman" w:hAnsi="Times New Roman" w:cs="Times New Roman"/>
          <w:color w:val="222222"/>
          <w:sz w:val="24"/>
          <w:szCs w:val="24"/>
        </w:rPr>
        <w:t>The politics of death</w:t>
      </w:r>
      <w:r>
        <w:rPr>
          <w:rFonts w:ascii="Times New Roman" w:hAnsi="Times New Roman" w:cs="Times New Roman"/>
          <w:color w:val="222222"/>
          <w:sz w:val="24"/>
          <w:szCs w:val="24"/>
        </w:rPr>
        <w:t>,” January 29</w:t>
      </w:r>
      <w:r w:rsidRPr="007B7457">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w:t>
      </w:r>
    </w:p>
    <w:p w14:paraId="3CD96F0E" w14:textId="675655E5" w:rsidR="00611035" w:rsidRPr="007B7457" w:rsidRDefault="00611035" w:rsidP="007B7457">
      <w:pPr>
        <w:autoSpaceDE w:val="0"/>
        <w:autoSpaceDN w:val="0"/>
        <w:adjustRightInd w:val="0"/>
        <w:spacing w:after="0" w:line="360" w:lineRule="auto"/>
        <w:ind w:left="720" w:hanging="720"/>
        <w:rPr>
          <w:rFonts w:ascii="Times New Roman" w:hAnsi="Times New Roman" w:cs="Times New Roman"/>
          <w:color w:val="30B5E4"/>
          <w:sz w:val="24"/>
          <w:szCs w:val="24"/>
          <w:u w:val="single"/>
        </w:rPr>
      </w:pPr>
      <w:r w:rsidRPr="007B7457">
        <w:rPr>
          <w:rFonts w:ascii="Times New Roman" w:hAnsi="Times New Roman" w:cs="Times New Roman"/>
          <w:color w:val="222222"/>
          <w:sz w:val="24"/>
          <w:szCs w:val="24"/>
          <w:shd w:val="clear" w:color="auto" w:fill="FFFFFF"/>
        </w:rPr>
        <w:t xml:space="preserve">Hale, T., Angrist, N., </w:t>
      </w:r>
      <w:proofErr w:type="spellStart"/>
      <w:r w:rsidRPr="007B7457">
        <w:rPr>
          <w:rFonts w:ascii="Times New Roman" w:hAnsi="Times New Roman" w:cs="Times New Roman"/>
          <w:color w:val="222222"/>
          <w:sz w:val="24"/>
          <w:szCs w:val="24"/>
          <w:shd w:val="clear" w:color="auto" w:fill="FFFFFF"/>
        </w:rPr>
        <w:t>Goldszmidt</w:t>
      </w:r>
      <w:proofErr w:type="spellEnd"/>
      <w:r w:rsidRPr="007B7457">
        <w:rPr>
          <w:rFonts w:ascii="Times New Roman" w:hAnsi="Times New Roman" w:cs="Times New Roman"/>
          <w:color w:val="222222"/>
          <w:sz w:val="24"/>
          <w:szCs w:val="24"/>
          <w:shd w:val="clear" w:color="auto" w:fill="FFFFFF"/>
        </w:rPr>
        <w:t xml:space="preserve">, R., Kira, B., Petherick, A., Phillips, T., ... &amp; </w:t>
      </w:r>
      <w:proofErr w:type="spellStart"/>
      <w:r w:rsidRPr="007B7457">
        <w:rPr>
          <w:rFonts w:ascii="Times New Roman" w:hAnsi="Times New Roman" w:cs="Times New Roman"/>
          <w:color w:val="222222"/>
          <w:sz w:val="24"/>
          <w:szCs w:val="24"/>
          <w:shd w:val="clear" w:color="auto" w:fill="FFFFFF"/>
        </w:rPr>
        <w:t>Tatlow</w:t>
      </w:r>
      <w:proofErr w:type="spellEnd"/>
      <w:r w:rsidRPr="007B7457">
        <w:rPr>
          <w:rFonts w:ascii="Times New Roman" w:hAnsi="Times New Roman" w:cs="Times New Roman"/>
          <w:color w:val="222222"/>
          <w:sz w:val="24"/>
          <w:szCs w:val="24"/>
          <w:shd w:val="clear" w:color="auto" w:fill="FFFFFF"/>
        </w:rPr>
        <w:t>, H. (2021). A global panel database of pandemic policies (Oxford COVID-19 Government Response Tracker). </w:t>
      </w:r>
      <w:r w:rsidRPr="007B7457">
        <w:rPr>
          <w:rFonts w:ascii="Times New Roman" w:hAnsi="Times New Roman" w:cs="Times New Roman"/>
          <w:i/>
          <w:iCs/>
          <w:color w:val="222222"/>
          <w:sz w:val="24"/>
          <w:szCs w:val="24"/>
          <w:shd w:val="clear" w:color="auto" w:fill="FFFFFF"/>
        </w:rPr>
        <w:t xml:space="preserve">Nature Human </w:t>
      </w:r>
      <w:proofErr w:type="spellStart"/>
      <w:r w:rsidRPr="007B7457">
        <w:rPr>
          <w:rFonts w:ascii="Times New Roman" w:hAnsi="Times New Roman" w:cs="Times New Roman"/>
          <w:i/>
          <w:iCs/>
          <w:color w:val="222222"/>
          <w:sz w:val="24"/>
          <w:szCs w:val="24"/>
          <w:shd w:val="clear" w:color="auto" w:fill="FFFFFF"/>
        </w:rPr>
        <w:t>Behaviour</w:t>
      </w:r>
      <w:proofErr w:type="spellEnd"/>
      <w:r w:rsidRPr="007B7457">
        <w:rPr>
          <w:rFonts w:ascii="Times New Roman" w:hAnsi="Times New Roman" w:cs="Times New Roman"/>
          <w:color w:val="222222"/>
          <w:sz w:val="24"/>
          <w:szCs w:val="24"/>
          <w:shd w:val="clear" w:color="auto" w:fill="FFFFFF"/>
        </w:rPr>
        <w:t>, </w:t>
      </w:r>
      <w:r w:rsidRPr="007B7457">
        <w:rPr>
          <w:rFonts w:ascii="Times New Roman" w:hAnsi="Times New Roman" w:cs="Times New Roman"/>
          <w:i/>
          <w:iCs/>
          <w:color w:val="222222"/>
          <w:sz w:val="24"/>
          <w:szCs w:val="24"/>
          <w:shd w:val="clear" w:color="auto" w:fill="FFFFFF"/>
        </w:rPr>
        <w:t>5</w:t>
      </w:r>
      <w:r w:rsidRPr="007B7457">
        <w:rPr>
          <w:rFonts w:ascii="Times New Roman" w:hAnsi="Times New Roman" w:cs="Times New Roman"/>
          <w:color w:val="222222"/>
          <w:sz w:val="24"/>
          <w:szCs w:val="24"/>
          <w:shd w:val="clear" w:color="auto" w:fill="FFFFFF"/>
        </w:rPr>
        <w:t xml:space="preserve">(4), 529-538. </w:t>
      </w:r>
      <w:hyperlink r:id="rId23" w:tgtFrame="_blank" w:history="1">
        <w:r w:rsidRPr="00611035">
          <w:rPr>
            <w:rStyle w:val="Hyperlink"/>
            <w:rFonts w:ascii="Times New Roman" w:hAnsi="Times New Roman" w:cs="Times New Roman"/>
            <w:color w:val="30B5E4"/>
            <w:sz w:val="24"/>
            <w:szCs w:val="24"/>
          </w:rPr>
          <w:t>https://doi.org/10.1038/s41562-021-01079-8</w:t>
        </w:r>
      </w:hyperlink>
      <w:r w:rsidRPr="00611035">
        <w:rPr>
          <w:rStyle w:val="Hyperlink"/>
          <w:rFonts w:ascii="Times New Roman" w:hAnsi="Times New Roman" w:cs="Times New Roman"/>
          <w:color w:val="30B5E4"/>
          <w:sz w:val="24"/>
          <w:szCs w:val="24"/>
        </w:rPr>
        <w:t xml:space="preserve">. </w:t>
      </w:r>
      <w:del w:id="4796" w:author="Alex Cukierman" w:date="2022-02-10T12:48:00Z">
        <w:r w:rsidRPr="00611035" w:rsidDel="00266404">
          <w:rPr>
            <w:rStyle w:val="Hyperlink"/>
            <w:rFonts w:ascii="Times New Roman" w:hAnsi="Times New Roman" w:cs="Times New Roman"/>
            <w:sz w:val="24"/>
            <w:szCs w:val="24"/>
          </w:rPr>
          <w:delText>(Accessed: 3 Feb 2022</w:delText>
        </w:r>
      </w:del>
      <w:del w:id="4797" w:author="Alex Cukierman" w:date="2022-02-10T12:49:00Z">
        <w:r w:rsidRPr="00611035" w:rsidDel="00266404">
          <w:rPr>
            <w:rStyle w:val="Hyperlink"/>
            <w:rFonts w:ascii="Times New Roman" w:hAnsi="Times New Roman" w:cs="Times New Roman"/>
            <w:sz w:val="24"/>
            <w:szCs w:val="24"/>
          </w:rPr>
          <w:delText>)</w:delText>
        </w:r>
      </w:del>
      <w:r w:rsidRPr="00611035">
        <w:rPr>
          <w:rStyle w:val="Hyperlink"/>
          <w:rFonts w:ascii="Times New Roman" w:hAnsi="Times New Roman" w:cs="Times New Roman"/>
          <w:sz w:val="24"/>
          <w:szCs w:val="24"/>
        </w:rPr>
        <w:t>.</w:t>
      </w:r>
    </w:p>
    <w:p w14:paraId="5D5360B7" w14:textId="1C956F0F" w:rsidR="00D0182D" w:rsidRPr="00D0182D" w:rsidRDefault="00D0182D" w:rsidP="007B7457">
      <w:pPr>
        <w:spacing w:after="0" w:line="360" w:lineRule="auto"/>
        <w:ind w:left="720" w:hanging="720"/>
        <w:rPr>
          <w:rFonts w:ascii="Times New Roman" w:hAnsi="Times New Roman" w:cs="Times New Roman"/>
          <w:color w:val="222222"/>
          <w:sz w:val="24"/>
          <w:szCs w:val="24"/>
        </w:rPr>
      </w:pPr>
      <w:proofErr w:type="spellStart"/>
      <w:r w:rsidRPr="007B7457">
        <w:rPr>
          <w:rFonts w:ascii="Times New Roman" w:hAnsi="Times New Roman" w:cs="Times New Roman"/>
          <w:color w:val="222222"/>
          <w:sz w:val="24"/>
          <w:szCs w:val="24"/>
          <w:shd w:val="clear" w:color="auto" w:fill="FFFFFF"/>
        </w:rPr>
        <w:t>Helleringer</w:t>
      </w:r>
      <w:proofErr w:type="spellEnd"/>
      <w:r w:rsidRPr="007B7457">
        <w:rPr>
          <w:rFonts w:ascii="Times New Roman" w:hAnsi="Times New Roman" w:cs="Times New Roman"/>
          <w:color w:val="222222"/>
          <w:sz w:val="24"/>
          <w:szCs w:val="24"/>
          <w:shd w:val="clear" w:color="auto" w:fill="FFFFFF"/>
        </w:rPr>
        <w:t>, S., &amp; Queiroz, B. L. (2021). Measuring excess mortality due to the C</w:t>
      </w:r>
      <w:ins w:id="4798" w:author="Alex Cukierman" w:date="2022-02-08T23:10:00Z">
        <w:r w:rsidR="0099682C">
          <w:rPr>
            <w:rFonts w:ascii="Times New Roman" w:hAnsi="Times New Roman" w:cs="Times New Roman"/>
            <w:color w:val="222222"/>
            <w:sz w:val="24"/>
            <w:szCs w:val="24"/>
            <w:shd w:val="clear" w:color="auto" w:fill="FFFFFF"/>
          </w:rPr>
          <w:t>ovid</w:t>
        </w:r>
      </w:ins>
      <w:del w:id="4799" w:author="Alex Cukierman" w:date="2022-02-08T23:10:00Z">
        <w:r w:rsidRPr="007B7457" w:rsidDel="0099682C">
          <w:rPr>
            <w:rFonts w:ascii="Times New Roman" w:hAnsi="Times New Roman" w:cs="Times New Roman"/>
            <w:color w:val="222222"/>
            <w:sz w:val="24"/>
            <w:szCs w:val="24"/>
            <w:shd w:val="clear" w:color="auto" w:fill="FFFFFF"/>
          </w:rPr>
          <w:delText>OVID</w:delText>
        </w:r>
      </w:del>
      <w:r w:rsidRPr="007B7457">
        <w:rPr>
          <w:rFonts w:ascii="Times New Roman" w:hAnsi="Times New Roman" w:cs="Times New Roman"/>
          <w:color w:val="222222"/>
          <w:sz w:val="24"/>
          <w:szCs w:val="24"/>
          <w:shd w:val="clear" w:color="auto" w:fill="FFFFFF"/>
        </w:rPr>
        <w:t>-19 pandemic: progress and persistent challenges. </w:t>
      </w:r>
      <w:r w:rsidRPr="007B7457">
        <w:rPr>
          <w:rFonts w:ascii="Times New Roman" w:hAnsi="Times New Roman" w:cs="Times New Roman"/>
          <w:i/>
          <w:iCs/>
          <w:color w:val="222222"/>
          <w:sz w:val="24"/>
          <w:szCs w:val="24"/>
          <w:shd w:val="clear" w:color="auto" w:fill="FFFFFF"/>
        </w:rPr>
        <w:t>International journal of epidemiology</w:t>
      </w:r>
      <w:r w:rsidRPr="007B7457">
        <w:rPr>
          <w:rFonts w:ascii="Times New Roman" w:hAnsi="Times New Roman" w:cs="Times New Roman"/>
          <w:color w:val="222222"/>
          <w:sz w:val="24"/>
          <w:szCs w:val="24"/>
          <w:shd w:val="clear" w:color="auto" w:fill="FFFFFF"/>
        </w:rPr>
        <w:t>.</w:t>
      </w:r>
    </w:p>
    <w:p w14:paraId="022ACE4E" w14:textId="308C6372" w:rsidR="00580C81" w:rsidRPr="00580C81" w:rsidRDefault="00580C81" w:rsidP="007B7457">
      <w:pPr>
        <w:spacing w:after="0" w:line="360" w:lineRule="auto"/>
        <w:ind w:left="720" w:hanging="720"/>
        <w:rPr>
          <w:rFonts w:ascii="Times New Roman" w:hAnsi="Times New Roman" w:cs="Times New Roman"/>
          <w:color w:val="222222"/>
          <w:sz w:val="24"/>
          <w:szCs w:val="24"/>
        </w:rPr>
      </w:pPr>
      <w:proofErr w:type="spellStart"/>
      <w:r w:rsidRPr="00580C81">
        <w:rPr>
          <w:rFonts w:ascii="Times New Roman" w:hAnsi="Times New Roman" w:cs="Times New Roman"/>
          <w:color w:val="222222"/>
          <w:sz w:val="24"/>
          <w:szCs w:val="24"/>
          <w:shd w:val="clear" w:color="auto" w:fill="FFFFFF"/>
        </w:rPr>
        <w:t>Karlinsky</w:t>
      </w:r>
      <w:proofErr w:type="spellEnd"/>
      <w:r w:rsidRPr="00580C81">
        <w:rPr>
          <w:rFonts w:ascii="Times New Roman" w:hAnsi="Times New Roman" w:cs="Times New Roman"/>
          <w:color w:val="222222"/>
          <w:sz w:val="24"/>
          <w:szCs w:val="24"/>
          <w:shd w:val="clear" w:color="auto" w:fill="FFFFFF"/>
        </w:rPr>
        <w:t xml:space="preserve">, A., &amp; Kobak, D. (2021). Tracking excess mortality across countries during the </w:t>
      </w:r>
      <w:r w:rsidR="00525E77">
        <w:rPr>
          <w:rFonts w:ascii="Times New Roman" w:hAnsi="Times New Roman" w:cs="Times New Roman"/>
          <w:color w:val="222222"/>
          <w:sz w:val="24"/>
          <w:szCs w:val="24"/>
          <w:shd w:val="clear" w:color="auto" w:fill="FFFFFF"/>
        </w:rPr>
        <w:t>Covid</w:t>
      </w:r>
      <w:r w:rsidRPr="00580C81">
        <w:rPr>
          <w:rFonts w:ascii="Times New Roman" w:hAnsi="Times New Roman" w:cs="Times New Roman"/>
          <w:color w:val="222222"/>
          <w:sz w:val="24"/>
          <w:szCs w:val="24"/>
          <w:shd w:val="clear" w:color="auto" w:fill="FFFFFF"/>
        </w:rPr>
        <w:t>-19 pandemic with the World Mortality Dataset. </w:t>
      </w:r>
      <w:proofErr w:type="spellStart"/>
      <w:r w:rsidRPr="00580C81">
        <w:rPr>
          <w:rFonts w:ascii="Times New Roman" w:hAnsi="Times New Roman" w:cs="Times New Roman"/>
          <w:i/>
          <w:iCs/>
          <w:color w:val="222222"/>
          <w:sz w:val="24"/>
          <w:szCs w:val="24"/>
          <w:shd w:val="clear" w:color="auto" w:fill="FFFFFF"/>
        </w:rPr>
        <w:t>Elife</w:t>
      </w:r>
      <w:proofErr w:type="spellEnd"/>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10</w:t>
      </w:r>
      <w:r w:rsidRPr="00580C81">
        <w:rPr>
          <w:rFonts w:ascii="Times New Roman" w:hAnsi="Times New Roman" w:cs="Times New Roman"/>
          <w:color w:val="222222"/>
          <w:sz w:val="24"/>
          <w:szCs w:val="24"/>
          <w:shd w:val="clear" w:color="auto" w:fill="FFFFFF"/>
        </w:rPr>
        <w:t>, e69336.</w:t>
      </w:r>
    </w:p>
    <w:p w14:paraId="4572A7AB" w14:textId="490EBF4E" w:rsidR="00580C81" w:rsidRPr="008C485B" w:rsidRDefault="00580C81">
      <w:pPr>
        <w:autoSpaceDE w:val="0"/>
        <w:autoSpaceDN w:val="0"/>
        <w:adjustRightInd w:val="0"/>
        <w:spacing w:after="0" w:line="360" w:lineRule="auto"/>
        <w:ind w:left="720" w:hanging="720"/>
        <w:rPr>
          <w:rFonts w:ascii="Times New Roman" w:hAnsi="Times New Roman" w:cs="Times New Roman"/>
          <w:sz w:val="24"/>
          <w:szCs w:val="24"/>
        </w:rPr>
      </w:pPr>
      <w:r w:rsidRPr="008C485B">
        <w:rPr>
          <w:rFonts w:ascii="Times New Roman" w:hAnsi="Times New Roman" w:cs="Times New Roman"/>
          <w:sz w:val="24"/>
          <w:szCs w:val="24"/>
          <w:shd w:val="clear" w:color="auto" w:fill="FFFFFF"/>
          <w:lang w:val="fr-FR"/>
          <w:rPrChange w:id="4800" w:author="Alex Cukierman" w:date="2022-02-09T20:14:00Z">
            <w:rPr>
              <w:rFonts w:ascii="Times New Roman" w:hAnsi="Times New Roman" w:cs="Times New Roman"/>
              <w:color w:val="57606A"/>
              <w:sz w:val="24"/>
              <w:szCs w:val="24"/>
              <w:shd w:val="clear" w:color="auto" w:fill="FFFFFF"/>
              <w:lang w:val="fr-FR"/>
            </w:rPr>
          </w:rPrChange>
        </w:rPr>
        <w:t>Mathieu, E., Ritchie, H., Ortiz-</w:t>
      </w:r>
      <w:proofErr w:type="spellStart"/>
      <w:r w:rsidRPr="008C485B">
        <w:rPr>
          <w:rFonts w:ascii="Times New Roman" w:hAnsi="Times New Roman" w:cs="Times New Roman"/>
          <w:sz w:val="24"/>
          <w:szCs w:val="24"/>
          <w:shd w:val="clear" w:color="auto" w:fill="FFFFFF"/>
          <w:lang w:val="fr-FR"/>
          <w:rPrChange w:id="4801" w:author="Alex Cukierman" w:date="2022-02-09T20:14:00Z">
            <w:rPr>
              <w:rFonts w:ascii="Times New Roman" w:hAnsi="Times New Roman" w:cs="Times New Roman"/>
              <w:color w:val="57606A"/>
              <w:sz w:val="24"/>
              <w:szCs w:val="24"/>
              <w:shd w:val="clear" w:color="auto" w:fill="FFFFFF"/>
              <w:lang w:val="fr-FR"/>
            </w:rPr>
          </w:rPrChange>
        </w:rPr>
        <w:t>Ospina</w:t>
      </w:r>
      <w:proofErr w:type="spellEnd"/>
      <w:r w:rsidRPr="008C485B">
        <w:rPr>
          <w:rFonts w:ascii="Times New Roman" w:hAnsi="Times New Roman" w:cs="Times New Roman"/>
          <w:sz w:val="24"/>
          <w:szCs w:val="24"/>
          <w:shd w:val="clear" w:color="auto" w:fill="FFFFFF"/>
          <w:lang w:val="fr-FR"/>
          <w:rPrChange w:id="4802" w:author="Alex Cukierman" w:date="2022-02-09T20:14:00Z">
            <w:rPr>
              <w:rFonts w:ascii="Times New Roman" w:hAnsi="Times New Roman" w:cs="Times New Roman"/>
              <w:color w:val="57606A"/>
              <w:sz w:val="24"/>
              <w:szCs w:val="24"/>
              <w:shd w:val="clear" w:color="auto" w:fill="FFFFFF"/>
              <w:lang w:val="fr-FR"/>
            </w:rPr>
          </w:rPrChange>
        </w:rPr>
        <w:t>, E. </w:t>
      </w:r>
      <w:r w:rsidRPr="008C485B">
        <w:rPr>
          <w:rStyle w:val="Emphasis"/>
          <w:rFonts w:ascii="Times New Roman" w:hAnsi="Times New Roman" w:cs="Times New Roman"/>
          <w:sz w:val="24"/>
          <w:szCs w:val="24"/>
          <w:shd w:val="clear" w:color="auto" w:fill="FFFFFF"/>
          <w:lang w:val="fr-FR"/>
          <w:rPrChange w:id="4803" w:author="Alex Cukierman" w:date="2022-02-09T20:14:00Z">
            <w:rPr>
              <w:rStyle w:val="Emphasis"/>
              <w:rFonts w:ascii="Times New Roman" w:hAnsi="Times New Roman" w:cs="Times New Roman"/>
              <w:color w:val="57606A"/>
              <w:sz w:val="24"/>
              <w:szCs w:val="24"/>
              <w:shd w:val="clear" w:color="auto" w:fill="FFFFFF"/>
              <w:lang w:val="fr-FR"/>
            </w:rPr>
          </w:rPrChange>
        </w:rPr>
        <w:t>et al.</w:t>
      </w:r>
      <w:r w:rsidRPr="008C485B">
        <w:rPr>
          <w:rFonts w:ascii="Times New Roman" w:hAnsi="Times New Roman" w:cs="Times New Roman"/>
          <w:sz w:val="24"/>
          <w:szCs w:val="24"/>
          <w:shd w:val="clear" w:color="auto" w:fill="FFFFFF"/>
          <w:lang w:val="fr-FR"/>
          <w:rPrChange w:id="4804" w:author="Alex Cukierman" w:date="2022-02-09T20:14:00Z">
            <w:rPr>
              <w:rFonts w:ascii="Times New Roman" w:hAnsi="Times New Roman" w:cs="Times New Roman"/>
              <w:color w:val="57606A"/>
              <w:sz w:val="24"/>
              <w:szCs w:val="24"/>
              <w:shd w:val="clear" w:color="auto" w:fill="FFFFFF"/>
              <w:lang w:val="fr-FR"/>
            </w:rPr>
          </w:rPrChange>
        </w:rPr>
        <w:t> </w:t>
      </w:r>
      <w:r w:rsidRPr="008C485B">
        <w:rPr>
          <w:rFonts w:ascii="Times New Roman" w:hAnsi="Times New Roman" w:cs="Times New Roman"/>
          <w:sz w:val="24"/>
          <w:szCs w:val="24"/>
          <w:shd w:val="clear" w:color="auto" w:fill="FFFFFF"/>
          <w:rPrChange w:id="4805" w:author="Alex Cukierman" w:date="2022-02-09T20:14:00Z">
            <w:rPr>
              <w:rFonts w:ascii="Times New Roman" w:hAnsi="Times New Roman" w:cs="Times New Roman"/>
              <w:color w:val="57606A"/>
              <w:sz w:val="24"/>
              <w:szCs w:val="24"/>
              <w:shd w:val="clear" w:color="auto" w:fill="FFFFFF"/>
            </w:rPr>
          </w:rPrChange>
        </w:rPr>
        <w:t xml:space="preserve">A global database of </w:t>
      </w:r>
      <w:r w:rsidR="00525E77" w:rsidRPr="008C485B">
        <w:rPr>
          <w:rFonts w:ascii="Times New Roman" w:hAnsi="Times New Roman" w:cs="Times New Roman"/>
          <w:sz w:val="24"/>
          <w:szCs w:val="24"/>
          <w:shd w:val="clear" w:color="auto" w:fill="FFFFFF"/>
          <w:rPrChange w:id="4806" w:author="Alex Cukierman" w:date="2022-02-09T20:14:00Z">
            <w:rPr>
              <w:rFonts w:ascii="Times New Roman" w:hAnsi="Times New Roman" w:cs="Times New Roman"/>
              <w:color w:val="57606A"/>
              <w:sz w:val="24"/>
              <w:szCs w:val="24"/>
              <w:shd w:val="clear" w:color="auto" w:fill="FFFFFF"/>
            </w:rPr>
          </w:rPrChange>
        </w:rPr>
        <w:t>Covid</w:t>
      </w:r>
      <w:r w:rsidRPr="008C485B">
        <w:rPr>
          <w:rFonts w:ascii="Times New Roman" w:hAnsi="Times New Roman" w:cs="Times New Roman"/>
          <w:sz w:val="24"/>
          <w:szCs w:val="24"/>
          <w:shd w:val="clear" w:color="auto" w:fill="FFFFFF"/>
          <w:rPrChange w:id="4807" w:author="Alex Cukierman" w:date="2022-02-09T20:14:00Z">
            <w:rPr>
              <w:rFonts w:ascii="Times New Roman" w:hAnsi="Times New Roman" w:cs="Times New Roman"/>
              <w:color w:val="57606A"/>
              <w:sz w:val="24"/>
              <w:szCs w:val="24"/>
              <w:shd w:val="clear" w:color="auto" w:fill="FFFFFF"/>
            </w:rPr>
          </w:rPrChange>
        </w:rPr>
        <w:t>-19 vaccinations. </w:t>
      </w:r>
      <w:r w:rsidRPr="008C485B">
        <w:rPr>
          <w:rStyle w:val="Emphasis"/>
          <w:rFonts w:ascii="Times New Roman" w:hAnsi="Times New Roman" w:cs="Times New Roman"/>
          <w:sz w:val="24"/>
          <w:szCs w:val="24"/>
          <w:shd w:val="clear" w:color="auto" w:fill="FFFFFF"/>
          <w:rPrChange w:id="4808" w:author="Alex Cukierman" w:date="2022-02-09T20:14:00Z">
            <w:rPr>
              <w:rStyle w:val="Emphasis"/>
              <w:rFonts w:ascii="Times New Roman" w:hAnsi="Times New Roman" w:cs="Times New Roman"/>
              <w:color w:val="57606A"/>
              <w:sz w:val="24"/>
              <w:szCs w:val="24"/>
              <w:shd w:val="clear" w:color="auto" w:fill="FFFFFF"/>
            </w:rPr>
          </w:rPrChange>
        </w:rPr>
        <w:t xml:space="preserve">Nat Hum </w:t>
      </w:r>
      <w:proofErr w:type="spellStart"/>
      <w:r w:rsidRPr="008C485B">
        <w:rPr>
          <w:rStyle w:val="Emphasis"/>
          <w:rFonts w:ascii="Times New Roman" w:hAnsi="Times New Roman" w:cs="Times New Roman"/>
          <w:sz w:val="24"/>
          <w:szCs w:val="24"/>
          <w:shd w:val="clear" w:color="auto" w:fill="FFFFFF"/>
          <w:rPrChange w:id="4809" w:author="Alex Cukierman" w:date="2022-02-09T20:14:00Z">
            <w:rPr>
              <w:rStyle w:val="Emphasis"/>
              <w:rFonts w:ascii="Times New Roman" w:hAnsi="Times New Roman" w:cs="Times New Roman"/>
              <w:color w:val="57606A"/>
              <w:sz w:val="24"/>
              <w:szCs w:val="24"/>
              <w:shd w:val="clear" w:color="auto" w:fill="FFFFFF"/>
            </w:rPr>
          </w:rPrChange>
        </w:rPr>
        <w:t>Behav</w:t>
      </w:r>
      <w:proofErr w:type="spellEnd"/>
      <w:r w:rsidRPr="008C485B">
        <w:rPr>
          <w:rFonts w:ascii="Times New Roman" w:hAnsi="Times New Roman" w:cs="Times New Roman"/>
          <w:sz w:val="24"/>
          <w:szCs w:val="24"/>
          <w:shd w:val="clear" w:color="auto" w:fill="FFFFFF"/>
          <w:rPrChange w:id="4810" w:author="Alex Cukierman" w:date="2022-02-09T20:14:00Z">
            <w:rPr>
              <w:rFonts w:ascii="Times New Roman" w:hAnsi="Times New Roman" w:cs="Times New Roman"/>
              <w:color w:val="57606A"/>
              <w:sz w:val="24"/>
              <w:szCs w:val="24"/>
              <w:shd w:val="clear" w:color="auto" w:fill="FFFFFF"/>
            </w:rPr>
          </w:rPrChange>
        </w:rPr>
        <w:t> (2021). </w:t>
      </w:r>
      <w:r w:rsidR="00F1044F" w:rsidRPr="008C485B">
        <w:fldChar w:fldCharType="begin"/>
      </w:r>
      <w:r w:rsidR="00F1044F" w:rsidRPr="008C485B">
        <w:instrText xml:space="preserve"> HYPERLINK "https://doi.org/10.1038/s41562-021-01122-8" </w:instrText>
      </w:r>
      <w:r w:rsidR="00F1044F" w:rsidRPr="008C485B">
        <w:rPr>
          <w:rPrChange w:id="4811" w:author="Alex Cukierman" w:date="2022-02-09T20:14:00Z">
            <w:rPr>
              <w:rStyle w:val="Hyperlink"/>
              <w:rFonts w:ascii="Times New Roman" w:hAnsi="Times New Roman" w:cs="Times New Roman"/>
              <w:sz w:val="24"/>
              <w:szCs w:val="24"/>
              <w:shd w:val="clear" w:color="auto" w:fill="FFFFFF"/>
            </w:rPr>
          </w:rPrChange>
        </w:rPr>
        <w:fldChar w:fldCharType="separate"/>
      </w:r>
      <w:r w:rsidRPr="008C485B">
        <w:rPr>
          <w:rStyle w:val="Hyperlink"/>
          <w:rFonts w:ascii="Times New Roman" w:hAnsi="Times New Roman" w:cs="Times New Roman"/>
          <w:color w:val="auto"/>
          <w:sz w:val="24"/>
          <w:szCs w:val="24"/>
          <w:shd w:val="clear" w:color="auto" w:fill="FFFFFF"/>
          <w:rPrChange w:id="4812" w:author="Alex Cukierman" w:date="2022-02-09T20:14:00Z">
            <w:rPr>
              <w:rStyle w:val="Hyperlink"/>
              <w:rFonts w:ascii="Times New Roman" w:hAnsi="Times New Roman" w:cs="Times New Roman"/>
              <w:sz w:val="24"/>
              <w:szCs w:val="24"/>
              <w:shd w:val="clear" w:color="auto" w:fill="FFFFFF"/>
            </w:rPr>
          </w:rPrChange>
        </w:rPr>
        <w:t>https://doi.org/10.1038/s41562-021-01122-8</w:t>
      </w:r>
      <w:r w:rsidR="00F1044F" w:rsidRPr="008C485B">
        <w:rPr>
          <w:rStyle w:val="Hyperlink"/>
          <w:rFonts w:ascii="Times New Roman" w:hAnsi="Times New Roman" w:cs="Times New Roman"/>
          <w:color w:val="auto"/>
          <w:sz w:val="24"/>
          <w:szCs w:val="24"/>
          <w:shd w:val="clear" w:color="auto" w:fill="FFFFFF"/>
          <w:rPrChange w:id="4813" w:author="Alex Cukierman" w:date="2022-02-09T20:14:00Z">
            <w:rPr>
              <w:rStyle w:val="Hyperlink"/>
              <w:rFonts w:ascii="Times New Roman" w:hAnsi="Times New Roman" w:cs="Times New Roman"/>
              <w:sz w:val="24"/>
              <w:szCs w:val="24"/>
              <w:shd w:val="clear" w:color="auto" w:fill="FFFFFF"/>
            </w:rPr>
          </w:rPrChange>
        </w:rPr>
        <w:fldChar w:fldCharType="end"/>
      </w:r>
      <w:ins w:id="4814" w:author="Alex Cukierman" w:date="2022-02-09T20:16:00Z">
        <w:r w:rsidR="008C485B">
          <w:rPr>
            <w:rStyle w:val="Hyperlink"/>
            <w:rFonts w:ascii="Times New Roman" w:hAnsi="Times New Roman" w:cs="Times New Roman"/>
            <w:color w:val="auto"/>
            <w:sz w:val="24"/>
            <w:szCs w:val="24"/>
            <w:shd w:val="clear" w:color="auto" w:fill="FFFFFF"/>
          </w:rPr>
          <w:t>.</w:t>
        </w:r>
      </w:ins>
      <w:del w:id="4815" w:author="Alex Cukierman" w:date="2022-02-09T20:15:00Z">
        <w:r w:rsidR="00386E3F" w:rsidRPr="008C485B" w:rsidDel="008C485B">
          <w:rPr>
            <w:rStyle w:val="Hyperlink"/>
            <w:rFonts w:ascii="Times New Roman" w:hAnsi="Times New Roman" w:cs="Times New Roman"/>
            <w:color w:val="auto"/>
            <w:sz w:val="24"/>
            <w:szCs w:val="24"/>
            <w:shd w:val="clear" w:color="auto" w:fill="FFFFFF"/>
            <w:rPrChange w:id="4816" w:author="Alex Cukierman" w:date="2022-02-09T20:14:00Z">
              <w:rPr>
                <w:rStyle w:val="Hyperlink"/>
                <w:rFonts w:ascii="Times New Roman" w:hAnsi="Times New Roman" w:cs="Times New Roman"/>
                <w:sz w:val="24"/>
                <w:szCs w:val="24"/>
                <w:shd w:val="clear" w:color="auto" w:fill="FFFFFF"/>
              </w:rPr>
            </w:rPrChange>
          </w:rPr>
          <w:delText xml:space="preserve">. </w:delText>
        </w:r>
        <w:r w:rsidR="00386E3F" w:rsidRPr="008C485B" w:rsidDel="008C485B">
          <w:rPr>
            <w:rStyle w:val="Hyperlink"/>
            <w:rFonts w:ascii="Times New Roman" w:hAnsi="Times New Roman" w:cs="Times New Roman"/>
            <w:color w:val="auto"/>
            <w:sz w:val="24"/>
            <w:szCs w:val="24"/>
            <w:rPrChange w:id="4817" w:author="Alex Cukierman" w:date="2022-02-09T20:14:00Z">
              <w:rPr>
                <w:rStyle w:val="Hyperlink"/>
                <w:rFonts w:ascii="Times New Roman" w:hAnsi="Times New Roman" w:cs="Times New Roman"/>
                <w:sz w:val="24"/>
                <w:szCs w:val="24"/>
              </w:rPr>
            </w:rPrChange>
          </w:rPr>
          <w:delText>(Accessed</w:delText>
        </w:r>
      </w:del>
      <w:del w:id="4818" w:author="Alex Cukierman" w:date="2022-02-09T20:14:00Z">
        <w:r w:rsidR="00386E3F" w:rsidRPr="008C485B" w:rsidDel="008C485B">
          <w:rPr>
            <w:rStyle w:val="Hyperlink"/>
            <w:rFonts w:ascii="Times New Roman" w:hAnsi="Times New Roman" w:cs="Times New Roman"/>
            <w:color w:val="auto"/>
            <w:sz w:val="24"/>
            <w:szCs w:val="24"/>
            <w:rPrChange w:id="4819" w:author="Alex Cukierman" w:date="2022-02-09T20:14:00Z">
              <w:rPr>
                <w:rStyle w:val="Hyperlink"/>
                <w:rFonts w:ascii="Times New Roman" w:hAnsi="Times New Roman" w:cs="Times New Roman"/>
                <w:sz w:val="24"/>
                <w:szCs w:val="24"/>
              </w:rPr>
            </w:rPrChange>
          </w:rPr>
          <w:delText>: 3 Feb 2022)</w:delText>
        </w:r>
      </w:del>
      <w:del w:id="4820" w:author="Alex Cukierman" w:date="2022-02-09T20:15:00Z">
        <w:r w:rsidR="00386E3F" w:rsidRPr="008C485B" w:rsidDel="008C485B">
          <w:rPr>
            <w:rStyle w:val="Hyperlink"/>
            <w:rFonts w:ascii="Times New Roman" w:hAnsi="Times New Roman" w:cs="Times New Roman"/>
            <w:color w:val="auto"/>
            <w:sz w:val="24"/>
            <w:szCs w:val="24"/>
            <w:rPrChange w:id="4821" w:author="Alex Cukierman" w:date="2022-02-09T20:14:00Z">
              <w:rPr>
                <w:rStyle w:val="Hyperlink"/>
                <w:rFonts w:ascii="Times New Roman" w:hAnsi="Times New Roman" w:cs="Times New Roman"/>
                <w:sz w:val="24"/>
                <w:szCs w:val="24"/>
              </w:rPr>
            </w:rPrChange>
          </w:rPr>
          <w:delText>.</w:delText>
        </w:r>
      </w:del>
    </w:p>
    <w:p w14:paraId="6F1428B4" w14:textId="37F5B41C" w:rsidR="00580C81" w:rsidRPr="006A0CE8" w:rsidRDefault="00580C81">
      <w:pPr>
        <w:autoSpaceDE w:val="0"/>
        <w:autoSpaceDN w:val="0"/>
        <w:adjustRightInd w:val="0"/>
        <w:spacing w:after="0" w:line="360" w:lineRule="auto"/>
        <w:ind w:left="720" w:hanging="720"/>
        <w:rPr>
          <w:rFonts w:ascii="Times New Roman" w:hAnsi="Times New Roman" w:cs="Times New Roman"/>
          <w:sz w:val="24"/>
          <w:szCs w:val="24"/>
        </w:rPr>
      </w:pPr>
      <w:r w:rsidRPr="006A0CE8">
        <w:rPr>
          <w:rFonts w:ascii="Times New Roman" w:hAnsi="Times New Roman" w:cs="Times New Roman"/>
          <w:i/>
          <w:iCs/>
          <w:sz w:val="24"/>
          <w:szCs w:val="24"/>
        </w:rPr>
        <w:t>The Economist</w:t>
      </w:r>
      <w:r w:rsidRPr="006A0CE8">
        <w:rPr>
          <w:rFonts w:ascii="Times New Roman" w:hAnsi="Times New Roman" w:cs="Times New Roman"/>
          <w:sz w:val="24"/>
          <w:szCs w:val="24"/>
        </w:rPr>
        <w:t xml:space="preserve">'s tracker for </w:t>
      </w:r>
      <w:r w:rsidR="00525E77" w:rsidRPr="006A0CE8">
        <w:rPr>
          <w:rFonts w:ascii="Times New Roman" w:hAnsi="Times New Roman" w:cs="Times New Roman"/>
          <w:sz w:val="24"/>
          <w:szCs w:val="24"/>
        </w:rPr>
        <w:t>Covid</w:t>
      </w:r>
      <w:r w:rsidRPr="006A0CE8">
        <w:rPr>
          <w:rFonts w:ascii="Times New Roman" w:hAnsi="Times New Roman" w:cs="Times New Roman"/>
          <w:sz w:val="24"/>
          <w:szCs w:val="24"/>
        </w:rPr>
        <w:t xml:space="preserve">-19 excess deaths. </w:t>
      </w:r>
      <w:r w:rsidR="00F1044F" w:rsidRPr="006A0CE8">
        <w:fldChar w:fldCharType="begin"/>
      </w:r>
      <w:r w:rsidR="00F1044F" w:rsidRPr="006A0CE8">
        <w:instrText xml:space="preserve"> HYPERLINK "https://github.com/TheEconomist/covid-19-excess-deaths-tracker" </w:instrText>
      </w:r>
      <w:r w:rsidR="00F1044F" w:rsidRPr="006A0CE8">
        <w:rPr>
          <w:rPrChange w:id="4822" w:author="Alex Cukierman" w:date="2022-02-09T20:12:00Z">
            <w:rPr>
              <w:rStyle w:val="Hyperlink"/>
              <w:rFonts w:ascii="Times New Roman" w:hAnsi="Times New Roman" w:cs="Times New Roman"/>
              <w:sz w:val="24"/>
              <w:szCs w:val="24"/>
            </w:rPr>
          </w:rPrChange>
        </w:rPr>
        <w:fldChar w:fldCharType="separate"/>
      </w:r>
      <w:r w:rsidRPr="006A0CE8">
        <w:rPr>
          <w:rStyle w:val="Hyperlink"/>
          <w:rFonts w:ascii="Times New Roman" w:hAnsi="Times New Roman" w:cs="Times New Roman"/>
          <w:color w:val="auto"/>
          <w:sz w:val="24"/>
          <w:szCs w:val="24"/>
          <w:rPrChange w:id="4823" w:author="Alex Cukierman" w:date="2022-02-09T20:12:00Z">
            <w:rPr>
              <w:rStyle w:val="Hyperlink"/>
              <w:rFonts w:ascii="Times New Roman" w:hAnsi="Times New Roman" w:cs="Times New Roman"/>
              <w:sz w:val="24"/>
              <w:szCs w:val="24"/>
            </w:rPr>
          </w:rPrChange>
        </w:rPr>
        <w:t>https://github.com/TheEconomist/</w:t>
      </w:r>
      <w:r w:rsidR="00525E77" w:rsidRPr="006A0CE8">
        <w:rPr>
          <w:rStyle w:val="Hyperlink"/>
          <w:rFonts w:ascii="Times New Roman" w:hAnsi="Times New Roman" w:cs="Times New Roman"/>
          <w:color w:val="auto"/>
          <w:sz w:val="24"/>
          <w:szCs w:val="24"/>
          <w:rPrChange w:id="4824" w:author="Alex Cukierman" w:date="2022-02-09T20:12:00Z">
            <w:rPr>
              <w:rStyle w:val="Hyperlink"/>
              <w:rFonts w:ascii="Times New Roman" w:hAnsi="Times New Roman" w:cs="Times New Roman"/>
              <w:sz w:val="24"/>
              <w:szCs w:val="24"/>
            </w:rPr>
          </w:rPrChange>
        </w:rPr>
        <w:t>Covid</w:t>
      </w:r>
      <w:r w:rsidRPr="006A0CE8">
        <w:rPr>
          <w:rStyle w:val="Hyperlink"/>
          <w:rFonts w:ascii="Times New Roman" w:hAnsi="Times New Roman" w:cs="Times New Roman"/>
          <w:color w:val="auto"/>
          <w:sz w:val="24"/>
          <w:szCs w:val="24"/>
          <w:rPrChange w:id="4825" w:author="Alex Cukierman" w:date="2022-02-09T20:12:00Z">
            <w:rPr>
              <w:rStyle w:val="Hyperlink"/>
              <w:rFonts w:ascii="Times New Roman" w:hAnsi="Times New Roman" w:cs="Times New Roman"/>
              <w:sz w:val="24"/>
              <w:szCs w:val="24"/>
            </w:rPr>
          </w:rPrChange>
        </w:rPr>
        <w:t>-19-excess-deaths-tracker</w:t>
      </w:r>
      <w:r w:rsidR="00F1044F" w:rsidRPr="006A0CE8">
        <w:rPr>
          <w:rStyle w:val="Hyperlink"/>
          <w:rFonts w:ascii="Times New Roman" w:hAnsi="Times New Roman" w:cs="Times New Roman"/>
          <w:color w:val="auto"/>
          <w:sz w:val="24"/>
          <w:szCs w:val="24"/>
          <w:rPrChange w:id="4826" w:author="Alex Cukierman" w:date="2022-02-09T20:12:00Z">
            <w:rPr>
              <w:rStyle w:val="Hyperlink"/>
              <w:rFonts w:ascii="Times New Roman" w:hAnsi="Times New Roman" w:cs="Times New Roman"/>
              <w:sz w:val="24"/>
              <w:szCs w:val="24"/>
            </w:rPr>
          </w:rPrChange>
        </w:rPr>
        <w:fldChar w:fldCharType="end"/>
      </w:r>
      <w:r w:rsidR="00386E3F" w:rsidRPr="006A0CE8">
        <w:rPr>
          <w:rStyle w:val="Hyperlink"/>
          <w:rFonts w:ascii="Times New Roman" w:hAnsi="Times New Roman" w:cs="Times New Roman"/>
          <w:color w:val="auto"/>
          <w:sz w:val="24"/>
          <w:szCs w:val="24"/>
          <w:rPrChange w:id="4827" w:author="Alex Cukierman" w:date="2022-02-09T20:12:00Z">
            <w:rPr>
              <w:rStyle w:val="Hyperlink"/>
              <w:rFonts w:ascii="Times New Roman" w:hAnsi="Times New Roman" w:cs="Times New Roman"/>
              <w:sz w:val="24"/>
              <w:szCs w:val="24"/>
            </w:rPr>
          </w:rPrChange>
        </w:rPr>
        <w:t xml:space="preserve">. </w:t>
      </w:r>
      <w:del w:id="4828" w:author="Alex Cukierman" w:date="2022-02-09T20:12:00Z">
        <w:r w:rsidR="00386E3F" w:rsidRPr="006A0CE8" w:rsidDel="006A0CE8">
          <w:rPr>
            <w:rStyle w:val="Hyperlink"/>
            <w:rFonts w:ascii="Times New Roman" w:hAnsi="Times New Roman" w:cs="Times New Roman"/>
            <w:color w:val="auto"/>
            <w:sz w:val="24"/>
            <w:szCs w:val="24"/>
            <w:rPrChange w:id="4829" w:author="Alex Cukierman" w:date="2022-02-09T20:12:00Z">
              <w:rPr>
                <w:rStyle w:val="Hyperlink"/>
                <w:rFonts w:ascii="Times New Roman" w:hAnsi="Times New Roman" w:cs="Times New Roman"/>
                <w:sz w:val="24"/>
                <w:szCs w:val="24"/>
              </w:rPr>
            </w:rPrChange>
          </w:rPr>
          <w:delText>(Accessed: 3 Feb 2022)</w:delText>
        </w:r>
      </w:del>
    </w:p>
    <w:p w14:paraId="23AEAFD8" w14:textId="2E2B9891" w:rsidR="00B8672B" w:rsidRPr="00D7451B" w:rsidRDefault="00B565DE" w:rsidP="007B7457">
      <w:pPr>
        <w:autoSpaceDE w:val="0"/>
        <w:autoSpaceDN w:val="0"/>
        <w:adjustRightInd w:val="0"/>
        <w:spacing w:after="0" w:line="360" w:lineRule="auto"/>
        <w:ind w:left="720" w:hanging="720"/>
        <w:rPr>
          <w:rFonts w:ascii="Times New Roman" w:hAnsi="Times New Roman" w:cs="Times New Roman"/>
          <w:sz w:val="24"/>
          <w:szCs w:val="24"/>
        </w:rPr>
      </w:pPr>
      <w:r w:rsidRPr="007B7457">
        <w:rPr>
          <w:rFonts w:ascii="Times New Roman" w:hAnsi="Times New Roman" w:cs="Times New Roman"/>
          <w:color w:val="222222"/>
          <w:sz w:val="24"/>
          <w:szCs w:val="24"/>
          <w:shd w:val="clear" w:color="auto" w:fill="FFFFFF"/>
        </w:rPr>
        <w:t xml:space="preserve">Whittaker, C., Walker, P. G., </w:t>
      </w:r>
      <w:proofErr w:type="spellStart"/>
      <w:r w:rsidRPr="007B7457">
        <w:rPr>
          <w:rFonts w:ascii="Times New Roman" w:hAnsi="Times New Roman" w:cs="Times New Roman"/>
          <w:color w:val="222222"/>
          <w:sz w:val="24"/>
          <w:szCs w:val="24"/>
          <w:shd w:val="clear" w:color="auto" w:fill="FFFFFF"/>
        </w:rPr>
        <w:t>Alhaffar</w:t>
      </w:r>
      <w:proofErr w:type="spellEnd"/>
      <w:r w:rsidRPr="007B7457">
        <w:rPr>
          <w:rFonts w:ascii="Times New Roman" w:hAnsi="Times New Roman" w:cs="Times New Roman"/>
          <w:color w:val="222222"/>
          <w:sz w:val="24"/>
          <w:szCs w:val="24"/>
          <w:shd w:val="clear" w:color="auto" w:fill="FFFFFF"/>
        </w:rPr>
        <w:t xml:space="preserve">, M., Hamlet, A., </w:t>
      </w:r>
      <w:proofErr w:type="spellStart"/>
      <w:r w:rsidRPr="007B7457">
        <w:rPr>
          <w:rFonts w:ascii="Times New Roman" w:hAnsi="Times New Roman" w:cs="Times New Roman"/>
          <w:color w:val="222222"/>
          <w:sz w:val="24"/>
          <w:szCs w:val="24"/>
          <w:shd w:val="clear" w:color="auto" w:fill="FFFFFF"/>
        </w:rPr>
        <w:t>Djaafara</w:t>
      </w:r>
      <w:proofErr w:type="spellEnd"/>
      <w:r w:rsidRPr="007B7457">
        <w:rPr>
          <w:rFonts w:ascii="Times New Roman" w:hAnsi="Times New Roman" w:cs="Times New Roman"/>
          <w:color w:val="222222"/>
          <w:sz w:val="24"/>
          <w:szCs w:val="24"/>
          <w:shd w:val="clear" w:color="auto" w:fill="FFFFFF"/>
        </w:rPr>
        <w:t xml:space="preserve">, B. A., Ghani, A., ... &amp; Watson, O. J. (2021). </w:t>
      </w:r>
      <w:r>
        <w:rPr>
          <w:rFonts w:ascii="Times New Roman" w:hAnsi="Times New Roman" w:cs="Times New Roman"/>
          <w:color w:val="222222"/>
          <w:sz w:val="24"/>
          <w:szCs w:val="24"/>
          <w:shd w:val="clear" w:color="auto" w:fill="FFFFFF"/>
        </w:rPr>
        <w:t>“</w:t>
      </w:r>
      <w:r w:rsidRPr="007B7457">
        <w:rPr>
          <w:rFonts w:ascii="Times New Roman" w:hAnsi="Times New Roman" w:cs="Times New Roman"/>
          <w:color w:val="222222"/>
          <w:sz w:val="24"/>
          <w:szCs w:val="24"/>
          <w:shd w:val="clear" w:color="auto" w:fill="FFFFFF"/>
        </w:rPr>
        <w:t xml:space="preserve">Under-reporting of deaths limits our understanding of true burden of </w:t>
      </w:r>
      <w:ins w:id="4830" w:author="Alex Cukierman" w:date="2022-02-08T23:11:00Z">
        <w:r w:rsidR="0099682C">
          <w:rPr>
            <w:rFonts w:ascii="Times New Roman" w:hAnsi="Times New Roman" w:cs="Times New Roman"/>
            <w:color w:val="222222"/>
            <w:sz w:val="24"/>
            <w:szCs w:val="24"/>
            <w:shd w:val="clear" w:color="auto" w:fill="FFFFFF"/>
          </w:rPr>
          <w:t>C</w:t>
        </w:r>
      </w:ins>
      <w:del w:id="4831" w:author="Alex Cukierman" w:date="2022-02-08T23:11:00Z">
        <w:r w:rsidRPr="007B7457" w:rsidDel="0099682C">
          <w:rPr>
            <w:rFonts w:ascii="Times New Roman" w:hAnsi="Times New Roman" w:cs="Times New Roman"/>
            <w:color w:val="222222"/>
            <w:sz w:val="24"/>
            <w:szCs w:val="24"/>
            <w:shd w:val="clear" w:color="auto" w:fill="FFFFFF"/>
          </w:rPr>
          <w:delText>c</w:delText>
        </w:r>
      </w:del>
      <w:r w:rsidRPr="007B7457">
        <w:rPr>
          <w:rFonts w:ascii="Times New Roman" w:hAnsi="Times New Roman" w:cs="Times New Roman"/>
          <w:color w:val="222222"/>
          <w:sz w:val="24"/>
          <w:szCs w:val="24"/>
          <w:shd w:val="clear" w:color="auto" w:fill="FFFFFF"/>
        </w:rPr>
        <w:t>ovid-19.</w:t>
      </w:r>
      <w:r>
        <w:rPr>
          <w:rFonts w:ascii="Times New Roman" w:hAnsi="Times New Roman" w:cs="Times New Roman"/>
          <w:color w:val="222222"/>
          <w:sz w:val="24"/>
          <w:szCs w:val="24"/>
          <w:shd w:val="clear" w:color="auto" w:fill="FFFFFF"/>
        </w:rPr>
        <w:t>”</w:t>
      </w:r>
      <w:r w:rsidRPr="007B7457">
        <w:rPr>
          <w:rFonts w:ascii="Times New Roman" w:hAnsi="Times New Roman" w:cs="Times New Roman"/>
          <w:color w:val="222222"/>
          <w:sz w:val="24"/>
          <w:szCs w:val="24"/>
          <w:shd w:val="clear" w:color="auto" w:fill="FFFFFF"/>
        </w:rPr>
        <w:t> </w:t>
      </w:r>
      <w:proofErr w:type="spellStart"/>
      <w:r w:rsidRPr="007B7457">
        <w:rPr>
          <w:rFonts w:ascii="Times New Roman" w:hAnsi="Times New Roman" w:cs="Times New Roman"/>
          <w:i/>
          <w:iCs/>
          <w:color w:val="222222"/>
          <w:sz w:val="24"/>
          <w:szCs w:val="24"/>
          <w:shd w:val="clear" w:color="auto" w:fill="FFFFFF"/>
        </w:rPr>
        <w:t>bmj</w:t>
      </w:r>
      <w:proofErr w:type="spellEnd"/>
      <w:r w:rsidRPr="007B7457">
        <w:rPr>
          <w:rFonts w:ascii="Times New Roman" w:hAnsi="Times New Roman" w:cs="Times New Roman"/>
          <w:color w:val="222222"/>
          <w:sz w:val="24"/>
          <w:szCs w:val="24"/>
          <w:shd w:val="clear" w:color="auto" w:fill="FFFFFF"/>
        </w:rPr>
        <w:t>, </w:t>
      </w:r>
      <w:r w:rsidRPr="007B7457">
        <w:rPr>
          <w:rFonts w:ascii="Times New Roman" w:hAnsi="Times New Roman" w:cs="Times New Roman"/>
          <w:i/>
          <w:iCs/>
          <w:color w:val="222222"/>
          <w:sz w:val="24"/>
          <w:szCs w:val="24"/>
          <w:shd w:val="clear" w:color="auto" w:fill="FFFFFF"/>
        </w:rPr>
        <w:t>375</w:t>
      </w:r>
      <w:r w:rsidRPr="007B7457">
        <w:rPr>
          <w:rFonts w:ascii="Times New Roman" w:hAnsi="Times New Roman" w:cs="Times New Roman"/>
          <w:color w:val="222222"/>
          <w:sz w:val="24"/>
          <w:szCs w:val="24"/>
          <w:shd w:val="clear" w:color="auto" w:fill="FFFFFF"/>
        </w:rPr>
        <w:t>.</w:t>
      </w:r>
    </w:p>
    <w:sectPr w:rsidR="00B8672B" w:rsidRPr="00D7451B" w:rsidSect="00580C81">
      <w:footerReference w:type="default" r:id="rId24"/>
      <w:pgSz w:w="15840" w:h="12240" w:orient="landscape"/>
      <w:pgMar w:top="108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7" w:author="Xin, Weining" w:date="2022-02-04T03:00:00Z" w:initials="XW">
    <w:p w14:paraId="48D4DCD1" w14:textId="7B90BAB4" w:rsidR="00BA61C6" w:rsidRDefault="00BA61C6">
      <w:pPr>
        <w:pStyle w:val="CommentText"/>
      </w:pPr>
      <w:r>
        <w:rPr>
          <w:rStyle w:val="CommentReference"/>
        </w:rPr>
        <w:annotationRef/>
      </w:r>
      <w:r>
        <w:t>I wondered whether we shall say “game changer” because the dependent variable is ratio between the two measures, not lower mortality per se.</w:t>
      </w:r>
    </w:p>
  </w:comment>
  <w:comment w:id="138" w:author="Yothin Jinjarak [2]" w:date="2022-02-05T08:08:00Z" w:initials="YJ">
    <w:p w14:paraId="6F232346" w14:textId="27E0121F" w:rsidR="00BA61C6" w:rsidRDefault="00BA61C6">
      <w:pPr>
        <w:pStyle w:val="CommentText"/>
      </w:pPr>
      <w:r>
        <w:rPr>
          <w:rStyle w:val="CommentReference"/>
        </w:rPr>
        <w:annotationRef/>
      </w:r>
      <w:r>
        <w:t xml:space="preserve">Hi </w:t>
      </w:r>
      <w:proofErr w:type="spellStart"/>
      <w:r>
        <w:t>Weining</w:t>
      </w:r>
      <w:proofErr w:type="spellEnd"/>
      <w:r>
        <w:t>: good point. Added “</w:t>
      </w:r>
      <w:r w:rsidRPr="00B27FD8">
        <w:rPr>
          <w:rFonts w:ascii="Times New Roman" w:eastAsia="Calibri" w:hAnsi="Times New Roman" w:cs="Times New Roman"/>
          <w:color w:val="000000" w:themeColor="text1"/>
          <w:sz w:val="24"/>
          <w:szCs w:val="24"/>
        </w:rPr>
        <w:t>a game-changer</w:t>
      </w:r>
      <w:r w:rsidRPr="005D180E">
        <w:rPr>
          <w:rStyle w:val="CommentReference"/>
          <w:rFonts w:ascii="Times New Roman" w:hAnsi="Times New Roman" w:cs="Times New Roman"/>
        </w:rPr>
        <w:annotationRef/>
      </w:r>
      <w:r>
        <w:rPr>
          <w:rFonts w:ascii="Times New Roman" w:eastAsia="Calibri" w:hAnsi="Times New Roman" w:cs="Times New Roman"/>
          <w:color w:val="000000" w:themeColor="text1"/>
          <w:sz w:val="24"/>
          <w:szCs w:val="24"/>
        </w:rPr>
        <w:t xml:space="preserve"> to the patterns of excess deaths to official mortality</w:t>
      </w:r>
      <w:r w:rsidRPr="00B27FD8">
        <w:rPr>
          <w:rFonts w:ascii="Times New Roman" w:eastAsia="Calibri" w:hAnsi="Times New Roman" w:cs="Times New Roman"/>
          <w:color w:val="000000" w:themeColor="text1"/>
          <w:sz w:val="24"/>
          <w:szCs w:val="24"/>
        </w:rPr>
        <w:t>.</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D4DCD1" w15:done="0"/>
  <w15:commentEx w15:paraId="6F232346" w15:paraIdParent="48D4D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A66CA8" w16cex:dateUtc="2022-02-03T20:00:00Z"/>
  <w16cex:commentExtensible w16cex:durableId="25A8AEE4" w16cex:dateUtc="2022-02-05T0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D4DCD1" w16cid:durableId="25A66CA8"/>
  <w16cid:commentId w16cid:paraId="6F232346" w16cid:durableId="25A8AE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CD328" w14:textId="77777777" w:rsidR="00193092" w:rsidRDefault="00193092" w:rsidP="00B47C52">
      <w:pPr>
        <w:spacing w:after="0" w:line="240" w:lineRule="auto"/>
      </w:pPr>
      <w:r>
        <w:separator/>
      </w:r>
    </w:p>
  </w:endnote>
  <w:endnote w:type="continuationSeparator" w:id="0">
    <w:p w14:paraId="18811D87" w14:textId="77777777" w:rsidR="00193092" w:rsidRDefault="00193092" w:rsidP="00B4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B8081" w14:textId="77777777" w:rsidR="00BA61C6" w:rsidRDefault="00BA6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1AB8F" w14:textId="3138FEDF" w:rsidR="00BA61C6" w:rsidRDefault="00BA61C6">
    <w:pPr>
      <w:pStyle w:val="Footer"/>
      <w:jc w:val="center"/>
      <w:rPr>
        <w:ins w:id="4468" w:author="Alex Cukierman" w:date="2022-02-09T14:05:00Z"/>
      </w:rPr>
    </w:pPr>
    <w:r>
      <w:rPr>
        <w:noProof/>
      </w:rPr>
      <mc:AlternateContent>
        <mc:Choice Requires="wps">
          <w:drawing>
            <wp:anchor distT="0" distB="0" distL="114300" distR="114300" simplePos="0" relativeHeight="251659264" behindDoc="0" locked="0" layoutInCell="0" allowOverlap="1" wp14:anchorId="729677BE" wp14:editId="3261A67F">
              <wp:simplePos x="0" y="0"/>
              <wp:positionH relativeFrom="page">
                <wp:align>left</wp:align>
              </wp:positionH>
              <wp:positionV relativeFrom="page">
                <wp:align>bottom</wp:align>
              </wp:positionV>
              <wp:extent cx="7772400" cy="737235"/>
              <wp:effectExtent l="0" t="0" r="0" b="5715"/>
              <wp:wrapNone/>
              <wp:docPr id="5" name="MSIPCM86b0425cbe0f242b0c0bc6a1" descr="{&quot;HashCode&quot;:418872913,&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73723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69439F" w14:textId="0BFFE9F2" w:rsidR="00BA61C6" w:rsidRPr="00B85725" w:rsidRDefault="00BA61C6" w:rsidP="00B85725">
                          <w:pPr>
                            <w:spacing w:after="0"/>
                            <w:rPr>
                              <w:rFonts w:ascii="Calibri" w:hAnsi="Calibri" w:cs="Calibri"/>
                              <w:color w:val="000000"/>
                              <w:sz w:val="18"/>
                            </w:rPr>
                          </w:pPr>
                          <w:r w:rsidRPr="00B85725">
                            <w:rPr>
                              <w:rFonts w:ascii="Calibri" w:hAnsi="Calibri" w:cs="Calibri"/>
                              <w:color w:val="000000"/>
                              <w:sz w:val="18"/>
                            </w:rPr>
                            <w:t>INTERNAL. This information is accessible to ADB Management and staff. It may be shared outside ADB with appropriate permission.</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729677BE" id="_x0000_t202" coordsize="21600,21600" o:spt="202" path="m,l,21600r21600,l21600,xe">
              <v:stroke joinstyle="miter"/>
              <v:path gradientshapeok="t" o:connecttype="rect"/>
            </v:shapetype>
            <v:shape id="MSIPCM86b0425cbe0f242b0c0bc6a1" o:spid="_x0000_s1026" type="#_x0000_t202" alt="{&quot;HashCode&quot;:418872913,&quot;Height&quot;:9999999.0,&quot;Width&quot;:9999999.0,&quot;Placement&quot;:&quot;Footer&quot;,&quot;Index&quot;:&quot;Primary&quot;,&quot;Section&quot;:1,&quot;Top&quot;:0.0,&quot;Left&quot;:0.0}" style="position:absolute;left:0;text-align:left;margin-left:0;margin-top:0;width:612pt;height:58.05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" o:allowincell="f" filled="f" stroked="f" strokeweight=".5pt">
              <v:textbox inset="20pt,0,,0">
                <w:txbxContent>
                  <w:p w14:paraId="4B69439F" w14:textId="0BFFE9F2" w:rsidR="00BA61C6" w:rsidRPr="00B85725" w:rsidRDefault="00BA61C6" w:rsidP="00B85725">
                    <w:pPr>
                      <w:spacing w:after="0"/>
                      <w:rPr>
                        <w:rFonts w:ascii="Calibri" w:hAnsi="Calibri" w:cs="Calibri"/>
                        <w:color w:val="000000"/>
                        <w:sz w:val="18"/>
                      </w:rPr>
                    </w:pPr>
                    <w:r w:rsidRPr="00B85725">
                      <w:rPr>
                        <w:rFonts w:ascii="Calibri" w:hAnsi="Calibri" w:cs="Calibri"/>
                        <w:color w:val="000000"/>
                        <w:sz w:val="18"/>
                      </w:rPr>
                      <w:t>INTERNAL. This information is accessible to ADB Management and staff. It may be shared outside ADB with appropriate permission.</w:t>
                    </w:r>
                  </w:p>
                </w:txbxContent>
              </v:textbox>
              <w10:wrap anchorx="page" anchory="page"/>
            </v:shape>
          </w:pict>
        </mc:Fallback>
      </mc:AlternateContent>
    </w:r>
    <w:customXmlInsRangeStart w:id="4469" w:author="Alex Cukierman" w:date="2022-02-09T14:05:00Z"/>
    <w:sdt>
      <w:sdtPr>
        <w:id w:val="-1574268318"/>
        <w:docPartObj>
          <w:docPartGallery w:val="Page Numbers (Bottom of Page)"/>
          <w:docPartUnique/>
        </w:docPartObj>
      </w:sdtPr>
      <w:sdtEndPr>
        <w:rPr>
          <w:noProof/>
        </w:rPr>
      </w:sdtEndPr>
      <w:sdtContent>
        <w:customXmlInsRangeEnd w:id="4469"/>
        <w:ins w:id="4470" w:author="Alex Cukierman" w:date="2022-02-09T14:05:00Z">
          <w:r>
            <w:fldChar w:fldCharType="begin"/>
          </w:r>
          <w:r>
            <w:instrText xml:space="preserve"> PAGE   \* MERGEFORMAT </w:instrText>
          </w:r>
          <w:r>
            <w:fldChar w:fldCharType="separate"/>
          </w:r>
        </w:ins>
        <w:r>
          <w:rPr>
            <w:noProof/>
          </w:rPr>
          <w:t>1</w:t>
        </w:r>
        <w:ins w:id="4471" w:author="Alex Cukierman" w:date="2022-02-09T14:05:00Z">
          <w:r>
            <w:rPr>
              <w:noProof/>
            </w:rPr>
            <w:fldChar w:fldCharType="end"/>
          </w:r>
        </w:ins>
        <w:customXmlInsRangeStart w:id="4472" w:author="Alex Cukierman" w:date="2022-02-09T14:05:00Z"/>
      </w:sdtContent>
    </w:sdt>
    <w:customXmlInsRangeEnd w:id="4472"/>
  </w:p>
  <w:p w14:paraId="5A24BC9A" w14:textId="77777777" w:rsidR="00BA61C6" w:rsidRDefault="00BA6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9C268" w14:textId="77777777" w:rsidR="00BA61C6" w:rsidRDefault="00BA61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5E38D" w14:textId="2FBCEEA2" w:rsidR="00BA61C6" w:rsidRDefault="00BA61C6">
    <w:pPr>
      <w:pStyle w:val="Footer"/>
      <w:jc w:val="center"/>
    </w:pPr>
    <w:r>
      <w:rPr>
        <w:noProof/>
      </w:rPr>
      <mc:AlternateContent>
        <mc:Choice Requires="wps">
          <w:drawing>
            <wp:anchor distT="0" distB="0" distL="114300" distR="114300" simplePos="0" relativeHeight="251660288" behindDoc="0" locked="0" layoutInCell="0" allowOverlap="1" wp14:anchorId="7E1B9257" wp14:editId="330F318E">
              <wp:simplePos x="0" y="0"/>
              <wp:positionH relativeFrom="page">
                <wp:align>left</wp:align>
              </wp:positionH>
              <wp:positionV relativeFrom="page">
                <wp:align>bottom</wp:align>
              </wp:positionV>
              <wp:extent cx="7772400" cy="737235"/>
              <wp:effectExtent l="0" t="0" r="0" b="5715"/>
              <wp:wrapNone/>
              <wp:docPr id="6" name="MSIPCM7f424e53a86d754814bfbd5d" descr="{&quot;HashCode&quot;:418872913,&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73723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0A494D" w14:textId="408D3A02" w:rsidR="00BA61C6" w:rsidRPr="00B85725" w:rsidRDefault="00BA61C6" w:rsidP="00B85725">
                          <w:pPr>
                            <w:spacing w:after="0"/>
                            <w:rPr>
                              <w:rFonts w:ascii="Calibri" w:hAnsi="Calibri" w:cs="Calibri"/>
                              <w:color w:val="000000"/>
                              <w:sz w:val="18"/>
                            </w:rPr>
                          </w:pPr>
                          <w:r w:rsidRPr="00B85725">
                            <w:rPr>
                              <w:rFonts w:ascii="Calibri" w:hAnsi="Calibri" w:cs="Calibri"/>
                              <w:color w:val="000000"/>
                              <w:sz w:val="18"/>
                            </w:rPr>
                            <w:t>INTERNAL. This information is accessible to ADB Management and staff. It may be shared outside ADB with appropriate permission.</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7E1B9257" id="_x0000_t202" coordsize="21600,21600" o:spt="202" path="m,l,21600r21600,l21600,xe">
              <v:stroke joinstyle="miter"/>
              <v:path gradientshapeok="t" o:connecttype="rect"/>
            </v:shapetype>
            <v:shape id="MSIPCM7f424e53a86d754814bfbd5d" o:spid="_x0000_s1027" type="#_x0000_t202" alt="{&quot;HashCode&quot;:418872913,&quot;Height&quot;:9999999.0,&quot;Width&quot;:9999999.0,&quot;Placement&quot;:&quot;Footer&quot;,&quot;Index&quot;:&quot;Primary&quot;,&quot;Section&quot;:2,&quot;Top&quot;:0.0,&quot;Left&quot;:0.0}" style="position:absolute;left:0;text-align:left;margin-left:0;margin-top:0;width:612pt;height:58.05pt;z-index:25166028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" o:allowincell="f" filled="f" stroked="f" strokeweight=".5pt">
              <v:fill o:detectmouseclick="t"/>
              <v:textbox inset="20pt,0,,0">
                <w:txbxContent>
                  <w:p w14:paraId="1B0A494D" w14:textId="408D3A02" w:rsidR="00B85725" w:rsidRPr="00B85725" w:rsidRDefault="00B85725" w:rsidP="00B85725">
                    <w:pPr>
                      <w:spacing w:after="0"/>
                      <w:rPr>
                        <w:rFonts w:ascii="Calibri" w:hAnsi="Calibri" w:cs="Calibri"/>
                        <w:color w:val="000000"/>
                        <w:sz w:val="18"/>
                      </w:rPr>
                    </w:pPr>
                    <w:r w:rsidRPr="00B85725">
                      <w:rPr>
                        <w:rFonts w:ascii="Calibri" w:hAnsi="Calibri" w:cs="Calibri"/>
                        <w:color w:val="000000"/>
                        <w:sz w:val="18"/>
                      </w:rPr>
                      <w:t>INTERNAL. This information is accessible to ADB Management and staff. It may be shared outside ADB with appropriate permission.</w:t>
                    </w:r>
                  </w:p>
                </w:txbxContent>
              </v:textbox>
              <w10:wrap anchorx="page" anchory="page"/>
            </v:shape>
          </w:pict>
        </mc:Fallback>
      </mc:AlternateContent>
    </w:r>
    <w:sdt>
      <w:sdtPr>
        <w:id w:val="729194135"/>
        <w:docPartObj>
          <w:docPartGallery w:val="Page Numbers (Bottom of Page)"/>
          <w:docPartUnique/>
        </w:docPartObj>
      </w:sdtPr>
      <w:sdtEndPr>
        <w:rPr>
          <w:noProof/>
        </w:rPr>
      </w:sdtEndPr>
      <w:sdtContent>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Pr>
            <w:rFonts w:ascii="Book Antiqua" w:hAnsi="Book Antiqua"/>
            <w:noProof/>
          </w:rPr>
          <w:t>27</w:t>
        </w:r>
        <w:r w:rsidRPr="009B7ABF">
          <w:rPr>
            <w:rFonts w:ascii="Book Antiqua" w:hAnsi="Book Antiqua"/>
            <w:noProof/>
          </w:rPr>
          <w:fldChar w:fldCharType="end"/>
        </w:r>
      </w:sdtContent>
    </w:sdt>
  </w:p>
  <w:p w14:paraId="475D03BC" w14:textId="77777777" w:rsidR="00BA61C6" w:rsidRDefault="00BA6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30B05" w14:textId="77777777" w:rsidR="00193092" w:rsidRDefault="00193092" w:rsidP="00B47C52">
      <w:pPr>
        <w:spacing w:after="0" w:line="240" w:lineRule="auto"/>
      </w:pPr>
      <w:r>
        <w:separator/>
      </w:r>
    </w:p>
  </w:footnote>
  <w:footnote w:type="continuationSeparator" w:id="0">
    <w:p w14:paraId="673F21E5" w14:textId="77777777" w:rsidR="00193092" w:rsidRDefault="00193092" w:rsidP="00B47C52">
      <w:pPr>
        <w:spacing w:after="0" w:line="240" w:lineRule="auto"/>
      </w:pPr>
      <w:r>
        <w:continuationSeparator/>
      </w:r>
    </w:p>
  </w:footnote>
  <w:footnote w:id="1">
    <w:p w14:paraId="0EF98251" w14:textId="2B243E7D" w:rsidR="00BA61C6" w:rsidRPr="007B7457" w:rsidRDefault="00BA61C6" w:rsidP="000038CE">
      <w:pPr>
        <w:spacing w:line="240" w:lineRule="auto"/>
        <w:rPr>
          <w:ins w:id="1" w:author="Alex Cukierman" w:date="2022-02-07T15:55:00Z"/>
          <w:rFonts w:ascii="Times New Roman" w:hAnsi="Times New Roman" w:cs="Times New Roman"/>
        </w:rPr>
      </w:pPr>
      <w:ins w:id="2" w:author="Alex Cukierman" w:date="2022-02-07T15:55:00Z">
        <w:r>
          <w:rPr>
            <w:rStyle w:val="FootnoteReference"/>
          </w:rPr>
          <w:t>*</w:t>
        </w:r>
        <w:r>
          <w:t xml:space="preserve"> </w:t>
        </w:r>
        <w:r w:rsidRPr="007B7457">
          <w:rPr>
            <w:rFonts w:ascii="Times New Roman" w:hAnsi="Times New Roman" w:cs="Times New Roman"/>
          </w:rPr>
          <w:t xml:space="preserve">Joshua </w:t>
        </w:r>
        <w:proofErr w:type="spellStart"/>
        <w:r w:rsidRPr="007B7457">
          <w:rPr>
            <w:rFonts w:ascii="Times New Roman" w:hAnsi="Times New Roman" w:cs="Times New Roman"/>
          </w:rPr>
          <w:t>Aizenman</w:t>
        </w:r>
        <w:proofErr w:type="spellEnd"/>
        <w:r w:rsidRPr="007B7457">
          <w:rPr>
            <w:rFonts w:ascii="Times New Roman" w:hAnsi="Times New Roman" w:cs="Times New Roman"/>
          </w:rPr>
          <w:t>, Economics and SIR, University of Southern California</w:t>
        </w:r>
      </w:ins>
      <w:ins w:id="3" w:author="Nair-Desai, Sameer" w:date="2022-02-12T20:37:00Z">
        <w:r w:rsidR="00762533">
          <w:rPr>
            <w:rFonts w:ascii="Times New Roman" w:hAnsi="Times New Roman" w:cs="Times New Roman"/>
          </w:rPr>
          <w:t xml:space="preserve"> and NBER</w:t>
        </w:r>
      </w:ins>
      <w:ins w:id="4" w:author="Alex Cukierman" w:date="2022-02-07T15:55:00Z">
        <w:r w:rsidRPr="007B7457">
          <w:rPr>
            <w:rFonts w:ascii="Times New Roman" w:hAnsi="Times New Roman" w:cs="Times New Roman"/>
          </w:rPr>
          <w:t>, Los Angeles, CA 90089-0043</w:t>
        </w:r>
        <w:del w:id="5" w:author="Nair-Desai, Sameer" w:date="2022-02-12T20:37:00Z">
          <w:r w:rsidRPr="007B7457" w:rsidDel="00762533">
            <w:rPr>
              <w:rFonts w:ascii="Times New Roman" w:hAnsi="Times New Roman" w:cs="Times New Roman"/>
            </w:rPr>
            <w:delText xml:space="preserve"> and NBER</w:delText>
          </w:r>
        </w:del>
      </w:ins>
      <w:ins w:id="6" w:author="Nair-Desai, Sameer" w:date="2022-02-12T20:36:00Z">
        <w:r w:rsidR="00762533">
          <w:rPr>
            <w:rFonts w:ascii="Times New Roman" w:hAnsi="Times New Roman" w:cs="Times New Roman"/>
          </w:rPr>
          <w:t>,</w:t>
        </w:r>
      </w:ins>
      <w:ins w:id="7" w:author="Alex Cukierman" w:date="2022-02-07T15:55:00Z">
        <w:r w:rsidRPr="007B7457">
          <w:rPr>
            <w:rFonts w:ascii="Times New Roman" w:hAnsi="Times New Roman" w:cs="Times New Roman"/>
          </w:rPr>
          <w:t xml:space="preserve"> aizenman@usc.edu </w:t>
        </w:r>
      </w:ins>
    </w:p>
    <w:p w14:paraId="15090B49" w14:textId="731203DD" w:rsidR="00BA61C6" w:rsidRPr="007B7457" w:rsidRDefault="00BA61C6" w:rsidP="000038CE">
      <w:pPr>
        <w:spacing w:line="240" w:lineRule="auto"/>
        <w:rPr>
          <w:ins w:id="8" w:author="Alex Cukierman" w:date="2022-02-07T15:55:00Z"/>
          <w:rFonts w:ascii="Times New Roman" w:hAnsi="Times New Roman" w:cs="Times New Roman"/>
        </w:rPr>
      </w:pPr>
      <w:ins w:id="9" w:author="Alex Cukierman" w:date="2022-02-07T15:55:00Z">
        <w:r w:rsidRPr="007B7457">
          <w:rPr>
            <w:rFonts w:ascii="Times New Roman" w:hAnsi="Times New Roman" w:cs="Times New Roman"/>
          </w:rPr>
          <w:t>Alex Cukierman</w:t>
        </w:r>
        <w:r>
          <w:rPr>
            <w:rFonts w:ascii="Times New Roman" w:hAnsi="Times New Roman" w:cs="Times New Roman"/>
          </w:rPr>
          <w:t>,</w:t>
        </w:r>
        <w:r w:rsidRPr="007B7457">
          <w:rPr>
            <w:rFonts w:ascii="Times New Roman" w:hAnsi="Times New Roman" w:cs="Times New Roman"/>
          </w:rPr>
          <w:t xml:space="preserve"> Tel-Aviv University School of Economics, Tel-Aviv</w:t>
        </w:r>
        <w:r>
          <w:rPr>
            <w:rFonts w:ascii="Times New Roman" w:hAnsi="Times New Roman" w:cs="Times New Roman"/>
          </w:rPr>
          <w:t>,</w:t>
        </w:r>
        <w:r w:rsidRPr="007B7457">
          <w:rPr>
            <w:rFonts w:ascii="Times New Roman" w:hAnsi="Times New Roman" w:cs="Times New Roman"/>
          </w:rPr>
          <w:t xml:space="preserve"> </w:t>
        </w:r>
        <w:del w:id="10" w:author="Nair-Desai, Sameer" w:date="2022-02-12T20:37:00Z">
          <w:r w:rsidRPr="007B7457" w:rsidDel="00762533">
            <w:rPr>
              <w:rFonts w:ascii="Times New Roman" w:hAnsi="Times New Roman" w:cs="Times New Roman"/>
            </w:rPr>
            <w:delText>69978</w:delText>
          </w:r>
          <w:r w:rsidDel="00762533">
            <w:rPr>
              <w:rFonts w:ascii="Times New Roman" w:hAnsi="Times New Roman" w:cs="Times New Roman"/>
            </w:rPr>
            <w:delText>,</w:delText>
          </w:r>
          <w:r w:rsidRPr="007B7457" w:rsidDel="00762533">
            <w:rPr>
              <w:rFonts w:ascii="Times New Roman" w:hAnsi="Times New Roman" w:cs="Times New Roman"/>
            </w:rPr>
            <w:delText xml:space="preserve"> </w:delText>
          </w:r>
        </w:del>
        <w:r w:rsidRPr="007B7457">
          <w:rPr>
            <w:rFonts w:ascii="Times New Roman" w:hAnsi="Times New Roman" w:cs="Times New Roman"/>
          </w:rPr>
          <w:t>I</w:t>
        </w:r>
      </w:ins>
      <w:ins w:id="11" w:author="Nair-Desai, Sameer" w:date="2022-02-12T20:36:00Z">
        <w:r w:rsidR="00762533">
          <w:rPr>
            <w:rFonts w:ascii="Times New Roman" w:hAnsi="Times New Roman" w:cs="Times New Roman"/>
          </w:rPr>
          <w:t>srael</w:t>
        </w:r>
      </w:ins>
      <w:ins w:id="12" w:author="Nair-Desai, Sameer" w:date="2022-02-12T20:37:00Z">
        <w:r w:rsidR="00762533">
          <w:rPr>
            <w:rFonts w:ascii="Times New Roman" w:hAnsi="Times New Roman" w:cs="Times New Roman"/>
          </w:rPr>
          <w:t xml:space="preserve"> 69978</w:t>
        </w:r>
      </w:ins>
      <w:ins w:id="13" w:author="Alex Cukierman" w:date="2022-02-07T15:55:00Z">
        <w:del w:id="14" w:author="Nair-Desai, Sameer" w:date="2022-02-12T20:36:00Z">
          <w:r w:rsidRPr="007B7457" w:rsidDel="00762533">
            <w:rPr>
              <w:rFonts w:ascii="Times New Roman" w:hAnsi="Times New Roman" w:cs="Times New Roman"/>
            </w:rPr>
            <w:delText>SRAEL</w:delText>
          </w:r>
        </w:del>
      </w:ins>
      <w:ins w:id="15" w:author="Nair-Desai, Sameer" w:date="2022-02-12T20:36:00Z">
        <w:r w:rsidR="00762533">
          <w:rPr>
            <w:rFonts w:ascii="Times New Roman" w:hAnsi="Times New Roman" w:cs="Times New Roman"/>
          </w:rPr>
          <w:t>,</w:t>
        </w:r>
      </w:ins>
      <w:ins w:id="16" w:author="Alex Cukierman" w:date="2022-02-07T15:55:00Z">
        <w:r w:rsidRPr="007B7457">
          <w:rPr>
            <w:rFonts w:ascii="Times New Roman" w:hAnsi="Times New Roman" w:cs="Times New Roman"/>
          </w:rPr>
          <w:t xml:space="preserve"> </w:t>
        </w:r>
        <w:r>
          <w:fldChar w:fldCharType="begin"/>
        </w:r>
        <w:r>
          <w:instrText xml:space="preserve"> HYPERLINK "mailto:alexcuk@tauex.tau.ac.il" </w:instrText>
        </w:r>
        <w:r>
          <w:fldChar w:fldCharType="separate"/>
        </w:r>
        <w:r w:rsidRPr="007B7457">
          <w:rPr>
            <w:rStyle w:val="Hyperlink"/>
            <w:rFonts w:ascii="Times New Roman" w:hAnsi="Times New Roman" w:cs="Times New Roman"/>
          </w:rPr>
          <w:t>alexcuk@tauex.tau.ac.il</w:t>
        </w:r>
        <w:r>
          <w:rPr>
            <w:rStyle w:val="Hyperlink"/>
            <w:rFonts w:ascii="Times New Roman" w:hAnsi="Times New Roman" w:cs="Times New Roman"/>
          </w:rPr>
          <w:fldChar w:fldCharType="end"/>
        </w:r>
        <w:r w:rsidRPr="007B7457">
          <w:rPr>
            <w:rFonts w:ascii="Times New Roman" w:hAnsi="Times New Roman" w:cs="Times New Roman"/>
          </w:rPr>
          <w:t xml:space="preserve"> </w:t>
        </w:r>
      </w:ins>
    </w:p>
    <w:p w14:paraId="1702A94B" w14:textId="6393F12E" w:rsidR="00BA61C6" w:rsidRPr="007B7457" w:rsidRDefault="00BA61C6" w:rsidP="000038CE">
      <w:pPr>
        <w:spacing w:line="240" w:lineRule="auto"/>
        <w:rPr>
          <w:ins w:id="17" w:author="Alex Cukierman" w:date="2022-02-07T15:55:00Z"/>
          <w:rFonts w:ascii="Times New Roman" w:hAnsi="Times New Roman" w:cs="Times New Roman"/>
        </w:rPr>
      </w:pPr>
      <w:proofErr w:type="spellStart"/>
      <w:ins w:id="18" w:author="Alex Cukierman" w:date="2022-02-07T15:55:00Z">
        <w:r w:rsidRPr="007B7457">
          <w:rPr>
            <w:rFonts w:ascii="Times New Roman" w:hAnsi="Times New Roman" w:cs="Times New Roman"/>
          </w:rPr>
          <w:t>Yothin</w:t>
        </w:r>
        <w:proofErr w:type="spellEnd"/>
        <w:r w:rsidRPr="007B7457">
          <w:rPr>
            <w:rFonts w:ascii="Times New Roman" w:hAnsi="Times New Roman" w:cs="Times New Roman"/>
          </w:rPr>
          <w:t xml:space="preserve"> </w:t>
        </w:r>
        <w:proofErr w:type="spellStart"/>
        <w:r w:rsidRPr="007B7457">
          <w:rPr>
            <w:rFonts w:ascii="Times New Roman" w:hAnsi="Times New Roman" w:cs="Times New Roman"/>
          </w:rPr>
          <w:t>Jinjarak</w:t>
        </w:r>
      </w:ins>
      <w:proofErr w:type="spellEnd"/>
      <w:ins w:id="19" w:author="Nair-Desai, Sameer" w:date="2022-02-12T20:37:00Z">
        <w:r w:rsidR="00762533">
          <w:rPr>
            <w:rFonts w:ascii="Times New Roman" w:hAnsi="Times New Roman" w:cs="Times New Roman"/>
          </w:rPr>
          <w:t>,</w:t>
        </w:r>
      </w:ins>
      <w:ins w:id="20" w:author="Alex Cukierman" w:date="2022-02-07T15:55:00Z">
        <w:r w:rsidRPr="007B7457">
          <w:rPr>
            <w:rFonts w:ascii="Times New Roman" w:hAnsi="Times New Roman" w:cs="Times New Roman"/>
          </w:rPr>
          <w:t xml:space="preserve"> ERCD</w:t>
        </w:r>
      </w:ins>
      <w:ins w:id="21" w:author="Nair-Desai, Sameer" w:date="2022-02-12T20:37:00Z">
        <w:r w:rsidR="00762533">
          <w:rPr>
            <w:rFonts w:ascii="Times New Roman" w:hAnsi="Times New Roman" w:cs="Times New Roman"/>
          </w:rPr>
          <w:t xml:space="preserve"> and</w:t>
        </w:r>
      </w:ins>
      <w:ins w:id="22" w:author="Alex Cukierman" w:date="2022-02-07T15:55:00Z">
        <w:del w:id="23" w:author="Nair-Desai, Sameer" w:date="2022-02-12T20:37:00Z">
          <w:r w:rsidRPr="007B7457" w:rsidDel="00762533">
            <w:rPr>
              <w:rFonts w:ascii="Times New Roman" w:hAnsi="Times New Roman" w:cs="Times New Roman"/>
            </w:rPr>
            <w:delText>,</w:delText>
          </w:r>
        </w:del>
        <w:r w:rsidRPr="007B7457">
          <w:rPr>
            <w:rFonts w:ascii="Times New Roman" w:hAnsi="Times New Roman" w:cs="Times New Roman"/>
          </w:rPr>
          <w:t xml:space="preserve"> Asian Development Bank, </w:t>
        </w:r>
      </w:ins>
      <w:ins w:id="24" w:author="Nair-Desai, Sameer" w:date="2022-02-12T20:37:00Z">
        <w:r w:rsidR="00762533" w:rsidRPr="007B7457">
          <w:rPr>
            <w:rFonts w:ascii="Times New Roman" w:hAnsi="Times New Roman" w:cs="Times New Roman"/>
          </w:rPr>
          <w:t>1550 Metro Manila,</w:t>
        </w:r>
        <w:r w:rsidR="00762533">
          <w:rPr>
            <w:rFonts w:ascii="Times New Roman" w:hAnsi="Times New Roman" w:cs="Times New Roman"/>
          </w:rPr>
          <w:t xml:space="preserve"> </w:t>
        </w:r>
      </w:ins>
      <w:ins w:id="25" w:author="Alex Cukierman" w:date="2022-02-07T15:55:00Z">
        <w:r w:rsidRPr="007B7457">
          <w:rPr>
            <w:rFonts w:ascii="Times New Roman" w:hAnsi="Times New Roman" w:cs="Times New Roman"/>
          </w:rPr>
          <w:t xml:space="preserve">Mandaluyong City, </w:t>
        </w:r>
        <w:del w:id="26" w:author="Nair-Desai, Sameer" w:date="2022-02-12T20:37:00Z">
          <w:r w:rsidRPr="007B7457" w:rsidDel="00762533">
            <w:rPr>
              <w:rFonts w:ascii="Times New Roman" w:hAnsi="Times New Roman" w:cs="Times New Roman"/>
            </w:rPr>
            <w:delText xml:space="preserve">1550 Metro Manila, </w:delText>
          </w:r>
        </w:del>
        <w:r w:rsidRPr="007B7457">
          <w:rPr>
            <w:rFonts w:ascii="Times New Roman" w:hAnsi="Times New Roman" w:cs="Times New Roman"/>
          </w:rPr>
          <w:t>Philippines</w:t>
        </w:r>
      </w:ins>
      <w:ins w:id="27" w:author="Nair-Desai, Sameer" w:date="2022-02-12T20:38:00Z">
        <w:r w:rsidR="00762533">
          <w:rPr>
            <w:rFonts w:ascii="Times New Roman" w:hAnsi="Times New Roman" w:cs="Times New Roman"/>
          </w:rPr>
          <w:t>,</w:t>
        </w:r>
      </w:ins>
      <w:ins w:id="28" w:author="Alex Cukierman" w:date="2022-02-07T15:55:00Z">
        <w:r w:rsidRPr="007B7457">
          <w:rPr>
            <w:rFonts w:ascii="Times New Roman" w:hAnsi="Times New Roman" w:cs="Times New Roman"/>
          </w:rPr>
          <w:t xml:space="preserve"> </w:t>
        </w:r>
        <w:r>
          <w:fldChar w:fldCharType="begin"/>
        </w:r>
        <w:r>
          <w:instrText xml:space="preserve"> HYPERLINK "mailto:yothin.jinjarak@vuw.ac.nz" </w:instrText>
        </w:r>
        <w:r>
          <w:fldChar w:fldCharType="separate"/>
        </w:r>
        <w:r w:rsidRPr="007B7457">
          <w:rPr>
            <w:rStyle w:val="Hyperlink"/>
            <w:rFonts w:ascii="Times New Roman" w:hAnsi="Times New Roman" w:cs="Times New Roman"/>
          </w:rPr>
          <w:t>yothin.jinjarak@vuw.ac.nz</w:t>
        </w:r>
        <w:r>
          <w:rPr>
            <w:rStyle w:val="Hyperlink"/>
            <w:rFonts w:ascii="Times New Roman" w:hAnsi="Times New Roman" w:cs="Times New Roman"/>
          </w:rPr>
          <w:fldChar w:fldCharType="end"/>
        </w:r>
        <w:r w:rsidRPr="007B7457">
          <w:rPr>
            <w:rFonts w:ascii="Times New Roman" w:hAnsi="Times New Roman" w:cs="Times New Roman"/>
          </w:rPr>
          <w:t xml:space="preserve"> </w:t>
        </w:r>
      </w:ins>
    </w:p>
    <w:p w14:paraId="5C255772" w14:textId="0D4E602D" w:rsidR="00BA61C6" w:rsidRPr="007B7457" w:rsidRDefault="00BA61C6" w:rsidP="000038CE">
      <w:pPr>
        <w:spacing w:line="240" w:lineRule="auto"/>
        <w:rPr>
          <w:ins w:id="29" w:author="Alex Cukierman" w:date="2022-02-07T15:55:00Z"/>
          <w:rFonts w:ascii="Times New Roman" w:hAnsi="Times New Roman" w:cs="Times New Roman"/>
          <w:color w:val="555555"/>
          <w:shd w:val="clear" w:color="auto" w:fill="FFFFFF"/>
        </w:rPr>
      </w:pPr>
      <w:ins w:id="30" w:author="Nair-Desai, Sameer" w:date="2022-02-12T20:24:00Z">
        <w:r>
          <w:rPr>
            <w:rFonts w:ascii="Times New Roman" w:hAnsi="Times New Roman" w:cs="Times New Roman"/>
            <w:shd w:val="clear" w:color="auto" w:fill="FFFFFF"/>
          </w:rPr>
          <w:fldChar w:fldCharType="begin"/>
        </w:r>
        <w:r>
          <w:rPr>
            <w:rFonts w:ascii="Times New Roman" w:hAnsi="Times New Roman" w:cs="Times New Roman"/>
            <w:shd w:val="clear" w:color="auto" w:fill="FFFFFF"/>
          </w:rPr>
          <w:instrText xml:space="preserve"> HYPERLINK "mailto:</w:instrText>
        </w:r>
      </w:ins>
      <w:ins w:id="31" w:author="Nair-Desai, Sameer" w:date="2022-02-12T20:23:00Z">
        <w:r w:rsidRPr="004E11E9">
          <w:rPr>
            <w:rFonts w:ascii="Times New Roman" w:hAnsi="Times New Roman" w:cs="Times New Roman"/>
            <w:shd w:val="clear" w:color="auto" w:fill="FFFFFF"/>
            <w:rPrChange w:id="32" w:author="Nair-Desai, Sameer" w:date="2022-02-12T20:24:00Z">
              <w:rPr>
                <w:rStyle w:val="Hyperlink"/>
                <w:rFonts w:ascii="Times New Roman" w:hAnsi="Times New Roman" w:cs="Times New Roman"/>
                <w:shd w:val="clear" w:color="auto" w:fill="FFFFFF"/>
              </w:rPr>
            </w:rPrChange>
          </w:rPr>
          <w:instrText>Sameer</w:instrText>
        </w:r>
      </w:ins>
      <w:ins w:id="33" w:author="Nair-Desai, Sameer" w:date="2022-02-12T20:24:00Z">
        <w:r>
          <w:rPr>
            <w:rFonts w:ascii="Times New Roman" w:hAnsi="Times New Roman" w:cs="Times New Roman"/>
            <w:shd w:val="clear" w:color="auto" w:fill="FFFFFF"/>
          </w:rPr>
          <w:instrText xml:space="preserve">" </w:instrText>
        </w:r>
        <w:r>
          <w:rPr>
            <w:rFonts w:ascii="Times New Roman" w:hAnsi="Times New Roman" w:cs="Times New Roman"/>
            <w:shd w:val="clear" w:color="auto" w:fill="FFFFFF"/>
          </w:rPr>
          <w:fldChar w:fldCharType="separate"/>
        </w:r>
      </w:ins>
      <w:ins w:id="34" w:author="Alex Cukierman" w:date="2022-02-07T15:55:00Z">
        <w:del w:id="35" w:author="Nair-Desai, Sameer" w:date="2022-02-12T20:23:00Z">
          <w:r w:rsidRPr="00CB5605" w:rsidDel="004E11E9">
            <w:rPr>
              <w:rStyle w:val="Hyperlink"/>
              <w:rFonts w:ascii="Times New Roman" w:hAnsi="Times New Roman" w:cs="Times New Roman"/>
              <w:shd w:val="clear" w:color="auto" w:fill="FFFFFF"/>
              <w:rPrChange w:id="36" w:author="Nair-Desai, Sameer" w:date="2022-02-12T20:24:00Z">
                <w:rPr>
                  <w:rStyle w:val="Hyperlink"/>
                  <w:rFonts w:ascii="Times New Roman" w:hAnsi="Times New Roman" w:cs="Times New Roman"/>
                  <w:shd w:val="clear" w:color="auto" w:fill="FFFFFF"/>
                </w:rPr>
              </w:rPrChange>
            </w:rPr>
            <w:delText>sameer_nair-desai@brown.edu</w:delText>
          </w:r>
        </w:del>
      </w:ins>
      <w:ins w:id="37" w:author="Nair-Desai, Sameer" w:date="2022-02-12T20:23:00Z">
        <w:r w:rsidRPr="00CB5605">
          <w:rPr>
            <w:rStyle w:val="Hyperlink"/>
            <w:rFonts w:ascii="Times New Roman" w:hAnsi="Times New Roman" w:cs="Times New Roman"/>
            <w:shd w:val="clear" w:color="auto" w:fill="FFFFFF"/>
            <w:rPrChange w:id="38" w:author="Nair-Desai, Sameer" w:date="2022-02-12T20:24:00Z">
              <w:rPr>
                <w:rStyle w:val="Hyperlink"/>
                <w:rFonts w:ascii="Times New Roman" w:hAnsi="Times New Roman" w:cs="Times New Roman"/>
                <w:shd w:val="clear" w:color="auto" w:fill="FFFFFF"/>
              </w:rPr>
            </w:rPrChange>
          </w:rPr>
          <w:t>Sameer</w:t>
        </w:r>
      </w:ins>
      <w:ins w:id="39" w:author="Nair-Desai, Sameer" w:date="2022-02-12T20:24:00Z">
        <w:r>
          <w:rPr>
            <w:rFonts w:ascii="Times New Roman" w:hAnsi="Times New Roman" w:cs="Times New Roman"/>
            <w:shd w:val="clear" w:color="auto" w:fill="FFFFFF"/>
          </w:rPr>
          <w:fldChar w:fldCharType="end"/>
        </w:r>
      </w:ins>
      <w:ins w:id="40" w:author="Nair-Desai, Sameer" w:date="2022-02-12T20:23:00Z">
        <w:r>
          <w:rPr>
            <w:rStyle w:val="Hyperlink"/>
            <w:rFonts w:ascii="Times New Roman" w:hAnsi="Times New Roman" w:cs="Times New Roman"/>
            <w:shd w:val="clear" w:color="auto" w:fill="FFFFFF"/>
          </w:rPr>
          <w:t xml:space="preserve"> Nair-Desai</w:t>
        </w:r>
      </w:ins>
      <w:ins w:id="41" w:author="Nair-Desai, Sameer" w:date="2022-02-12T20:36:00Z">
        <w:r w:rsidR="00762533">
          <w:rPr>
            <w:rStyle w:val="Hyperlink"/>
            <w:rFonts w:ascii="Times New Roman" w:hAnsi="Times New Roman" w:cs="Times New Roman"/>
            <w:shd w:val="clear" w:color="auto" w:fill="FFFFFF"/>
          </w:rPr>
          <w:t>, School of Public Health,</w:t>
        </w:r>
      </w:ins>
      <w:ins w:id="42" w:author="Nair-Desai, Sameer" w:date="2022-02-12T20:23:00Z">
        <w:r>
          <w:rPr>
            <w:rStyle w:val="Hyperlink"/>
            <w:rFonts w:ascii="Times New Roman" w:hAnsi="Times New Roman" w:cs="Times New Roman"/>
            <w:shd w:val="clear" w:color="auto" w:fill="FFFFFF"/>
          </w:rPr>
          <w:t xml:space="preserve"> Brown University</w:t>
        </w:r>
      </w:ins>
      <w:ins w:id="43" w:author="Nair-Desai, Sameer" w:date="2022-02-12T20:24:00Z">
        <w:r>
          <w:rPr>
            <w:rStyle w:val="Hyperlink"/>
            <w:rFonts w:ascii="Times New Roman" w:hAnsi="Times New Roman" w:cs="Times New Roman"/>
            <w:shd w:val="clear" w:color="auto" w:fill="FFFFFF"/>
          </w:rPr>
          <w:t>, 121 South Main Street, Providence</w:t>
        </w:r>
      </w:ins>
      <w:ins w:id="44" w:author="Nair-Desai, Sameer" w:date="2022-02-12T20:37:00Z">
        <w:r w:rsidR="00762533">
          <w:rPr>
            <w:rStyle w:val="Hyperlink"/>
            <w:rFonts w:ascii="Times New Roman" w:hAnsi="Times New Roman" w:cs="Times New Roman"/>
            <w:shd w:val="clear" w:color="auto" w:fill="FFFFFF"/>
          </w:rPr>
          <w:t>,</w:t>
        </w:r>
      </w:ins>
      <w:ins w:id="45" w:author="Nair-Desai, Sameer" w:date="2022-02-12T20:24:00Z">
        <w:r>
          <w:rPr>
            <w:rStyle w:val="Hyperlink"/>
            <w:rFonts w:ascii="Times New Roman" w:hAnsi="Times New Roman" w:cs="Times New Roman"/>
            <w:shd w:val="clear" w:color="auto" w:fill="FFFFFF"/>
          </w:rPr>
          <w:t xml:space="preserve"> RI</w:t>
        </w:r>
      </w:ins>
      <w:ins w:id="46" w:author="Nair-Desai, Sameer" w:date="2022-02-12T20:36:00Z">
        <w:r w:rsidR="00762533">
          <w:rPr>
            <w:rStyle w:val="Hyperlink"/>
            <w:rFonts w:ascii="Times New Roman" w:hAnsi="Times New Roman" w:cs="Times New Roman"/>
            <w:shd w:val="clear" w:color="auto" w:fill="FFFFFF"/>
          </w:rPr>
          <w:t xml:space="preserve"> 02903, </w:t>
        </w:r>
      </w:ins>
      <w:ins w:id="47" w:author="Nair-Desai, Sameer" w:date="2022-02-12T20:24:00Z">
        <w:r>
          <w:rPr>
            <w:rStyle w:val="Hyperlink"/>
            <w:rFonts w:ascii="Times New Roman" w:hAnsi="Times New Roman" w:cs="Times New Roman"/>
            <w:shd w:val="clear" w:color="auto" w:fill="FFFFFF"/>
          </w:rPr>
          <w:t>sameer_nair-desai@brown.edu.</w:t>
        </w:r>
      </w:ins>
    </w:p>
    <w:p w14:paraId="1F9888E8" w14:textId="04482314" w:rsidR="00BA61C6" w:rsidRPr="007B7457" w:rsidRDefault="00BA61C6" w:rsidP="000038CE">
      <w:pPr>
        <w:spacing w:line="240" w:lineRule="auto"/>
        <w:rPr>
          <w:ins w:id="48" w:author="Alex Cukierman" w:date="2022-02-07T15:55:00Z"/>
          <w:rFonts w:ascii="Times New Roman" w:hAnsi="Times New Roman" w:cs="Times New Roman"/>
        </w:rPr>
      </w:pPr>
      <w:ins w:id="49" w:author="Alex Cukierman" w:date="2022-02-07T15:55:00Z">
        <w:r w:rsidRPr="007B7457">
          <w:rPr>
            <w:rFonts w:ascii="Times New Roman" w:hAnsi="Times New Roman" w:cs="Times New Roman"/>
          </w:rPr>
          <w:t xml:space="preserve"> </w:t>
        </w:r>
        <w:proofErr w:type="spellStart"/>
        <w:r w:rsidRPr="007B7457">
          <w:rPr>
            <w:rFonts w:ascii="Times New Roman" w:hAnsi="Times New Roman" w:cs="Times New Roman"/>
          </w:rPr>
          <w:t>Weining</w:t>
        </w:r>
        <w:proofErr w:type="spellEnd"/>
        <w:r w:rsidRPr="007B7457">
          <w:rPr>
            <w:rFonts w:ascii="Times New Roman" w:hAnsi="Times New Roman" w:cs="Times New Roman"/>
          </w:rPr>
          <w:t xml:space="preserve"> Xin</w:t>
        </w:r>
      </w:ins>
      <w:ins w:id="50" w:author="Nair-Desai, Sameer" w:date="2022-02-12T20:38:00Z">
        <w:r w:rsidR="00762533">
          <w:rPr>
            <w:rFonts w:ascii="Times New Roman" w:hAnsi="Times New Roman" w:cs="Times New Roman"/>
          </w:rPr>
          <w:t>,</w:t>
        </w:r>
      </w:ins>
      <w:ins w:id="51" w:author="Alex Cukierman" w:date="2022-02-07T15:55:00Z">
        <w:del w:id="52" w:author="Nair-Desai, Sameer" w:date="2022-02-12T20:38:00Z">
          <w:r w:rsidRPr="007B7457" w:rsidDel="00762533">
            <w:rPr>
              <w:rFonts w:ascii="Times New Roman" w:hAnsi="Times New Roman" w:cs="Times New Roman"/>
            </w:rPr>
            <w:delText>.</w:delText>
          </w:r>
        </w:del>
        <w:r w:rsidRPr="007B7457">
          <w:rPr>
            <w:rFonts w:ascii="Times New Roman" w:hAnsi="Times New Roman" w:cs="Times New Roman"/>
          </w:rPr>
          <w:t xml:space="preserve"> International Monetary Fund</w:t>
        </w:r>
      </w:ins>
      <w:ins w:id="53" w:author="Nair-Desai, Sameer" w:date="2022-02-12T20:38:00Z">
        <w:r w:rsidR="00762533">
          <w:rPr>
            <w:rFonts w:ascii="Times New Roman" w:hAnsi="Times New Roman" w:cs="Times New Roman"/>
          </w:rPr>
          <w:t>,</w:t>
        </w:r>
      </w:ins>
      <w:ins w:id="54" w:author="Alex Cukierman" w:date="2022-02-07T15:55:00Z">
        <w:del w:id="55" w:author="Nair-Desai, Sameer" w:date="2022-02-12T20:38:00Z">
          <w:r w:rsidRPr="007B7457" w:rsidDel="00762533">
            <w:rPr>
              <w:rFonts w:ascii="Times New Roman" w:hAnsi="Times New Roman" w:cs="Times New Roman"/>
            </w:rPr>
            <w:delText>.</w:delText>
          </w:r>
        </w:del>
        <w:r w:rsidRPr="007B7457">
          <w:rPr>
            <w:rFonts w:ascii="Times New Roman" w:hAnsi="Times New Roman" w:cs="Times New Roman"/>
          </w:rPr>
          <w:t xml:space="preserve"> 700 19th St NW</w:t>
        </w:r>
      </w:ins>
      <w:ins w:id="56" w:author="Nair-Desai, Sameer" w:date="2022-02-12T20:38:00Z">
        <w:r w:rsidR="00762533">
          <w:rPr>
            <w:rFonts w:ascii="Times New Roman" w:hAnsi="Times New Roman" w:cs="Times New Roman"/>
          </w:rPr>
          <w:t>,</w:t>
        </w:r>
      </w:ins>
      <w:ins w:id="57" w:author="Alex Cukierman" w:date="2022-02-07T15:55:00Z">
        <w:r w:rsidRPr="007B7457">
          <w:rPr>
            <w:rFonts w:ascii="Times New Roman" w:hAnsi="Times New Roman" w:cs="Times New Roman"/>
          </w:rPr>
          <w:t xml:space="preserve"> Washington, DC 20431</w:t>
        </w:r>
      </w:ins>
      <w:ins w:id="58" w:author="Nair-Desai, Sameer" w:date="2022-02-12T20:38:00Z">
        <w:r w:rsidR="00762533">
          <w:rPr>
            <w:rFonts w:ascii="Times New Roman" w:hAnsi="Times New Roman" w:cs="Times New Roman"/>
          </w:rPr>
          <w:t>,</w:t>
        </w:r>
      </w:ins>
      <w:ins w:id="59" w:author="Alex Cukierman" w:date="2022-02-07T15:55:00Z">
        <w:r w:rsidRPr="007B7457">
          <w:rPr>
            <w:rFonts w:ascii="Times New Roman" w:hAnsi="Times New Roman" w:cs="Times New Roman"/>
          </w:rPr>
          <w:t xml:space="preserve"> </w:t>
        </w:r>
        <w:r>
          <w:fldChar w:fldCharType="begin"/>
        </w:r>
        <w:r>
          <w:instrText xml:space="preserve"> HYPERLINK "mailto:WXin@imf.org" </w:instrText>
        </w:r>
        <w:r>
          <w:fldChar w:fldCharType="separate"/>
        </w:r>
        <w:r w:rsidRPr="007B7457">
          <w:rPr>
            <w:rStyle w:val="Hyperlink"/>
            <w:rFonts w:ascii="Times New Roman" w:hAnsi="Times New Roman" w:cs="Times New Roman"/>
          </w:rPr>
          <w:t>WXin@imf.org</w:t>
        </w:r>
        <w:r>
          <w:rPr>
            <w:rStyle w:val="Hyperlink"/>
            <w:rFonts w:ascii="Times New Roman" w:hAnsi="Times New Roman" w:cs="Times New Roman"/>
          </w:rPr>
          <w:fldChar w:fldCharType="end"/>
        </w:r>
      </w:ins>
    </w:p>
    <w:p w14:paraId="39C8F39D" w14:textId="77777777" w:rsidR="00BA61C6" w:rsidRPr="00E97AF5" w:rsidRDefault="00BA61C6" w:rsidP="000038CE">
      <w:pPr>
        <w:spacing w:line="240" w:lineRule="auto"/>
        <w:rPr>
          <w:ins w:id="60" w:author="Alex Cukierman" w:date="2022-02-07T15:55:00Z"/>
          <w:rFonts w:ascii="Times New Roman" w:eastAsia="Times New Roman" w:hAnsi="Times New Roman" w:cs="Times New Roman"/>
          <w:color w:val="222222"/>
          <w:sz w:val="24"/>
          <w:szCs w:val="24"/>
        </w:rPr>
      </w:pPr>
    </w:p>
    <w:p w14:paraId="6D36A4E0" w14:textId="77777777" w:rsidR="00BA61C6" w:rsidRDefault="00BA61C6" w:rsidP="000038CE">
      <w:pPr>
        <w:pStyle w:val="FootnoteText"/>
        <w:rPr>
          <w:ins w:id="61" w:author="Alex Cukierman" w:date="2022-02-07T15:55:00Z"/>
        </w:rPr>
      </w:pPr>
    </w:p>
  </w:footnote>
  <w:footnote w:id="2">
    <w:p w14:paraId="33A49795" w14:textId="7FA563C0" w:rsidR="00BA61C6" w:rsidRPr="002A0FC8" w:rsidRDefault="00BA61C6" w:rsidP="002A0FC8">
      <w:pPr>
        <w:pStyle w:val="FootnoteText"/>
        <w:rPr>
          <w:rStyle w:val="FootnoteReference"/>
          <w:rPrChange w:id="351" w:author="Alex Cukierman" w:date="2022-02-07T14:36:00Z">
            <w:rPr>
              <w:rFonts w:ascii="Times New Roman" w:hAnsi="Times New Roman" w:cs="Times New Roman"/>
            </w:rPr>
          </w:rPrChange>
        </w:rPr>
      </w:pPr>
      <w:r w:rsidRPr="00D7451B">
        <w:rPr>
          <w:rStyle w:val="FootnoteReference"/>
          <w:rFonts w:ascii="Times New Roman" w:hAnsi="Times New Roman" w:cs="Times New Roman"/>
          <w:sz w:val="24"/>
          <w:szCs w:val="24"/>
        </w:rPr>
        <w:footnoteRef/>
      </w:r>
      <w:r w:rsidRPr="00D7451B">
        <w:rPr>
          <w:rFonts w:ascii="Times New Roman" w:hAnsi="Times New Roman" w:cs="Times New Roman"/>
          <w:sz w:val="24"/>
          <w:szCs w:val="24"/>
        </w:rPr>
        <w:t xml:space="preserve"> </w:t>
      </w:r>
      <w:r w:rsidRPr="007B7457">
        <w:rPr>
          <w:rFonts w:ascii="Times New Roman" w:hAnsi="Times New Roman" w:cs="Times New Roman"/>
          <w:sz w:val="22"/>
          <w:szCs w:val="22"/>
        </w:rPr>
        <w:t xml:space="preserve">See </w:t>
      </w:r>
      <w:proofErr w:type="spellStart"/>
      <w:ins w:id="352" w:author="Alex Cukierman" w:date="2022-02-07T14:35:00Z">
        <w:r w:rsidRPr="00580C81">
          <w:rPr>
            <w:rFonts w:ascii="Times New Roman" w:hAnsi="Times New Roman" w:cs="Times New Roman"/>
            <w:color w:val="222222"/>
            <w:sz w:val="24"/>
            <w:szCs w:val="24"/>
            <w:shd w:val="clear" w:color="auto" w:fill="FFFFFF"/>
          </w:rPr>
          <w:t>Karlinsky</w:t>
        </w:r>
        <w:proofErr w:type="spellEnd"/>
        <w:r w:rsidRPr="00F66D14">
          <w:rPr>
            <w:rFonts w:ascii="Times New Roman" w:hAnsi="Times New Roman" w:cs="Times New Roman"/>
            <w:sz w:val="22"/>
            <w:szCs w:val="22"/>
          </w:rPr>
          <w:t xml:space="preserve"> </w:t>
        </w:r>
        <w:r>
          <w:rPr>
            <w:rFonts w:ascii="Times New Roman" w:hAnsi="Times New Roman" w:cs="Times New Roman"/>
            <w:sz w:val="22"/>
            <w:szCs w:val="22"/>
          </w:rPr>
          <w:t xml:space="preserve">and Kobak (2021) and the </w:t>
        </w:r>
      </w:ins>
      <w:del w:id="353" w:author="Alex Cukierman" w:date="2022-02-07T14:35:00Z">
        <w:r w:rsidRPr="007B7457" w:rsidDel="002A0FC8">
          <w:rPr>
            <w:rFonts w:ascii="Times New Roman" w:hAnsi="Times New Roman" w:cs="Times New Roman"/>
            <w:sz w:val="22"/>
            <w:szCs w:val="22"/>
          </w:rPr>
          <w:delText xml:space="preserve">the </w:delText>
        </w:r>
      </w:del>
      <w:r w:rsidRPr="007B7457">
        <w:rPr>
          <w:rFonts w:ascii="Times New Roman" w:hAnsi="Times New Roman" w:cs="Times New Roman"/>
          <w:sz w:val="22"/>
          <w:szCs w:val="22"/>
        </w:rPr>
        <w:t xml:space="preserve">Economist article </w:t>
      </w:r>
      <w:r w:rsidRPr="005B2C3C">
        <w:rPr>
          <w:rFonts w:ascii="Times New Roman" w:hAnsi="Times New Roman" w:cs="Times New Roman"/>
          <w:sz w:val="22"/>
          <w:szCs w:val="22"/>
        </w:rPr>
        <w:t>“</w:t>
      </w:r>
      <w:r w:rsidRPr="002A0FC8">
        <w:fldChar w:fldCharType="begin"/>
      </w:r>
      <w:r w:rsidRPr="002A0FC8">
        <w:instrText xml:space="preserve"> HYPERLINK "https://www.economist.com/briefing/2021/05/15/there-have-been-7m-13m-excess-deaths-worldwide-during-the-pandemic" </w:instrText>
      </w:r>
      <w:r w:rsidRPr="002A0FC8">
        <w:rPr>
          <w:rPrChange w:id="354" w:author="Alex Cukierman" w:date="2022-02-07T14:36:00Z">
            <w:rPr>
              <w:rStyle w:val="Hyperlink"/>
              <w:rFonts w:ascii="Times New Roman" w:hAnsi="Times New Roman" w:cs="Times New Roman"/>
              <w:sz w:val="22"/>
              <w:szCs w:val="22"/>
            </w:rPr>
          </w:rPrChange>
        </w:rPr>
        <w:fldChar w:fldCharType="separate"/>
      </w:r>
      <w:r w:rsidRPr="002A0FC8">
        <w:rPr>
          <w:rStyle w:val="Hyperlink"/>
          <w:rFonts w:ascii="Times New Roman" w:hAnsi="Times New Roman" w:cs="Times New Roman"/>
          <w:color w:val="auto"/>
          <w:sz w:val="22"/>
          <w:szCs w:val="22"/>
          <w:u w:val="none"/>
          <w:rPrChange w:id="355" w:author="Alex Cukierman" w:date="2022-02-07T14:36:00Z">
            <w:rPr>
              <w:rStyle w:val="Hyperlink"/>
              <w:rFonts w:ascii="Times New Roman" w:hAnsi="Times New Roman" w:cs="Times New Roman"/>
              <w:sz w:val="22"/>
              <w:szCs w:val="22"/>
            </w:rPr>
          </w:rPrChange>
        </w:rPr>
        <w:t>There have been 7m-13m excess deaths worldwide during the pandemic</w:t>
      </w:r>
      <w:r w:rsidRPr="002A0FC8">
        <w:rPr>
          <w:rStyle w:val="Hyperlink"/>
          <w:rFonts w:ascii="Times New Roman" w:hAnsi="Times New Roman" w:cs="Times New Roman"/>
          <w:color w:val="auto"/>
          <w:sz w:val="22"/>
          <w:szCs w:val="22"/>
          <w:u w:val="none"/>
          <w:rPrChange w:id="356" w:author="Alex Cukierman" w:date="2022-02-07T14:36:00Z">
            <w:rPr>
              <w:rStyle w:val="Hyperlink"/>
              <w:rFonts w:ascii="Times New Roman" w:hAnsi="Times New Roman" w:cs="Times New Roman"/>
              <w:sz w:val="22"/>
              <w:szCs w:val="22"/>
            </w:rPr>
          </w:rPrChange>
        </w:rPr>
        <w:fldChar w:fldCharType="end"/>
      </w:r>
      <w:r w:rsidRPr="005B2C3C">
        <w:rPr>
          <w:rFonts w:ascii="Times New Roman" w:hAnsi="Times New Roman" w:cs="Times New Roman"/>
          <w:sz w:val="22"/>
          <w:szCs w:val="22"/>
        </w:rPr>
        <w:t>”</w:t>
      </w:r>
      <w:ins w:id="357" w:author="Alex Cukierman" w:date="2022-02-09T20:11:00Z">
        <w:r>
          <w:rPr>
            <w:rFonts w:ascii="Times New Roman" w:hAnsi="Times New Roman" w:cs="Times New Roman"/>
            <w:sz w:val="22"/>
            <w:szCs w:val="22"/>
          </w:rPr>
          <w:t>.</w:t>
        </w:r>
      </w:ins>
      <w:del w:id="358" w:author="Alex Cukierman" w:date="2022-02-09T20:11:00Z">
        <w:r w:rsidRPr="005B2C3C" w:rsidDel="006A0CE8">
          <w:rPr>
            <w:rFonts w:ascii="Times New Roman" w:hAnsi="Times New Roman" w:cs="Times New Roman"/>
            <w:sz w:val="22"/>
            <w:szCs w:val="22"/>
          </w:rPr>
          <w:delText>, and</w:delText>
        </w:r>
      </w:del>
      <w:r w:rsidRPr="005B2C3C">
        <w:rPr>
          <w:rFonts w:ascii="Times New Roman" w:hAnsi="Times New Roman" w:cs="Times New Roman"/>
          <w:sz w:val="22"/>
          <w:szCs w:val="22"/>
        </w:rPr>
        <w:t xml:space="preserve"> </w:t>
      </w:r>
      <w:del w:id="359" w:author="Alex Cukierman" w:date="2022-02-07T14:34:00Z">
        <w:r w:rsidRPr="002A0FC8" w:rsidDel="002A0FC8">
          <w:rPr>
            <w:rStyle w:val="FootnoteReference"/>
            <w:rPrChange w:id="360" w:author="Alex Cukierman" w:date="2022-02-07T14:36:00Z">
              <w:rPr>
                <w:rFonts w:ascii="Times New Roman" w:hAnsi="Times New Roman" w:cs="Times New Roman"/>
                <w:color w:val="222222"/>
                <w:sz w:val="24"/>
                <w:szCs w:val="24"/>
                <w:shd w:val="clear" w:color="auto" w:fill="FFFFFF"/>
              </w:rPr>
            </w:rPrChange>
          </w:rPr>
          <w:delText>Karlinsky</w:delText>
        </w:r>
        <w:r w:rsidRPr="002A0FC8" w:rsidDel="002A0FC8">
          <w:rPr>
            <w:rStyle w:val="FootnoteReference"/>
            <w:rPrChange w:id="361" w:author="Alex Cukierman" w:date="2022-02-07T14:36:00Z">
              <w:rPr>
                <w:rFonts w:ascii="Times New Roman" w:hAnsi="Times New Roman" w:cs="Times New Roman"/>
                <w:sz w:val="22"/>
                <w:szCs w:val="22"/>
              </w:rPr>
            </w:rPrChange>
          </w:rPr>
          <w:delText xml:space="preserve"> and Kobak (2021).</w:delText>
        </w:r>
        <w:r w:rsidRPr="002A0FC8" w:rsidDel="002A0FC8">
          <w:rPr>
            <w:rStyle w:val="FootnoteReference"/>
            <w:rPrChange w:id="362" w:author="Alex Cukierman" w:date="2022-02-07T14:36:00Z">
              <w:rPr>
                <w:rFonts w:ascii="Times New Roman" w:hAnsi="Times New Roman" w:cs="Times New Roman"/>
                <w:sz w:val="24"/>
                <w:szCs w:val="24"/>
              </w:rPr>
            </w:rPrChange>
          </w:rPr>
          <w:delText xml:space="preserve"> </w:delText>
        </w:r>
      </w:del>
    </w:p>
  </w:footnote>
  <w:footnote w:id="3">
    <w:p w14:paraId="19B4DC49" w14:textId="14E7D130" w:rsidR="00BA61C6" w:rsidRDefault="00BA61C6">
      <w:pPr>
        <w:pStyle w:val="FootnoteText"/>
      </w:pPr>
      <w:r>
        <w:rPr>
          <w:rStyle w:val="FootnoteReference"/>
        </w:rPr>
        <w:footnoteRef/>
      </w:r>
      <w:r>
        <w:t xml:space="preserve"> </w:t>
      </w:r>
      <w:r w:rsidRPr="007B7457">
        <w:rPr>
          <w:rFonts w:ascii="Times New Roman" w:hAnsi="Times New Roman" w:cs="Times New Roman"/>
          <w:sz w:val="22"/>
          <w:szCs w:val="22"/>
        </w:rPr>
        <w:t xml:space="preserve">Notably, this finding may </w:t>
      </w:r>
      <w:ins w:id="2301" w:author="Alex Cukierman" w:date="2022-02-08T23:33:00Z">
        <w:r>
          <w:rPr>
            <w:rFonts w:ascii="Times New Roman" w:hAnsi="Times New Roman" w:cs="Times New Roman"/>
            <w:sz w:val="22"/>
            <w:szCs w:val="22"/>
          </w:rPr>
          <w:t xml:space="preserve">also </w:t>
        </w:r>
      </w:ins>
      <w:r w:rsidRPr="007B7457">
        <w:rPr>
          <w:rFonts w:ascii="Times New Roman" w:hAnsi="Times New Roman" w:cs="Times New Roman"/>
          <w:sz w:val="22"/>
          <w:szCs w:val="22"/>
        </w:rPr>
        <w:t>reflect the scarcity of quality vaccinations, and the resultant rationing.</w:t>
      </w:r>
    </w:p>
  </w:footnote>
  <w:footnote w:id="4">
    <w:p w14:paraId="4CDFCD1B" w14:textId="3FACB322" w:rsidR="00BA61C6" w:rsidRDefault="00BA61C6">
      <w:pPr>
        <w:pStyle w:val="FootnoteText"/>
      </w:pPr>
      <w:r>
        <w:rPr>
          <w:rStyle w:val="FootnoteReference"/>
        </w:rPr>
        <w:footnoteRef/>
      </w:r>
      <w:r w:rsidRPr="007B7457">
        <w:rPr>
          <w:rFonts w:ascii="Times New Roman" w:hAnsi="Times New Roman" w:cs="Times New Roman"/>
          <w:sz w:val="22"/>
          <w:szCs w:val="22"/>
        </w:rPr>
        <w:t xml:space="preserve"> Beyer, Hu and Yao (2022) find similar results on accounting for quarterly GDP growth</w:t>
      </w:r>
      <w:r>
        <w:rPr>
          <w:rFonts w:ascii="Times New Roman" w:hAnsi="Times New Roman" w:cs="Times New Roman"/>
          <w:sz w:val="22"/>
          <w:szCs w:val="22"/>
        </w:rPr>
        <w:t>, t</w:t>
      </w:r>
      <w:r w:rsidRPr="007B7457">
        <w:rPr>
          <w:rFonts w:ascii="Times New Roman" w:hAnsi="Times New Roman" w:cs="Times New Roman"/>
          <w:sz w:val="22"/>
          <w:szCs w:val="22"/>
        </w:rPr>
        <w:t xml:space="preserve">hat a higher level of voice and accountability is associated with more precise quarterly GDP growth data. </w:t>
      </w:r>
    </w:p>
  </w:footnote>
  <w:footnote w:id="5">
    <w:p w14:paraId="23ACDB9C" w14:textId="0BC070E7" w:rsidR="00BA61C6" w:rsidRPr="007B7457" w:rsidDel="00D15443" w:rsidRDefault="00BA61C6" w:rsidP="00580C81">
      <w:pPr>
        <w:pStyle w:val="FootnoteText"/>
        <w:rPr>
          <w:del w:id="3617" w:author="Alex Cukierman" w:date="2022-02-09T18:48:00Z"/>
          <w:rFonts w:ascii="Times New Roman" w:hAnsi="Times New Roman" w:cs="Times New Roman"/>
          <w:sz w:val="18"/>
          <w:szCs w:val="18"/>
        </w:rPr>
      </w:pPr>
      <w:del w:id="3618" w:author="Alex Cukierman" w:date="2022-02-09T18:48:00Z">
        <w:r w:rsidRPr="00265C97" w:rsidDel="00D15443">
          <w:rPr>
            <w:rStyle w:val="FootnoteReference"/>
            <w:rFonts w:ascii="Times New Roman" w:hAnsi="Times New Roman" w:cs="Times New Roman"/>
            <w:sz w:val="24"/>
            <w:szCs w:val="24"/>
          </w:rPr>
          <w:footnoteRef/>
        </w:r>
        <w:r w:rsidRPr="00265C97" w:rsidDel="00D15443">
          <w:rPr>
            <w:rFonts w:ascii="Times New Roman" w:hAnsi="Times New Roman" w:cs="Times New Roman"/>
            <w:sz w:val="24"/>
            <w:szCs w:val="24"/>
          </w:rPr>
          <w:delText xml:space="preserve"> </w:delText>
        </w:r>
        <w:r w:rsidRPr="007B7457" w:rsidDel="00D15443">
          <w:rPr>
            <w:rFonts w:ascii="Times New Roman" w:hAnsi="Times New Roman" w:cs="Times New Roman"/>
            <w:sz w:val="22"/>
            <w:szCs w:val="22"/>
          </w:rPr>
          <w:delText xml:space="preserve">We focus on contrasting countries with movements by at least two quartiles </w:delText>
        </w:r>
      </w:del>
      <w:ins w:id="3619" w:author="Alex Cukierman" w:date="2022-02-09T18:47:00Z">
        <w:del w:id="3620" w:author="Alex Cukierman" w:date="2022-02-09T18:48:00Z">
          <w:r w:rsidDel="00D15443">
            <w:rPr>
              <w:rFonts w:ascii="Times New Roman" w:hAnsi="Times New Roman" w:cs="Times New Roman"/>
              <w:sz w:val="22"/>
              <w:szCs w:val="22"/>
            </w:rPr>
            <w:delText>between</w:delText>
          </w:r>
        </w:del>
      </w:ins>
      <w:del w:id="3621" w:author="Alex Cukierman" w:date="2022-02-09T18:48:00Z">
        <w:r w:rsidRPr="007B7457" w:rsidDel="00D15443">
          <w:rPr>
            <w:rFonts w:ascii="Times New Roman" w:hAnsi="Times New Roman" w:cs="Times New Roman"/>
            <w:sz w:val="22"/>
            <w:szCs w:val="22"/>
          </w:rPr>
          <w:delText xml:space="preserve">ranked by official and excess mortality and thus do not include countries with only one-quartile movements because small quartile movements (e.g., one quartile) could be results from those large movements (e.g., at least two quartiles) rather fundamental difference in their morality between official and excess measures. </w:delText>
        </w:r>
      </w:del>
    </w:p>
  </w:footnote>
  <w:footnote w:id="6">
    <w:p w14:paraId="35BA035A" w14:textId="5F5729FC" w:rsidR="00BA61C6" w:rsidRDefault="00BA61C6">
      <w:pPr>
        <w:pStyle w:val="FootnoteText"/>
      </w:pPr>
      <w:ins w:id="3639" w:author="Alex Cukierman" w:date="2022-02-09T19:54:00Z">
        <w:r>
          <w:rPr>
            <w:rStyle w:val="FootnoteReference"/>
          </w:rPr>
          <w:footnoteRef/>
        </w:r>
        <w:r>
          <w:t xml:space="preserve"> </w:t>
        </w:r>
      </w:ins>
      <w:ins w:id="3640" w:author="Alex Cukierman" w:date="2022-02-09T19:55:00Z">
        <w:r w:rsidRPr="00F66D14">
          <w:rPr>
            <w:rFonts w:ascii="Times New Roman" w:hAnsi="Times New Roman" w:cs="Times New Roman"/>
            <w:sz w:val="22"/>
            <w:szCs w:val="22"/>
          </w:rPr>
          <w:t xml:space="preserve">The association of higher share of aged 65 plus with ‘doing better’ may reflect higher life expectancy in countries where the older population affords </w:t>
        </w:r>
        <w:r w:rsidRPr="007B7457">
          <w:rPr>
            <w:rFonts w:ascii="Times New Roman" w:hAnsi="Times New Roman" w:cs="Times New Roman"/>
            <w:sz w:val="22"/>
            <w:szCs w:val="22"/>
          </w:rPr>
          <w:t>retirement</w:t>
        </w:r>
        <w:r w:rsidRPr="00F66D14">
          <w:rPr>
            <w:rFonts w:ascii="Times New Roman" w:hAnsi="Times New Roman" w:cs="Times New Roman"/>
            <w:sz w:val="22"/>
            <w:szCs w:val="22"/>
          </w:rPr>
          <w:t xml:space="preserve"> and greater isolation, and higher </w:t>
        </w:r>
        <w:r w:rsidRPr="007B7457">
          <w:rPr>
            <w:rFonts w:ascii="Times New Roman" w:hAnsi="Times New Roman" w:cs="Times New Roman"/>
            <w:sz w:val="22"/>
            <w:szCs w:val="22"/>
          </w:rPr>
          <w:t>vaccination</w:t>
        </w:r>
        <w:r w:rsidRPr="00F66D14">
          <w:rPr>
            <w:rFonts w:ascii="Times New Roman" w:hAnsi="Times New Roman" w:cs="Times New Roman"/>
            <w:sz w:val="22"/>
            <w:szCs w:val="22"/>
          </w:rPr>
          <w:t xml:space="preserve"> rates by the end of 2021.</w:t>
        </w:r>
        <w:r w:rsidRPr="007B7457">
          <w:rPr>
            <w:rFonts w:ascii="Times New Roman" w:hAnsi="Times New Roman" w:cs="Times New Roman"/>
            <w:sz w:val="21"/>
            <w:szCs w:val="18"/>
          </w:rPr>
          <w:t xml:space="preserve">   </w:t>
        </w:r>
      </w:ins>
    </w:p>
  </w:footnote>
  <w:footnote w:id="7">
    <w:p w14:paraId="68F2432D" w14:textId="70739C2D" w:rsidR="00BA61C6" w:rsidDel="00B3514F" w:rsidRDefault="00BA61C6">
      <w:pPr>
        <w:pStyle w:val="FootnoteText"/>
        <w:rPr>
          <w:del w:id="3642" w:author="Alex Cukierman" w:date="2022-02-09T19:51:00Z"/>
        </w:rPr>
      </w:pPr>
      <w:del w:id="3643" w:author="Alex Cukierman" w:date="2022-02-09T19:51:00Z">
        <w:r w:rsidRPr="007B7457" w:rsidDel="00B3514F">
          <w:rPr>
            <w:rStyle w:val="FootnoteReference"/>
            <w:rFonts w:ascii="Times New Roman" w:hAnsi="Times New Roman" w:cs="Times New Roman"/>
            <w:sz w:val="22"/>
            <w:szCs w:val="22"/>
          </w:rPr>
          <w:footnoteRef/>
        </w:r>
        <w:r w:rsidRPr="007B7457" w:rsidDel="00B3514F">
          <w:rPr>
            <w:sz w:val="18"/>
            <w:szCs w:val="18"/>
          </w:rPr>
          <w:delText xml:space="preserve"> </w:delText>
        </w:r>
        <w:r w:rsidRPr="00F66D14" w:rsidDel="00B3514F">
          <w:rPr>
            <w:rFonts w:ascii="Times New Roman" w:hAnsi="Times New Roman" w:cs="Times New Roman"/>
            <w:sz w:val="22"/>
            <w:szCs w:val="22"/>
          </w:rPr>
          <w:delText xml:space="preserve">The association of higher share of aged 65 plus with ‘doing better’ may reflect higher life expectancy in countries where the older population affords </w:delText>
        </w:r>
        <w:r w:rsidRPr="007B7457" w:rsidDel="00B3514F">
          <w:rPr>
            <w:rFonts w:ascii="Times New Roman" w:hAnsi="Times New Roman" w:cs="Times New Roman"/>
            <w:sz w:val="22"/>
            <w:szCs w:val="22"/>
          </w:rPr>
          <w:delText>retirement</w:delText>
        </w:r>
        <w:r w:rsidRPr="00F66D14" w:rsidDel="00B3514F">
          <w:rPr>
            <w:rFonts w:ascii="Times New Roman" w:hAnsi="Times New Roman" w:cs="Times New Roman"/>
            <w:sz w:val="22"/>
            <w:szCs w:val="22"/>
          </w:rPr>
          <w:delText xml:space="preserve"> and greater isolation, and higher </w:delText>
        </w:r>
        <w:r w:rsidRPr="007B7457" w:rsidDel="00B3514F">
          <w:rPr>
            <w:rFonts w:ascii="Times New Roman" w:hAnsi="Times New Roman" w:cs="Times New Roman"/>
            <w:sz w:val="22"/>
            <w:szCs w:val="22"/>
          </w:rPr>
          <w:delText>vaccination</w:delText>
        </w:r>
        <w:r w:rsidRPr="00F66D14" w:rsidDel="00B3514F">
          <w:rPr>
            <w:rFonts w:ascii="Times New Roman" w:hAnsi="Times New Roman" w:cs="Times New Roman"/>
            <w:sz w:val="22"/>
            <w:szCs w:val="22"/>
          </w:rPr>
          <w:delText xml:space="preserve"> rates by the end of 2021.</w:delText>
        </w:r>
        <w:r w:rsidRPr="007B7457" w:rsidDel="00B3514F">
          <w:rPr>
            <w:rFonts w:ascii="Times New Roman" w:hAnsi="Times New Roman" w:cs="Times New Roman"/>
            <w:sz w:val="21"/>
            <w:szCs w:val="18"/>
          </w:rPr>
          <w:delText xml:space="preserve">   </w:delText>
        </w:r>
      </w:del>
    </w:p>
  </w:footnote>
  <w:footnote w:id="8">
    <w:p w14:paraId="668D290A" w14:textId="528DAFCA" w:rsidR="00BA61C6" w:rsidRPr="00955B2E" w:rsidRDefault="00BA61C6">
      <w:pPr>
        <w:rPr>
          <w:rFonts w:ascii="Times New Roman" w:hAnsi="Times New Roman" w:cs="Times New Roman"/>
          <w:rPrChange w:id="3718" w:author="Alex Cukierman" w:date="2022-02-09T20:02:00Z">
            <w:rPr/>
          </w:rPrChange>
        </w:rPr>
        <w:pPrChange w:id="3719" w:author="Alex Cukierman" w:date="2022-02-09T20:02:00Z">
          <w:pPr>
            <w:pStyle w:val="FootnoteText"/>
          </w:pPr>
        </w:pPrChange>
      </w:pPr>
      <w:ins w:id="3720" w:author="Alex Cukierman" w:date="2022-02-09T20:02:00Z">
        <w:r>
          <w:rPr>
            <w:rStyle w:val="FootnoteReference"/>
          </w:rPr>
          <w:footnoteRef/>
        </w:r>
        <w:r>
          <w:t xml:space="preserve"> </w:t>
        </w:r>
        <w:r>
          <w:rPr>
            <w:rFonts w:ascii="Times New Roman" w:hAnsi="Times New Roman" w:cs="Times New Roman"/>
          </w:rPr>
          <w:t xml:space="preserve">First, </w:t>
        </w:r>
        <w:r w:rsidRPr="007B7457">
          <w:rPr>
            <w:rFonts w:ascii="Times New Roman" w:hAnsi="Times New Roman" w:cs="Times New Roman"/>
          </w:rPr>
          <w:t xml:space="preserve">the infrastructure </w:t>
        </w:r>
      </w:ins>
      <w:ins w:id="3721" w:author="Alex Cukierman" w:date="2022-02-09T20:03:00Z">
        <w:r>
          <w:rPr>
            <w:rFonts w:ascii="Times New Roman" w:hAnsi="Times New Roman" w:cs="Times New Roman"/>
          </w:rPr>
          <w:t xml:space="preserve">needed </w:t>
        </w:r>
      </w:ins>
      <w:ins w:id="3722" w:author="Alex Cukierman" w:date="2022-02-09T20:02:00Z">
        <w:r w:rsidRPr="007B7457">
          <w:rPr>
            <w:rFonts w:ascii="Times New Roman" w:hAnsi="Times New Roman" w:cs="Times New Roman"/>
          </w:rPr>
          <w:t>and capacity to register and report all deaths</w:t>
        </w:r>
      </w:ins>
      <w:ins w:id="3723" w:author="Alex Cukierman" w:date="2022-02-09T20:03:00Z">
        <w:r>
          <w:rPr>
            <w:rFonts w:ascii="Times New Roman" w:hAnsi="Times New Roman" w:cs="Times New Roman"/>
          </w:rPr>
          <w:t xml:space="preserve"> vari</w:t>
        </w:r>
      </w:ins>
      <w:ins w:id="3724" w:author="Alex Cukierman" w:date="2022-02-09T20:04:00Z">
        <w:r>
          <w:rPr>
            <w:rFonts w:ascii="Times New Roman" w:hAnsi="Times New Roman" w:cs="Times New Roman"/>
          </w:rPr>
          <w:t>es across countries</w:t>
        </w:r>
      </w:ins>
      <w:ins w:id="3725" w:author="Alex Cukierman" w:date="2022-02-09T20:02:00Z">
        <w:r w:rsidRPr="007B7457">
          <w:rPr>
            <w:rFonts w:ascii="Times New Roman" w:hAnsi="Times New Roman" w:cs="Times New Roman"/>
          </w:rPr>
          <w:t>. Second, there are delays in death reporting that make mortality data provisional and incomplete</w:t>
        </w:r>
      </w:ins>
      <w:ins w:id="3726" w:author="Alex Cukierman" w:date="2022-02-09T20:27:00Z">
        <w:r>
          <w:rPr>
            <w:rFonts w:ascii="Times New Roman" w:hAnsi="Times New Roman" w:cs="Times New Roman"/>
          </w:rPr>
          <w:t xml:space="preserve">. </w:t>
        </w:r>
      </w:ins>
      <w:ins w:id="3727" w:author="Alex Cukierman" w:date="2022-02-09T20:02:00Z">
        <w:r w:rsidRPr="007B7457">
          <w:rPr>
            <w:rFonts w:ascii="Times New Roman" w:hAnsi="Times New Roman" w:cs="Times New Roman"/>
          </w:rPr>
          <w:t>The extent of the delay and counting cap</w:t>
        </w:r>
        <w:r>
          <w:t>a</w:t>
        </w:r>
        <w:r w:rsidRPr="007B7457">
          <w:rPr>
            <w:rFonts w:ascii="Times New Roman" w:hAnsi="Times New Roman" w:cs="Times New Roman"/>
          </w:rPr>
          <w:t>city varies by country. See Aron et al. (2020)</w:t>
        </w:r>
        <w:r>
          <w:rPr>
            <w:rFonts w:ascii="Times New Roman" w:hAnsi="Times New Roman" w:cs="Times New Roman"/>
          </w:rPr>
          <w:t xml:space="preserve"> and Adam (2022).</w:t>
        </w:r>
        <w:r w:rsidRPr="007B7457">
          <w:rPr>
            <w:rFonts w:ascii="Times New Roman" w:hAnsi="Times New Roman" w:cs="Times New Roman"/>
          </w:rPr>
          <w:t xml:space="preserve"> </w:t>
        </w:r>
      </w:ins>
    </w:p>
  </w:footnote>
  <w:footnote w:id="9">
    <w:p w14:paraId="3DBF77D3" w14:textId="28FC8996" w:rsidR="00BA61C6" w:rsidRPr="007B7457" w:rsidDel="00955B2E" w:rsidRDefault="00BA61C6">
      <w:pPr>
        <w:rPr>
          <w:del w:id="3734" w:author="Alex Cukierman" w:date="2022-02-09T20:01:00Z"/>
          <w:rFonts w:ascii="Times New Roman" w:hAnsi="Times New Roman" w:cs="Times New Roman"/>
        </w:rPr>
      </w:pPr>
      <w:del w:id="3735" w:author="Alex Cukierman" w:date="2022-02-09T20:01:00Z">
        <w:r w:rsidRPr="007B7457" w:rsidDel="00955B2E">
          <w:rPr>
            <w:rFonts w:ascii="Times New Roman" w:hAnsi="Times New Roman" w:cs="Times New Roman"/>
          </w:rPr>
          <w:footnoteRef/>
        </w:r>
        <w:r w:rsidRPr="007B7457" w:rsidDel="00955B2E">
          <w:rPr>
            <w:rFonts w:ascii="Times New Roman" w:hAnsi="Times New Roman" w:cs="Times New Roman"/>
          </w:rPr>
          <w:delText xml:space="preserve"> First, not all countries have the infrastructure and capacity to register and report all deaths. Second, there are delays in death reporting that make mortality data provisional and incomplete  The extent of the delay and counting capcity varies by country. See Aron et al. (2020)</w:delText>
        </w:r>
        <w:r w:rsidDel="00955B2E">
          <w:rPr>
            <w:rFonts w:ascii="Times New Roman" w:hAnsi="Times New Roman" w:cs="Times New Roman"/>
          </w:rPr>
          <w:delText xml:space="preserve"> and Adam (2022).</w:delText>
        </w:r>
        <w:r w:rsidRPr="007B7457" w:rsidDel="00955B2E">
          <w:rPr>
            <w:rFonts w:ascii="Times New Roman" w:hAnsi="Times New Roman" w:cs="Times New Roman"/>
          </w:rPr>
          <w:delText xml:space="preserve"> </w:delText>
        </w:r>
      </w:del>
    </w:p>
    <w:p w14:paraId="3CC45501" w14:textId="007A868B" w:rsidR="00BA61C6" w:rsidDel="00955B2E" w:rsidRDefault="00BA61C6">
      <w:pPr>
        <w:pStyle w:val="FootnoteText"/>
        <w:rPr>
          <w:del w:id="3736" w:author="Alex Cukierman" w:date="2022-02-09T20:01:00Z"/>
        </w:rPr>
      </w:pPr>
    </w:p>
  </w:footnote>
  <w:footnote w:id="10">
    <w:p w14:paraId="10131659" w14:textId="5980E104" w:rsidR="00BA61C6" w:rsidRPr="007B7457" w:rsidRDefault="00BA61C6" w:rsidP="000736DB">
      <w:pPr>
        <w:pStyle w:val="FootnoteText"/>
        <w:rPr>
          <w:rFonts w:ascii="Times New Roman" w:hAnsi="Times New Roman" w:cs="Times New Roman"/>
        </w:rPr>
      </w:pPr>
      <w:r w:rsidRPr="007B7457">
        <w:rPr>
          <w:rStyle w:val="FootnoteReference"/>
          <w:rFonts w:ascii="Times New Roman" w:hAnsi="Times New Roman" w:cs="Times New Roman"/>
          <w:sz w:val="22"/>
          <w:szCs w:val="22"/>
        </w:rPr>
        <w:footnoteRef/>
      </w:r>
      <w:r w:rsidRPr="007B7457">
        <w:rPr>
          <w:rFonts w:ascii="Times New Roman" w:hAnsi="Times New Roman" w:cs="Times New Roman"/>
          <w:sz w:val="22"/>
          <w:szCs w:val="22"/>
        </w:rPr>
        <w:t xml:space="preserve"> The precision of official COVID-19 mortality statistics is subject to how well-resourced the medical system is, which tends to vary across countries and is likely to improve with learning-by-doing and the mobilization of public resources to the system. Challenges </w:t>
      </w:r>
      <w:ins w:id="3743" w:author="Alex Cukierman" w:date="2022-02-08T22:24:00Z">
        <w:r>
          <w:rPr>
            <w:rFonts w:ascii="Times New Roman" w:hAnsi="Times New Roman" w:cs="Times New Roman"/>
            <w:sz w:val="22"/>
            <w:szCs w:val="22"/>
          </w:rPr>
          <w:t>to</w:t>
        </w:r>
      </w:ins>
      <w:del w:id="3744" w:author="Alex Cukierman" w:date="2022-02-08T22:24:00Z">
        <w:r w:rsidRPr="007B7457" w:rsidDel="00215FC2">
          <w:rPr>
            <w:rFonts w:ascii="Times New Roman" w:hAnsi="Times New Roman" w:cs="Times New Roman"/>
            <w:sz w:val="22"/>
            <w:szCs w:val="22"/>
          </w:rPr>
          <w:delText>i</w:delText>
        </w:r>
      </w:del>
      <w:del w:id="3745" w:author="Alex Cukierman" w:date="2022-02-08T22:23:00Z">
        <w:r w:rsidRPr="007B7457" w:rsidDel="00215FC2">
          <w:rPr>
            <w:rFonts w:ascii="Times New Roman" w:hAnsi="Times New Roman" w:cs="Times New Roman"/>
            <w:sz w:val="22"/>
            <w:szCs w:val="22"/>
          </w:rPr>
          <w:delText>n</w:delText>
        </w:r>
      </w:del>
      <w:r w:rsidRPr="007B7457">
        <w:rPr>
          <w:rFonts w:ascii="Times New Roman" w:hAnsi="Times New Roman" w:cs="Times New Roman"/>
          <w:sz w:val="22"/>
          <w:szCs w:val="22"/>
        </w:rPr>
        <w:t xml:space="preserve"> the official mortality statistics include whether COVID-19 was the cause of</w:t>
      </w:r>
      <w:del w:id="3746" w:author="Alex Cukierman" w:date="2022-02-08T22:24:00Z">
        <w:r w:rsidRPr="007B7457" w:rsidDel="00215FC2">
          <w:rPr>
            <w:rFonts w:ascii="Times New Roman" w:hAnsi="Times New Roman" w:cs="Times New Roman"/>
            <w:sz w:val="22"/>
            <w:szCs w:val="22"/>
          </w:rPr>
          <w:delText xml:space="preserve"> the</w:delText>
        </w:r>
      </w:del>
      <w:r w:rsidRPr="007B7457">
        <w:rPr>
          <w:rFonts w:ascii="Times New Roman" w:hAnsi="Times New Roman" w:cs="Times New Roman"/>
          <w:sz w:val="22"/>
          <w:szCs w:val="22"/>
        </w:rPr>
        <w:t xml:space="preserve"> death. Such determination is subject to the quality of, </w:t>
      </w:r>
      <w:ins w:id="3747" w:author="Alex Cukierman" w:date="2022-02-08T22:24:00Z">
        <w:r>
          <w:rPr>
            <w:rFonts w:ascii="Times New Roman" w:hAnsi="Times New Roman" w:cs="Times New Roman"/>
            <w:sz w:val="22"/>
            <w:szCs w:val="22"/>
          </w:rPr>
          <w:t>among other</w:t>
        </w:r>
      </w:ins>
      <w:del w:id="3748" w:author="Alex Cukierman" w:date="2022-02-08T22:24:00Z">
        <w:r w:rsidRPr="007B7457" w:rsidDel="00215FC2">
          <w:rPr>
            <w:rFonts w:ascii="Times New Roman" w:hAnsi="Times New Roman" w:cs="Times New Roman"/>
            <w:sz w:val="22"/>
            <w:szCs w:val="22"/>
          </w:rPr>
          <w:delText>for instance</w:delText>
        </w:r>
      </w:del>
      <w:r w:rsidRPr="007B7457">
        <w:rPr>
          <w:rFonts w:ascii="Times New Roman" w:hAnsi="Times New Roman" w:cs="Times New Roman"/>
          <w:sz w:val="22"/>
          <w:szCs w:val="22"/>
        </w:rPr>
        <w:t xml:space="preserve">, </w:t>
      </w:r>
      <w:ins w:id="3749" w:author="Alex Cukierman" w:date="2022-02-08T22:25:00Z">
        <w:r>
          <w:rPr>
            <w:rFonts w:ascii="Times New Roman" w:hAnsi="Times New Roman" w:cs="Times New Roman"/>
            <w:sz w:val="22"/>
            <w:szCs w:val="22"/>
          </w:rPr>
          <w:t xml:space="preserve">to </w:t>
        </w:r>
      </w:ins>
      <w:r w:rsidRPr="007B7457">
        <w:rPr>
          <w:rFonts w:ascii="Times New Roman" w:hAnsi="Times New Roman" w:cs="Times New Roman"/>
          <w:sz w:val="22"/>
          <w:szCs w:val="22"/>
        </w:rPr>
        <w:t xml:space="preserve">the medical-examiner system and the coroner system. More generally, </w:t>
      </w:r>
      <w:del w:id="3750" w:author="Alex Cukierman" w:date="2022-02-08T22:25:00Z">
        <w:r w:rsidRPr="007B7457" w:rsidDel="00215FC2">
          <w:rPr>
            <w:rFonts w:ascii="Times New Roman" w:hAnsi="Times New Roman" w:cs="Times New Roman"/>
            <w:sz w:val="22"/>
            <w:szCs w:val="22"/>
          </w:rPr>
          <w:delText xml:space="preserve">a </w:delText>
        </w:r>
      </w:del>
      <w:r w:rsidRPr="007B7457">
        <w:rPr>
          <w:rFonts w:ascii="Times New Roman" w:hAnsi="Times New Roman" w:cs="Times New Roman"/>
          <w:sz w:val="22"/>
          <w:szCs w:val="22"/>
        </w:rPr>
        <w:t>countr</w:t>
      </w:r>
      <w:ins w:id="3751" w:author="Alex Cukierman" w:date="2022-02-08T22:25:00Z">
        <w:r>
          <w:rPr>
            <w:rFonts w:ascii="Times New Roman" w:hAnsi="Times New Roman" w:cs="Times New Roman"/>
            <w:sz w:val="22"/>
            <w:szCs w:val="22"/>
          </w:rPr>
          <w:t>ies</w:t>
        </w:r>
      </w:ins>
      <w:del w:id="3752" w:author="Alex Cukierman" w:date="2022-02-08T22:25:00Z">
        <w:r w:rsidRPr="007B7457" w:rsidDel="00215FC2">
          <w:rPr>
            <w:rFonts w:ascii="Times New Roman" w:hAnsi="Times New Roman" w:cs="Times New Roman"/>
            <w:sz w:val="22"/>
            <w:szCs w:val="22"/>
          </w:rPr>
          <w:delText>y</w:delText>
        </w:r>
      </w:del>
      <w:r w:rsidRPr="007B7457">
        <w:rPr>
          <w:rFonts w:ascii="Times New Roman" w:hAnsi="Times New Roman" w:cs="Times New Roman"/>
          <w:sz w:val="22"/>
          <w:szCs w:val="22"/>
        </w:rPr>
        <w:t xml:space="preserve"> ha</w:t>
      </w:r>
      <w:ins w:id="3753" w:author="Alex Cukierman" w:date="2022-02-08T22:25:00Z">
        <w:r>
          <w:rPr>
            <w:rFonts w:ascii="Times New Roman" w:hAnsi="Times New Roman" w:cs="Times New Roman"/>
            <w:sz w:val="22"/>
            <w:szCs w:val="22"/>
          </w:rPr>
          <w:t xml:space="preserve">ve different </w:t>
        </w:r>
      </w:ins>
      <w:del w:id="3754" w:author="Alex Cukierman" w:date="2022-02-08T22:25:00Z">
        <w:r w:rsidRPr="007B7457" w:rsidDel="00215FC2">
          <w:rPr>
            <w:rFonts w:ascii="Times New Roman" w:hAnsi="Times New Roman" w:cs="Times New Roman"/>
            <w:sz w:val="22"/>
            <w:szCs w:val="22"/>
          </w:rPr>
          <w:delText xml:space="preserve">s its own </w:delText>
        </w:r>
      </w:del>
      <w:r w:rsidRPr="007B7457">
        <w:rPr>
          <w:rFonts w:ascii="Times New Roman" w:hAnsi="Times New Roman" w:cs="Times New Roman"/>
          <w:sz w:val="22"/>
          <w:szCs w:val="22"/>
        </w:rPr>
        <w:t>system</w:t>
      </w:r>
      <w:ins w:id="3755" w:author="Alex Cukierman" w:date="2022-02-08T22:26:00Z">
        <w:r>
          <w:rPr>
            <w:rFonts w:ascii="Times New Roman" w:hAnsi="Times New Roman" w:cs="Times New Roman"/>
            <w:sz w:val="22"/>
            <w:szCs w:val="22"/>
          </w:rPr>
          <w:t>s</w:t>
        </w:r>
      </w:ins>
      <w:r w:rsidRPr="007B7457">
        <w:rPr>
          <w:rFonts w:ascii="Times New Roman" w:hAnsi="Times New Roman" w:cs="Times New Roman"/>
          <w:sz w:val="22"/>
          <w:szCs w:val="22"/>
        </w:rPr>
        <w:t xml:space="preserve"> </w:t>
      </w:r>
      <w:ins w:id="3756" w:author="Alex Cukierman" w:date="2022-02-08T22:26:00Z">
        <w:r>
          <w:rPr>
            <w:rFonts w:ascii="Times New Roman" w:hAnsi="Times New Roman" w:cs="Times New Roman"/>
            <w:sz w:val="22"/>
            <w:szCs w:val="22"/>
          </w:rPr>
          <w:t xml:space="preserve">of </w:t>
        </w:r>
      </w:ins>
      <w:r w:rsidRPr="007B7457">
        <w:rPr>
          <w:rFonts w:ascii="Times New Roman" w:hAnsi="Times New Roman" w:cs="Times New Roman"/>
          <w:sz w:val="22"/>
          <w:szCs w:val="22"/>
        </w:rPr>
        <w:t xml:space="preserve">issuing death certificates, </w:t>
      </w:r>
      <w:ins w:id="3757" w:author="Alex Cukierman" w:date="2022-02-08T22:26:00Z">
        <w:r>
          <w:rPr>
            <w:rFonts w:ascii="Times New Roman" w:hAnsi="Times New Roman" w:cs="Times New Roman"/>
            <w:sz w:val="22"/>
            <w:szCs w:val="22"/>
          </w:rPr>
          <w:t>that</w:t>
        </w:r>
      </w:ins>
      <w:del w:id="3758" w:author="Alex Cukierman" w:date="2022-02-08T22:26:00Z">
        <w:r w:rsidRPr="007B7457" w:rsidDel="00215FC2">
          <w:rPr>
            <w:rFonts w:ascii="Times New Roman" w:hAnsi="Times New Roman" w:cs="Times New Roman"/>
            <w:sz w:val="22"/>
            <w:szCs w:val="22"/>
          </w:rPr>
          <w:delText>which</w:delText>
        </w:r>
      </w:del>
      <w:r w:rsidRPr="007B7457">
        <w:rPr>
          <w:rFonts w:ascii="Times New Roman" w:hAnsi="Times New Roman" w:cs="Times New Roman"/>
          <w:sz w:val="22"/>
          <w:szCs w:val="22"/>
        </w:rPr>
        <w:t xml:space="preserve"> involve technocrats, elected officials, and physicians. In the case of COVID-19, the quality of autopsies matters greatly as symptoms of acute respiratory distress </w:t>
      </w:r>
      <w:del w:id="3759" w:author="Alex Cukierman" w:date="2022-02-08T22:30:00Z">
        <w:r w:rsidRPr="007B7457" w:rsidDel="00215FC2">
          <w:rPr>
            <w:rFonts w:ascii="Times New Roman" w:hAnsi="Times New Roman" w:cs="Times New Roman"/>
            <w:sz w:val="22"/>
            <w:szCs w:val="22"/>
          </w:rPr>
          <w:delText xml:space="preserve">and an </w:delText>
        </w:r>
      </w:del>
      <w:r w:rsidRPr="007B7457">
        <w:rPr>
          <w:rFonts w:ascii="Times New Roman" w:hAnsi="Times New Roman" w:cs="Times New Roman"/>
          <w:sz w:val="22"/>
          <w:szCs w:val="22"/>
        </w:rPr>
        <w:t>inflammatory response</w:t>
      </w:r>
      <w:ins w:id="3760" w:author="Alex Cukierman" w:date="2022-02-08T22:30:00Z">
        <w:r>
          <w:rPr>
            <w:rFonts w:ascii="Times New Roman" w:hAnsi="Times New Roman" w:cs="Times New Roman"/>
            <w:sz w:val="22"/>
            <w:szCs w:val="22"/>
          </w:rPr>
          <w:t>s</w:t>
        </w:r>
      </w:ins>
      <w:r w:rsidRPr="007B7457">
        <w:rPr>
          <w:rFonts w:ascii="Times New Roman" w:hAnsi="Times New Roman" w:cs="Times New Roman"/>
          <w:sz w:val="22"/>
          <w:szCs w:val="22"/>
        </w:rPr>
        <w:t xml:space="preserve"> signal</w:t>
      </w:r>
      <w:ins w:id="3761" w:author="Alex Cukierman" w:date="2022-02-08T22:30:00Z">
        <w:r>
          <w:rPr>
            <w:rFonts w:ascii="Times New Roman" w:hAnsi="Times New Roman" w:cs="Times New Roman"/>
            <w:sz w:val="22"/>
            <w:szCs w:val="22"/>
          </w:rPr>
          <w:t>ing</w:t>
        </w:r>
      </w:ins>
      <w:del w:id="3762" w:author="Alex Cukierman" w:date="2022-02-08T22:30:00Z">
        <w:r w:rsidRPr="007B7457" w:rsidDel="00215FC2">
          <w:rPr>
            <w:rFonts w:ascii="Times New Roman" w:hAnsi="Times New Roman" w:cs="Times New Roman"/>
            <w:sz w:val="22"/>
            <w:szCs w:val="22"/>
          </w:rPr>
          <w:delText>ly</w:delText>
        </w:r>
      </w:del>
      <w:r w:rsidRPr="007B7457">
        <w:rPr>
          <w:rFonts w:ascii="Times New Roman" w:hAnsi="Times New Roman" w:cs="Times New Roman"/>
          <w:sz w:val="22"/>
          <w:szCs w:val="22"/>
        </w:rPr>
        <w:t xml:space="preserve"> a viral infection </w:t>
      </w:r>
      <w:proofErr w:type="gramStart"/>
      <w:r w:rsidRPr="007B7457">
        <w:rPr>
          <w:rFonts w:ascii="Times New Roman" w:hAnsi="Times New Roman" w:cs="Times New Roman"/>
          <w:sz w:val="22"/>
          <w:szCs w:val="22"/>
        </w:rPr>
        <w:t>need</w:t>
      </w:r>
      <w:proofErr w:type="gramEnd"/>
      <w:r w:rsidRPr="007B7457">
        <w:rPr>
          <w:rFonts w:ascii="Times New Roman" w:hAnsi="Times New Roman" w:cs="Times New Roman"/>
          <w:sz w:val="22"/>
          <w:szCs w:val="22"/>
        </w:rPr>
        <w:t xml:space="preserve"> to be </w:t>
      </w:r>
      <w:ins w:id="3763" w:author="Alex Cukierman" w:date="2022-02-08T22:27:00Z">
        <w:r>
          <w:rPr>
            <w:rFonts w:ascii="Times New Roman" w:hAnsi="Times New Roman" w:cs="Times New Roman"/>
            <w:sz w:val="22"/>
            <w:szCs w:val="22"/>
          </w:rPr>
          <w:t xml:space="preserve">sorted into COVID-19 </w:t>
        </w:r>
      </w:ins>
      <w:ins w:id="3764" w:author="Alex Cukierman" w:date="2022-02-08T22:28:00Z">
        <w:r>
          <w:rPr>
            <w:rFonts w:ascii="Times New Roman" w:hAnsi="Times New Roman" w:cs="Times New Roman"/>
            <w:sz w:val="22"/>
            <w:szCs w:val="22"/>
          </w:rPr>
          <w:t>induced</w:t>
        </w:r>
      </w:ins>
      <w:ins w:id="3765" w:author="Alex Cukierman" w:date="2022-02-08T22:27:00Z">
        <w:r>
          <w:rPr>
            <w:rFonts w:ascii="Times New Roman" w:hAnsi="Times New Roman" w:cs="Times New Roman"/>
            <w:sz w:val="22"/>
            <w:szCs w:val="22"/>
          </w:rPr>
          <w:t xml:space="preserve"> deaths</w:t>
        </w:r>
      </w:ins>
      <w:ins w:id="3766" w:author="Alex Cukierman" w:date="2022-02-08T22:28:00Z">
        <w:r>
          <w:rPr>
            <w:rFonts w:ascii="Times New Roman" w:hAnsi="Times New Roman" w:cs="Times New Roman"/>
            <w:sz w:val="22"/>
            <w:szCs w:val="22"/>
          </w:rPr>
          <w:t xml:space="preserve"> and deaths due to other reasons</w:t>
        </w:r>
      </w:ins>
      <w:del w:id="3767" w:author="Alex Cukierman" w:date="2022-02-08T22:27:00Z">
        <w:r w:rsidRPr="007B7457" w:rsidDel="00215FC2">
          <w:rPr>
            <w:rFonts w:ascii="Times New Roman" w:hAnsi="Times New Roman" w:cs="Times New Roman"/>
            <w:sz w:val="22"/>
            <w:szCs w:val="22"/>
          </w:rPr>
          <w:delText>accounted for</w:delText>
        </w:r>
      </w:del>
      <w:r w:rsidRPr="007B7457">
        <w:rPr>
          <w:rFonts w:ascii="Times New Roman" w:hAnsi="Times New Roman" w:cs="Times New Roman"/>
          <w:sz w:val="22"/>
          <w:szCs w:val="22"/>
        </w:rPr>
        <w:t>. See also The Economist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77C2B" w14:textId="77777777" w:rsidR="00BA61C6" w:rsidRDefault="00BA6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95BCC" w14:textId="77777777" w:rsidR="00BA61C6" w:rsidRDefault="00BA6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60F70" w14:textId="77777777" w:rsidR="00BA61C6" w:rsidRDefault="00BA61C6">
    <w:pPr>
      <w:pStyle w:val="Header"/>
    </w:pPr>
  </w:p>
</w:hdr>
</file>

<file path=word/intelligence.xml><?xml version="1.0" encoding="utf-8"?>
<int:Intelligence xmlns:int="http://schemas.microsoft.com/office/intelligence/2019/intelligence">
  <int:IntelligenceSettings/>
  <int:Manifest>
    <int:WordHash hashCode="jiEJrlCKMZ2c5k" id="6o3jNaQT"/>
  </int:Manifest>
  <int:Observations>
    <int:Content id="6o3jNaQ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1220"/>
    <w:multiLevelType w:val="hybridMultilevel"/>
    <w:tmpl w:val="6A189FEA"/>
    <w:lvl w:ilvl="0" w:tplc="23ACE3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E572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02649"/>
    <w:multiLevelType w:val="hybridMultilevel"/>
    <w:tmpl w:val="983E027A"/>
    <w:lvl w:ilvl="0" w:tplc="5914D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43185"/>
    <w:multiLevelType w:val="hybridMultilevel"/>
    <w:tmpl w:val="FCC48ADA"/>
    <w:lvl w:ilvl="0" w:tplc="6DBAE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B4FFE"/>
    <w:multiLevelType w:val="hybridMultilevel"/>
    <w:tmpl w:val="1C9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64573"/>
    <w:multiLevelType w:val="hybridMultilevel"/>
    <w:tmpl w:val="0224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B96189"/>
    <w:multiLevelType w:val="hybridMultilevel"/>
    <w:tmpl w:val="0FB4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D21E88"/>
    <w:multiLevelType w:val="hybridMultilevel"/>
    <w:tmpl w:val="3D0E9A68"/>
    <w:lvl w:ilvl="0" w:tplc="04CA3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B14EE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A55D2"/>
    <w:multiLevelType w:val="hybridMultilevel"/>
    <w:tmpl w:val="3DF65712"/>
    <w:lvl w:ilvl="0" w:tplc="8B305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8E6BBF"/>
    <w:multiLevelType w:val="hybridMultilevel"/>
    <w:tmpl w:val="051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B451A5"/>
    <w:multiLevelType w:val="hybridMultilevel"/>
    <w:tmpl w:val="2D68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44E8F"/>
    <w:multiLevelType w:val="multilevel"/>
    <w:tmpl w:val="3C8ADB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514F9"/>
    <w:multiLevelType w:val="multilevel"/>
    <w:tmpl w:val="A22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25573"/>
    <w:multiLevelType w:val="hybridMultilevel"/>
    <w:tmpl w:val="A3F8D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1"/>
  </w:num>
  <w:num w:numId="5">
    <w:abstractNumId w:val="10"/>
  </w:num>
  <w:num w:numId="6">
    <w:abstractNumId w:val="3"/>
  </w:num>
  <w:num w:numId="7">
    <w:abstractNumId w:val="13"/>
  </w:num>
  <w:num w:numId="8">
    <w:abstractNumId w:val="1"/>
  </w:num>
  <w:num w:numId="9">
    <w:abstractNumId w:val="8"/>
  </w:num>
  <w:num w:numId="10">
    <w:abstractNumId w:val="12"/>
  </w:num>
  <w:num w:numId="11">
    <w:abstractNumId w:val="5"/>
  </w:num>
  <w:num w:numId="12">
    <w:abstractNumId w:val="6"/>
  </w:num>
  <w:num w:numId="13">
    <w:abstractNumId w:val="9"/>
  </w:num>
  <w:num w:numId="14">
    <w:abstractNumId w:val="0"/>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ir-Desai, Sameer">
    <w15:presenceInfo w15:providerId="AD" w15:userId="S::snairdes@ad.brown.edu::1d99d869-e887-4f76-a493-073515557dd3"/>
  </w15:person>
  <w15:person w15:author="Alex Cukierman">
    <w15:presenceInfo w15:providerId="None" w15:userId="Alex Cukierman"/>
  </w15:person>
  <w15:person w15:author="Yothin Jinjarak">
    <w15:presenceInfo w15:providerId="AD" w15:userId="S::yjinjarak@adb.org::32ea11ba-ff94-47d9-af13-5da3a5d2f2d9"/>
  </w15:person>
  <w15:person w15:author="Xin, Weining">
    <w15:presenceInfo w15:providerId="AD" w15:userId="S::WXin@imf.org::2e71c13a-687c-403e-af75-b7bead375e12"/>
  </w15:person>
  <w15:person w15:author="Yothin Jinjarak [2]">
    <w15:presenceInfo w15:providerId="Windows Live" w15:userId="7bbc928f5357ce86"/>
  </w15:person>
  <w15:person w15:author="Joshua Aizenman">
    <w15:presenceInfo w15:providerId="AD" w15:userId="S-1-5-21-3219880125-777411061-2701532866-3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DE2trAwtDQ0MzNX0lEKTi0uzszPAykwqgUAuM9EXiwAAAA="/>
  </w:docVars>
  <w:rsids>
    <w:rsidRoot w:val="009C233E"/>
    <w:rsid w:val="000011E7"/>
    <w:rsid w:val="0000249B"/>
    <w:rsid w:val="000037E7"/>
    <w:rsid w:val="000038CE"/>
    <w:rsid w:val="00004101"/>
    <w:rsid w:val="000060E7"/>
    <w:rsid w:val="0001323B"/>
    <w:rsid w:val="0001338B"/>
    <w:rsid w:val="0003065B"/>
    <w:rsid w:val="000345F5"/>
    <w:rsid w:val="000367CB"/>
    <w:rsid w:val="000375E1"/>
    <w:rsid w:val="0005057D"/>
    <w:rsid w:val="000519FD"/>
    <w:rsid w:val="00061F46"/>
    <w:rsid w:val="000657B2"/>
    <w:rsid w:val="0006689A"/>
    <w:rsid w:val="0007332C"/>
    <w:rsid w:val="000736DB"/>
    <w:rsid w:val="00077AD2"/>
    <w:rsid w:val="00080288"/>
    <w:rsid w:val="00080CF4"/>
    <w:rsid w:val="000C6071"/>
    <w:rsid w:val="000F1872"/>
    <w:rsid w:val="000F1B9F"/>
    <w:rsid w:val="000F2211"/>
    <w:rsid w:val="00103109"/>
    <w:rsid w:val="001040D5"/>
    <w:rsid w:val="0010505B"/>
    <w:rsid w:val="00124563"/>
    <w:rsid w:val="001272DA"/>
    <w:rsid w:val="00131F75"/>
    <w:rsid w:val="00134C74"/>
    <w:rsid w:val="001357A0"/>
    <w:rsid w:val="00137651"/>
    <w:rsid w:val="0013767B"/>
    <w:rsid w:val="00137A30"/>
    <w:rsid w:val="00145180"/>
    <w:rsid w:val="00147A81"/>
    <w:rsid w:val="001507AB"/>
    <w:rsid w:val="00150D4C"/>
    <w:rsid w:val="00156E62"/>
    <w:rsid w:val="0016348C"/>
    <w:rsid w:val="00175CFA"/>
    <w:rsid w:val="00181A06"/>
    <w:rsid w:val="00183F74"/>
    <w:rsid w:val="00192BC1"/>
    <w:rsid w:val="00193092"/>
    <w:rsid w:val="001A397E"/>
    <w:rsid w:val="001A4F7D"/>
    <w:rsid w:val="001B0365"/>
    <w:rsid w:val="001B119E"/>
    <w:rsid w:val="001B23B6"/>
    <w:rsid w:val="001D38E9"/>
    <w:rsid w:val="001D7CEF"/>
    <w:rsid w:val="001F4572"/>
    <w:rsid w:val="001F7259"/>
    <w:rsid w:val="00201EC5"/>
    <w:rsid w:val="00207945"/>
    <w:rsid w:val="002156F2"/>
    <w:rsid w:val="00215FC2"/>
    <w:rsid w:val="00226A3D"/>
    <w:rsid w:val="00242567"/>
    <w:rsid w:val="00243986"/>
    <w:rsid w:val="0026235A"/>
    <w:rsid w:val="00265C97"/>
    <w:rsid w:val="00266404"/>
    <w:rsid w:val="00271891"/>
    <w:rsid w:val="00271EAD"/>
    <w:rsid w:val="002777B0"/>
    <w:rsid w:val="00292DA8"/>
    <w:rsid w:val="002934E1"/>
    <w:rsid w:val="0029628F"/>
    <w:rsid w:val="002A0FC8"/>
    <w:rsid w:val="002B1B70"/>
    <w:rsid w:val="002B6946"/>
    <w:rsid w:val="002D258B"/>
    <w:rsid w:val="002E1498"/>
    <w:rsid w:val="002E42B1"/>
    <w:rsid w:val="002E4748"/>
    <w:rsid w:val="002E5803"/>
    <w:rsid w:val="002E6A34"/>
    <w:rsid w:val="002F3CF7"/>
    <w:rsid w:val="002F502E"/>
    <w:rsid w:val="0030065B"/>
    <w:rsid w:val="00300B0E"/>
    <w:rsid w:val="003261DB"/>
    <w:rsid w:val="00327757"/>
    <w:rsid w:val="003403F1"/>
    <w:rsid w:val="00340FDB"/>
    <w:rsid w:val="00341F20"/>
    <w:rsid w:val="0036202E"/>
    <w:rsid w:val="00365B09"/>
    <w:rsid w:val="0036768F"/>
    <w:rsid w:val="00373C2D"/>
    <w:rsid w:val="00375D8C"/>
    <w:rsid w:val="00383D0D"/>
    <w:rsid w:val="00383E06"/>
    <w:rsid w:val="00386E3F"/>
    <w:rsid w:val="00393186"/>
    <w:rsid w:val="00395693"/>
    <w:rsid w:val="00396A83"/>
    <w:rsid w:val="003A4507"/>
    <w:rsid w:val="003A764C"/>
    <w:rsid w:val="003A7D07"/>
    <w:rsid w:val="003B5DF9"/>
    <w:rsid w:val="003C7947"/>
    <w:rsid w:val="003D0183"/>
    <w:rsid w:val="003E03B4"/>
    <w:rsid w:val="003E237B"/>
    <w:rsid w:val="003E5424"/>
    <w:rsid w:val="003E71C4"/>
    <w:rsid w:val="003F2F7E"/>
    <w:rsid w:val="003F433C"/>
    <w:rsid w:val="003F75F8"/>
    <w:rsid w:val="00402206"/>
    <w:rsid w:val="0040553D"/>
    <w:rsid w:val="00407D07"/>
    <w:rsid w:val="00412142"/>
    <w:rsid w:val="00413673"/>
    <w:rsid w:val="004236BE"/>
    <w:rsid w:val="00424F2B"/>
    <w:rsid w:val="004344D4"/>
    <w:rsid w:val="004366D1"/>
    <w:rsid w:val="0043716E"/>
    <w:rsid w:val="00444933"/>
    <w:rsid w:val="00452CE5"/>
    <w:rsid w:val="0045360E"/>
    <w:rsid w:val="00457164"/>
    <w:rsid w:val="004623BB"/>
    <w:rsid w:val="004669DB"/>
    <w:rsid w:val="004702FA"/>
    <w:rsid w:val="004732A7"/>
    <w:rsid w:val="0047464B"/>
    <w:rsid w:val="00475120"/>
    <w:rsid w:val="004752E2"/>
    <w:rsid w:val="00486113"/>
    <w:rsid w:val="004A27EE"/>
    <w:rsid w:val="004B33A5"/>
    <w:rsid w:val="004D13C2"/>
    <w:rsid w:val="004D6CF2"/>
    <w:rsid w:val="004E11E9"/>
    <w:rsid w:val="004E1660"/>
    <w:rsid w:val="004E3602"/>
    <w:rsid w:val="004E7F18"/>
    <w:rsid w:val="005011FB"/>
    <w:rsid w:val="00512DE0"/>
    <w:rsid w:val="00520DBA"/>
    <w:rsid w:val="00520EA7"/>
    <w:rsid w:val="00525800"/>
    <w:rsid w:val="00525E77"/>
    <w:rsid w:val="00526AEB"/>
    <w:rsid w:val="00540AD6"/>
    <w:rsid w:val="00557CA0"/>
    <w:rsid w:val="00580C81"/>
    <w:rsid w:val="00583719"/>
    <w:rsid w:val="00584395"/>
    <w:rsid w:val="005A2152"/>
    <w:rsid w:val="005A2F87"/>
    <w:rsid w:val="005A52B4"/>
    <w:rsid w:val="005B12EF"/>
    <w:rsid w:val="005B2C3C"/>
    <w:rsid w:val="005C15ED"/>
    <w:rsid w:val="005D2427"/>
    <w:rsid w:val="005D285E"/>
    <w:rsid w:val="005D2C33"/>
    <w:rsid w:val="005E0742"/>
    <w:rsid w:val="00600F35"/>
    <w:rsid w:val="0060489B"/>
    <w:rsid w:val="00610B3D"/>
    <w:rsid w:val="00611035"/>
    <w:rsid w:val="00612FEE"/>
    <w:rsid w:val="00620049"/>
    <w:rsid w:val="00640363"/>
    <w:rsid w:val="00642EE0"/>
    <w:rsid w:val="00643713"/>
    <w:rsid w:val="006454F0"/>
    <w:rsid w:val="00650DDE"/>
    <w:rsid w:val="00655D65"/>
    <w:rsid w:val="00660EC4"/>
    <w:rsid w:val="0067422D"/>
    <w:rsid w:val="00681121"/>
    <w:rsid w:val="0068114A"/>
    <w:rsid w:val="00690CAD"/>
    <w:rsid w:val="00695B92"/>
    <w:rsid w:val="006A0CC6"/>
    <w:rsid w:val="006A0CE8"/>
    <w:rsid w:val="006A2795"/>
    <w:rsid w:val="006B04C9"/>
    <w:rsid w:val="006C10A9"/>
    <w:rsid w:val="006C1D0C"/>
    <w:rsid w:val="006D1243"/>
    <w:rsid w:val="006D2BA8"/>
    <w:rsid w:val="006D352E"/>
    <w:rsid w:val="006D553E"/>
    <w:rsid w:val="006E4996"/>
    <w:rsid w:val="006E5A1E"/>
    <w:rsid w:val="006E65C9"/>
    <w:rsid w:val="006E6783"/>
    <w:rsid w:val="006F36B2"/>
    <w:rsid w:val="006F4AD5"/>
    <w:rsid w:val="007042E6"/>
    <w:rsid w:val="00712D5D"/>
    <w:rsid w:val="0071370E"/>
    <w:rsid w:val="00716ECA"/>
    <w:rsid w:val="00746C1F"/>
    <w:rsid w:val="00752EBC"/>
    <w:rsid w:val="007550A8"/>
    <w:rsid w:val="00757602"/>
    <w:rsid w:val="00762533"/>
    <w:rsid w:val="00771DC1"/>
    <w:rsid w:val="0077428D"/>
    <w:rsid w:val="0078004D"/>
    <w:rsid w:val="00785861"/>
    <w:rsid w:val="007A1968"/>
    <w:rsid w:val="007A3054"/>
    <w:rsid w:val="007A61E5"/>
    <w:rsid w:val="007B3A16"/>
    <w:rsid w:val="007B7457"/>
    <w:rsid w:val="007D2F3D"/>
    <w:rsid w:val="007D5332"/>
    <w:rsid w:val="007E1A0A"/>
    <w:rsid w:val="007E3931"/>
    <w:rsid w:val="007F07D4"/>
    <w:rsid w:val="007F2ABE"/>
    <w:rsid w:val="008013C9"/>
    <w:rsid w:val="00817C7B"/>
    <w:rsid w:val="008205AC"/>
    <w:rsid w:val="00824F09"/>
    <w:rsid w:val="008274BD"/>
    <w:rsid w:val="00827953"/>
    <w:rsid w:val="00830563"/>
    <w:rsid w:val="0083427E"/>
    <w:rsid w:val="00836B4F"/>
    <w:rsid w:val="00841C83"/>
    <w:rsid w:val="00853162"/>
    <w:rsid w:val="00853321"/>
    <w:rsid w:val="008569B6"/>
    <w:rsid w:val="00857B18"/>
    <w:rsid w:val="00864911"/>
    <w:rsid w:val="00866A28"/>
    <w:rsid w:val="00870A18"/>
    <w:rsid w:val="00871DB0"/>
    <w:rsid w:val="00881143"/>
    <w:rsid w:val="00887ABD"/>
    <w:rsid w:val="00893B92"/>
    <w:rsid w:val="008A55DE"/>
    <w:rsid w:val="008A561D"/>
    <w:rsid w:val="008A5A57"/>
    <w:rsid w:val="008A722E"/>
    <w:rsid w:val="008B141A"/>
    <w:rsid w:val="008C1213"/>
    <w:rsid w:val="008C209F"/>
    <w:rsid w:val="008C285C"/>
    <w:rsid w:val="008C485B"/>
    <w:rsid w:val="008D2410"/>
    <w:rsid w:val="008E195F"/>
    <w:rsid w:val="008E4FF7"/>
    <w:rsid w:val="008F4B11"/>
    <w:rsid w:val="00900A6D"/>
    <w:rsid w:val="009114BC"/>
    <w:rsid w:val="00913FBF"/>
    <w:rsid w:val="0091622A"/>
    <w:rsid w:val="00926F3E"/>
    <w:rsid w:val="00930BDE"/>
    <w:rsid w:val="00935863"/>
    <w:rsid w:val="00936D14"/>
    <w:rsid w:val="00937AD4"/>
    <w:rsid w:val="00955B2E"/>
    <w:rsid w:val="00965A50"/>
    <w:rsid w:val="009716D4"/>
    <w:rsid w:val="009732B8"/>
    <w:rsid w:val="00974521"/>
    <w:rsid w:val="0097589C"/>
    <w:rsid w:val="00981698"/>
    <w:rsid w:val="009864B2"/>
    <w:rsid w:val="00990DD2"/>
    <w:rsid w:val="00994975"/>
    <w:rsid w:val="0099682C"/>
    <w:rsid w:val="009B7ABF"/>
    <w:rsid w:val="009B7FF6"/>
    <w:rsid w:val="009C233E"/>
    <w:rsid w:val="009C480D"/>
    <w:rsid w:val="009D1A15"/>
    <w:rsid w:val="009D1DCE"/>
    <w:rsid w:val="009D29AB"/>
    <w:rsid w:val="00A009E0"/>
    <w:rsid w:val="00A016A7"/>
    <w:rsid w:val="00A10B8D"/>
    <w:rsid w:val="00A10C6C"/>
    <w:rsid w:val="00A143FD"/>
    <w:rsid w:val="00A148C8"/>
    <w:rsid w:val="00A2059F"/>
    <w:rsid w:val="00A30A4D"/>
    <w:rsid w:val="00A530B7"/>
    <w:rsid w:val="00A656BD"/>
    <w:rsid w:val="00A749FB"/>
    <w:rsid w:val="00A81A68"/>
    <w:rsid w:val="00A90192"/>
    <w:rsid w:val="00A90AC0"/>
    <w:rsid w:val="00AA74BD"/>
    <w:rsid w:val="00AC6E51"/>
    <w:rsid w:val="00AD0DA3"/>
    <w:rsid w:val="00AD5854"/>
    <w:rsid w:val="00AD7F49"/>
    <w:rsid w:val="00AE062C"/>
    <w:rsid w:val="00AE69EB"/>
    <w:rsid w:val="00AE6CC2"/>
    <w:rsid w:val="00AF0677"/>
    <w:rsid w:val="00AF0DE9"/>
    <w:rsid w:val="00AF1AFC"/>
    <w:rsid w:val="00AF3659"/>
    <w:rsid w:val="00B01573"/>
    <w:rsid w:val="00B02E3C"/>
    <w:rsid w:val="00B1210D"/>
    <w:rsid w:val="00B2485C"/>
    <w:rsid w:val="00B24CCB"/>
    <w:rsid w:val="00B27FD8"/>
    <w:rsid w:val="00B315D1"/>
    <w:rsid w:val="00B3337D"/>
    <w:rsid w:val="00B33EFD"/>
    <w:rsid w:val="00B3514F"/>
    <w:rsid w:val="00B36385"/>
    <w:rsid w:val="00B41F55"/>
    <w:rsid w:val="00B42808"/>
    <w:rsid w:val="00B47C52"/>
    <w:rsid w:val="00B565DE"/>
    <w:rsid w:val="00B65DC7"/>
    <w:rsid w:val="00B73D52"/>
    <w:rsid w:val="00B81B13"/>
    <w:rsid w:val="00B84056"/>
    <w:rsid w:val="00B84A75"/>
    <w:rsid w:val="00B85725"/>
    <w:rsid w:val="00B8672B"/>
    <w:rsid w:val="00B91A0B"/>
    <w:rsid w:val="00BA569E"/>
    <w:rsid w:val="00BA61C6"/>
    <w:rsid w:val="00BA621C"/>
    <w:rsid w:val="00BA6D65"/>
    <w:rsid w:val="00BB328F"/>
    <w:rsid w:val="00BB427C"/>
    <w:rsid w:val="00BB5B55"/>
    <w:rsid w:val="00BB6C83"/>
    <w:rsid w:val="00BB7A02"/>
    <w:rsid w:val="00BD10F6"/>
    <w:rsid w:val="00BD3D01"/>
    <w:rsid w:val="00BD770D"/>
    <w:rsid w:val="00BE37C5"/>
    <w:rsid w:val="00BE3CC1"/>
    <w:rsid w:val="00BE6180"/>
    <w:rsid w:val="00BF38B3"/>
    <w:rsid w:val="00BF6BAD"/>
    <w:rsid w:val="00C0025E"/>
    <w:rsid w:val="00C02822"/>
    <w:rsid w:val="00C074EB"/>
    <w:rsid w:val="00C12239"/>
    <w:rsid w:val="00C1313F"/>
    <w:rsid w:val="00C274DB"/>
    <w:rsid w:val="00C27773"/>
    <w:rsid w:val="00C33327"/>
    <w:rsid w:val="00C33A1F"/>
    <w:rsid w:val="00C411D3"/>
    <w:rsid w:val="00C45F31"/>
    <w:rsid w:val="00C46580"/>
    <w:rsid w:val="00C511B4"/>
    <w:rsid w:val="00C56C59"/>
    <w:rsid w:val="00C611DB"/>
    <w:rsid w:val="00C61D46"/>
    <w:rsid w:val="00C61EB1"/>
    <w:rsid w:val="00C62696"/>
    <w:rsid w:val="00C715E6"/>
    <w:rsid w:val="00C7392A"/>
    <w:rsid w:val="00C7531F"/>
    <w:rsid w:val="00C94AD6"/>
    <w:rsid w:val="00C95861"/>
    <w:rsid w:val="00CA1A8D"/>
    <w:rsid w:val="00CB0B4B"/>
    <w:rsid w:val="00CB44A4"/>
    <w:rsid w:val="00CC1750"/>
    <w:rsid w:val="00CD4EAF"/>
    <w:rsid w:val="00CD5A48"/>
    <w:rsid w:val="00CE04E6"/>
    <w:rsid w:val="00CF327A"/>
    <w:rsid w:val="00CF4DE9"/>
    <w:rsid w:val="00D006C9"/>
    <w:rsid w:val="00D0182D"/>
    <w:rsid w:val="00D10359"/>
    <w:rsid w:val="00D12EF4"/>
    <w:rsid w:val="00D15443"/>
    <w:rsid w:val="00D20824"/>
    <w:rsid w:val="00D2087D"/>
    <w:rsid w:val="00D24B20"/>
    <w:rsid w:val="00D3579B"/>
    <w:rsid w:val="00D37725"/>
    <w:rsid w:val="00D51694"/>
    <w:rsid w:val="00D51D83"/>
    <w:rsid w:val="00D63AEC"/>
    <w:rsid w:val="00D6752C"/>
    <w:rsid w:val="00D7451B"/>
    <w:rsid w:val="00D8546F"/>
    <w:rsid w:val="00D86369"/>
    <w:rsid w:val="00D86B3F"/>
    <w:rsid w:val="00D909DC"/>
    <w:rsid w:val="00D96B2D"/>
    <w:rsid w:val="00DA0127"/>
    <w:rsid w:val="00DA19D1"/>
    <w:rsid w:val="00DA6A47"/>
    <w:rsid w:val="00DB3E23"/>
    <w:rsid w:val="00DC2677"/>
    <w:rsid w:val="00DC30DC"/>
    <w:rsid w:val="00DC6D0F"/>
    <w:rsid w:val="00DD3AB2"/>
    <w:rsid w:val="00DE3161"/>
    <w:rsid w:val="00DE604E"/>
    <w:rsid w:val="00DF1815"/>
    <w:rsid w:val="00DF7D42"/>
    <w:rsid w:val="00E010B0"/>
    <w:rsid w:val="00E070E2"/>
    <w:rsid w:val="00E101A0"/>
    <w:rsid w:val="00E2307B"/>
    <w:rsid w:val="00E30558"/>
    <w:rsid w:val="00E3475B"/>
    <w:rsid w:val="00E36FD9"/>
    <w:rsid w:val="00E432C0"/>
    <w:rsid w:val="00E458FC"/>
    <w:rsid w:val="00E50259"/>
    <w:rsid w:val="00E54721"/>
    <w:rsid w:val="00E72081"/>
    <w:rsid w:val="00E90AF7"/>
    <w:rsid w:val="00E94C12"/>
    <w:rsid w:val="00EB5367"/>
    <w:rsid w:val="00EC440E"/>
    <w:rsid w:val="00EC723C"/>
    <w:rsid w:val="00ED01D8"/>
    <w:rsid w:val="00ED0EF3"/>
    <w:rsid w:val="00ED48C3"/>
    <w:rsid w:val="00ED4EAD"/>
    <w:rsid w:val="00ED7300"/>
    <w:rsid w:val="00EE5B49"/>
    <w:rsid w:val="00EE78CD"/>
    <w:rsid w:val="00EF4EA5"/>
    <w:rsid w:val="00EF57EE"/>
    <w:rsid w:val="00EF7289"/>
    <w:rsid w:val="00EF732D"/>
    <w:rsid w:val="00F06A1F"/>
    <w:rsid w:val="00F1044F"/>
    <w:rsid w:val="00F163A8"/>
    <w:rsid w:val="00F17B5F"/>
    <w:rsid w:val="00F2265C"/>
    <w:rsid w:val="00F23B61"/>
    <w:rsid w:val="00F33BBF"/>
    <w:rsid w:val="00F43D5C"/>
    <w:rsid w:val="00F45040"/>
    <w:rsid w:val="00F45FBB"/>
    <w:rsid w:val="00F546C7"/>
    <w:rsid w:val="00F54D25"/>
    <w:rsid w:val="00F556B1"/>
    <w:rsid w:val="00F55918"/>
    <w:rsid w:val="00F57881"/>
    <w:rsid w:val="00F62A79"/>
    <w:rsid w:val="00F66D14"/>
    <w:rsid w:val="00F72F95"/>
    <w:rsid w:val="00F80EF4"/>
    <w:rsid w:val="00F874D8"/>
    <w:rsid w:val="00F96761"/>
    <w:rsid w:val="00FA1994"/>
    <w:rsid w:val="00FA598A"/>
    <w:rsid w:val="00FC0403"/>
    <w:rsid w:val="00FC0E81"/>
    <w:rsid w:val="00FC2163"/>
    <w:rsid w:val="00FD159F"/>
    <w:rsid w:val="00FD2C4D"/>
    <w:rsid w:val="00FD2EE6"/>
    <w:rsid w:val="00FD568D"/>
    <w:rsid w:val="00FE148E"/>
    <w:rsid w:val="20F5E4B7"/>
    <w:rsid w:val="2BF303B8"/>
    <w:rsid w:val="2D0D5052"/>
    <w:rsid w:val="3154675B"/>
    <w:rsid w:val="35C1C7C1"/>
    <w:rsid w:val="3807C0C2"/>
    <w:rsid w:val="4FDFB6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C185"/>
  <w15:chartTrackingRefBased/>
  <w15:docId w15:val="{3BE5F88D-E7B6-447D-BA8F-0143000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0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F8"/>
    <w:pPr>
      <w:ind w:left="720"/>
      <w:contextualSpacing/>
    </w:pPr>
  </w:style>
  <w:style w:type="character" w:styleId="Hyperlink">
    <w:name w:val="Hyperlink"/>
    <w:basedOn w:val="DefaultParagraphFont"/>
    <w:uiPriority w:val="99"/>
    <w:unhideWhenUsed/>
    <w:rsid w:val="003F75F8"/>
    <w:rPr>
      <w:color w:val="0563C1" w:themeColor="hyperlink"/>
      <w:u w:val="single"/>
    </w:rPr>
  </w:style>
  <w:style w:type="paragraph" w:styleId="NoSpacing">
    <w:name w:val="No Spacing"/>
    <w:uiPriority w:val="1"/>
    <w:qFormat/>
    <w:rsid w:val="00FC2163"/>
    <w:pPr>
      <w:spacing w:after="0" w:line="240" w:lineRule="auto"/>
    </w:pPr>
  </w:style>
  <w:style w:type="paragraph" w:styleId="FootnoteText">
    <w:name w:val="footnote text"/>
    <w:basedOn w:val="Normal"/>
    <w:link w:val="FootnoteTextChar"/>
    <w:uiPriority w:val="99"/>
    <w:semiHidden/>
    <w:unhideWhenUsed/>
    <w:rsid w:val="00B47C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C52"/>
    <w:rPr>
      <w:sz w:val="20"/>
      <w:szCs w:val="20"/>
    </w:rPr>
  </w:style>
  <w:style w:type="character" w:styleId="FootnoteReference">
    <w:name w:val="footnote reference"/>
    <w:basedOn w:val="DefaultParagraphFont"/>
    <w:uiPriority w:val="99"/>
    <w:semiHidden/>
    <w:unhideWhenUsed/>
    <w:rsid w:val="00B47C52"/>
    <w:rPr>
      <w:vertAlign w:val="superscript"/>
    </w:rPr>
  </w:style>
  <w:style w:type="paragraph" w:styleId="BalloonText">
    <w:name w:val="Balloon Text"/>
    <w:basedOn w:val="Normal"/>
    <w:link w:val="BalloonTextChar"/>
    <w:uiPriority w:val="99"/>
    <w:semiHidden/>
    <w:unhideWhenUsed/>
    <w:rsid w:val="007A1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968"/>
    <w:rPr>
      <w:rFonts w:ascii="Segoe UI" w:hAnsi="Segoe UI" w:cs="Segoe UI"/>
      <w:sz w:val="18"/>
      <w:szCs w:val="18"/>
    </w:rPr>
  </w:style>
  <w:style w:type="character" w:styleId="Emphasis">
    <w:name w:val="Emphasis"/>
    <w:basedOn w:val="DefaultParagraphFont"/>
    <w:uiPriority w:val="20"/>
    <w:qFormat/>
    <w:rsid w:val="003E5424"/>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B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BF"/>
  </w:style>
  <w:style w:type="paragraph" w:styleId="Footer">
    <w:name w:val="footer"/>
    <w:basedOn w:val="Normal"/>
    <w:link w:val="FooterChar"/>
    <w:uiPriority w:val="99"/>
    <w:unhideWhenUsed/>
    <w:rsid w:val="009B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BF"/>
  </w:style>
  <w:style w:type="character" w:customStyle="1" w:styleId="Heading1Char">
    <w:name w:val="Heading 1 Char"/>
    <w:basedOn w:val="DefaultParagraphFont"/>
    <w:link w:val="Heading1"/>
    <w:uiPriority w:val="9"/>
    <w:rsid w:val="00F874D8"/>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D7451B"/>
    <w:rPr>
      <w:color w:val="605E5C"/>
      <w:shd w:val="clear" w:color="auto" w:fill="E1DFDD"/>
    </w:rPr>
  </w:style>
  <w:style w:type="character" w:styleId="CommentReference">
    <w:name w:val="annotation reference"/>
    <w:basedOn w:val="DefaultParagraphFont"/>
    <w:uiPriority w:val="99"/>
    <w:semiHidden/>
    <w:unhideWhenUsed/>
    <w:rsid w:val="00150D4C"/>
    <w:rPr>
      <w:sz w:val="16"/>
      <w:szCs w:val="16"/>
    </w:rPr>
  </w:style>
  <w:style w:type="paragraph" w:styleId="CommentText">
    <w:name w:val="annotation text"/>
    <w:basedOn w:val="Normal"/>
    <w:link w:val="CommentTextChar"/>
    <w:uiPriority w:val="99"/>
    <w:semiHidden/>
    <w:unhideWhenUsed/>
    <w:rsid w:val="00150D4C"/>
    <w:pPr>
      <w:spacing w:line="240" w:lineRule="auto"/>
    </w:pPr>
    <w:rPr>
      <w:sz w:val="20"/>
      <w:szCs w:val="20"/>
    </w:rPr>
  </w:style>
  <w:style w:type="character" w:customStyle="1" w:styleId="CommentTextChar">
    <w:name w:val="Comment Text Char"/>
    <w:basedOn w:val="DefaultParagraphFont"/>
    <w:link w:val="CommentText"/>
    <w:uiPriority w:val="99"/>
    <w:semiHidden/>
    <w:rsid w:val="00150D4C"/>
    <w:rPr>
      <w:sz w:val="20"/>
      <w:szCs w:val="20"/>
    </w:rPr>
  </w:style>
  <w:style w:type="paragraph" w:styleId="CommentSubject">
    <w:name w:val="annotation subject"/>
    <w:basedOn w:val="CommentText"/>
    <w:next w:val="CommentText"/>
    <w:link w:val="CommentSubjectChar"/>
    <w:uiPriority w:val="99"/>
    <w:semiHidden/>
    <w:unhideWhenUsed/>
    <w:rsid w:val="00150D4C"/>
    <w:rPr>
      <w:b/>
      <w:bCs/>
    </w:rPr>
  </w:style>
  <w:style w:type="character" w:customStyle="1" w:styleId="CommentSubjectChar">
    <w:name w:val="Comment Subject Char"/>
    <w:basedOn w:val="CommentTextChar"/>
    <w:link w:val="CommentSubject"/>
    <w:uiPriority w:val="99"/>
    <w:semiHidden/>
    <w:rsid w:val="00150D4C"/>
    <w:rPr>
      <w:b/>
      <w:bCs/>
      <w:sz w:val="20"/>
      <w:szCs w:val="20"/>
    </w:rPr>
  </w:style>
  <w:style w:type="character" w:styleId="Strong">
    <w:name w:val="Strong"/>
    <w:basedOn w:val="DefaultParagraphFont"/>
    <w:uiPriority w:val="22"/>
    <w:qFormat/>
    <w:rsid w:val="009C480D"/>
    <w:rPr>
      <w:b/>
      <w:bCs/>
    </w:rPr>
  </w:style>
  <w:style w:type="paragraph" w:styleId="Revision">
    <w:name w:val="Revision"/>
    <w:hidden/>
    <w:uiPriority w:val="99"/>
    <w:semiHidden/>
    <w:rsid w:val="00610B3D"/>
    <w:pPr>
      <w:spacing w:after="0" w:line="240" w:lineRule="auto"/>
    </w:pPr>
  </w:style>
  <w:style w:type="character" w:customStyle="1" w:styleId="Heading2Char">
    <w:name w:val="Heading 2 Char"/>
    <w:basedOn w:val="DefaultParagraphFont"/>
    <w:link w:val="Heading2"/>
    <w:uiPriority w:val="9"/>
    <w:semiHidden/>
    <w:rsid w:val="00990DD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11035"/>
    <w:rPr>
      <w:color w:val="954F72" w:themeColor="followedHyperlink"/>
      <w:u w:val="single"/>
    </w:rPr>
  </w:style>
  <w:style w:type="character" w:styleId="UnresolvedMention">
    <w:name w:val="Unresolved Mention"/>
    <w:basedOn w:val="DefaultParagraphFont"/>
    <w:uiPriority w:val="99"/>
    <w:semiHidden/>
    <w:unhideWhenUsed/>
    <w:rsid w:val="004E1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15167">
      <w:bodyDiv w:val="1"/>
      <w:marLeft w:val="0"/>
      <w:marRight w:val="0"/>
      <w:marTop w:val="0"/>
      <w:marBottom w:val="0"/>
      <w:divBdr>
        <w:top w:val="none" w:sz="0" w:space="0" w:color="auto"/>
        <w:left w:val="none" w:sz="0" w:space="0" w:color="auto"/>
        <w:bottom w:val="none" w:sz="0" w:space="0" w:color="auto"/>
        <w:right w:val="none" w:sz="0" w:space="0" w:color="auto"/>
      </w:divBdr>
    </w:div>
    <w:div w:id="74397193">
      <w:bodyDiv w:val="1"/>
      <w:marLeft w:val="0"/>
      <w:marRight w:val="0"/>
      <w:marTop w:val="0"/>
      <w:marBottom w:val="0"/>
      <w:divBdr>
        <w:top w:val="none" w:sz="0" w:space="0" w:color="auto"/>
        <w:left w:val="none" w:sz="0" w:space="0" w:color="auto"/>
        <w:bottom w:val="none" w:sz="0" w:space="0" w:color="auto"/>
        <w:right w:val="none" w:sz="0" w:space="0" w:color="auto"/>
      </w:divBdr>
    </w:div>
    <w:div w:id="263077772">
      <w:bodyDiv w:val="1"/>
      <w:marLeft w:val="0"/>
      <w:marRight w:val="0"/>
      <w:marTop w:val="0"/>
      <w:marBottom w:val="0"/>
      <w:divBdr>
        <w:top w:val="none" w:sz="0" w:space="0" w:color="auto"/>
        <w:left w:val="none" w:sz="0" w:space="0" w:color="auto"/>
        <w:bottom w:val="none" w:sz="0" w:space="0" w:color="auto"/>
        <w:right w:val="none" w:sz="0" w:space="0" w:color="auto"/>
      </w:divBdr>
      <w:divsChild>
        <w:div w:id="1346635914">
          <w:marLeft w:val="0"/>
          <w:marRight w:val="0"/>
          <w:marTop w:val="0"/>
          <w:marBottom w:val="0"/>
          <w:divBdr>
            <w:top w:val="none" w:sz="0" w:space="0" w:color="auto"/>
            <w:left w:val="none" w:sz="0" w:space="0" w:color="auto"/>
            <w:bottom w:val="none" w:sz="0" w:space="0" w:color="auto"/>
            <w:right w:val="none" w:sz="0" w:space="0" w:color="auto"/>
          </w:divBdr>
        </w:div>
      </w:divsChild>
    </w:div>
    <w:div w:id="481384063">
      <w:bodyDiv w:val="1"/>
      <w:marLeft w:val="0"/>
      <w:marRight w:val="0"/>
      <w:marTop w:val="0"/>
      <w:marBottom w:val="0"/>
      <w:divBdr>
        <w:top w:val="none" w:sz="0" w:space="0" w:color="auto"/>
        <w:left w:val="none" w:sz="0" w:space="0" w:color="auto"/>
        <w:bottom w:val="none" w:sz="0" w:space="0" w:color="auto"/>
        <w:right w:val="none" w:sz="0" w:space="0" w:color="auto"/>
      </w:divBdr>
    </w:div>
    <w:div w:id="539558033">
      <w:bodyDiv w:val="1"/>
      <w:marLeft w:val="0"/>
      <w:marRight w:val="0"/>
      <w:marTop w:val="0"/>
      <w:marBottom w:val="0"/>
      <w:divBdr>
        <w:top w:val="none" w:sz="0" w:space="0" w:color="auto"/>
        <w:left w:val="none" w:sz="0" w:space="0" w:color="auto"/>
        <w:bottom w:val="none" w:sz="0" w:space="0" w:color="auto"/>
        <w:right w:val="none" w:sz="0" w:space="0" w:color="auto"/>
      </w:divBdr>
    </w:div>
    <w:div w:id="583145127">
      <w:bodyDiv w:val="1"/>
      <w:marLeft w:val="0"/>
      <w:marRight w:val="0"/>
      <w:marTop w:val="0"/>
      <w:marBottom w:val="0"/>
      <w:divBdr>
        <w:top w:val="none" w:sz="0" w:space="0" w:color="auto"/>
        <w:left w:val="none" w:sz="0" w:space="0" w:color="auto"/>
        <w:bottom w:val="none" w:sz="0" w:space="0" w:color="auto"/>
        <w:right w:val="none" w:sz="0" w:space="0" w:color="auto"/>
      </w:divBdr>
    </w:div>
    <w:div w:id="639965591">
      <w:bodyDiv w:val="1"/>
      <w:marLeft w:val="0"/>
      <w:marRight w:val="0"/>
      <w:marTop w:val="0"/>
      <w:marBottom w:val="0"/>
      <w:divBdr>
        <w:top w:val="none" w:sz="0" w:space="0" w:color="auto"/>
        <w:left w:val="none" w:sz="0" w:space="0" w:color="auto"/>
        <w:bottom w:val="none" w:sz="0" w:space="0" w:color="auto"/>
        <w:right w:val="none" w:sz="0" w:space="0" w:color="auto"/>
      </w:divBdr>
    </w:div>
    <w:div w:id="936257154">
      <w:bodyDiv w:val="1"/>
      <w:marLeft w:val="0"/>
      <w:marRight w:val="0"/>
      <w:marTop w:val="0"/>
      <w:marBottom w:val="0"/>
      <w:divBdr>
        <w:top w:val="none" w:sz="0" w:space="0" w:color="auto"/>
        <w:left w:val="none" w:sz="0" w:space="0" w:color="auto"/>
        <w:bottom w:val="none" w:sz="0" w:space="0" w:color="auto"/>
        <w:right w:val="none" w:sz="0" w:space="0" w:color="auto"/>
      </w:divBdr>
    </w:div>
    <w:div w:id="944852120">
      <w:bodyDiv w:val="1"/>
      <w:marLeft w:val="0"/>
      <w:marRight w:val="0"/>
      <w:marTop w:val="0"/>
      <w:marBottom w:val="0"/>
      <w:divBdr>
        <w:top w:val="none" w:sz="0" w:space="0" w:color="auto"/>
        <w:left w:val="none" w:sz="0" w:space="0" w:color="auto"/>
        <w:bottom w:val="none" w:sz="0" w:space="0" w:color="auto"/>
        <w:right w:val="none" w:sz="0" w:space="0" w:color="auto"/>
      </w:divBdr>
    </w:div>
    <w:div w:id="1270309873">
      <w:bodyDiv w:val="1"/>
      <w:marLeft w:val="0"/>
      <w:marRight w:val="0"/>
      <w:marTop w:val="0"/>
      <w:marBottom w:val="0"/>
      <w:divBdr>
        <w:top w:val="none" w:sz="0" w:space="0" w:color="auto"/>
        <w:left w:val="none" w:sz="0" w:space="0" w:color="auto"/>
        <w:bottom w:val="none" w:sz="0" w:space="0" w:color="auto"/>
        <w:right w:val="none" w:sz="0" w:space="0" w:color="auto"/>
      </w:divBdr>
    </w:div>
    <w:div w:id="1650015923">
      <w:bodyDiv w:val="1"/>
      <w:marLeft w:val="0"/>
      <w:marRight w:val="0"/>
      <w:marTop w:val="0"/>
      <w:marBottom w:val="0"/>
      <w:divBdr>
        <w:top w:val="none" w:sz="0" w:space="0" w:color="auto"/>
        <w:left w:val="none" w:sz="0" w:space="0" w:color="auto"/>
        <w:bottom w:val="none" w:sz="0" w:space="0" w:color="auto"/>
        <w:right w:val="none" w:sz="0" w:space="0" w:color="auto"/>
      </w:divBdr>
    </w:div>
    <w:div w:id="1783920932">
      <w:bodyDiv w:val="1"/>
      <w:marLeft w:val="0"/>
      <w:marRight w:val="0"/>
      <w:marTop w:val="0"/>
      <w:marBottom w:val="0"/>
      <w:divBdr>
        <w:top w:val="none" w:sz="0" w:space="0" w:color="auto"/>
        <w:left w:val="none" w:sz="0" w:space="0" w:color="auto"/>
        <w:bottom w:val="none" w:sz="0" w:space="0" w:color="auto"/>
        <w:right w:val="none" w:sz="0" w:space="0" w:color="auto"/>
      </w:divBdr>
    </w:div>
    <w:div w:id="21114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ourworldindata.org/covid-excess-mortality"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www.nature.com/articles/s41562-021-01079-8" TargetMode="Externa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github.com/owid/Covid-19-data/tree/master/public/data" TargetMode="External"/><Relationship Id="rId27" Type="http://schemas.openxmlformats.org/officeDocument/2006/relationships/theme" Target="theme/theme1.xml"/><Relationship Id="Rd192c2d967ca40fd"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9674C-6D67-4DF4-8E82-39E7A6BD5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20</Pages>
  <Words>6997</Words>
  <Characters>39884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46788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Aizenman</dc:creator>
  <cp:keywords/>
  <dc:description/>
  <cp:lastModifiedBy>Nair-Desai, Sameer</cp:lastModifiedBy>
  <cp:revision>13</cp:revision>
  <cp:lastPrinted>2022-02-05T12:26:00Z</cp:lastPrinted>
  <dcterms:created xsi:type="dcterms:W3CDTF">2022-02-13T01:34:00Z</dcterms:created>
  <dcterms:modified xsi:type="dcterms:W3CDTF">2022-02-13T02:04:00Z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documentId_909</vt:lpwstr>
  </property>
  <property fmtid="{D5CDD505-2E9C-101B-9397-08002B2CF9AE}" pid="3" name="grammarly_documentContext">
    <vt:lpwstr>{"goals":[],"domain":"general","emotions":[],"dialect":"american"}</vt:lpwstr>
  </property>
  <property fmtid="{D5CDD505-2E9C-101B-9397-08002B2CF9AE}" pid="4" name="MSIP_Label_817d4574-7375-4d17-b29c-6e4c6df0fcb0_Enabled">
    <vt:lpwstr>true</vt:lpwstr>
  </property>
  <property fmtid="{D5CDD505-2E9C-101B-9397-08002B2CF9AE}" pid="5" name="MSIP_Label_817d4574-7375-4d17-b29c-6e4c6df0fcb0_SetDate">
    <vt:lpwstr>2022-02-10T13:21:03Z</vt:lpwstr>
  </property>
  <property fmtid="{D5CDD505-2E9C-101B-9397-08002B2CF9AE}" pid="6" name="MSIP_Label_817d4574-7375-4d17-b29c-6e4c6df0fcb0_Method">
    <vt:lpwstr>Standard</vt:lpwstr>
  </property>
  <property fmtid="{D5CDD505-2E9C-101B-9397-08002B2CF9AE}" pid="7" name="MSIP_Label_817d4574-7375-4d17-b29c-6e4c6df0fcb0_Name">
    <vt:lpwstr>ADB Internal</vt:lpwstr>
  </property>
  <property fmtid="{D5CDD505-2E9C-101B-9397-08002B2CF9AE}" pid="8" name="MSIP_Label_817d4574-7375-4d17-b29c-6e4c6df0fcb0_SiteId">
    <vt:lpwstr>9495d6bb-41c2-4c58-848f-92e52cf3d640</vt:lpwstr>
  </property>
  <property fmtid="{D5CDD505-2E9C-101B-9397-08002B2CF9AE}" pid="9" name="MSIP_Label_817d4574-7375-4d17-b29c-6e4c6df0fcb0_ActionId">
    <vt:lpwstr>cb0f2228-4e1d-4f70-8b4a-642adcd35ee4</vt:lpwstr>
  </property>
  <property fmtid="{D5CDD505-2E9C-101B-9397-08002B2CF9AE}" pid="10" name="MSIP_Label_817d4574-7375-4d17-b29c-6e4c6df0fcb0_ContentBits">
    <vt:lpwstr>2</vt:lpwstr>
  </property>
</Properties>
</file>