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6E21" w14:textId="57164F73" w:rsidR="00F23B61" w:rsidRPr="00D7451B" w:rsidRDefault="35C1C7C1" w:rsidP="0091622A">
      <w:pPr>
        <w:spacing w:line="360" w:lineRule="auto"/>
        <w:jc w:val="right"/>
        <w:rPr>
          <w:rFonts w:ascii="Times New Roman" w:hAnsi="Times New Roman" w:cs="Times New Roman"/>
          <w:sz w:val="24"/>
          <w:szCs w:val="24"/>
        </w:rPr>
      </w:pPr>
      <w:r w:rsidRPr="35C1C7C1">
        <w:rPr>
          <w:rFonts w:ascii="Times New Roman" w:hAnsi="Times New Roman" w:cs="Times New Roman"/>
          <w:sz w:val="24"/>
          <w:szCs w:val="24"/>
        </w:rPr>
        <w:t>Preliminary</w:t>
      </w:r>
      <w:r w:rsidR="008B141A">
        <w:rPr>
          <w:rFonts w:ascii="Times New Roman" w:hAnsi="Times New Roman" w:cs="Times New Roman"/>
          <w:sz w:val="24"/>
          <w:szCs w:val="24"/>
        </w:rPr>
        <w:t xml:space="preserve">, </w:t>
      </w:r>
      <w:r w:rsidR="000F1B9F">
        <w:rPr>
          <w:rFonts w:ascii="Times New Roman" w:hAnsi="Times New Roman" w:cs="Times New Roman"/>
          <w:sz w:val="24"/>
          <w:szCs w:val="24"/>
        </w:rPr>
        <w:t>February</w:t>
      </w:r>
      <w:r w:rsidRPr="35C1C7C1">
        <w:rPr>
          <w:rFonts w:ascii="Times New Roman" w:hAnsi="Times New Roman" w:cs="Times New Roman"/>
          <w:sz w:val="24"/>
          <w:szCs w:val="24"/>
        </w:rPr>
        <w:t xml:space="preserve"> 2022 </w:t>
      </w:r>
    </w:p>
    <w:p w14:paraId="67413B23" w14:textId="70E4BF7C" w:rsidR="000F1B9F" w:rsidRDefault="00137651" w:rsidP="0091622A">
      <w:pPr>
        <w:spacing w:line="360" w:lineRule="auto"/>
        <w:jc w:val="center"/>
        <w:rPr>
          <w:rFonts w:ascii="Times New Roman" w:hAnsi="Times New Roman" w:cs="Times New Roman"/>
          <w:b/>
          <w:sz w:val="24"/>
          <w:szCs w:val="24"/>
        </w:rPr>
      </w:pPr>
      <w:r w:rsidRPr="00D7451B">
        <w:rPr>
          <w:rFonts w:ascii="Times New Roman" w:hAnsi="Times New Roman" w:cs="Times New Roman"/>
          <w:b/>
          <w:sz w:val="24"/>
          <w:szCs w:val="24"/>
        </w:rPr>
        <w:t xml:space="preserve">A </w:t>
      </w:r>
      <w:r w:rsidR="00CF4DE9">
        <w:rPr>
          <w:rFonts w:ascii="Times New Roman" w:hAnsi="Times New Roman" w:cs="Times New Roman"/>
          <w:b/>
          <w:sz w:val="24"/>
          <w:szCs w:val="24"/>
        </w:rPr>
        <w:t xml:space="preserve">Quartile </w:t>
      </w:r>
      <w:r w:rsidR="000F1B9F">
        <w:rPr>
          <w:rFonts w:ascii="Times New Roman" w:hAnsi="Times New Roman" w:cs="Times New Roman"/>
          <w:b/>
          <w:sz w:val="24"/>
          <w:szCs w:val="24"/>
        </w:rPr>
        <w:t>C</w:t>
      </w:r>
      <w:r w:rsidR="00CF4DE9">
        <w:rPr>
          <w:rFonts w:ascii="Times New Roman" w:hAnsi="Times New Roman" w:cs="Times New Roman"/>
          <w:b/>
          <w:sz w:val="24"/>
          <w:szCs w:val="24"/>
        </w:rPr>
        <w:t>omparison</w:t>
      </w:r>
      <w:r w:rsidR="00CF4DE9" w:rsidRPr="00D7451B">
        <w:rPr>
          <w:rFonts w:ascii="Times New Roman" w:hAnsi="Times New Roman" w:cs="Times New Roman"/>
          <w:b/>
          <w:sz w:val="24"/>
          <w:szCs w:val="24"/>
        </w:rPr>
        <w:t xml:space="preserve"> </w:t>
      </w:r>
      <w:r w:rsidR="00CF4DE9">
        <w:rPr>
          <w:rFonts w:ascii="Times New Roman" w:hAnsi="Times New Roman" w:cs="Times New Roman"/>
          <w:b/>
          <w:sz w:val="24"/>
          <w:szCs w:val="24"/>
        </w:rPr>
        <w:t xml:space="preserve">of </w:t>
      </w:r>
      <w:r w:rsidR="000F1B9F">
        <w:rPr>
          <w:rFonts w:ascii="Times New Roman" w:hAnsi="Times New Roman" w:cs="Times New Roman"/>
          <w:b/>
          <w:sz w:val="24"/>
          <w:szCs w:val="24"/>
        </w:rPr>
        <w:t xml:space="preserve">Two </w:t>
      </w:r>
      <w:del w:id="0" w:author="Nair-Desai, Sameer" w:date="2022-02-02T10:38:00Z">
        <w:r w:rsidR="000F1B9F" w:rsidDel="00525E77">
          <w:rPr>
            <w:rFonts w:ascii="Times New Roman" w:hAnsi="Times New Roman" w:cs="Times New Roman"/>
            <w:b/>
            <w:sz w:val="24"/>
            <w:szCs w:val="24"/>
          </w:rPr>
          <w:delText>Covid</w:delText>
        </w:r>
      </w:del>
      <w:ins w:id="1" w:author="Nair-Desai, Sameer" w:date="2022-02-02T10:38:00Z">
        <w:r w:rsidR="00525E77">
          <w:rPr>
            <w:rFonts w:ascii="Times New Roman" w:hAnsi="Times New Roman" w:cs="Times New Roman"/>
            <w:b/>
            <w:sz w:val="24"/>
            <w:szCs w:val="24"/>
          </w:rPr>
          <w:t>Covid</w:t>
        </w:r>
      </w:ins>
      <w:r w:rsidR="000F1B9F">
        <w:rPr>
          <w:rFonts w:ascii="Times New Roman" w:hAnsi="Times New Roman" w:cs="Times New Roman"/>
          <w:b/>
          <w:sz w:val="24"/>
          <w:szCs w:val="24"/>
        </w:rPr>
        <w:t>-19 Years Excess versus Confir</w:t>
      </w:r>
      <w:ins w:id="2" w:author="Nair-Desai, Sameer" w:date="2022-02-02T09:20:00Z">
        <w:r w:rsidR="0036768F">
          <w:rPr>
            <w:rFonts w:ascii="Times New Roman" w:hAnsi="Times New Roman" w:cs="Times New Roman"/>
            <w:b/>
            <w:sz w:val="24"/>
            <w:szCs w:val="24"/>
          </w:rPr>
          <w:t>m</w:t>
        </w:r>
      </w:ins>
      <w:r w:rsidR="000F1B9F">
        <w:rPr>
          <w:rFonts w:ascii="Times New Roman" w:hAnsi="Times New Roman" w:cs="Times New Roman"/>
          <w:b/>
          <w:sz w:val="24"/>
          <w:szCs w:val="24"/>
        </w:rPr>
        <w:t>ed</w:t>
      </w:r>
      <w:ins w:id="3" w:author="Yothin Jinjarak" w:date="2022-02-05T09:19:00Z">
        <w:r w:rsidR="00D63AEC">
          <w:rPr>
            <w:rFonts w:ascii="Times New Roman" w:hAnsi="Times New Roman" w:cs="Times New Roman"/>
            <w:b/>
            <w:sz w:val="24"/>
            <w:szCs w:val="24"/>
          </w:rPr>
          <w:t xml:space="preserve"> [Official?]</w:t>
        </w:r>
      </w:ins>
      <w:r w:rsidR="000F1B9F">
        <w:rPr>
          <w:rFonts w:ascii="Times New Roman" w:hAnsi="Times New Roman" w:cs="Times New Roman"/>
          <w:b/>
          <w:sz w:val="24"/>
          <w:szCs w:val="24"/>
        </w:rPr>
        <w:t xml:space="preserve"> Deaths:  </w:t>
      </w:r>
    </w:p>
    <w:p w14:paraId="6FAABD41" w14:textId="1134081E" w:rsidR="00B01573" w:rsidRPr="00D7451B" w:rsidRDefault="00BB6C83" w:rsidP="0091622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Governance and </w:t>
      </w:r>
      <w:r w:rsidR="000F1B9F">
        <w:rPr>
          <w:rFonts w:ascii="Times New Roman" w:hAnsi="Times New Roman" w:cs="Times New Roman"/>
          <w:b/>
          <w:sz w:val="24"/>
          <w:szCs w:val="24"/>
        </w:rPr>
        <w:t>the Game Changer Role of Vaccinations</w:t>
      </w:r>
    </w:p>
    <w:p w14:paraId="042B5B95" w14:textId="77777777" w:rsidR="00C95861" w:rsidRPr="00D7451B" w:rsidRDefault="00C95861"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by</w:t>
      </w:r>
    </w:p>
    <w:p w14:paraId="0E650513" w14:textId="54AB597C" w:rsidR="00C95861" w:rsidRDefault="20F5E4B7" w:rsidP="0091622A">
      <w:pPr>
        <w:pStyle w:val="NoSpacing"/>
        <w:spacing w:line="360" w:lineRule="auto"/>
        <w:jc w:val="center"/>
        <w:rPr>
          <w:rFonts w:ascii="Times New Roman" w:hAnsi="Times New Roman" w:cs="Times New Roman"/>
          <w:sz w:val="24"/>
          <w:szCs w:val="24"/>
        </w:rPr>
      </w:pPr>
      <w:r w:rsidRPr="00D7451B">
        <w:rPr>
          <w:rFonts w:ascii="Times New Roman" w:hAnsi="Times New Roman" w:cs="Times New Roman"/>
          <w:sz w:val="24"/>
          <w:szCs w:val="24"/>
        </w:rPr>
        <w:t>Joshua Aizenman, Alex Cukierman, Yothin Jinjarak</w:t>
      </w:r>
      <w:r w:rsidR="00D10359" w:rsidRPr="00D7451B">
        <w:rPr>
          <w:rFonts w:ascii="Times New Roman" w:hAnsi="Times New Roman" w:cs="Times New Roman"/>
          <w:sz w:val="24"/>
          <w:szCs w:val="24"/>
        </w:rPr>
        <w:t>,</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Sameer </w:t>
      </w:r>
      <w:r w:rsidR="00540AD6" w:rsidRPr="00D7451B">
        <w:rPr>
          <w:rFonts w:ascii="Times New Roman" w:hAnsi="Times New Roman" w:cs="Times New Roman"/>
          <w:color w:val="202124"/>
          <w:sz w:val="24"/>
          <w:szCs w:val="24"/>
          <w:shd w:val="clear" w:color="auto" w:fill="FFFFFF"/>
        </w:rPr>
        <w:t>Nair-Desai,</w:t>
      </w:r>
      <w:r w:rsidRPr="00D7451B">
        <w:rPr>
          <w:rFonts w:ascii="Times New Roman" w:hAnsi="Times New Roman" w:cs="Times New Roman"/>
          <w:sz w:val="24"/>
          <w:szCs w:val="24"/>
        </w:rPr>
        <w:t xml:space="preserve"> </w:t>
      </w:r>
      <w:r w:rsidR="00540AD6" w:rsidRPr="00D7451B">
        <w:rPr>
          <w:rFonts w:ascii="Times New Roman" w:hAnsi="Times New Roman" w:cs="Times New Roman"/>
          <w:sz w:val="24"/>
          <w:szCs w:val="24"/>
        </w:rPr>
        <w:t xml:space="preserve">and </w:t>
      </w:r>
      <w:r w:rsidRPr="00D7451B">
        <w:rPr>
          <w:rFonts w:ascii="Times New Roman" w:hAnsi="Times New Roman" w:cs="Times New Roman"/>
          <w:sz w:val="24"/>
          <w:szCs w:val="24"/>
        </w:rPr>
        <w:t>Weining Xin</w:t>
      </w:r>
    </w:p>
    <w:p w14:paraId="4CE2A695" w14:textId="77777777" w:rsidR="0026235A" w:rsidRPr="00B27FD8" w:rsidRDefault="0026235A" w:rsidP="0091622A">
      <w:pPr>
        <w:pStyle w:val="NoSpacing"/>
        <w:spacing w:line="360" w:lineRule="auto"/>
        <w:jc w:val="center"/>
        <w:rPr>
          <w:rFonts w:ascii="Times New Roman" w:hAnsi="Times New Roman" w:cs="Times New Roman"/>
          <w:sz w:val="24"/>
          <w:szCs w:val="24"/>
        </w:rPr>
      </w:pPr>
    </w:p>
    <w:p w14:paraId="4C94C263" w14:textId="2E1D8735" w:rsidR="000F1B9F" w:rsidRPr="00B27FD8" w:rsidRDefault="000F1B9F" w:rsidP="0091622A">
      <w:pPr>
        <w:pStyle w:val="NoSpacing"/>
        <w:spacing w:line="360" w:lineRule="auto"/>
        <w:jc w:val="center"/>
        <w:rPr>
          <w:rFonts w:ascii="Times New Roman" w:hAnsi="Times New Roman" w:cs="Times New Roman"/>
          <w:sz w:val="24"/>
          <w:szCs w:val="24"/>
        </w:rPr>
      </w:pPr>
      <w:r w:rsidRPr="00B27FD8">
        <w:rPr>
          <w:rFonts w:ascii="Times New Roman" w:hAnsi="Times New Roman" w:cs="Times New Roman"/>
          <w:sz w:val="24"/>
          <w:szCs w:val="24"/>
        </w:rPr>
        <w:t>Abstract</w:t>
      </w:r>
    </w:p>
    <w:p w14:paraId="40857D84" w14:textId="551FF748" w:rsidR="0026235A" w:rsidRPr="00B27FD8" w:rsidRDefault="0026235A" w:rsidP="0036768F">
      <w:pPr>
        <w:spacing w:line="360" w:lineRule="auto"/>
        <w:rPr>
          <w:rFonts w:ascii="Times New Roman" w:eastAsia="Times New Roman" w:hAnsi="Times New Roman" w:cs="Times New Roman"/>
          <w:color w:val="222222"/>
          <w:sz w:val="24"/>
          <w:szCs w:val="24"/>
        </w:rPr>
      </w:pPr>
      <w:r w:rsidRPr="00B27FD8">
        <w:rPr>
          <w:rFonts w:ascii="Times New Roman" w:hAnsi="Times New Roman" w:cs="Times New Roman"/>
          <w:sz w:val="24"/>
          <w:szCs w:val="24"/>
          <w:shd w:val="clear" w:color="auto" w:fill="FCFCFC"/>
        </w:rPr>
        <w:t>We evaluate the quartile ranking of countries</w:t>
      </w:r>
      <w:ins w:id="4" w:author="Nair-Desai, Sameer" w:date="2022-02-02T09:20:00Z">
        <w:r w:rsidR="0036768F" w:rsidRPr="00B27FD8">
          <w:rPr>
            <w:rFonts w:ascii="Times New Roman" w:hAnsi="Times New Roman" w:cs="Times New Roman"/>
            <w:sz w:val="24"/>
            <w:szCs w:val="24"/>
            <w:shd w:val="clear" w:color="auto" w:fill="FCFCFC"/>
          </w:rPr>
          <w:t xml:space="preserve"> during the </w:t>
        </w:r>
      </w:ins>
      <w:ins w:id="5" w:author="Nair-Desai, Sameer" w:date="2022-02-02T10:38:00Z">
        <w:r w:rsidR="00525E77" w:rsidRPr="00B27FD8">
          <w:rPr>
            <w:rFonts w:ascii="Times New Roman" w:hAnsi="Times New Roman" w:cs="Times New Roman"/>
            <w:sz w:val="24"/>
            <w:szCs w:val="24"/>
            <w:shd w:val="clear" w:color="auto" w:fill="FCFCFC"/>
          </w:rPr>
          <w:t>Covid</w:t>
        </w:r>
      </w:ins>
      <w:ins w:id="6" w:author="Nair-Desai, Sameer" w:date="2022-02-02T09:20:00Z">
        <w:r w:rsidR="0036768F" w:rsidRPr="00B27FD8">
          <w:rPr>
            <w:rFonts w:ascii="Times New Roman" w:hAnsi="Times New Roman" w:cs="Times New Roman"/>
            <w:sz w:val="24"/>
            <w:szCs w:val="24"/>
            <w:shd w:val="clear" w:color="auto" w:fill="FCFCFC"/>
          </w:rPr>
          <w:t>-19 pandemic</w:t>
        </w:r>
      </w:ins>
      <w:r w:rsidRPr="00B27FD8">
        <w:rPr>
          <w:rFonts w:ascii="Times New Roman" w:hAnsi="Times New Roman" w:cs="Times New Roman"/>
          <w:sz w:val="24"/>
          <w:szCs w:val="24"/>
          <w:shd w:val="clear" w:color="auto" w:fill="FCFCFC"/>
        </w:rPr>
        <w:t xml:space="preserve"> using both confirmed </w:t>
      </w:r>
      <w:ins w:id="7" w:author="Xin, Weining" w:date="2022-02-03T14:59:00Z">
        <w:r w:rsidR="00386E3F" w:rsidRPr="00B27FD8">
          <w:rPr>
            <w:rFonts w:ascii="Times New Roman" w:hAnsi="Times New Roman" w:cs="Times New Roman"/>
            <w:sz w:val="24"/>
            <w:szCs w:val="24"/>
            <w:shd w:val="clear" w:color="auto" w:fill="FCFCFC"/>
          </w:rPr>
          <w:t xml:space="preserve">(or official) </w:t>
        </w:r>
      </w:ins>
      <w:del w:id="8" w:author="Nair-Desai, Sameer" w:date="2022-02-02T10:38:00Z">
        <w:r w:rsidRPr="00B27FD8" w:rsidDel="00525E77">
          <w:rPr>
            <w:rFonts w:ascii="Times New Roman" w:hAnsi="Times New Roman" w:cs="Times New Roman"/>
            <w:sz w:val="24"/>
            <w:szCs w:val="24"/>
            <w:shd w:val="clear" w:color="auto" w:fill="FCFCFC"/>
          </w:rPr>
          <w:delText>Covid</w:delText>
        </w:r>
      </w:del>
      <w:ins w:id="9" w:author="Nair-Desai, Sameer" w:date="2022-02-02T10:38:00Z">
        <w:r w:rsidR="00525E77" w:rsidRPr="00B27FD8">
          <w:rPr>
            <w:rFonts w:ascii="Times New Roman" w:hAnsi="Times New Roman" w:cs="Times New Roman"/>
            <w:sz w:val="24"/>
            <w:szCs w:val="24"/>
            <w:shd w:val="clear" w:color="auto" w:fill="FCFCFC"/>
          </w:rPr>
          <w:t>Covid</w:t>
        </w:r>
      </w:ins>
      <w:r w:rsidRPr="00B27FD8">
        <w:rPr>
          <w:rFonts w:ascii="Times New Roman" w:hAnsi="Times New Roman" w:cs="Times New Roman"/>
          <w:sz w:val="24"/>
          <w:szCs w:val="24"/>
          <w:shd w:val="clear" w:color="auto" w:fill="FCFCFC"/>
        </w:rPr>
        <w:t xml:space="preserve">-19 and excess mortality data.  Contrasting countries ranking using these two data sources reveals sharp and systematic </w:t>
      </w:r>
      <w:del w:id="10" w:author="Nair-Desai, Sameer" w:date="2022-02-02T09:20:00Z">
        <w:r w:rsidRPr="00B27FD8" w:rsidDel="0036768F">
          <w:rPr>
            <w:rFonts w:ascii="Times New Roman" w:hAnsi="Times New Roman" w:cs="Times New Roman"/>
            <w:sz w:val="24"/>
            <w:szCs w:val="24"/>
            <w:shd w:val="clear" w:color="auto" w:fill="FCFCFC"/>
          </w:rPr>
          <w:delText>contrasts</w:delText>
        </w:r>
      </w:del>
      <w:ins w:id="11" w:author="Nair-Desai, Sameer" w:date="2022-02-02T09:20:00Z">
        <w:r w:rsidR="0036768F" w:rsidRPr="00B27FD8">
          <w:rPr>
            <w:rFonts w:ascii="Times New Roman" w:hAnsi="Times New Roman" w:cs="Times New Roman"/>
            <w:sz w:val="24"/>
            <w:szCs w:val="24"/>
            <w:shd w:val="clear" w:color="auto" w:fill="FCFCFC"/>
          </w:rPr>
          <w:t>differences</w:t>
        </w:r>
      </w:ins>
      <w:r w:rsidRPr="00B27FD8">
        <w:rPr>
          <w:rFonts w:ascii="Times New Roman" w:hAnsi="Times New Roman" w:cs="Times New Roman"/>
          <w:sz w:val="24"/>
          <w:szCs w:val="24"/>
          <w:shd w:val="clear" w:color="auto" w:fill="FCFCFC"/>
        </w:rPr>
        <w:t xml:space="preserve">. While higher GDP per capita is associated with </w:t>
      </w:r>
      <w:ins w:id="12" w:author="Nair-Desai, Sameer" w:date="2022-02-02T09:21:00Z">
        <w:r w:rsidR="0036768F" w:rsidRPr="00B27FD8">
          <w:rPr>
            <w:rFonts w:ascii="Times New Roman" w:hAnsi="Times New Roman" w:cs="Times New Roman"/>
            <w:sz w:val="24"/>
            <w:szCs w:val="24"/>
            <w:shd w:val="clear" w:color="auto" w:fill="FCFCFC"/>
          </w:rPr>
          <w:t xml:space="preserve">a </w:t>
        </w:r>
      </w:ins>
      <w:r w:rsidRPr="00B27FD8">
        <w:rPr>
          <w:rFonts w:ascii="Times New Roman" w:hAnsi="Times New Roman" w:cs="Times New Roman"/>
          <w:sz w:val="24"/>
          <w:szCs w:val="24"/>
          <w:shd w:val="clear" w:color="auto" w:fill="FCFCFC"/>
        </w:rPr>
        <w:t xml:space="preserve">worse mortality ranking </w:t>
      </w:r>
      <w:ins w:id="13" w:author="Nair-Desai, Sameer" w:date="2022-02-02T09:21:00Z">
        <w:r w:rsidR="0036768F" w:rsidRPr="00B27FD8">
          <w:rPr>
            <w:rFonts w:ascii="Times New Roman" w:hAnsi="Times New Roman" w:cs="Times New Roman"/>
            <w:sz w:val="24"/>
            <w:szCs w:val="24"/>
            <w:shd w:val="clear" w:color="auto" w:fill="FCFCFC"/>
          </w:rPr>
          <w:t xml:space="preserve">when </w:t>
        </w:r>
      </w:ins>
      <w:r w:rsidRPr="00B27FD8">
        <w:rPr>
          <w:rFonts w:ascii="Times New Roman" w:hAnsi="Times New Roman" w:cs="Times New Roman"/>
          <w:sz w:val="24"/>
          <w:szCs w:val="24"/>
          <w:shd w:val="clear" w:color="auto" w:fill="FCFCFC"/>
        </w:rPr>
        <w:t xml:space="preserve">using the confirmed </w:t>
      </w:r>
      <w:del w:id="14" w:author="Nair-Desai, Sameer" w:date="2022-02-02T10:38:00Z">
        <w:r w:rsidRPr="00B27FD8" w:rsidDel="00525E77">
          <w:rPr>
            <w:rFonts w:ascii="Times New Roman" w:hAnsi="Times New Roman" w:cs="Times New Roman"/>
            <w:sz w:val="24"/>
            <w:szCs w:val="24"/>
            <w:shd w:val="clear" w:color="auto" w:fill="FCFCFC"/>
          </w:rPr>
          <w:delText>Covid</w:delText>
        </w:r>
      </w:del>
      <w:ins w:id="15" w:author="Nair-Desai, Sameer" w:date="2022-02-02T10:38:00Z">
        <w:r w:rsidR="00525E77" w:rsidRPr="00B27FD8">
          <w:rPr>
            <w:rFonts w:ascii="Times New Roman" w:hAnsi="Times New Roman" w:cs="Times New Roman"/>
            <w:sz w:val="24"/>
            <w:szCs w:val="24"/>
            <w:shd w:val="clear" w:color="auto" w:fill="FCFCFC"/>
          </w:rPr>
          <w:t>Covid</w:t>
        </w:r>
      </w:ins>
      <w:r w:rsidRPr="00B27FD8">
        <w:rPr>
          <w:rFonts w:ascii="Times New Roman" w:hAnsi="Times New Roman" w:cs="Times New Roman"/>
          <w:sz w:val="24"/>
          <w:szCs w:val="24"/>
          <w:shd w:val="clear" w:color="auto" w:fill="FCFCFC"/>
        </w:rPr>
        <w:t>-19 mortality, there is no</w:t>
      </w:r>
      <w:ins w:id="16" w:author="Nair-Desai, Sameer" w:date="2022-02-02T09:21:00Z">
        <w:r w:rsidR="0036768F" w:rsidRPr="00B27FD8">
          <w:rPr>
            <w:rFonts w:ascii="Times New Roman" w:hAnsi="Times New Roman" w:cs="Times New Roman"/>
            <w:sz w:val="24"/>
            <w:szCs w:val="24"/>
            <w:shd w:val="clear" w:color="auto" w:fill="FCFCFC"/>
          </w:rPr>
          <w:t>t</w:t>
        </w:r>
      </w:ins>
      <w:r w:rsidRPr="00B27FD8">
        <w:rPr>
          <w:rFonts w:ascii="Times New Roman" w:hAnsi="Times New Roman" w:cs="Times New Roman"/>
          <w:sz w:val="24"/>
          <w:szCs w:val="24"/>
          <w:shd w:val="clear" w:color="auto" w:fill="FCFCFC"/>
        </w:rPr>
        <w:t xml:space="preserve"> such a sharp association in the excess mortality data.  Similar observations apply to other variables. To gain further insight, we run regressions accounting </w:t>
      </w:r>
      <w:ins w:id="17" w:author="Nair-Desai, Sameer" w:date="2022-02-02T09:21:00Z">
        <w:r w:rsidR="0036768F" w:rsidRPr="00B27FD8">
          <w:rPr>
            <w:rFonts w:ascii="Times New Roman" w:hAnsi="Times New Roman" w:cs="Times New Roman"/>
            <w:sz w:val="24"/>
            <w:szCs w:val="24"/>
            <w:shd w:val="clear" w:color="auto" w:fill="FCFCFC"/>
          </w:rPr>
          <w:t xml:space="preserve">for </w:t>
        </w:r>
      </w:ins>
      <w:r w:rsidRPr="00B27FD8">
        <w:rPr>
          <w:rFonts w:ascii="Times New Roman" w:hAnsi="Times New Roman" w:cs="Times New Roman"/>
          <w:sz w:val="24"/>
          <w:szCs w:val="24"/>
          <w:shd w:val="clear" w:color="auto" w:fill="FCFCFC"/>
        </w:rPr>
        <w:t xml:space="preserve">the ratio of </w:t>
      </w:r>
      <w:r w:rsidRPr="00B27FD8">
        <w:rPr>
          <w:rFonts w:ascii="Times New Roman" w:eastAsia="Calibri" w:hAnsi="Times New Roman" w:cs="Times New Roman"/>
          <w:color w:val="000000" w:themeColor="text1"/>
          <w:sz w:val="24"/>
          <w:szCs w:val="24"/>
        </w:rPr>
        <w:t xml:space="preserve">Cumulative Excess/Official </w:t>
      </w:r>
      <w:del w:id="18" w:author="Nair-Desai, Sameer" w:date="2022-02-02T10:38:00Z">
        <w:r w:rsidRPr="00B27FD8" w:rsidDel="00525E77">
          <w:rPr>
            <w:rFonts w:ascii="Times New Roman" w:eastAsia="Calibri" w:hAnsi="Times New Roman" w:cs="Times New Roman"/>
            <w:color w:val="000000" w:themeColor="text1"/>
            <w:sz w:val="24"/>
            <w:szCs w:val="24"/>
          </w:rPr>
          <w:delText>COVID</w:delText>
        </w:r>
      </w:del>
      <w:ins w:id="19" w:author="Nair-Desai, Sameer" w:date="2022-02-02T10:39:00Z">
        <w:r w:rsidR="00525E77" w:rsidRPr="00B27FD8">
          <w:rPr>
            <w:rFonts w:ascii="Times New Roman" w:eastAsia="Calibri" w:hAnsi="Times New Roman" w:cs="Times New Roman"/>
            <w:color w:val="000000" w:themeColor="text1"/>
            <w:sz w:val="24"/>
            <w:szCs w:val="24"/>
          </w:rPr>
          <w:t>Covid</w:t>
        </w:r>
      </w:ins>
      <w:r w:rsidRPr="00B27FD8">
        <w:rPr>
          <w:rFonts w:ascii="Times New Roman" w:eastAsia="Calibri" w:hAnsi="Times New Roman" w:cs="Times New Roman"/>
          <w:color w:val="000000" w:themeColor="text1"/>
          <w:sz w:val="24"/>
          <w:szCs w:val="24"/>
        </w:rPr>
        <w:t>-19 mortalit</w:t>
      </w:r>
      <w:ins w:id="20" w:author="Nair-Desai, Sameer" w:date="2022-02-02T09:21:00Z">
        <w:r w:rsidR="0036768F" w:rsidRPr="00B27FD8">
          <w:rPr>
            <w:rFonts w:ascii="Times New Roman" w:eastAsia="Calibri" w:hAnsi="Times New Roman" w:cs="Times New Roman"/>
            <w:color w:val="000000" w:themeColor="text1"/>
            <w:sz w:val="24"/>
            <w:szCs w:val="24"/>
          </w:rPr>
          <w:t xml:space="preserve">ies which compare </w:t>
        </w:r>
      </w:ins>
      <w:ins w:id="21" w:author="Yothin Jinjarak" w:date="2022-02-05T09:09:00Z">
        <w:r w:rsidR="0043716E">
          <w:rPr>
            <w:rFonts w:ascii="Times New Roman" w:eastAsia="Calibri" w:hAnsi="Times New Roman" w:cs="Times New Roman"/>
            <w:color w:val="000000" w:themeColor="text1"/>
            <w:sz w:val="24"/>
            <w:szCs w:val="24"/>
          </w:rPr>
          <w:t>165</w:t>
        </w:r>
      </w:ins>
      <w:ins w:id="22" w:author="Nair-Desai, Sameer" w:date="2022-02-02T09:22:00Z">
        <w:del w:id="23" w:author="Yothin Jinjarak" w:date="2022-02-05T09:09:00Z">
          <w:r w:rsidR="0036768F" w:rsidRPr="00B27FD8" w:rsidDel="0043716E">
            <w:rPr>
              <w:rFonts w:ascii="Times New Roman" w:eastAsia="Calibri" w:hAnsi="Times New Roman" w:cs="Times New Roman"/>
              <w:color w:val="000000" w:themeColor="text1"/>
              <w:sz w:val="24"/>
              <w:szCs w:val="24"/>
            </w:rPr>
            <w:delText>170</w:delText>
          </w:r>
        </w:del>
        <w:r w:rsidR="0036768F" w:rsidRPr="00B27FD8">
          <w:rPr>
            <w:rFonts w:ascii="Times New Roman" w:eastAsia="Calibri" w:hAnsi="Times New Roman" w:cs="Times New Roman"/>
            <w:color w:val="000000" w:themeColor="text1"/>
            <w:sz w:val="24"/>
            <w:szCs w:val="24"/>
          </w:rPr>
          <w:t xml:space="preserve"> </w:t>
        </w:r>
      </w:ins>
      <w:del w:id="24" w:author="Nair-Desai, Sameer" w:date="2022-02-02T09:21:00Z">
        <w:r w:rsidRPr="00B27FD8" w:rsidDel="0036768F">
          <w:rPr>
            <w:rFonts w:ascii="Times New Roman" w:eastAsia="Calibri" w:hAnsi="Times New Roman" w:cs="Times New Roman"/>
            <w:color w:val="000000" w:themeColor="text1"/>
            <w:sz w:val="24"/>
            <w:szCs w:val="24"/>
          </w:rPr>
          <w:delText xml:space="preserve">y ratios </w:delText>
        </w:r>
      </w:del>
      <w:del w:id="25" w:author="Nair-Desai, Sameer" w:date="2022-02-02T09:22:00Z">
        <w:r w:rsidRPr="00B27FD8" w:rsidDel="0036768F">
          <w:rPr>
            <w:rFonts w:ascii="Times New Roman" w:eastAsia="Calibri" w:hAnsi="Times New Roman" w:cs="Times New Roman"/>
            <w:color w:val="000000" w:themeColor="text1"/>
            <w:sz w:val="24"/>
            <w:szCs w:val="24"/>
          </w:rPr>
          <w:delText xml:space="preserve">across </w:delText>
        </w:r>
      </w:del>
      <w:r w:rsidRPr="00B27FD8">
        <w:rPr>
          <w:rFonts w:ascii="Times New Roman" w:eastAsia="Calibri" w:hAnsi="Times New Roman" w:cs="Times New Roman"/>
          <w:color w:val="000000" w:themeColor="text1"/>
          <w:sz w:val="24"/>
          <w:szCs w:val="24"/>
        </w:rPr>
        <w:t>countries</w:t>
      </w:r>
      <w:r w:rsidR="00BB6C83" w:rsidRPr="00B27FD8">
        <w:rPr>
          <w:rFonts w:ascii="Times New Roman" w:eastAsia="Calibri" w:hAnsi="Times New Roman" w:cs="Times New Roman"/>
          <w:color w:val="000000" w:themeColor="text1"/>
          <w:sz w:val="24"/>
          <w:szCs w:val="24"/>
        </w:rPr>
        <w:t xml:space="preserve"> at</w:t>
      </w:r>
      <w:r w:rsidRPr="00B27FD8">
        <w:rPr>
          <w:rFonts w:ascii="Times New Roman" w:eastAsia="Calibri" w:hAnsi="Times New Roman" w:cs="Times New Roman"/>
          <w:color w:val="000000" w:themeColor="text1"/>
          <w:sz w:val="24"/>
          <w:szCs w:val="24"/>
        </w:rPr>
        <w:t xml:space="preserve"> the end of 2020</w:t>
      </w:r>
      <w:ins w:id="26" w:author="Nair-Desai, Sameer" w:date="2022-02-02T09:22:00Z">
        <w:r w:rsidR="0036768F" w:rsidRPr="00B27FD8">
          <w:rPr>
            <w:rFonts w:ascii="Times New Roman" w:eastAsia="Calibri" w:hAnsi="Times New Roman" w:cs="Times New Roman"/>
            <w:color w:val="000000" w:themeColor="text1"/>
            <w:sz w:val="24"/>
            <w:szCs w:val="24"/>
          </w:rPr>
          <w:t xml:space="preserve"> and</w:t>
        </w:r>
      </w:ins>
      <w:del w:id="27" w:author="Nair-Desai, Sameer" w:date="2022-02-02T09:22:00Z">
        <w:r w:rsidRPr="00B27FD8" w:rsidDel="0036768F">
          <w:rPr>
            <w:rFonts w:ascii="Times New Roman" w:eastAsia="Calibri" w:hAnsi="Times New Roman" w:cs="Times New Roman"/>
            <w:color w:val="000000" w:themeColor="text1"/>
            <w:sz w:val="24"/>
            <w:szCs w:val="24"/>
          </w:rPr>
          <w:delText>, contrasting it</w:delText>
        </w:r>
      </w:del>
      <w:r w:rsidRPr="00B27FD8">
        <w:rPr>
          <w:rFonts w:ascii="Times New Roman" w:eastAsia="Calibri" w:hAnsi="Times New Roman" w:cs="Times New Roman"/>
          <w:color w:val="000000" w:themeColor="text1"/>
          <w:sz w:val="24"/>
          <w:szCs w:val="24"/>
        </w:rPr>
        <w:t xml:space="preserve"> </w:t>
      </w:r>
      <w:ins w:id="28" w:author="Nair-Desai, Sameer" w:date="2022-02-02T09:22:00Z">
        <w:r w:rsidR="0036768F" w:rsidRPr="00B27FD8">
          <w:rPr>
            <w:rFonts w:ascii="Times New Roman" w:eastAsia="Calibri" w:hAnsi="Times New Roman" w:cs="Times New Roman"/>
            <w:color w:val="000000" w:themeColor="text1"/>
            <w:sz w:val="24"/>
            <w:szCs w:val="24"/>
          </w:rPr>
          <w:t>at</w:t>
        </w:r>
      </w:ins>
      <w:del w:id="29" w:author="Nair-Desai, Sameer" w:date="2022-02-02T09:22:00Z">
        <w:r w:rsidRPr="00B27FD8" w:rsidDel="0036768F">
          <w:rPr>
            <w:rFonts w:ascii="Times New Roman" w:eastAsia="Calibri" w:hAnsi="Times New Roman" w:cs="Times New Roman"/>
            <w:color w:val="000000" w:themeColor="text1"/>
            <w:sz w:val="24"/>
            <w:szCs w:val="24"/>
          </w:rPr>
          <w:delText>to</w:delText>
        </w:r>
      </w:del>
      <w:r w:rsidRPr="00B27FD8">
        <w:rPr>
          <w:rFonts w:ascii="Times New Roman" w:eastAsia="Calibri" w:hAnsi="Times New Roman" w:cs="Times New Roman"/>
          <w:color w:val="000000" w:themeColor="text1"/>
          <w:sz w:val="24"/>
          <w:szCs w:val="24"/>
        </w:rPr>
        <w:t xml:space="preserve"> the end</w:t>
      </w:r>
      <w:ins w:id="30" w:author="Nair-Desai, Sameer" w:date="2022-02-02T09:22:00Z">
        <w:r w:rsidR="0036768F" w:rsidRPr="00B27FD8">
          <w:rPr>
            <w:rFonts w:ascii="Times New Roman" w:eastAsia="Calibri" w:hAnsi="Times New Roman" w:cs="Times New Roman"/>
            <w:color w:val="000000" w:themeColor="text1"/>
            <w:sz w:val="24"/>
            <w:szCs w:val="24"/>
          </w:rPr>
          <w:t xml:space="preserve"> of</w:t>
        </w:r>
      </w:ins>
      <w:r w:rsidRPr="00B27FD8">
        <w:rPr>
          <w:rFonts w:ascii="Times New Roman" w:eastAsia="Calibri" w:hAnsi="Times New Roman" w:cs="Times New Roman"/>
          <w:color w:val="000000" w:themeColor="text1"/>
          <w:sz w:val="24"/>
          <w:szCs w:val="24"/>
        </w:rPr>
        <w:t xml:space="preserve"> 2021, controlling for GDP/Capita and vaccination rates</w:t>
      </w:r>
      <w:del w:id="31" w:author="Nair-Desai, Sameer" w:date="2022-02-02T09:22:00Z">
        <w:r w:rsidRPr="00B27FD8" w:rsidDel="0036768F">
          <w:rPr>
            <w:rFonts w:ascii="Times New Roman" w:eastAsia="Calibri" w:hAnsi="Times New Roman" w:cs="Times New Roman"/>
            <w:color w:val="000000" w:themeColor="text1"/>
            <w:sz w:val="24"/>
            <w:szCs w:val="24"/>
          </w:rPr>
          <w:delText xml:space="preserve"> for 170 countries</w:delText>
        </w:r>
      </w:del>
      <w:r w:rsidRPr="00B27FD8">
        <w:rPr>
          <w:rFonts w:ascii="Times New Roman" w:eastAsia="Calibri" w:hAnsi="Times New Roman" w:cs="Times New Roman"/>
          <w:color w:val="000000" w:themeColor="text1"/>
          <w:sz w:val="24"/>
          <w:szCs w:val="24"/>
        </w:rPr>
        <w:t xml:space="preserve">. </w:t>
      </w:r>
      <w:r w:rsidR="00BB6C83" w:rsidRPr="00B27FD8">
        <w:rPr>
          <w:rFonts w:ascii="Times New Roman" w:eastAsia="Calibri" w:hAnsi="Times New Roman" w:cs="Times New Roman"/>
          <w:color w:val="000000" w:themeColor="text1"/>
          <w:sz w:val="24"/>
          <w:szCs w:val="24"/>
        </w:rPr>
        <w:t>B</w:t>
      </w:r>
      <w:r w:rsidRPr="00B27FD8">
        <w:rPr>
          <w:rFonts w:ascii="Times New Roman" w:eastAsia="Calibri" w:hAnsi="Times New Roman" w:cs="Times New Roman"/>
          <w:color w:val="000000" w:themeColor="text1"/>
          <w:sz w:val="24"/>
          <w:szCs w:val="24"/>
        </w:rPr>
        <w:t xml:space="preserve">y </w:t>
      </w:r>
      <w:del w:id="32" w:author="Nair-Desai, Sameer" w:date="2022-02-02T09:22:00Z">
        <w:r w:rsidRPr="00B27FD8" w:rsidDel="000519FD">
          <w:rPr>
            <w:rFonts w:ascii="Times New Roman" w:eastAsia="Calibri" w:hAnsi="Times New Roman" w:cs="Times New Roman"/>
            <w:color w:val="000000" w:themeColor="text1"/>
            <w:sz w:val="24"/>
            <w:szCs w:val="24"/>
          </w:rPr>
          <w:delText xml:space="preserve">the </w:delText>
        </w:r>
      </w:del>
      <w:r w:rsidRPr="00B27FD8">
        <w:rPr>
          <w:rFonts w:ascii="Times New Roman" w:eastAsia="Calibri" w:hAnsi="Times New Roman" w:cs="Times New Roman"/>
          <w:color w:val="000000" w:themeColor="text1"/>
          <w:sz w:val="24"/>
          <w:szCs w:val="24"/>
        </w:rPr>
        <w:t xml:space="preserve">December 2021, Cumulative Excess/Official </w:t>
      </w:r>
      <w:del w:id="33" w:author="Nair-Desai, Sameer" w:date="2022-02-02T10:38:00Z">
        <w:r w:rsidRPr="00B27FD8" w:rsidDel="00525E77">
          <w:rPr>
            <w:rFonts w:ascii="Times New Roman" w:eastAsia="Calibri" w:hAnsi="Times New Roman" w:cs="Times New Roman"/>
            <w:color w:val="000000" w:themeColor="text1"/>
            <w:sz w:val="24"/>
            <w:szCs w:val="24"/>
          </w:rPr>
          <w:delText>COVID</w:delText>
        </w:r>
      </w:del>
      <w:ins w:id="34" w:author="Nair-Desai, Sameer" w:date="2022-02-02T10:39:00Z">
        <w:r w:rsidR="00525E77" w:rsidRPr="00B27FD8">
          <w:rPr>
            <w:rFonts w:ascii="Times New Roman" w:eastAsia="Calibri" w:hAnsi="Times New Roman" w:cs="Times New Roman"/>
            <w:color w:val="000000" w:themeColor="text1"/>
            <w:sz w:val="24"/>
            <w:szCs w:val="24"/>
          </w:rPr>
          <w:t>Covid</w:t>
        </w:r>
      </w:ins>
      <w:r w:rsidRPr="00B27FD8">
        <w:rPr>
          <w:rFonts w:ascii="Times New Roman" w:eastAsia="Calibri" w:hAnsi="Times New Roman" w:cs="Times New Roman"/>
          <w:color w:val="000000" w:themeColor="text1"/>
          <w:sz w:val="24"/>
          <w:szCs w:val="24"/>
        </w:rPr>
        <w:t xml:space="preserve">-19 mortality ratios are smaller for countries with higher vaccination rates and higher GDP/Capita. Yet, there </w:t>
      </w:r>
      <w:ins w:id="35" w:author="Nair-Desai, Sameer" w:date="2022-02-02T09:23:00Z">
        <w:r w:rsidR="000519FD" w:rsidRPr="00B27FD8">
          <w:rPr>
            <w:rFonts w:ascii="Times New Roman" w:eastAsia="Calibri" w:hAnsi="Times New Roman" w:cs="Times New Roman"/>
            <w:color w:val="000000" w:themeColor="text1"/>
            <w:sz w:val="24"/>
            <w:szCs w:val="24"/>
          </w:rPr>
          <w:t>wa</w:t>
        </w:r>
      </w:ins>
      <w:del w:id="36" w:author="Nair-Desai, Sameer" w:date="2022-02-02T09:23:00Z">
        <w:r w:rsidRPr="00B27FD8" w:rsidDel="000519FD">
          <w:rPr>
            <w:rFonts w:ascii="Times New Roman" w:eastAsia="Calibri" w:hAnsi="Times New Roman" w:cs="Times New Roman"/>
            <w:color w:val="000000" w:themeColor="text1"/>
            <w:sz w:val="24"/>
            <w:szCs w:val="24"/>
          </w:rPr>
          <w:delText>i</w:delText>
        </w:r>
      </w:del>
      <w:r w:rsidRPr="00B27FD8">
        <w:rPr>
          <w:rFonts w:ascii="Times New Roman" w:eastAsia="Calibri" w:hAnsi="Times New Roman" w:cs="Times New Roman"/>
          <w:color w:val="000000" w:themeColor="text1"/>
          <w:sz w:val="24"/>
          <w:szCs w:val="24"/>
        </w:rPr>
        <w:t xml:space="preserve">s no such </w:t>
      </w:r>
      <w:del w:id="37" w:author="Nair-Desai, Sameer" w:date="2022-02-02T09:23:00Z">
        <w:r w:rsidRPr="00B27FD8" w:rsidDel="000519FD">
          <w:rPr>
            <w:rFonts w:ascii="Times New Roman" w:eastAsia="Calibri" w:hAnsi="Times New Roman" w:cs="Times New Roman"/>
            <w:color w:val="000000" w:themeColor="text1"/>
            <w:sz w:val="24"/>
            <w:szCs w:val="24"/>
          </w:rPr>
          <w:delText xml:space="preserve">an </w:delText>
        </w:r>
      </w:del>
      <w:r w:rsidRPr="00B27FD8">
        <w:rPr>
          <w:rFonts w:ascii="Times New Roman" w:eastAsia="Calibri" w:hAnsi="Times New Roman" w:cs="Times New Roman"/>
          <w:color w:val="000000" w:themeColor="text1"/>
          <w:sz w:val="24"/>
          <w:szCs w:val="24"/>
        </w:rPr>
        <w:t xml:space="preserve">association </w:t>
      </w:r>
      <w:ins w:id="38" w:author="Nair-Desai, Sameer" w:date="2022-02-02T09:23:00Z">
        <w:r w:rsidR="000519FD" w:rsidRPr="00B27FD8">
          <w:rPr>
            <w:rFonts w:ascii="Times New Roman" w:eastAsia="Calibri" w:hAnsi="Times New Roman" w:cs="Times New Roman"/>
            <w:color w:val="000000" w:themeColor="text1"/>
            <w:sz w:val="24"/>
            <w:szCs w:val="24"/>
          </w:rPr>
          <w:t>at</w:t>
        </w:r>
      </w:ins>
      <w:del w:id="39" w:author="Nair-Desai, Sameer" w:date="2022-02-02T09:23:00Z">
        <w:r w:rsidRPr="00B27FD8" w:rsidDel="000519FD">
          <w:rPr>
            <w:rFonts w:ascii="Times New Roman" w:eastAsia="Calibri" w:hAnsi="Times New Roman" w:cs="Times New Roman"/>
            <w:color w:val="000000" w:themeColor="text1"/>
            <w:sz w:val="24"/>
            <w:szCs w:val="24"/>
          </w:rPr>
          <w:delText>by</w:delText>
        </w:r>
      </w:del>
      <w:r w:rsidRPr="00B27FD8">
        <w:rPr>
          <w:rFonts w:ascii="Times New Roman" w:eastAsia="Calibri" w:hAnsi="Times New Roman" w:cs="Times New Roman"/>
          <w:color w:val="000000" w:themeColor="text1"/>
          <w:sz w:val="24"/>
          <w:szCs w:val="24"/>
        </w:rPr>
        <w:t xml:space="preserve"> the end of 2020.  </w:t>
      </w:r>
      <w:commentRangeStart w:id="40"/>
      <w:commentRangeStart w:id="41"/>
      <w:r w:rsidRPr="00B27FD8">
        <w:rPr>
          <w:rFonts w:ascii="Times New Roman" w:eastAsia="Calibri" w:hAnsi="Times New Roman" w:cs="Times New Roman"/>
          <w:color w:val="000000" w:themeColor="text1"/>
          <w:sz w:val="24"/>
          <w:szCs w:val="24"/>
        </w:rPr>
        <w:t>This suggests that the arrival of vaccinations in early 2021 was a game-changer</w:t>
      </w:r>
      <w:commentRangeEnd w:id="40"/>
      <w:r w:rsidR="00386E3F" w:rsidRPr="00B27FD8">
        <w:rPr>
          <w:rStyle w:val="CommentReference"/>
          <w:rFonts w:ascii="Times New Roman" w:hAnsi="Times New Roman" w:cs="Times New Roman"/>
          <w:rPrChange w:id="42" w:author="Joshua Aizenman" w:date="2022-02-03T15:42:00Z">
            <w:rPr>
              <w:rStyle w:val="CommentReference"/>
            </w:rPr>
          </w:rPrChange>
        </w:rPr>
        <w:commentReference w:id="40"/>
      </w:r>
      <w:commentRangeEnd w:id="41"/>
      <w:r w:rsidR="00C46580">
        <w:rPr>
          <w:rStyle w:val="CommentReference"/>
        </w:rPr>
        <w:commentReference w:id="41"/>
      </w:r>
      <w:ins w:id="43" w:author="Yothin Jinjarak" w:date="2022-02-05T08:06:00Z">
        <w:r w:rsidR="00C46580">
          <w:rPr>
            <w:rFonts w:ascii="Times New Roman" w:eastAsia="Calibri" w:hAnsi="Times New Roman" w:cs="Times New Roman"/>
            <w:color w:val="000000" w:themeColor="text1"/>
            <w:sz w:val="24"/>
            <w:szCs w:val="24"/>
          </w:rPr>
          <w:t xml:space="preserve"> </w:t>
        </w:r>
      </w:ins>
      <w:ins w:id="44" w:author="Yothin Jinjarak" w:date="2022-02-05T08:07:00Z">
        <w:r w:rsidR="00C46580">
          <w:rPr>
            <w:rFonts w:ascii="Times New Roman" w:eastAsia="Calibri" w:hAnsi="Times New Roman" w:cs="Times New Roman"/>
            <w:color w:val="000000" w:themeColor="text1"/>
            <w:sz w:val="24"/>
            <w:szCs w:val="24"/>
          </w:rPr>
          <w:t>to the patterns of excess deaths to official mortality</w:t>
        </w:r>
      </w:ins>
      <w:r w:rsidRPr="00B27FD8">
        <w:rPr>
          <w:rFonts w:ascii="Times New Roman" w:eastAsia="Calibri" w:hAnsi="Times New Roman" w:cs="Times New Roman"/>
          <w:color w:val="000000" w:themeColor="text1"/>
          <w:sz w:val="24"/>
          <w:szCs w:val="24"/>
        </w:rPr>
        <w:t xml:space="preserve">.  </w:t>
      </w:r>
      <w:del w:id="45" w:author="Nair-Desai, Sameer" w:date="2022-02-02T09:23:00Z">
        <w:r w:rsidR="00BB6C83" w:rsidRPr="00B27FD8" w:rsidDel="000519FD">
          <w:rPr>
            <w:rFonts w:ascii="Times New Roman" w:eastAsia="Calibri" w:hAnsi="Times New Roman" w:cs="Times New Roman"/>
            <w:color w:val="000000" w:themeColor="text1"/>
            <w:sz w:val="24"/>
            <w:szCs w:val="24"/>
          </w:rPr>
          <w:delText>F</w:delText>
        </w:r>
        <w:r w:rsidRPr="00B27FD8" w:rsidDel="000519FD">
          <w:rPr>
            <w:rFonts w:ascii="Times New Roman" w:eastAsia="Calibri" w:hAnsi="Times New Roman" w:cs="Times New Roman"/>
            <w:color w:val="000000" w:themeColor="text1"/>
            <w:sz w:val="24"/>
            <w:szCs w:val="24"/>
          </w:rPr>
          <w:delText>or 3/5 of the countries, their</w:delText>
        </w:r>
      </w:del>
      <w:ins w:id="46" w:author="Nair-Desai, Sameer" w:date="2022-02-02T09:23:00Z">
        <w:r w:rsidR="000519FD" w:rsidRPr="00B27FD8">
          <w:rPr>
            <w:rFonts w:ascii="Times New Roman" w:eastAsia="Calibri" w:hAnsi="Times New Roman" w:cs="Times New Roman"/>
            <w:color w:val="000000" w:themeColor="text1"/>
            <w:sz w:val="24"/>
            <w:szCs w:val="24"/>
          </w:rPr>
          <w:t>The</w:t>
        </w:r>
      </w:ins>
      <w:r w:rsidRPr="00B27FD8">
        <w:rPr>
          <w:rFonts w:ascii="Times New Roman" w:eastAsia="Calibri" w:hAnsi="Times New Roman" w:cs="Times New Roman"/>
          <w:color w:val="000000" w:themeColor="text1"/>
          <w:sz w:val="24"/>
          <w:szCs w:val="24"/>
        </w:rPr>
        <w:t xml:space="preserve"> quartile ranking</w:t>
      </w:r>
      <w:ins w:id="47" w:author="Nair-Desai, Sameer" w:date="2022-02-02T09:23:00Z">
        <w:r w:rsidR="000519FD" w:rsidRPr="00B27FD8">
          <w:rPr>
            <w:rFonts w:ascii="Times New Roman" w:eastAsia="Calibri" w:hAnsi="Times New Roman" w:cs="Times New Roman"/>
            <w:color w:val="000000" w:themeColor="text1"/>
            <w:sz w:val="24"/>
            <w:szCs w:val="24"/>
          </w:rPr>
          <w:t xml:space="preserve"> of 3/5ths of our countries</w:t>
        </w:r>
      </w:ins>
      <w:r w:rsidRPr="00B27FD8">
        <w:rPr>
          <w:rFonts w:ascii="Times New Roman" w:eastAsia="Calibri" w:hAnsi="Times New Roman" w:cs="Times New Roman"/>
          <w:color w:val="000000" w:themeColor="text1"/>
          <w:sz w:val="24"/>
          <w:szCs w:val="24"/>
        </w:rPr>
        <w:t xml:space="preserve"> differs</w:t>
      </w:r>
      <w:r w:rsidR="00BB6C83" w:rsidRPr="00B27FD8">
        <w:rPr>
          <w:rFonts w:ascii="Times New Roman" w:eastAsia="Calibri" w:hAnsi="Times New Roman" w:cs="Times New Roman"/>
          <w:color w:val="000000" w:themeColor="text1"/>
          <w:sz w:val="24"/>
          <w:szCs w:val="24"/>
        </w:rPr>
        <w:t xml:space="preserve"> between the two data sets </w:t>
      </w:r>
      <w:ins w:id="48" w:author="Nair-Desai, Sameer" w:date="2022-02-02T09:23:00Z">
        <w:r w:rsidR="000519FD" w:rsidRPr="00B27FD8">
          <w:rPr>
            <w:rFonts w:ascii="Times New Roman" w:eastAsia="Calibri" w:hAnsi="Times New Roman" w:cs="Times New Roman"/>
            <w:color w:val="000000" w:themeColor="text1"/>
            <w:sz w:val="24"/>
            <w:szCs w:val="24"/>
          </w:rPr>
          <w:t>by</w:t>
        </w:r>
      </w:ins>
      <w:del w:id="49" w:author="Nair-Desai, Sameer" w:date="2022-02-02T09:23:00Z">
        <w:r w:rsidR="00BB6C83" w:rsidRPr="00B27FD8" w:rsidDel="000519FD">
          <w:rPr>
            <w:rFonts w:ascii="Times New Roman" w:eastAsia="Calibri" w:hAnsi="Times New Roman" w:cs="Times New Roman"/>
            <w:color w:val="000000" w:themeColor="text1"/>
            <w:sz w:val="24"/>
            <w:szCs w:val="24"/>
          </w:rPr>
          <w:delText>at</w:delText>
        </w:r>
      </w:del>
      <w:r w:rsidR="00BB6C83" w:rsidRPr="00B27FD8">
        <w:rPr>
          <w:rFonts w:ascii="Times New Roman" w:eastAsia="Calibri" w:hAnsi="Times New Roman" w:cs="Times New Roman"/>
          <w:color w:val="000000" w:themeColor="text1"/>
          <w:sz w:val="24"/>
          <w:szCs w:val="24"/>
        </w:rPr>
        <w:t xml:space="preserve"> the end of 2021</w:t>
      </w:r>
      <w:r w:rsidRPr="00B27FD8">
        <w:rPr>
          <w:rFonts w:ascii="Times New Roman" w:eastAsia="Calibri" w:hAnsi="Times New Roman" w:cs="Times New Roman"/>
          <w:color w:val="000000" w:themeColor="text1"/>
          <w:sz w:val="24"/>
          <w:szCs w:val="24"/>
        </w:rPr>
        <w:t xml:space="preserve">.  </w:t>
      </w:r>
      <w:r w:rsidRPr="00B27FD8">
        <w:rPr>
          <w:rFonts w:ascii="Times New Roman" w:eastAsia="Times New Roman" w:hAnsi="Times New Roman" w:cs="Times New Roman"/>
          <w:color w:val="222222"/>
          <w:sz w:val="24"/>
          <w:szCs w:val="24"/>
        </w:rPr>
        <w:t xml:space="preserve">On average, the </w:t>
      </w:r>
      <w:ins w:id="50" w:author="Nair-Desai, Sameer" w:date="2022-02-02T09:23:00Z">
        <w:r w:rsidR="000519FD" w:rsidRPr="00B27FD8">
          <w:rPr>
            <w:rFonts w:ascii="Times New Roman" w:eastAsia="Times New Roman" w:hAnsi="Times New Roman" w:cs="Times New Roman"/>
            <w:color w:val="222222"/>
            <w:sz w:val="24"/>
            <w:szCs w:val="24"/>
          </w:rPr>
          <w:t xml:space="preserve">countries which are </w:t>
        </w:r>
      </w:ins>
      <w:commentRangeStart w:id="51"/>
      <w:commentRangeStart w:id="52"/>
      <w:r w:rsidRPr="00B27FD8">
        <w:rPr>
          <w:rFonts w:ascii="Times New Roman" w:eastAsia="Times New Roman" w:hAnsi="Times New Roman" w:cs="Times New Roman"/>
          <w:color w:val="222222"/>
          <w:sz w:val="24"/>
          <w:szCs w:val="24"/>
        </w:rPr>
        <w:t xml:space="preserve">‘doing substantially better’ </w:t>
      </w:r>
      <w:commentRangeEnd w:id="51"/>
      <w:r w:rsidR="000519FD" w:rsidRPr="00B27FD8">
        <w:rPr>
          <w:rStyle w:val="CommentReference"/>
          <w:rFonts w:ascii="Times New Roman" w:hAnsi="Times New Roman" w:cs="Times New Roman"/>
          <w:rPrChange w:id="53" w:author="Joshua Aizenman" w:date="2022-02-03T15:42:00Z">
            <w:rPr>
              <w:rStyle w:val="CommentReference"/>
            </w:rPr>
          </w:rPrChange>
        </w:rPr>
        <w:commentReference w:id="51"/>
      </w:r>
      <w:commentRangeEnd w:id="52"/>
      <w:r w:rsidR="00610B3D">
        <w:rPr>
          <w:rStyle w:val="CommentReference"/>
        </w:rPr>
        <w:commentReference w:id="52"/>
      </w:r>
      <w:del w:id="54" w:author="Nair-Desai, Sameer" w:date="2022-02-02T09:23:00Z">
        <w:r w:rsidRPr="00B27FD8" w:rsidDel="000519FD">
          <w:rPr>
            <w:rFonts w:ascii="Times New Roman" w:eastAsia="Times New Roman" w:hAnsi="Times New Roman" w:cs="Times New Roman"/>
            <w:color w:val="222222"/>
            <w:sz w:val="24"/>
            <w:szCs w:val="24"/>
          </w:rPr>
          <w:delText xml:space="preserve">countries </w:delText>
        </w:r>
      </w:del>
      <w:r w:rsidRPr="00B27FD8">
        <w:rPr>
          <w:rFonts w:ascii="Times New Roman" w:eastAsia="Times New Roman" w:hAnsi="Times New Roman" w:cs="Times New Roman"/>
          <w:color w:val="222222"/>
          <w:sz w:val="24"/>
          <w:szCs w:val="24"/>
        </w:rPr>
        <w:t>in excess mortality than</w:t>
      </w:r>
      <w:ins w:id="55" w:author="Nair-Desai, Sameer" w:date="2022-02-02T09:23:00Z">
        <w:r w:rsidR="000519FD" w:rsidRPr="00B27FD8">
          <w:rPr>
            <w:rFonts w:ascii="Times New Roman" w:eastAsia="Times New Roman" w:hAnsi="Times New Roman" w:cs="Times New Roman"/>
            <w:color w:val="222222"/>
            <w:sz w:val="24"/>
            <w:szCs w:val="24"/>
          </w:rPr>
          <w:t xml:space="preserve"> the</w:t>
        </w:r>
      </w:ins>
      <w:r w:rsidRPr="00B27FD8">
        <w:rPr>
          <w:rFonts w:ascii="Times New Roman" w:eastAsia="Times New Roman" w:hAnsi="Times New Roman" w:cs="Times New Roman"/>
          <w:color w:val="222222"/>
          <w:sz w:val="24"/>
          <w:szCs w:val="24"/>
        </w:rPr>
        <w:t xml:space="preserve"> official count</w:t>
      </w:r>
      <w:ins w:id="56" w:author="Joshua Aizenman" w:date="2022-02-02T15:53:00Z">
        <w:r w:rsidR="00640363" w:rsidRPr="00B27FD8">
          <w:rPr>
            <w:rFonts w:ascii="Times New Roman" w:eastAsia="Times New Roman" w:hAnsi="Times New Roman" w:cs="Times New Roman"/>
            <w:color w:val="222222"/>
            <w:sz w:val="24"/>
            <w:szCs w:val="24"/>
          </w:rPr>
          <w:t>, i.e.,</w:t>
        </w:r>
      </w:ins>
      <w:ins w:id="57" w:author="Joshua Aizenman" w:date="2022-02-02T15:55:00Z">
        <w:r w:rsidR="00640363" w:rsidRPr="00B27FD8">
          <w:rPr>
            <w:rFonts w:ascii="Times New Roman" w:eastAsia="Times New Roman" w:hAnsi="Times New Roman" w:cs="Times New Roman"/>
            <w:color w:val="222222"/>
            <w:sz w:val="24"/>
            <w:szCs w:val="24"/>
          </w:rPr>
          <w:t xml:space="preserve"> any nation in the sample which recorded a ranking </w:t>
        </w:r>
        <w:r w:rsidR="00640363" w:rsidRPr="00B27FD8">
          <w:rPr>
            <w:rFonts w:ascii="Times New Roman" w:eastAsia="Times New Roman" w:hAnsi="Times New Roman" w:cs="Times New Roman"/>
            <w:iCs/>
            <w:color w:val="222222"/>
            <w:sz w:val="24"/>
            <w:szCs w:val="24"/>
            <w:rPrChange w:id="58" w:author="Joshua Aizenman" w:date="2022-02-03T15:42:00Z">
              <w:rPr>
                <w:rFonts w:ascii="Times New Roman" w:eastAsia="Times New Roman" w:hAnsi="Times New Roman" w:cs="Times New Roman"/>
                <w:i/>
                <w:iCs/>
                <w:color w:val="222222"/>
                <w:sz w:val="24"/>
                <w:szCs w:val="24"/>
              </w:rPr>
            </w:rPrChange>
          </w:rPr>
          <w:t xml:space="preserve">at least two </w:t>
        </w:r>
      </w:ins>
      <w:ins w:id="59" w:author="Joshua Aizenman" w:date="2022-02-02T15:56:00Z">
        <w:r w:rsidR="00B65DC7" w:rsidRPr="00B27FD8">
          <w:rPr>
            <w:rFonts w:ascii="Times New Roman" w:eastAsia="Times New Roman" w:hAnsi="Times New Roman" w:cs="Times New Roman"/>
            <w:iCs/>
            <w:color w:val="222222"/>
            <w:sz w:val="24"/>
            <w:szCs w:val="24"/>
          </w:rPr>
          <w:t>better</w:t>
        </w:r>
      </w:ins>
      <w:ins w:id="60" w:author="Joshua Aizenman" w:date="2022-02-02T15:55:00Z">
        <w:r w:rsidR="00640363" w:rsidRPr="00B27FD8">
          <w:rPr>
            <w:rFonts w:ascii="Times New Roman" w:eastAsia="Times New Roman" w:hAnsi="Times New Roman" w:cs="Times New Roman"/>
            <w:color w:val="222222"/>
            <w:sz w:val="24"/>
            <w:szCs w:val="24"/>
          </w:rPr>
          <w:t xml:space="preserve"> </w:t>
        </w:r>
      </w:ins>
      <w:ins w:id="61" w:author="Joshua Aizenman" w:date="2022-02-02T16:08:00Z">
        <w:r w:rsidR="00A656BD" w:rsidRPr="00B27FD8">
          <w:rPr>
            <w:rFonts w:ascii="Times New Roman" w:eastAsia="Times New Roman" w:hAnsi="Times New Roman" w:cs="Times New Roman"/>
            <w:color w:val="222222"/>
            <w:sz w:val="24"/>
            <w:szCs w:val="24"/>
          </w:rPr>
          <w:t xml:space="preserve">quartiles </w:t>
        </w:r>
      </w:ins>
      <w:ins w:id="62" w:author="Joshua Aizenman" w:date="2022-02-02T15:55:00Z">
        <w:r w:rsidR="00640363" w:rsidRPr="00B27FD8">
          <w:rPr>
            <w:rFonts w:ascii="Times New Roman" w:eastAsia="Times New Roman" w:hAnsi="Times New Roman" w:cs="Times New Roman"/>
            <w:color w:val="222222"/>
            <w:sz w:val="24"/>
            <w:szCs w:val="24"/>
          </w:rPr>
          <w:t xml:space="preserve">when using excess than official mortalities, </w:t>
        </w:r>
      </w:ins>
      <w:del w:id="63" w:author="Joshua Aizenman" w:date="2022-02-02T15:55:00Z">
        <w:r w:rsidRPr="00B27FD8" w:rsidDel="00640363">
          <w:rPr>
            <w:rFonts w:ascii="Times New Roman" w:eastAsia="Times New Roman" w:hAnsi="Times New Roman" w:cs="Times New Roman"/>
            <w:color w:val="222222"/>
            <w:sz w:val="24"/>
            <w:szCs w:val="24"/>
          </w:rPr>
          <w:delText xml:space="preserve"> </w:delText>
        </w:r>
      </w:del>
      <w:r w:rsidRPr="00B27FD8">
        <w:rPr>
          <w:rFonts w:ascii="Times New Roman" w:eastAsia="Times New Roman" w:hAnsi="Times New Roman" w:cs="Times New Roman"/>
          <w:color w:val="222222"/>
          <w:sz w:val="24"/>
          <w:szCs w:val="24"/>
        </w:rPr>
        <w:t xml:space="preserve">are characterized by lower population density; higher GDP/Capita; scoring better in rule of law, voice accountability, and government effectiveness; higher mean </w:t>
      </w:r>
      <w:del w:id="64" w:author="Xin, Weining" w:date="2022-02-03T15:19:00Z">
        <w:r w:rsidRPr="00B27FD8" w:rsidDel="00A81A68">
          <w:rPr>
            <w:rFonts w:ascii="Times New Roman" w:eastAsia="Times New Roman" w:hAnsi="Times New Roman" w:cs="Times New Roman"/>
            <w:color w:val="222222"/>
            <w:sz w:val="24"/>
            <w:szCs w:val="24"/>
          </w:rPr>
          <w:delText xml:space="preserve">and lower standard deviation </w:delText>
        </w:r>
      </w:del>
      <w:r w:rsidRPr="00B27FD8">
        <w:rPr>
          <w:rFonts w:ascii="Times New Roman" w:eastAsia="Times New Roman" w:hAnsi="Times New Roman" w:cs="Times New Roman"/>
          <w:color w:val="222222"/>
          <w:sz w:val="24"/>
          <w:szCs w:val="24"/>
        </w:rPr>
        <w:t>of stringency index; and substantially higher vaccination rates.  </w:t>
      </w:r>
      <w:ins w:id="65" w:author="Joshua Aizenman" w:date="2022-02-03T15:41:00Z">
        <w:r w:rsidR="00817C7B" w:rsidRPr="00B27FD8">
          <w:rPr>
            <w:rFonts w:ascii="Times New Roman" w:eastAsia="Times New Roman" w:hAnsi="Times New Roman" w:cs="Times New Roman"/>
            <w:color w:val="222222"/>
            <w:sz w:val="24"/>
            <w:szCs w:val="24"/>
          </w:rPr>
          <w:t xml:space="preserve">Notably, these results may also reflect the global shortages of vaccinations, resulting </w:t>
        </w:r>
        <w:del w:id="66" w:author="Yothin Jinjarak" w:date="2022-02-05T08:09:00Z">
          <w:r w:rsidR="00817C7B" w:rsidRPr="00B27FD8" w:rsidDel="004732A7">
            <w:rPr>
              <w:rFonts w:ascii="Times New Roman" w:eastAsia="Times New Roman" w:hAnsi="Times New Roman" w:cs="Times New Roman"/>
              <w:color w:val="222222"/>
              <w:sz w:val="24"/>
              <w:szCs w:val="24"/>
            </w:rPr>
            <w:delText>with</w:delText>
          </w:r>
        </w:del>
      </w:ins>
      <w:ins w:id="67" w:author="Yothin Jinjarak" w:date="2022-02-05T08:09:00Z">
        <w:r w:rsidR="004732A7">
          <w:rPr>
            <w:rFonts w:ascii="Times New Roman" w:eastAsia="Times New Roman" w:hAnsi="Times New Roman" w:cs="Times New Roman"/>
            <w:color w:val="222222"/>
            <w:sz w:val="24"/>
            <w:szCs w:val="24"/>
          </w:rPr>
          <w:t>in</w:t>
        </w:r>
      </w:ins>
      <w:ins w:id="68" w:author="Joshua Aizenman" w:date="2022-02-03T15:41:00Z">
        <w:r w:rsidR="00817C7B" w:rsidRPr="00B27FD8">
          <w:rPr>
            <w:rFonts w:ascii="Times New Roman" w:eastAsia="Times New Roman" w:hAnsi="Times New Roman" w:cs="Times New Roman"/>
            <w:color w:val="222222"/>
            <w:sz w:val="24"/>
            <w:szCs w:val="24"/>
          </w:rPr>
          <w:t xml:space="preserve"> unequal worldwide vaccination rates.</w:t>
        </w:r>
      </w:ins>
    </w:p>
    <w:p w14:paraId="3DD8D75E" w14:textId="77777777" w:rsidR="0026235A" w:rsidRDefault="0026235A" w:rsidP="0091622A">
      <w:pPr>
        <w:pStyle w:val="NoSpacing"/>
        <w:spacing w:line="360" w:lineRule="auto"/>
        <w:jc w:val="center"/>
        <w:rPr>
          <w:rFonts w:ascii="Times New Roman" w:hAnsi="Times New Roman" w:cs="Times New Roman"/>
          <w:sz w:val="24"/>
          <w:szCs w:val="24"/>
        </w:rPr>
      </w:pPr>
    </w:p>
    <w:p w14:paraId="194556FB" w14:textId="77777777" w:rsidR="000F1B9F" w:rsidRPr="00D7451B" w:rsidRDefault="000F1B9F" w:rsidP="0091622A">
      <w:pPr>
        <w:pStyle w:val="NoSpacing"/>
        <w:spacing w:line="360" w:lineRule="auto"/>
        <w:jc w:val="center"/>
        <w:rPr>
          <w:rFonts w:ascii="Times New Roman" w:hAnsi="Times New Roman" w:cs="Times New Roman"/>
          <w:sz w:val="24"/>
          <w:szCs w:val="24"/>
        </w:rPr>
      </w:pPr>
    </w:p>
    <w:p w14:paraId="5480683E" w14:textId="77777777" w:rsidR="00C7392A" w:rsidRPr="00D7451B" w:rsidRDefault="00C7392A" w:rsidP="0091622A">
      <w:pPr>
        <w:pStyle w:val="NoSpacing"/>
        <w:spacing w:line="360" w:lineRule="auto"/>
        <w:jc w:val="center"/>
        <w:rPr>
          <w:rFonts w:ascii="Times New Roman" w:hAnsi="Times New Roman" w:cs="Times New Roman"/>
          <w:sz w:val="24"/>
          <w:szCs w:val="24"/>
        </w:rPr>
      </w:pPr>
    </w:p>
    <w:p w14:paraId="1A21EC51" w14:textId="77777777" w:rsidR="0026235A" w:rsidRDefault="0026235A">
      <w:pPr>
        <w:rPr>
          <w:rFonts w:ascii="Times New Roman" w:hAnsi="Times New Roman" w:cs="Times New Roman"/>
          <w:sz w:val="24"/>
          <w:szCs w:val="24"/>
        </w:rPr>
      </w:pPr>
      <w:r>
        <w:rPr>
          <w:rFonts w:ascii="Times New Roman" w:hAnsi="Times New Roman" w:cs="Times New Roman"/>
          <w:sz w:val="24"/>
          <w:szCs w:val="24"/>
        </w:rPr>
        <w:br w:type="page"/>
      </w:r>
    </w:p>
    <w:p w14:paraId="501AAAD4" w14:textId="71199162" w:rsidR="00F874D8" w:rsidRPr="00D7451B" w:rsidRDefault="00926F3E" w:rsidP="00F874D8">
      <w:pPr>
        <w:autoSpaceDE w:val="0"/>
        <w:autoSpaceDN w:val="0"/>
        <w:adjustRightInd w:val="0"/>
        <w:spacing w:after="0" w:line="360" w:lineRule="auto"/>
        <w:ind w:firstLine="720"/>
        <w:rPr>
          <w:rFonts w:ascii="Times New Roman" w:hAnsi="Times New Roman" w:cs="Times New Roman"/>
        </w:rPr>
      </w:pPr>
      <w:r w:rsidRPr="00D7451B">
        <w:rPr>
          <w:rFonts w:ascii="Times New Roman" w:hAnsi="Times New Roman" w:cs="Times New Roman"/>
          <w:sz w:val="24"/>
          <w:szCs w:val="24"/>
        </w:rPr>
        <w:lastRenderedPageBreak/>
        <w:t xml:space="preserve">This </w:t>
      </w:r>
      <w:r w:rsidR="00B47C52" w:rsidRPr="00D7451B">
        <w:rPr>
          <w:rFonts w:ascii="Times New Roman" w:hAnsi="Times New Roman" w:cs="Times New Roman"/>
          <w:sz w:val="24"/>
          <w:szCs w:val="24"/>
        </w:rPr>
        <w:t>paper</w:t>
      </w:r>
      <w:r w:rsidR="009C233E" w:rsidRPr="00D7451B">
        <w:rPr>
          <w:rFonts w:ascii="Times New Roman" w:hAnsi="Times New Roman" w:cs="Times New Roman"/>
          <w:sz w:val="24"/>
          <w:szCs w:val="24"/>
        </w:rPr>
        <w:t xml:space="preserve"> </w:t>
      </w:r>
      <w:r w:rsidR="00655D65" w:rsidRPr="00D7451B">
        <w:rPr>
          <w:rFonts w:ascii="Times New Roman" w:hAnsi="Times New Roman" w:cs="Times New Roman"/>
          <w:sz w:val="24"/>
          <w:szCs w:val="24"/>
        </w:rPr>
        <w:t>takes</w:t>
      </w:r>
      <w:r w:rsidR="00C0025E" w:rsidRPr="00D7451B">
        <w:rPr>
          <w:rFonts w:ascii="Times New Roman" w:hAnsi="Times New Roman" w:cs="Times New Roman"/>
          <w:sz w:val="24"/>
          <w:szCs w:val="24"/>
        </w:rPr>
        <w:t xml:space="preserve"> stock of</w:t>
      </w:r>
      <w:r w:rsidR="00B42808" w:rsidRPr="00D7451B">
        <w:rPr>
          <w:rFonts w:ascii="Times New Roman" w:hAnsi="Times New Roman" w:cs="Times New Roman"/>
          <w:sz w:val="24"/>
          <w:szCs w:val="24"/>
        </w:rPr>
        <w:t xml:space="preserve"> the</w:t>
      </w:r>
      <w:r w:rsidR="009C233E" w:rsidRPr="00D7451B">
        <w:rPr>
          <w:rFonts w:ascii="Times New Roman" w:hAnsi="Times New Roman" w:cs="Times New Roman"/>
          <w:sz w:val="24"/>
          <w:szCs w:val="24"/>
        </w:rPr>
        <w:t xml:space="preserve"> remarkable heterogeneity of countries</w:t>
      </w:r>
      <w:r w:rsidR="00FC2163" w:rsidRPr="00D7451B">
        <w:rPr>
          <w:rFonts w:ascii="Times New Roman" w:hAnsi="Times New Roman" w:cs="Times New Roman"/>
          <w:sz w:val="24"/>
          <w:szCs w:val="24"/>
        </w:rPr>
        <w:t>’</w:t>
      </w:r>
      <w:r w:rsidR="009C233E" w:rsidRPr="00D7451B">
        <w:rPr>
          <w:rFonts w:ascii="Times New Roman" w:hAnsi="Times New Roman" w:cs="Times New Roman"/>
          <w:sz w:val="24"/>
          <w:szCs w:val="24"/>
        </w:rPr>
        <w:t xml:space="preserve"> </w:t>
      </w:r>
      <w:del w:id="69" w:author="Nair-Desai, Sameer" w:date="2022-02-02T10:38:00Z">
        <w:r w:rsidR="00A749FB" w:rsidRPr="00D7451B" w:rsidDel="00525E77">
          <w:rPr>
            <w:rFonts w:ascii="Times New Roman" w:hAnsi="Times New Roman" w:cs="Times New Roman"/>
            <w:sz w:val="24"/>
            <w:szCs w:val="24"/>
          </w:rPr>
          <w:delText>Covid</w:delText>
        </w:r>
      </w:del>
      <w:ins w:id="70" w:author="Nair-Desai, Sameer" w:date="2022-02-02T10:38:00Z">
        <w:r w:rsidR="00525E77">
          <w:rPr>
            <w:rFonts w:ascii="Times New Roman" w:hAnsi="Times New Roman" w:cs="Times New Roman"/>
            <w:sz w:val="24"/>
            <w:szCs w:val="24"/>
          </w:rPr>
          <w:t>Covid</w:t>
        </w:r>
      </w:ins>
      <w:r w:rsidR="00412142" w:rsidRPr="00D7451B">
        <w:rPr>
          <w:rFonts w:ascii="Times New Roman" w:hAnsi="Times New Roman" w:cs="Times New Roman"/>
          <w:sz w:val="24"/>
          <w:szCs w:val="24"/>
        </w:rPr>
        <w:t>-19</w:t>
      </w:r>
      <w:ins w:id="71" w:author="Nair-Desai, Sameer" w:date="2022-02-02T09:25:00Z">
        <w:r w:rsidR="004702FA">
          <w:rPr>
            <w:rFonts w:ascii="Times New Roman" w:hAnsi="Times New Roman" w:cs="Times New Roman"/>
            <w:sz w:val="24"/>
            <w:szCs w:val="24"/>
            <w:u w:val="double"/>
          </w:rPr>
          <w:t xml:space="preserve"> </w:t>
        </w:r>
      </w:ins>
      <w:del w:id="72" w:author="Nair-Desai, Sameer" w:date="2022-02-02T09:25:00Z">
        <w:r w:rsidR="00412142" w:rsidRPr="00D7451B" w:rsidDel="004702FA">
          <w:rPr>
            <w:rFonts w:ascii="Times New Roman" w:hAnsi="Times New Roman" w:cs="Times New Roman"/>
            <w:sz w:val="24"/>
            <w:szCs w:val="24"/>
            <w:u w:val="double"/>
          </w:rPr>
          <w:delText xml:space="preserve"> </w:delText>
        </w:r>
      </w:del>
      <w:r w:rsidR="00412142" w:rsidRPr="00D7451B">
        <w:rPr>
          <w:rFonts w:ascii="Times New Roman" w:hAnsi="Times New Roman" w:cs="Times New Roman"/>
          <w:sz w:val="24"/>
          <w:szCs w:val="24"/>
        </w:rPr>
        <w:t>ex</w:t>
      </w:r>
      <w:r w:rsidR="009C233E" w:rsidRPr="00D7451B">
        <w:rPr>
          <w:rFonts w:ascii="Times New Roman" w:hAnsi="Times New Roman" w:cs="Times New Roman"/>
          <w:sz w:val="24"/>
          <w:szCs w:val="24"/>
        </w:rPr>
        <w:t>perience</w:t>
      </w:r>
      <w:r w:rsidR="00FC2163"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during the first two </w:t>
      </w:r>
      <w:del w:id="73" w:author="Nair-Desai, Sameer" w:date="2022-02-02T10:38:00Z">
        <w:r w:rsidR="00E010B0" w:rsidRPr="00D7451B" w:rsidDel="00525E77">
          <w:rPr>
            <w:rFonts w:ascii="Times New Roman" w:hAnsi="Times New Roman" w:cs="Times New Roman"/>
            <w:sz w:val="24"/>
            <w:szCs w:val="24"/>
          </w:rPr>
          <w:delText>Covid</w:delText>
        </w:r>
      </w:del>
      <w:ins w:id="74" w:author="Nair-Desai, Sameer" w:date="2022-02-02T10:38:00Z">
        <w:r w:rsidR="00525E77">
          <w:rPr>
            <w:rFonts w:ascii="Times New Roman" w:hAnsi="Times New Roman" w:cs="Times New Roman"/>
            <w:sz w:val="24"/>
            <w:szCs w:val="24"/>
          </w:rPr>
          <w:t>Covid</w:t>
        </w:r>
      </w:ins>
      <w:r w:rsidR="00E010B0" w:rsidRPr="00D7451B">
        <w:rPr>
          <w:rFonts w:ascii="Times New Roman" w:hAnsi="Times New Roman" w:cs="Times New Roman"/>
          <w:sz w:val="24"/>
          <w:szCs w:val="24"/>
        </w:rPr>
        <w:t xml:space="preserve"> </w:t>
      </w:r>
      <w:r w:rsidRPr="00D7451B">
        <w:rPr>
          <w:rFonts w:ascii="Times New Roman" w:hAnsi="Times New Roman" w:cs="Times New Roman"/>
          <w:sz w:val="24"/>
          <w:szCs w:val="24"/>
        </w:rPr>
        <w:t>years, 2020-2021</w:t>
      </w:r>
      <w:r w:rsidR="009C233E" w:rsidRPr="00D7451B">
        <w:rPr>
          <w:rFonts w:ascii="Times New Roman" w:hAnsi="Times New Roman" w:cs="Times New Roman"/>
          <w:sz w:val="24"/>
          <w:szCs w:val="24"/>
        </w:rPr>
        <w:t xml:space="preserve">.  </w:t>
      </w:r>
      <w:r w:rsidR="00F874D8" w:rsidRPr="00D7451B">
        <w:rPr>
          <w:rFonts w:ascii="Times New Roman" w:hAnsi="Times New Roman" w:cs="Times New Roman"/>
          <w:color w:val="333333"/>
          <w:sz w:val="24"/>
          <w:szCs w:val="24"/>
          <w:shd w:val="clear" w:color="auto" w:fill="FCFCFC"/>
        </w:rPr>
        <w:t>Th</w:t>
      </w:r>
      <w:ins w:id="75" w:author="Nair-Desai, Sameer" w:date="2022-02-02T09:25:00Z">
        <w:r w:rsidR="004702FA">
          <w:rPr>
            <w:rFonts w:ascii="Times New Roman" w:hAnsi="Times New Roman" w:cs="Times New Roman"/>
            <w:color w:val="333333"/>
            <w:sz w:val="24"/>
            <w:szCs w:val="24"/>
            <w:shd w:val="clear" w:color="auto" w:fill="FCFCFC"/>
          </w:rPr>
          <w:t>e</w:t>
        </w:r>
      </w:ins>
      <w:del w:id="76" w:author="Nair-Desai, Sameer" w:date="2022-02-02T09:25:00Z">
        <w:r w:rsidR="00F874D8" w:rsidRPr="00D7451B" w:rsidDel="004702FA">
          <w:rPr>
            <w:rFonts w:ascii="Times New Roman" w:hAnsi="Times New Roman" w:cs="Times New Roman"/>
            <w:color w:val="333333"/>
            <w:sz w:val="24"/>
            <w:szCs w:val="24"/>
            <w:shd w:val="clear" w:color="auto" w:fill="FCFCFC"/>
          </w:rPr>
          <w:delText>is</w:delText>
        </w:r>
      </w:del>
      <w:r w:rsidR="00C56C59"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color w:val="333333"/>
          <w:sz w:val="24"/>
          <w:szCs w:val="24"/>
          <w:shd w:val="clear" w:color="auto" w:fill="FCFCFC"/>
        </w:rPr>
        <w:t>heterogeneity</w:t>
      </w:r>
      <w:ins w:id="77" w:author="Nair-Desai, Sameer" w:date="2022-02-02T09:25:00Z">
        <w:r w:rsidR="004702FA">
          <w:rPr>
            <w:rFonts w:ascii="Times New Roman" w:hAnsi="Times New Roman" w:cs="Times New Roman"/>
            <w:color w:val="333333"/>
            <w:sz w:val="24"/>
            <w:szCs w:val="24"/>
            <w:shd w:val="clear" w:color="auto" w:fill="FCFCFC"/>
          </w:rPr>
          <w:t xml:space="preserve"> in countr</w:t>
        </w:r>
      </w:ins>
      <w:ins w:id="78" w:author="Nair-Desai, Sameer" w:date="2022-02-02T09:27:00Z">
        <w:r w:rsidR="00F57881">
          <w:rPr>
            <w:rFonts w:ascii="Times New Roman" w:hAnsi="Times New Roman" w:cs="Times New Roman"/>
            <w:color w:val="333333"/>
            <w:sz w:val="24"/>
            <w:szCs w:val="24"/>
            <w:shd w:val="clear" w:color="auto" w:fill="FCFCFC"/>
          </w:rPr>
          <w:t>ie</w:t>
        </w:r>
      </w:ins>
      <w:ins w:id="79" w:author="Nair-Desai, Sameer" w:date="2022-02-02T09:25:00Z">
        <w:r w:rsidR="004702FA">
          <w:rPr>
            <w:rFonts w:ascii="Times New Roman" w:hAnsi="Times New Roman" w:cs="Times New Roman"/>
            <w:color w:val="333333"/>
            <w:sz w:val="24"/>
            <w:szCs w:val="24"/>
            <w:shd w:val="clear" w:color="auto" w:fill="FCFCFC"/>
          </w:rPr>
          <w:t>s’ performance</w:t>
        </w:r>
      </w:ins>
      <w:r w:rsidR="00C56C59" w:rsidRPr="00D7451B">
        <w:rPr>
          <w:rFonts w:ascii="Times New Roman" w:hAnsi="Times New Roman" w:cs="Times New Roman"/>
          <w:color w:val="333333"/>
          <w:sz w:val="24"/>
          <w:szCs w:val="24"/>
          <w:shd w:val="clear" w:color="auto" w:fill="FCFCFC"/>
        </w:rPr>
        <w:t xml:space="preserve"> is </w:t>
      </w:r>
      <w:r w:rsidR="006C10A9" w:rsidRPr="00D7451B">
        <w:rPr>
          <w:rFonts w:ascii="Times New Roman" w:hAnsi="Times New Roman" w:cs="Times New Roman"/>
          <w:color w:val="333333"/>
          <w:sz w:val="24"/>
          <w:szCs w:val="24"/>
          <w:shd w:val="clear" w:color="auto" w:fill="FCFCFC"/>
        </w:rPr>
        <w:t>illustrated</w:t>
      </w:r>
      <w:r w:rsidR="00C56C59" w:rsidRPr="00D7451B">
        <w:rPr>
          <w:rFonts w:ascii="Times New Roman" w:hAnsi="Times New Roman" w:cs="Times New Roman"/>
          <w:color w:val="333333"/>
          <w:sz w:val="24"/>
          <w:szCs w:val="24"/>
          <w:shd w:val="clear" w:color="auto" w:fill="FCFCFC"/>
        </w:rPr>
        <w:t xml:space="preserve"> by Figure </w:t>
      </w:r>
      <w:r w:rsidR="00C715E6" w:rsidRPr="00D7451B">
        <w:rPr>
          <w:rFonts w:ascii="Times New Roman" w:hAnsi="Times New Roman" w:cs="Times New Roman"/>
          <w:color w:val="333333"/>
          <w:sz w:val="24"/>
          <w:szCs w:val="24"/>
          <w:shd w:val="clear" w:color="auto" w:fill="FCFCFC"/>
        </w:rPr>
        <w:t>1</w:t>
      </w:r>
      <w:r w:rsidR="00C56C59" w:rsidRPr="00D7451B">
        <w:rPr>
          <w:rFonts w:ascii="Times New Roman" w:hAnsi="Times New Roman" w:cs="Times New Roman"/>
          <w:color w:val="333333"/>
          <w:sz w:val="24"/>
          <w:szCs w:val="24"/>
          <w:shd w:val="clear" w:color="auto" w:fill="FCFCFC"/>
        </w:rPr>
        <w:t>, reporting</w:t>
      </w:r>
      <w:del w:id="80" w:author="Yothin Jinjarak" w:date="2022-02-05T08:08:00Z">
        <w:r w:rsidR="00F874D8" w:rsidRPr="00D7451B" w:rsidDel="00C46580">
          <w:rPr>
            <w:rFonts w:ascii="Times New Roman" w:hAnsi="Times New Roman" w:cs="Times New Roman"/>
            <w:color w:val="333333"/>
            <w:sz w:val="18"/>
            <w:szCs w:val="24"/>
            <w:shd w:val="clear" w:color="auto" w:fill="FCFCFC"/>
          </w:rPr>
          <w:delText xml:space="preserve"> </w:delText>
        </w:r>
      </w:del>
      <w:r w:rsidR="00F874D8" w:rsidRPr="00D7451B">
        <w:rPr>
          <w:rFonts w:ascii="Times New Roman" w:hAnsi="Times New Roman" w:cs="Times New Roman"/>
          <w:color w:val="333333"/>
          <w:sz w:val="18"/>
          <w:szCs w:val="24"/>
          <w:shd w:val="clear" w:color="auto" w:fill="FCFCFC"/>
        </w:rPr>
        <w:t xml:space="preserve"> </w:t>
      </w:r>
      <w:r w:rsidR="0001338B" w:rsidRPr="00D7451B">
        <w:rPr>
          <w:rFonts w:ascii="Times New Roman" w:hAnsi="Times New Roman" w:cs="Times New Roman"/>
          <w:color w:val="333333"/>
          <w:sz w:val="24"/>
          <w:szCs w:val="24"/>
          <w:shd w:val="clear" w:color="auto" w:fill="FCFCFC"/>
        </w:rPr>
        <w:t>c</w:t>
      </w:r>
      <w:r w:rsidR="00660EC4" w:rsidRPr="00D7451B">
        <w:rPr>
          <w:rFonts w:ascii="Times New Roman" w:hAnsi="Times New Roman" w:cs="Times New Roman"/>
          <w:color w:val="333333"/>
          <w:sz w:val="24"/>
          <w:szCs w:val="24"/>
          <w:shd w:val="clear" w:color="auto" w:fill="FCFCFC"/>
        </w:rPr>
        <w:t>umulative</w:t>
      </w:r>
      <w:r w:rsidR="00F874D8" w:rsidRPr="00D7451B">
        <w:rPr>
          <w:rFonts w:ascii="Times New Roman" w:hAnsi="Times New Roman" w:cs="Times New Roman"/>
          <w:color w:val="333333"/>
          <w:sz w:val="24"/>
          <w:szCs w:val="24"/>
          <w:shd w:val="clear" w:color="auto" w:fill="FCFCFC"/>
        </w:rPr>
        <w:t xml:space="preserve"> confirmed </w:t>
      </w:r>
      <w:del w:id="81" w:author="Nair-Desai, Sameer" w:date="2022-02-02T10:38:00Z">
        <w:r w:rsidR="00F874D8" w:rsidRPr="00D7451B" w:rsidDel="00525E77">
          <w:rPr>
            <w:rFonts w:ascii="Times New Roman" w:hAnsi="Times New Roman" w:cs="Times New Roman"/>
            <w:color w:val="333333"/>
            <w:sz w:val="24"/>
            <w:szCs w:val="24"/>
            <w:shd w:val="clear" w:color="auto" w:fill="FCFCFC"/>
          </w:rPr>
          <w:delText>Covid</w:delText>
        </w:r>
      </w:del>
      <w:ins w:id="82" w:author="Nair-Desai, Sameer" w:date="2022-02-02T10:38:00Z">
        <w:r w:rsidR="00525E77">
          <w:rPr>
            <w:rFonts w:ascii="Times New Roman" w:hAnsi="Times New Roman" w:cs="Times New Roman"/>
            <w:color w:val="333333"/>
            <w:sz w:val="24"/>
            <w:szCs w:val="24"/>
            <w:shd w:val="clear" w:color="auto" w:fill="FCFCFC"/>
          </w:rPr>
          <w:t>Covid</w:t>
        </w:r>
      </w:ins>
      <w:r w:rsidR="00F874D8" w:rsidRPr="00D7451B">
        <w:rPr>
          <w:rFonts w:ascii="Times New Roman" w:hAnsi="Times New Roman" w:cs="Times New Roman"/>
          <w:color w:val="333333"/>
          <w:sz w:val="24"/>
          <w:szCs w:val="24"/>
          <w:shd w:val="clear" w:color="auto" w:fill="FCFCFC"/>
        </w:rPr>
        <w:t xml:space="preserve">-19 death </w:t>
      </w:r>
      <w:del w:id="83" w:author="Yothin Jinjarak" w:date="2022-02-05T08:08:00Z">
        <w:r w:rsidR="00F874D8" w:rsidRPr="00D7451B" w:rsidDel="00C46580">
          <w:rPr>
            <w:rFonts w:ascii="Times New Roman" w:hAnsi="Times New Roman" w:cs="Times New Roman"/>
            <w:color w:val="333333"/>
            <w:sz w:val="24"/>
            <w:szCs w:val="24"/>
            <w:shd w:val="clear" w:color="auto" w:fill="FCFCFC"/>
          </w:rPr>
          <w:delText>per-million</w:delText>
        </w:r>
      </w:del>
      <w:ins w:id="84" w:author="Yothin Jinjarak" w:date="2022-02-05T08:08:00Z">
        <w:r w:rsidR="00C46580">
          <w:rPr>
            <w:rFonts w:ascii="Times New Roman" w:hAnsi="Times New Roman" w:cs="Times New Roman"/>
            <w:color w:val="333333"/>
            <w:sz w:val="24"/>
            <w:szCs w:val="24"/>
            <w:shd w:val="clear" w:color="auto" w:fill="FCFCFC"/>
          </w:rPr>
          <w:t>per million</w:t>
        </w:r>
      </w:ins>
      <w:r w:rsidR="00F874D8" w:rsidRPr="00D7451B">
        <w:rPr>
          <w:rFonts w:ascii="Times New Roman" w:hAnsi="Times New Roman" w:cs="Times New Roman"/>
          <w:color w:val="333333"/>
          <w:sz w:val="24"/>
          <w:szCs w:val="24"/>
          <w:shd w:val="clear" w:color="auto" w:fill="FCFCFC"/>
        </w:rPr>
        <w:t xml:space="preserve">, </w:t>
      </w:r>
      <w:r w:rsidR="006C10A9" w:rsidRPr="00D7451B">
        <w:rPr>
          <w:rFonts w:ascii="Times New Roman" w:hAnsi="Times New Roman" w:cs="Times New Roman"/>
          <w:color w:val="333333"/>
          <w:sz w:val="24"/>
          <w:szCs w:val="24"/>
          <w:shd w:val="clear" w:color="auto" w:fill="FCFCFC"/>
        </w:rPr>
        <w:t>for h</w:t>
      </w:r>
      <w:r w:rsidR="00F874D8" w:rsidRPr="00D7451B">
        <w:rPr>
          <w:rFonts w:ascii="Times New Roman" w:hAnsi="Times New Roman" w:cs="Times New Roman"/>
          <w:color w:val="333333"/>
          <w:sz w:val="24"/>
          <w:szCs w:val="24"/>
          <w:shd w:val="clear" w:color="auto" w:fill="FCFCFC"/>
        </w:rPr>
        <w:t xml:space="preserve">igh, upper-middle, lower-middle, </w:t>
      </w:r>
      <w:r w:rsidR="006C10A9" w:rsidRPr="00D7451B">
        <w:rPr>
          <w:rFonts w:ascii="Times New Roman" w:hAnsi="Times New Roman" w:cs="Times New Roman"/>
          <w:color w:val="333333"/>
          <w:sz w:val="24"/>
          <w:szCs w:val="24"/>
          <w:shd w:val="clear" w:color="auto" w:fill="FCFCFC"/>
        </w:rPr>
        <w:t xml:space="preserve">and </w:t>
      </w:r>
      <w:del w:id="85" w:author="Yothin Jinjarak" w:date="2022-02-05T08:08:00Z">
        <w:r w:rsidR="00F874D8" w:rsidRPr="00D7451B" w:rsidDel="00C46580">
          <w:rPr>
            <w:rFonts w:ascii="Times New Roman" w:hAnsi="Times New Roman" w:cs="Times New Roman"/>
            <w:color w:val="333333"/>
            <w:sz w:val="24"/>
            <w:szCs w:val="24"/>
          </w:rPr>
          <w:delText>low</w:delText>
        </w:r>
        <w:r w:rsidR="00F874D8" w:rsidRPr="00D7451B" w:rsidDel="00C46580">
          <w:rPr>
            <w:rFonts w:ascii="Times New Roman" w:hAnsi="Times New Roman" w:cs="Times New Roman"/>
            <w:color w:val="333333"/>
            <w:sz w:val="24"/>
            <w:szCs w:val="24"/>
            <w:shd w:val="clear" w:color="auto" w:fill="FCFCFC"/>
          </w:rPr>
          <w:delText xml:space="preserve"> income</w:delText>
        </w:r>
      </w:del>
      <w:ins w:id="86" w:author="Yothin Jinjarak" w:date="2022-02-05T08:08:00Z">
        <w:r w:rsidR="00C46580">
          <w:rPr>
            <w:rFonts w:ascii="Times New Roman" w:hAnsi="Times New Roman" w:cs="Times New Roman"/>
            <w:color w:val="333333"/>
            <w:sz w:val="24"/>
            <w:szCs w:val="24"/>
          </w:rPr>
          <w:t>low-income</w:t>
        </w:r>
      </w:ins>
      <w:ins w:id="87" w:author="Nair-Desai, Sameer" w:date="2022-02-02T09:25:00Z">
        <w:r w:rsidR="004702FA">
          <w:rPr>
            <w:rFonts w:ascii="Times New Roman" w:hAnsi="Times New Roman" w:cs="Times New Roman"/>
            <w:color w:val="333333"/>
            <w:sz w:val="24"/>
            <w:szCs w:val="24"/>
            <w:shd w:val="clear" w:color="auto" w:fill="FCFCFC"/>
          </w:rPr>
          <w:t xml:space="preserve"> </w:t>
        </w:r>
        <w:del w:id="88" w:author="Joshua Aizenman" w:date="2022-02-02T16:35:00Z">
          <w:r w:rsidR="004702FA" w:rsidDel="00F556B1">
            <w:rPr>
              <w:rFonts w:ascii="Times New Roman" w:hAnsi="Times New Roman" w:cs="Times New Roman"/>
              <w:color w:val="333333"/>
              <w:sz w:val="24"/>
              <w:szCs w:val="24"/>
              <w:shd w:val="clear" w:color="auto" w:fill="FCFCFC"/>
            </w:rPr>
            <w:delText>counntries</w:delText>
          </w:r>
        </w:del>
      </w:ins>
      <w:ins w:id="89" w:author="Joshua Aizenman" w:date="2022-02-02T16:35:00Z">
        <w:r w:rsidR="00F556B1">
          <w:rPr>
            <w:rFonts w:ascii="Times New Roman" w:hAnsi="Times New Roman" w:cs="Times New Roman"/>
            <w:color w:val="333333"/>
            <w:sz w:val="24"/>
            <w:szCs w:val="24"/>
            <w:shd w:val="clear" w:color="auto" w:fill="FCFCFC"/>
          </w:rPr>
          <w:t>countries</w:t>
        </w:r>
      </w:ins>
      <w:r w:rsidR="00F874D8" w:rsidRPr="00D7451B">
        <w:rPr>
          <w:rFonts w:ascii="Times New Roman" w:hAnsi="Times New Roman" w:cs="Times New Roman"/>
          <w:color w:val="333333"/>
          <w:sz w:val="24"/>
          <w:szCs w:val="24"/>
          <w:shd w:val="clear" w:color="auto" w:fill="FCFCFC"/>
        </w:rPr>
        <w:t xml:space="preserve">, </w:t>
      </w:r>
      <w:del w:id="90" w:author="Nair-Desai, Sameer" w:date="2022-02-02T09:25:00Z">
        <w:r w:rsidR="00F874D8" w:rsidRPr="00D7451B" w:rsidDel="004702FA">
          <w:rPr>
            <w:rFonts w:ascii="Times New Roman" w:hAnsi="Times New Roman" w:cs="Times New Roman"/>
            <w:color w:val="333333"/>
            <w:sz w:val="24"/>
            <w:szCs w:val="24"/>
            <w:shd w:val="clear" w:color="auto" w:fill="FCFCFC"/>
          </w:rPr>
          <w:delText xml:space="preserve">and </w:delText>
        </w:r>
      </w:del>
      <w:ins w:id="91" w:author="Nair-Desai, Sameer" w:date="2022-02-02T09:25:00Z">
        <w:r w:rsidR="004702FA">
          <w:rPr>
            <w:rFonts w:ascii="Times New Roman" w:hAnsi="Times New Roman" w:cs="Times New Roman"/>
            <w:color w:val="333333"/>
            <w:sz w:val="24"/>
            <w:szCs w:val="24"/>
            <w:shd w:val="clear" w:color="auto" w:fill="FCFCFC"/>
          </w:rPr>
          <w:t>as well as for</w:t>
        </w:r>
        <w:r w:rsidR="004702FA" w:rsidRPr="00D7451B">
          <w:rPr>
            <w:rFonts w:ascii="Times New Roman" w:hAnsi="Times New Roman" w:cs="Times New Roman"/>
            <w:color w:val="333333"/>
            <w:sz w:val="24"/>
            <w:szCs w:val="24"/>
            <w:shd w:val="clear" w:color="auto" w:fill="FCFCFC"/>
          </w:rPr>
          <w:t xml:space="preserve"> </w:t>
        </w:r>
      </w:ins>
      <w:r w:rsidR="006C10A9" w:rsidRPr="00D7451B">
        <w:rPr>
          <w:rFonts w:ascii="Times New Roman" w:hAnsi="Times New Roman" w:cs="Times New Roman"/>
          <w:color w:val="333333"/>
          <w:sz w:val="24"/>
          <w:szCs w:val="24"/>
          <w:shd w:val="clear" w:color="auto" w:fill="FCFCFC"/>
        </w:rPr>
        <w:t xml:space="preserve">the </w:t>
      </w:r>
      <w:r w:rsidR="00207945" w:rsidRPr="00D7451B">
        <w:rPr>
          <w:rFonts w:ascii="Times New Roman" w:hAnsi="Times New Roman" w:cs="Times New Roman"/>
          <w:color w:val="333333"/>
          <w:sz w:val="24"/>
          <w:szCs w:val="24"/>
          <w:shd w:val="clear" w:color="auto" w:fill="FCFCFC"/>
        </w:rPr>
        <w:t>W</w:t>
      </w:r>
      <w:r w:rsidR="00F874D8" w:rsidRPr="00D7451B">
        <w:rPr>
          <w:rFonts w:ascii="Times New Roman" w:hAnsi="Times New Roman" w:cs="Times New Roman"/>
          <w:color w:val="333333"/>
          <w:sz w:val="24"/>
          <w:szCs w:val="24"/>
          <w:shd w:val="clear" w:color="auto" w:fill="FCFCFC"/>
        </w:rPr>
        <w:t>orld</w:t>
      </w:r>
      <w:ins w:id="92" w:author="Nair-Desai, Sameer" w:date="2022-02-02T09:25:00Z">
        <w:r w:rsidR="004702FA">
          <w:rPr>
            <w:rFonts w:ascii="Times New Roman" w:hAnsi="Times New Roman" w:cs="Times New Roman"/>
            <w:color w:val="333333"/>
            <w:sz w:val="24"/>
            <w:szCs w:val="24"/>
            <w:shd w:val="clear" w:color="auto" w:fill="FCFCFC"/>
          </w:rPr>
          <w:t xml:space="preserve"> overall</w:t>
        </w:r>
      </w:ins>
      <w:r w:rsidR="00F874D8" w:rsidRPr="00D7451B">
        <w:rPr>
          <w:rFonts w:ascii="Times New Roman" w:hAnsi="Times New Roman" w:cs="Times New Roman"/>
          <w:color w:val="333333"/>
          <w:sz w:val="24"/>
          <w:szCs w:val="24"/>
          <w:shd w:val="clear" w:color="auto" w:fill="FCFCFC"/>
        </w:rPr>
        <w:t>.</w:t>
      </w:r>
      <w:r w:rsidR="00F874D8" w:rsidRPr="00D7451B">
        <w:rPr>
          <w:rFonts w:ascii="Times New Roman" w:hAnsi="Times New Roman" w:cs="Times New Roman"/>
          <w:sz w:val="24"/>
          <w:szCs w:val="24"/>
        </w:rPr>
        <w:fldChar w:fldCharType="begin"/>
      </w:r>
      <w:r w:rsidR="00F874D8" w:rsidRPr="00D7451B">
        <w:rPr>
          <w:rFonts w:ascii="Times New Roman" w:hAnsi="Times New Roman" w:cs="Times New Roman"/>
          <w:sz w:val="24"/>
          <w:szCs w:val="24"/>
        </w:rPr>
        <w:instrText xml:space="preserve"> HYPERLINK "https://ourworldindata.org/grapher/cumulative-covid-deaths-region" \t "_blank" </w:instrText>
      </w:r>
      <w:r w:rsidR="00F874D8" w:rsidRPr="00D7451B">
        <w:rPr>
          <w:rFonts w:ascii="Times New Roman" w:hAnsi="Times New Roman" w:cs="Times New Roman"/>
          <w:sz w:val="24"/>
          <w:szCs w:val="24"/>
        </w:rPr>
        <w:fldChar w:fldCharType="separate"/>
      </w:r>
    </w:p>
    <w:p w14:paraId="6AA0A71D" w14:textId="46C122F9" w:rsidR="00F874D8" w:rsidRPr="00D7451B" w:rsidRDefault="00F874D8" w:rsidP="00F874D8">
      <w:pPr>
        <w:jc w:val="center"/>
        <w:rPr>
          <w:rFonts w:ascii="Times New Roman" w:hAnsi="Times New Roman" w:cs="Times New Roman"/>
          <w:color w:val="555555"/>
          <w:sz w:val="34"/>
          <w:szCs w:val="34"/>
        </w:rPr>
      </w:pPr>
      <w:r w:rsidRPr="00D7451B">
        <w:rPr>
          <w:rFonts w:ascii="Times New Roman" w:hAnsi="Times New Roman" w:cs="Times New Roman"/>
          <w:sz w:val="24"/>
          <w:szCs w:val="24"/>
        </w:rPr>
        <w:fldChar w:fldCharType="end"/>
      </w:r>
      <w:r w:rsidR="00525800" w:rsidRPr="00D7451B">
        <w:rPr>
          <w:rFonts w:ascii="Times New Roman" w:hAnsi="Times New Roman" w:cs="Times New Roman"/>
          <w:sz w:val="24"/>
          <w:szCs w:val="24"/>
        </w:rPr>
        <w:t xml:space="preserve"> </w:t>
      </w:r>
      <w:r w:rsidRPr="00D7451B">
        <w:rPr>
          <w:rFonts w:ascii="Times New Roman" w:hAnsi="Times New Roman" w:cs="Times New Roman"/>
        </w:rPr>
        <w:fldChar w:fldCharType="begin"/>
      </w:r>
      <w:r w:rsidRPr="00D7451B">
        <w:rPr>
          <w:rFonts w:ascii="Times New Roman" w:hAnsi="Times New Roman" w:cs="Times New Roman"/>
        </w:rPr>
        <w:instrText xml:space="preserve"> HYPERLINK "https://ourworldindata.org/grapher/cumulative-covid-deaths-region" \t "_blank" </w:instrText>
      </w:r>
      <w:r w:rsidRPr="00D7451B">
        <w:rPr>
          <w:rFonts w:ascii="Times New Roman" w:hAnsi="Times New Roman" w:cs="Times New Roman"/>
        </w:rPr>
        <w:fldChar w:fldCharType="separate"/>
      </w:r>
      <w:r w:rsidRPr="00D7451B">
        <w:rPr>
          <w:rFonts w:ascii="Times New Roman" w:hAnsi="Times New Roman" w:cs="Times New Roman"/>
        </w:rPr>
        <w:t xml:space="preserve"> </w:t>
      </w:r>
      <w:r w:rsidRPr="00D7451B">
        <w:rPr>
          <w:rFonts w:ascii="Times New Roman" w:hAnsi="Times New Roman" w:cs="Times New Roman"/>
          <w:noProof/>
        </w:rPr>
        <w:drawing>
          <wp:inline distT="0" distB="0" distL="0" distR="0" wp14:anchorId="6CB268CB" wp14:editId="26D50A62">
            <wp:extent cx="3538173" cy="249753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1601" cy="2542303"/>
                    </a:xfrm>
                    <a:prstGeom prst="rect">
                      <a:avLst/>
                    </a:prstGeom>
                    <a:noFill/>
                    <a:ln>
                      <a:noFill/>
                    </a:ln>
                  </pic:spPr>
                </pic:pic>
              </a:graphicData>
            </a:graphic>
          </wp:inline>
        </w:drawing>
      </w:r>
    </w:p>
    <w:p w14:paraId="038FEAC9" w14:textId="6F039D5F" w:rsidR="0068114A" w:rsidRPr="00D7451B" w:rsidRDefault="00F874D8" w:rsidP="00824F09">
      <w:pPr>
        <w:autoSpaceDE w:val="0"/>
        <w:autoSpaceDN w:val="0"/>
        <w:adjustRightInd w:val="0"/>
        <w:spacing w:after="0" w:line="360" w:lineRule="auto"/>
        <w:rPr>
          <w:rFonts w:ascii="Times New Roman" w:hAnsi="Times New Roman" w:cs="Times New Roman"/>
          <w:b/>
          <w:color w:val="333333"/>
          <w:sz w:val="24"/>
          <w:szCs w:val="24"/>
          <w:shd w:val="clear" w:color="auto" w:fill="FCFCFC"/>
        </w:rPr>
      </w:pPr>
      <w:r w:rsidRPr="00D7451B">
        <w:rPr>
          <w:rFonts w:ascii="Times New Roman" w:hAnsi="Times New Roman" w:cs="Times New Roman"/>
        </w:rPr>
        <w:fldChar w:fldCharType="end"/>
      </w:r>
      <w:r w:rsidR="00525800" w:rsidRPr="00D7451B">
        <w:rPr>
          <w:rFonts w:ascii="Times New Roman" w:hAnsi="Times New Roman" w:cs="Times New Roman"/>
          <w:b/>
          <w:bCs/>
          <w:color w:val="333333"/>
          <w:sz w:val="24"/>
          <w:szCs w:val="24"/>
          <w:shd w:val="clear" w:color="auto" w:fill="FCFCFC"/>
        </w:rPr>
        <w:t xml:space="preserve">Figure </w:t>
      </w:r>
      <w:r w:rsidR="00E432C0" w:rsidRPr="00D7451B">
        <w:rPr>
          <w:rFonts w:ascii="Times New Roman" w:hAnsi="Times New Roman" w:cs="Times New Roman"/>
          <w:b/>
          <w:bCs/>
          <w:color w:val="333333"/>
          <w:sz w:val="24"/>
          <w:szCs w:val="24"/>
          <w:shd w:val="clear" w:color="auto" w:fill="FCFCFC"/>
        </w:rPr>
        <w:t>1</w:t>
      </w:r>
      <w:r w:rsidR="00525800" w:rsidRPr="00D7451B">
        <w:rPr>
          <w:rFonts w:ascii="Times New Roman" w:hAnsi="Times New Roman" w:cs="Times New Roman"/>
          <w:b/>
          <w:bCs/>
          <w:color w:val="333333"/>
          <w:sz w:val="24"/>
          <w:szCs w:val="24"/>
          <w:shd w:val="clear" w:color="auto" w:fill="FCFCFC"/>
        </w:rPr>
        <w:t>:</w:t>
      </w:r>
      <w:r w:rsidR="00525800" w:rsidRPr="00D7451B">
        <w:rPr>
          <w:rFonts w:ascii="Times New Roman" w:hAnsi="Times New Roman" w:cs="Times New Roman"/>
          <w:color w:val="333333"/>
          <w:sz w:val="24"/>
          <w:szCs w:val="24"/>
          <w:shd w:val="clear" w:color="auto" w:fill="FCFCFC"/>
        </w:rPr>
        <w:t xml:space="preserve">  </w:t>
      </w:r>
      <w:r w:rsidR="00660EC4" w:rsidRPr="00D7451B">
        <w:rPr>
          <w:rFonts w:ascii="Times New Roman" w:hAnsi="Times New Roman" w:cs="Times New Roman"/>
          <w:b/>
          <w:color w:val="333333"/>
          <w:sz w:val="24"/>
          <w:szCs w:val="24"/>
          <w:shd w:val="clear" w:color="auto" w:fill="FCFCFC"/>
        </w:rPr>
        <w:t>Cumulative</w:t>
      </w:r>
      <w:r w:rsidR="00525800" w:rsidRPr="00D7451B">
        <w:rPr>
          <w:rFonts w:ascii="Times New Roman" w:hAnsi="Times New Roman" w:cs="Times New Roman"/>
          <w:b/>
          <w:color w:val="333333"/>
          <w:sz w:val="24"/>
          <w:szCs w:val="24"/>
          <w:shd w:val="clear" w:color="auto" w:fill="FCFCFC"/>
        </w:rPr>
        <w:t xml:space="preserve"> confirmed </w:t>
      </w:r>
      <w:del w:id="93" w:author="Nair-Desai, Sameer" w:date="2022-02-02T10:38:00Z">
        <w:r w:rsidR="00525800" w:rsidRPr="00D7451B" w:rsidDel="00525E77">
          <w:rPr>
            <w:rFonts w:ascii="Times New Roman" w:hAnsi="Times New Roman" w:cs="Times New Roman"/>
            <w:b/>
            <w:color w:val="333333"/>
            <w:sz w:val="24"/>
            <w:szCs w:val="24"/>
            <w:shd w:val="clear" w:color="auto" w:fill="FCFCFC"/>
          </w:rPr>
          <w:delText>Covid</w:delText>
        </w:r>
      </w:del>
      <w:ins w:id="94" w:author="Nair-Desai, Sameer" w:date="2022-02-02T10:38:00Z">
        <w:r w:rsidR="00525E77">
          <w:rPr>
            <w:rFonts w:ascii="Times New Roman" w:hAnsi="Times New Roman" w:cs="Times New Roman"/>
            <w:b/>
            <w:color w:val="333333"/>
            <w:sz w:val="24"/>
            <w:szCs w:val="24"/>
            <w:shd w:val="clear" w:color="auto" w:fill="FCFCFC"/>
          </w:rPr>
          <w:t>Covid</w:t>
        </w:r>
      </w:ins>
      <w:r w:rsidR="00525800" w:rsidRPr="00D7451B">
        <w:rPr>
          <w:rFonts w:ascii="Times New Roman" w:hAnsi="Times New Roman" w:cs="Times New Roman"/>
          <w:b/>
          <w:color w:val="333333"/>
          <w:sz w:val="24"/>
          <w:szCs w:val="24"/>
          <w:shd w:val="clear" w:color="auto" w:fill="FCFCFC"/>
        </w:rPr>
        <w:t xml:space="preserve">-19 </w:t>
      </w:r>
      <w:r w:rsidRPr="00D7451B">
        <w:rPr>
          <w:rFonts w:ascii="Times New Roman" w:hAnsi="Times New Roman" w:cs="Times New Roman"/>
          <w:b/>
          <w:color w:val="333333"/>
          <w:sz w:val="24"/>
          <w:szCs w:val="24"/>
          <w:shd w:val="clear" w:color="auto" w:fill="FCFCFC"/>
        </w:rPr>
        <w:t>death</w:t>
      </w:r>
      <w:r w:rsidR="00525800" w:rsidRPr="00D7451B">
        <w:rPr>
          <w:rFonts w:ascii="Times New Roman" w:hAnsi="Times New Roman" w:cs="Times New Roman"/>
          <w:b/>
          <w:color w:val="333333"/>
          <w:sz w:val="24"/>
          <w:szCs w:val="24"/>
          <w:shd w:val="clear" w:color="auto" w:fill="FCFCFC"/>
        </w:rPr>
        <w:t xml:space="preserve"> per-million, </w:t>
      </w:r>
      <w:r w:rsidR="00824F09" w:rsidRPr="00D7451B">
        <w:rPr>
          <w:rFonts w:ascii="Times New Roman" w:hAnsi="Times New Roman" w:cs="Times New Roman"/>
          <w:b/>
          <w:color w:val="333333"/>
          <w:sz w:val="24"/>
          <w:szCs w:val="24"/>
          <w:shd w:val="clear" w:color="auto" w:fill="FCFCFC"/>
        </w:rPr>
        <w:t>h</w:t>
      </w:r>
      <w:r w:rsidR="00525800" w:rsidRPr="00D7451B">
        <w:rPr>
          <w:rFonts w:ascii="Times New Roman" w:hAnsi="Times New Roman" w:cs="Times New Roman"/>
          <w:b/>
          <w:color w:val="333333"/>
          <w:sz w:val="24"/>
          <w:szCs w:val="24"/>
          <w:shd w:val="clear" w:color="auto" w:fill="FCFCFC"/>
        </w:rPr>
        <w:t xml:space="preserve">igh, </w:t>
      </w:r>
      <w:r w:rsidRPr="00D7451B">
        <w:rPr>
          <w:rFonts w:ascii="Times New Roman" w:hAnsi="Times New Roman" w:cs="Times New Roman"/>
          <w:b/>
          <w:color w:val="333333"/>
          <w:sz w:val="24"/>
          <w:szCs w:val="24"/>
          <w:shd w:val="clear" w:color="auto" w:fill="FCFCFC"/>
        </w:rPr>
        <w:t xml:space="preserve">upper-middle, </w:t>
      </w:r>
      <w:r w:rsidR="00525800" w:rsidRPr="00D7451B">
        <w:rPr>
          <w:rFonts w:ascii="Times New Roman" w:hAnsi="Times New Roman" w:cs="Times New Roman"/>
          <w:b/>
          <w:color w:val="333333"/>
          <w:sz w:val="24"/>
          <w:szCs w:val="24"/>
          <w:shd w:val="clear" w:color="auto" w:fill="FCFCFC"/>
        </w:rPr>
        <w:t xml:space="preserve">lower-middle, </w:t>
      </w:r>
      <w:r w:rsidRPr="00D7451B">
        <w:rPr>
          <w:rFonts w:ascii="Times New Roman" w:hAnsi="Times New Roman" w:cs="Times New Roman"/>
          <w:b/>
          <w:color w:val="333333"/>
          <w:sz w:val="24"/>
          <w:szCs w:val="24"/>
        </w:rPr>
        <w:t>low</w:t>
      </w:r>
      <w:r w:rsidR="00525800" w:rsidRPr="00D7451B">
        <w:rPr>
          <w:rFonts w:ascii="Times New Roman" w:hAnsi="Times New Roman" w:cs="Times New Roman"/>
          <w:b/>
          <w:color w:val="333333"/>
          <w:sz w:val="24"/>
          <w:szCs w:val="24"/>
          <w:shd w:val="clear" w:color="auto" w:fill="FCFCFC"/>
        </w:rPr>
        <w:t xml:space="preserve"> income</w:t>
      </w:r>
      <w:ins w:id="95" w:author="Nair-Desai, Sameer" w:date="2022-02-02T09:26:00Z">
        <w:r w:rsidR="004702FA">
          <w:rPr>
            <w:rFonts w:ascii="Times New Roman" w:hAnsi="Times New Roman" w:cs="Times New Roman"/>
            <w:b/>
            <w:color w:val="333333"/>
            <w:sz w:val="24"/>
            <w:szCs w:val="24"/>
            <w:shd w:val="clear" w:color="auto" w:fill="FCFCFC"/>
          </w:rPr>
          <w:t xml:space="preserve"> countries</w:t>
        </w:r>
      </w:ins>
      <w:del w:id="96" w:author="Nair-Desai, Sameer" w:date="2022-02-02T09:26:00Z">
        <w:r w:rsidRPr="00D7451B" w:rsidDel="004702FA">
          <w:rPr>
            <w:rFonts w:ascii="Times New Roman" w:hAnsi="Times New Roman" w:cs="Times New Roman"/>
            <w:b/>
            <w:color w:val="333333"/>
            <w:sz w:val="24"/>
            <w:szCs w:val="24"/>
            <w:shd w:val="clear" w:color="auto" w:fill="FCFCFC"/>
          </w:rPr>
          <w:delText>,</w:delText>
        </w:r>
      </w:del>
      <w:r w:rsidRPr="00D7451B">
        <w:rPr>
          <w:rFonts w:ascii="Times New Roman" w:hAnsi="Times New Roman" w:cs="Times New Roman"/>
          <w:b/>
          <w:color w:val="333333"/>
          <w:sz w:val="24"/>
          <w:szCs w:val="24"/>
          <w:shd w:val="clear" w:color="auto" w:fill="FCFCFC"/>
        </w:rPr>
        <w:t xml:space="preserve"> and </w:t>
      </w:r>
      <w:r w:rsidR="00824F09" w:rsidRPr="00D7451B">
        <w:rPr>
          <w:rFonts w:ascii="Times New Roman" w:hAnsi="Times New Roman" w:cs="Times New Roman"/>
          <w:b/>
          <w:color w:val="333333"/>
          <w:sz w:val="24"/>
          <w:szCs w:val="24"/>
          <w:shd w:val="clear" w:color="auto" w:fill="FCFCFC"/>
        </w:rPr>
        <w:t xml:space="preserve">the </w:t>
      </w:r>
      <w:r w:rsidRPr="00D7451B">
        <w:rPr>
          <w:rFonts w:ascii="Times New Roman" w:hAnsi="Times New Roman" w:cs="Times New Roman"/>
          <w:b/>
          <w:color w:val="333333"/>
          <w:sz w:val="24"/>
          <w:szCs w:val="24"/>
          <w:shd w:val="clear" w:color="auto" w:fill="FCFCFC"/>
        </w:rPr>
        <w:t>world</w:t>
      </w:r>
      <w:r w:rsidR="00824F09" w:rsidRPr="00D7451B">
        <w:rPr>
          <w:rFonts w:ascii="Times New Roman" w:hAnsi="Times New Roman" w:cs="Times New Roman"/>
          <w:b/>
          <w:color w:val="333333"/>
          <w:sz w:val="24"/>
          <w:szCs w:val="24"/>
          <w:shd w:val="clear" w:color="auto" w:fill="FCFCFC"/>
        </w:rPr>
        <w:t>, 2020-2021</w:t>
      </w:r>
      <w:r w:rsidR="00525800" w:rsidRPr="00D7451B">
        <w:rPr>
          <w:rFonts w:ascii="Times New Roman" w:hAnsi="Times New Roman" w:cs="Times New Roman"/>
          <w:b/>
          <w:color w:val="333333"/>
          <w:sz w:val="24"/>
          <w:szCs w:val="24"/>
          <w:shd w:val="clear" w:color="auto" w:fill="FCFCFC"/>
        </w:rPr>
        <w:t>.</w:t>
      </w:r>
    </w:p>
    <w:p w14:paraId="427C016E" w14:textId="77777777" w:rsidR="00BD10F6" w:rsidRPr="00D7451B" w:rsidRDefault="00BD10F6" w:rsidP="00824F09">
      <w:pPr>
        <w:autoSpaceDE w:val="0"/>
        <w:autoSpaceDN w:val="0"/>
        <w:adjustRightInd w:val="0"/>
        <w:spacing w:after="0" w:line="360" w:lineRule="auto"/>
        <w:rPr>
          <w:rFonts w:ascii="Times New Roman" w:hAnsi="Times New Roman" w:cs="Times New Roman"/>
          <w:color w:val="333333"/>
          <w:sz w:val="24"/>
          <w:szCs w:val="24"/>
          <w:shd w:val="clear" w:color="auto" w:fill="FCFCFC"/>
        </w:rPr>
      </w:pPr>
    </w:p>
    <w:p w14:paraId="22E16B99" w14:textId="4C516D82" w:rsidR="0001323B" w:rsidRDefault="006C10A9" w:rsidP="00824F09">
      <w:pPr>
        <w:spacing w:line="360" w:lineRule="auto"/>
        <w:rPr>
          <w:ins w:id="97" w:author="Joshua Aizenman" w:date="2022-02-04T09:25:00Z"/>
          <w:rFonts w:ascii="Times New Roman" w:hAnsi="Times New Roman" w:cs="Times New Roman"/>
          <w:sz w:val="24"/>
          <w:szCs w:val="24"/>
          <w:shd w:val="clear" w:color="auto" w:fill="FCFCFC"/>
        </w:rPr>
      </w:pPr>
      <w:r w:rsidRPr="00D7451B">
        <w:rPr>
          <w:rFonts w:ascii="Times New Roman" w:hAnsi="Times New Roman" w:cs="Times New Roman"/>
          <w:sz w:val="24"/>
          <w:szCs w:val="24"/>
          <w:shd w:val="clear" w:color="auto" w:fill="FCFCFC"/>
        </w:rPr>
        <w:tab/>
        <w:t xml:space="preserve">At first glance, one may conclude that higher income countries experienced a much </w:t>
      </w:r>
      <w:r w:rsidR="00C45F31" w:rsidRPr="00D7451B">
        <w:rPr>
          <w:rFonts w:ascii="Times New Roman" w:hAnsi="Times New Roman" w:cs="Times New Roman"/>
          <w:sz w:val="24"/>
          <w:szCs w:val="24"/>
          <w:shd w:val="clear" w:color="auto" w:fill="FCFCFC"/>
        </w:rPr>
        <w:t>worse</w:t>
      </w:r>
      <w:r w:rsidRPr="00D7451B">
        <w:rPr>
          <w:rFonts w:ascii="Times New Roman" w:hAnsi="Times New Roman" w:cs="Times New Roman"/>
          <w:sz w:val="24"/>
          <w:szCs w:val="24"/>
          <w:shd w:val="clear" w:color="auto" w:fill="FCFCFC"/>
        </w:rPr>
        <w:t xml:space="preserve"> </w:t>
      </w:r>
      <w:r w:rsidR="00C45F31" w:rsidRPr="00D7451B">
        <w:rPr>
          <w:rFonts w:ascii="Times New Roman" w:hAnsi="Times New Roman" w:cs="Times New Roman"/>
          <w:sz w:val="24"/>
          <w:szCs w:val="24"/>
          <w:shd w:val="clear" w:color="auto" w:fill="FCFCFC"/>
        </w:rPr>
        <w:t>pandemic</w:t>
      </w:r>
      <w:r w:rsidRPr="00D7451B">
        <w:rPr>
          <w:rFonts w:ascii="Times New Roman" w:hAnsi="Times New Roman" w:cs="Times New Roman"/>
          <w:sz w:val="24"/>
          <w:szCs w:val="24"/>
          <w:shd w:val="clear" w:color="auto" w:fill="FCFCFC"/>
        </w:rPr>
        <w:t xml:space="preserve">. </w:t>
      </w:r>
      <w:r w:rsidR="00DD3AB2" w:rsidRPr="00D7451B">
        <w:rPr>
          <w:rFonts w:ascii="Times New Roman" w:hAnsi="Times New Roman" w:cs="Times New Roman"/>
          <w:sz w:val="24"/>
          <w:szCs w:val="24"/>
          <w:shd w:val="clear" w:color="auto" w:fill="FCFCFC"/>
        </w:rPr>
        <w:t xml:space="preserve">However, </w:t>
      </w:r>
      <w:r w:rsidR="00D7451B" w:rsidRPr="00D7451B">
        <w:rPr>
          <w:rFonts w:ascii="Times New Roman" w:hAnsi="Times New Roman" w:cs="Times New Roman"/>
          <w:sz w:val="24"/>
          <w:szCs w:val="24"/>
          <w:shd w:val="clear" w:color="auto" w:fill="FCFCFC"/>
        </w:rPr>
        <w:t>it has been widely discussed how the officially reported mortality may not reflect the true death tolls by the pandemic, and the degree of the limitations of official statistics vary across the globe.</w:t>
      </w:r>
      <w:r w:rsidR="00D7451B" w:rsidRPr="00D7451B">
        <w:rPr>
          <w:rStyle w:val="FootnoteReference"/>
          <w:rFonts w:ascii="Times New Roman" w:hAnsi="Times New Roman" w:cs="Times New Roman"/>
          <w:sz w:val="24"/>
          <w:szCs w:val="24"/>
          <w:shd w:val="clear" w:color="auto" w:fill="FCFCFC"/>
        </w:rPr>
        <w:footnoteReference w:id="1"/>
      </w:r>
      <w:r w:rsidR="00D7451B" w:rsidRPr="00D7451B">
        <w:rPr>
          <w:rFonts w:ascii="Times New Roman" w:hAnsi="Times New Roman" w:cs="Times New Roman"/>
          <w:sz w:val="24"/>
          <w:szCs w:val="24"/>
          <w:shd w:val="clear" w:color="auto" w:fill="FCFCFC"/>
        </w:rPr>
        <w:t xml:space="preserve"> For example, countries may </w:t>
      </w:r>
      <w:del w:id="98" w:author="Nair-Desai, Sameer" w:date="2022-02-02T09:26:00Z">
        <w:r w:rsidR="00D7451B" w:rsidRPr="00D7451B" w:rsidDel="004702FA">
          <w:rPr>
            <w:rFonts w:ascii="Times New Roman" w:hAnsi="Times New Roman" w:cs="Times New Roman"/>
            <w:sz w:val="24"/>
            <w:szCs w:val="24"/>
            <w:shd w:val="clear" w:color="auto" w:fill="FCFCFC"/>
          </w:rPr>
          <w:delText>be different in</w:delText>
        </w:r>
      </w:del>
      <w:ins w:id="99" w:author="Nair-Desai, Sameer" w:date="2022-02-02T09:26:00Z">
        <w:r w:rsidR="004702FA">
          <w:rPr>
            <w:rFonts w:ascii="Times New Roman" w:hAnsi="Times New Roman" w:cs="Times New Roman"/>
            <w:sz w:val="24"/>
            <w:szCs w:val="24"/>
            <w:shd w:val="clear" w:color="auto" w:fill="FCFCFC"/>
          </w:rPr>
          <w:t>have diff</w:t>
        </w:r>
      </w:ins>
      <w:ins w:id="100" w:author="Nair-Desai, Sameer" w:date="2022-02-02T09:27:00Z">
        <w:r w:rsidR="004702FA">
          <w:rPr>
            <w:rFonts w:ascii="Times New Roman" w:hAnsi="Times New Roman" w:cs="Times New Roman"/>
            <w:sz w:val="24"/>
            <w:szCs w:val="24"/>
            <w:shd w:val="clear" w:color="auto" w:fill="FCFCFC"/>
          </w:rPr>
          <w:t>erent levels of</w:t>
        </w:r>
      </w:ins>
      <w:r w:rsidR="00D7451B" w:rsidRPr="00D7451B">
        <w:rPr>
          <w:rFonts w:ascii="Times New Roman" w:hAnsi="Times New Roman" w:cs="Times New Roman"/>
          <w:sz w:val="24"/>
          <w:szCs w:val="24"/>
          <w:shd w:val="clear" w:color="auto" w:fill="FCFCFC"/>
        </w:rPr>
        <w:t xml:space="preserve"> testing availability</w:t>
      </w:r>
      <w:ins w:id="101" w:author="Nair-Desai, Sameer" w:date="2022-02-02T09:27:00Z">
        <w:r w:rsidR="004702FA">
          <w:rPr>
            <w:rFonts w:ascii="Times New Roman" w:hAnsi="Times New Roman" w:cs="Times New Roman"/>
            <w:sz w:val="24"/>
            <w:szCs w:val="24"/>
            <w:shd w:val="clear" w:color="auto" w:fill="FCFCFC"/>
          </w:rPr>
          <w:t xml:space="preserve">, or disparate </w:t>
        </w:r>
      </w:ins>
      <w:del w:id="102" w:author="Nair-Desai, Sameer" w:date="2022-02-02T09:27:00Z">
        <w:r w:rsidR="00D7451B" w:rsidRPr="00D7451B" w:rsidDel="004702FA">
          <w:rPr>
            <w:rFonts w:ascii="Times New Roman" w:hAnsi="Times New Roman" w:cs="Times New Roman"/>
            <w:sz w:val="24"/>
            <w:szCs w:val="24"/>
            <w:shd w:val="clear" w:color="auto" w:fill="FCFCFC"/>
          </w:rPr>
          <w:delText xml:space="preserve"> and </w:delText>
        </w:r>
      </w:del>
      <w:r w:rsidR="00D7451B" w:rsidRPr="00D7451B">
        <w:rPr>
          <w:rFonts w:ascii="Times New Roman" w:hAnsi="Times New Roman" w:cs="Times New Roman"/>
          <w:sz w:val="24"/>
          <w:szCs w:val="24"/>
          <w:shd w:val="clear" w:color="auto" w:fill="FCFCFC"/>
        </w:rPr>
        <w:t>definitions of ‘</w:t>
      </w:r>
      <w:del w:id="103" w:author="Nair-Desai, Sameer" w:date="2022-02-02T10:38:00Z">
        <w:r w:rsidR="00D7451B" w:rsidRPr="00D7451B" w:rsidDel="00525E77">
          <w:rPr>
            <w:rFonts w:ascii="Times New Roman" w:hAnsi="Times New Roman" w:cs="Times New Roman"/>
            <w:sz w:val="24"/>
            <w:szCs w:val="24"/>
            <w:shd w:val="clear" w:color="auto" w:fill="FCFCFC"/>
          </w:rPr>
          <w:delText>Covid</w:delText>
        </w:r>
      </w:del>
      <w:ins w:id="104" w:author="Nair-Desai, Sameer" w:date="2022-02-02T10:38:00Z">
        <w:r w:rsidR="00525E77">
          <w:rPr>
            <w:rFonts w:ascii="Times New Roman" w:hAnsi="Times New Roman" w:cs="Times New Roman"/>
            <w:sz w:val="24"/>
            <w:szCs w:val="24"/>
            <w:shd w:val="clear" w:color="auto" w:fill="FCFCFC"/>
          </w:rPr>
          <w:t>Covid</w:t>
        </w:r>
      </w:ins>
      <w:r w:rsidR="00D7451B" w:rsidRPr="00D7451B">
        <w:rPr>
          <w:rFonts w:ascii="Times New Roman" w:hAnsi="Times New Roman" w:cs="Times New Roman"/>
          <w:sz w:val="24"/>
          <w:szCs w:val="24"/>
          <w:shd w:val="clear" w:color="auto" w:fill="FCFCFC"/>
        </w:rPr>
        <w:t>-19’ deaths.</w:t>
      </w:r>
      <w:ins w:id="105" w:author="Nair-Desai, Sameer" w:date="2022-02-02T09:27:00Z">
        <w:r w:rsidR="004702FA">
          <w:rPr>
            <w:rFonts w:ascii="Times New Roman" w:hAnsi="Times New Roman" w:cs="Times New Roman"/>
            <w:sz w:val="24"/>
            <w:szCs w:val="24"/>
            <w:shd w:val="clear" w:color="auto" w:fill="FCFCFC"/>
          </w:rPr>
          <w:t xml:space="preserve"> Data architecture in some countries may also not capture the totality of </w:t>
        </w:r>
      </w:ins>
      <w:ins w:id="106" w:author="Nair-Desai, Sameer" w:date="2022-02-02T10:38:00Z">
        <w:r w:rsidR="00525E77">
          <w:rPr>
            <w:rFonts w:ascii="Times New Roman" w:hAnsi="Times New Roman" w:cs="Times New Roman"/>
            <w:sz w:val="24"/>
            <w:szCs w:val="24"/>
            <w:shd w:val="clear" w:color="auto" w:fill="FCFCFC"/>
          </w:rPr>
          <w:t>Covid</w:t>
        </w:r>
      </w:ins>
      <w:ins w:id="107" w:author="Nair-Desai, Sameer" w:date="2022-02-02T09:27:00Z">
        <w:r w:rsidR="004702FA">
          <w:rPr>
            <w:rFonts w:ascii="Times New Roman" w:hAnsi="Times New Roman" w:cs="Times New Roman"/>
            <w:sz w:val="24"/>
            <w:szCs w:val="24"/>
            <w:shd w:val="clear" w:color="auto" w:fill="FCFCFC"/>
          </w:rPr>
          <w:t xml:space="preserve"> deaths.</w:t>
        </w:r>
      </w:ins>
      <w:r w:rsidR="00D7451B" w:rsidRPr="00D7451B">
        <w:rPr>
          <w:rFonts w:ascii="Times New Roman" w:hAnsi="Times New Roman" w:cs="Times New Roman"/>
          <w:sz w:val="24"/>
          <w:szCs w:val="24"/>
          <w:shd w:val="clear" w:color="auto" w:fill="FCFCFC"/>
        </w:rPr>
        <w:t xml:space="preserve"> </w:t>
      </w:r>
      <w:r w:rsidR="0068114A" w:rsidRPr="00D7451B">
        <w:rPr>
          <w:rFonts w:ascii="Times New Roman" w:hAnsi="Times New Roman" w:cs="Times New Roman"/>
          <w:sz w:val="24"/>
          <w:szCs w:val="24"/>
          <w:shd w:val="clear" w:color="auto" w:fill="FCFCFC"/>
        </w:rPr>
        <w:t xml:space="preserve">To gain further </w:t>
      </w:r>
      <w:r w:rsidR="00660EC4" w:rsidRPr="00D7451B">
        <w:rPr>
          <w:rFonts w:ascii="Times New Roman" w:hAnsi="Times New Roman" w:cs="Times New Roman"/>
          <w:sz w:val="24"/>
          <w:szCs w:val="24"/>
          <w:shd w:val="clear" w:color="auto" w:fill="FCFCFC"/>
        </w:rPr>
        <w:t>insight</w:t>
      </w:r>
      <w:r w:rsidR="0068114A" w:rsidRPr="00D7451B">
        <w:rPr>
          <w:rFonts w:ascii="Times New Roman" w:hAnsi="Times New Roman" w:cs="Times New Roman"/>
          <w:sz w:val="24"/>
          <w:szCs w:val="24"/>
          <w:shd w:val="clear" w:color="auto" w:fill="FCFCFC"/>
        </w:rPr>
        <w:t xml:space="preserve"> on data limitations associated with confirmed</w:t>
      </w:r>
      <w:r w:rsidR="00DD3AB2" w:rsidRPr="00D7451B">
        <w:rPr>
          <w:rFonts w:ascii="Times New Roman" w:hAnsi="Times New Roman" w:cs="Times New Roman"/>
          <w:sz w:val="24"/>
          <w:szCs w:val="24"/>
          <w:shd w:val="clear" w:color="auto" w:fill="FCFCFC"/>
        </w:rPr>
        <w:t xml:space="preserve"> (</w:t>
      </w:r>
      <w:del w:id="108" w:author="Joshua Aizenman" w:date="2022-02-02T15:13:00Z">
        <w:r w:rsidR="00DD3AB2" w:rsidRPr="00D7451B" w:rsidDel="00771DC1">
          <w:rPr>
            <w:rFonts w:ascii="Times New Roman" w:hAnsi="Times New Roman" w:cs="Times New Roman"/>
            <w:sz w:val="24"/>
            <w:szCs w:val="24"/>
            <w:shd w:val="clear" w:color="auto" w:fill="FCFCFC"/>
          </w:rPr>
          <w:delText>i.e.</w:delText>
        </w:r>
      </w:del>
      <w:ins w:id="109" w:author="Joshua Aizenman" w:date="2022-02-02T15:13:00Z">
        <w:r w:rsidR="00341F20">
          <w:rPr>
            <w:rFonts w:ascii="Times New Roman" w:hAnsi="Times New Roman" w:cs="Times New Roman"/>
            <w:sz w:val="24"/>
            <w:szCs w:val="24"/>
            <w:shd w:val="clear" w:color="auto" w:fill="FCFCFC"/>
          </w:rPr>
          <w:t>i.e.</w:t>
        </w:r>
      </w:ins>
      <w:r w:rsidR="00DD3AB2" w:rsidRPr="00D7451B">
        <w:rPr>
          <w:rFonts w:ascii="Times New Roman" w:hAnsi="Times New Roman" w:cs="Times New Roman"/>
          <w:sz w:val="24"/>
          <w:szCs w:val="24"/>
          <w:shd w:val="clear" w:color="auto" w:fill="FCFCFC"/>
        </w:rPr>
        <w:t>, officially reported)</w:t>
      </w:r>
      <w:r w:rsidR="0068114A" w:rsidRPr="00D7451B">
        <w:rPr>
          <w:rFonts w:ascii="Times New Roman" w:hAnsi="Times New Roman" w:cs="Times New Roman"/>
          <w:sz w:val="24"/>
          <w:szCs w:val="24"/>
          <w:shd w:val="clear" w:color="auto" w:fill="FCFCFC"/>
        </w:rPr>
        <w:t xml:space="preserve"> </w:t>
      </w:r>
      <w:del w:id="110" w:author="Nair-Desai, Sameer" w:date="2022-02-02T10:38:00Z">
        <w:r w:rsidR="0068114A" w:rsidRPr="00D7451B" w:rsidDel="00525E77">
          <w:rPr>
            <w:rFonts w:ascii="Times New Roman" w:hAnsi="Times New Roman" w:cs="Times New Roman"/>
            <w:sz w:val="24"/>
            <w:szCs w:val="24"/>
            <w:shd w:val="clear" w:color="auto" w:fill="FCFCFC"/>
          </w:rPr>
          <w:delText>Covid</w:delText>
        </w:r>
      </w:del>
      <w:ins w:id="111" w:author="Nair-Desai, Sameer" w:date="2022-02-02T10:38:00Z">
        <w:r w:rsidR="00525E77">
          <w:rPr>
            <w:rFonts w:ascii="Times New Roman" w:hAnsi="Times New Roman" w:cs="Times New Roman"/>
            <w:sz w:val="24"/>
            <w:szCs w:val="24"/>
            <w:shd w:val="clear" w:color="auto" w:fill="FCFCFC"/>
          </w:rPr>
          <w:t>Covid</w:t>
        </w:r>
      </w:ins>
      <w:r w:rsidR="0068114A" w:rsidRPr="00D7451B">
        <w:rPr>
          <w:rFonts w:ascii="Times New Roman" w:hAnsi="Times New Roman" w:cs="Times New Roman"/>
          <w:sz w:val="24"/>
          <w:szCs w:val="24"/>
          <w:shd w:val="clear" w:color="auto" w:fill="FCFCFC"/>
        </w:rPr>
        <w:t xml:space="preserve">-19 counts, we </w:t>
      </w:r>
      <w:r w:rsidR="00207945" w:rsidRPr="00D7451B">
        <w:rPr>
          <w:rFonts w:ascii="Times New Roman" w:hAnsi="Times New Roman" w:cs="Times New Roman"/>
          <w:sz w:val="24"/>
          <w:szCs w:val="24"/>
          <w:shd w:val="clear" w:color="auto" w:fill="FCFCFC"/>
        </w:rPr>
        <w:t>evaluate the</w:t>
      </w:r>
      <w:r w:rsidR="0068114A" w:rsidRPr="00D7451B">
        <w:rPr>
          <w:rFonts w:ascii="Times New Roman" w:hAnsi="Times New Roman" w:cs="Times New Roman"/>
          <w:sz w:val="24"/>
          <w:szCs w:val="24"/>
          <w:shd w:val="clear" w:color="auto" w:fill="FCFCFC"/>
        </w:rPr>
        <w:t xml:space="preserve"> quartile ranking </w:t>
      </w:r>
      <w:r w:rsidR="00E94C12" w:rsidRPr="00D7451B">
        <w:rPr>
          <w:rFonts w:ascii="Times New Roman" w:hAnsi="Times New Roman" w:cs="Times New Roman"/>
          <w:sz w:val="24"/>
          <w:szCs w:val="24"/>
          <w:shd w:val="clear" w:color="auto" w:fill="FCFCFC"/>
        </w:rPr>
        <w:t>of countries using</w:t>
      </w:r>
      <w:r w:rsidR="0068114A" w:rsidRPr="00D7451B">
        <w:rPr>
          <w:rFonts w:ascii="Times New Roman" w:hAnsi="Times New Roman" w:cs="Times New Roman"/>
          <w:sz w:val="24"/>
          <w:szCs w:val="24"/>
          <w:shd w:val="clear" w:color="auto" w:fill="FCFCFC"/>
        </w:rPr>
        <w:t xml:space="preserve"> </w:t>
      </w:r>
      <w:r w:rsidRPr="00D7451B">
        <w:rPr>
          <w:rFonts w:ascii="Times New Roman" w:hAnsi="Times New Roman" w:cs="Times New Roman"/>
          <w:sz w:val="24"/>
          <w:szCs w:val="24"/>
          <w:shd w:val="clear" w:color="auto" w:fill="FCFCFC"/>
        </w:rPr>
        <w:t xml:space="preserve">both confirmed </w:t>
      </w:r>
      <w:del w:id="112" w:author="Nair-Desai, Sameer" w:date="2022-02-02T10:38:00Z">
        <w:r w:rsidRPr="00D7451B" w:rsidDel="00525E77">
          <w:rPr>
            <w:rFonts w:ascii="Times New Roman" w:hAnsi="Times New Roman" w:cs="Times New Roman"/>
            <w:sz w:val="24"/>
            <w:szCs w:val="24"/>
            <w:shd w:val="clear" w:color="auto" w:fill="FCFCFC"/>
          </w:rPr>
          <w:delText>Covid</w:delText>
        </w:r>
      </w:del>
      <w:ins w:id="113" w:author="Nair-Desai, Sameer" w:date="2022-02-02T10:38:00Z">
        <w:r w:rsidR="00525E77">
          <w:rPr>
            <w:rFonts w:ascii="Times New Roman" w:hAnsi="Times New Roman" w:cs="Times New Roman"/>
            <w:sz w:val="24"/>
            <w:szCs w:val="24"/>
            <w:shd w:val="clear" w:color="auto" w:fill="FCFCFC"/>
          </w:rPr>
          <w:t>Covid</w:t>
        </w:r>
      </w:ins>
      <w:r w:rsidRPr="00D7451B">
        <w:rPr>
          <w:rFonts w:ascii="Times New Roman" w:hAnsi="Times New Roman" w:cs="Times New Roman"/>
          <w:sz w:val="24"/>
          <w:szCs w:val="24"/>
          <w:shd w:val="clear" w:color="auto" w:fill="FCFCFC"/>
        </w:rPr>
        <w:t xml:space="preserve">-19 and </w:t>
      </w:r>
      <w:r w:rsidR="0068114A" w:rsidRPr="00D7451B">
        <w:rPr>
          <w:rFonts w:ascii="Times New Roman" w:hAnsi="Times New Roman" w:cs="Times New Roman"/>
          <w:sz w:val="24"/>
          <w:szCs w:val="24"/>
          <w:shd w:val="clear" w:color="auto" w:fill="FCFCFC"/>
        </w:rPr>
        <w:t xml:space="preserve">excess </w:t>
      </w:r>
      <w:r w:rsidR="00B315D1" w:rsidRPr="00D7451B">
        <w:rPr>
          <w:rFonts w:ascii="Times New Roman" w:hAnsi="Times New Roman" w:cs="Times New Roman"/>
          <w:sz w:val="24"/>
          <w:szCs w:val="24"/>
          <w:shd w:val="clear" w:color="auto" w:fill="FCFCFC"/>
        </w:rPr>
        <w:t>mortality</w:t>
      </w:r>
      <w:r w:rsidR="00E94C12" w:rsidRPr="00D7451B">
        <w:rPr>
          <w:rFonts w:ascii="Times New Roman" w:hAnsi="Times New Roman" w:cs="Times New Roman"/>
          <w:sz w:val="24"/>
          <w:szCs w:val="24"/>
          <w:shd w:val="clear" w:color="auto" w:fill="FCFCFC"/>
        </w:rPr>
        <w:t xml:space="preserve"> data</w:t>
      </w:r>
      <w:r w:rsidR="0068114A" w:rsidRPr="00D7451B">
        <w:rPr>
          <w:rFonts w:ascii="Times New Roman" w:hAnsi="Times New Roman" w:cs="Times New Roman"/>
          <w:sz w:val="24"/>
          <w:szCs w:val="24"/>
          <w:shd w:val="clear" w:color="auto" w:fill="FCFCFC"/>
        </w:rPr>
        <w:t xml:space="preserve">.  </w:t>
      </w:r>
      <w:r w:rsidR="00E94C12" w:rsidRPr="00D7451B">
        <w:rPr>
          <w:rFonts w:ascii="Times New Roman" w:hAnsi="Times New Roman" w:cs="Times New Roman"/>
          <w:sz w:val="24"/>
          <w:szCs w:val="24"/>
          <w:shd w:val="clear" w:color="auto" w:fill="FCFCFC"/>
        </w:rPr>
        <w:t>Contrasting countries</w:t>
      </w:r>
      <w:ins w:id="114" w:author="Nair-Desai, Sameer" w:date="2022-02-02T09:27:00Z">
        <w:r w:rsidR="00F57881">
          <w:rPr>
            <w:rFonts w:ascii="Times New Roman" w:hAnsi="Times New Roman" w:cs="Times New Roman"/>
            <w:sz w:val="24"/>
            <w:szCs w:val="24"/>
            <w:shd w:val="clear" w:color="auto" w:fill="FCFCFC"/>
          </w:rPr>
          <w:t>’</w:t>
        </w:r>
      </w:ins>
      <w:r w:rsidR="00E94C12" w:rsidRPr="00D7451B">
        <w:rPr>
          <w:rFonts w:ascii="Times New Roman" w:hAnsi="Times New Roman" w:cs="Times New Roman"/>
          <w:sz w:val="24"/>
          <w:szCs w:val="24"/>
          <w:shd w:val="clear" w:color="auto" w:fill="FCFCFC"/>
        </w:rPr>
        <w:t xml:space="preserve"> ranking using these two data </w:t>
      </w:r>
      <w:r w:rsidRPr="00D7451B">
        <w:rPr>
          <w:rFonts w:ascii="Times New Roman" w:hAnsi="Times New Roman" w:cs="Times New Roman"/>
          <w:sz w:val="24"/>
          <w:szCs w:val="24"/>
          <w:shd w:val="clear" w:color="auto" w:fill="FCFCFC"/>
        </w:rPr>
        <w:t>sources</w:t>
      </w:r>
      <w:r w:rsidR="00C715E6" w:rsidRPr="00D7451B">
        <w:rPr>
          <w:rFonts w:ascii="Times New Roman" w:hAnsi="Times New Roman" w:cs="Times New Roman"/>
          <w:sz w:val="24"/>
          <w:szCs w:val="24"/>
          <w:shd w:val="clear" w:color="auto" w:fill="FCFCFC"/>
        </w:rPr>
        <w:t xml:space="preserve"> reveals </w:t>
      </w:r>
      <w:r w:rsidR="00B315D1" w:rsidRPr="00D7451B">
        <w:rPr>
          <w:rFonts w:ascii="Times New Roman" w:hAnsi="Times New Roman" w:cs="Times New Roman"/>
          <w:sz w:val="24"/>
          <w:szCs w:val="24"/>
          <w:shd w:val="clear" w:color="auto" w:fill="FCFCFC"/>
        </w:rPr>
        <w:t xml:space="preserve">sharp </w:t>
      </w:r>
      <w:r w:rsidRPr="00D7451B">
        <w:rPr>
          <w:rFonts w:ascii="Times New Roman" w:hAnsi="Times New Roman" w:cs="Times New Roman"/>
          <w:sz w:val="24"/>
          <w:szCs w:val="24"/>
          <w:shd w:val="clear" w:color="auto" w:fill="FCFCFC"/>
        </w:rPr>
        <w:t xml:space="preserve">and </w:t>
      </w:r>
      <w:r w:rsidR="00B315D1" w:rsidRPr="00D7451B">
        <w:rPr>
          <w:rFonts w:ascii="Times New Roman" w:hAnsi="Times New Roman" w:cs="Times New Roman"/>
          <w:sz w:val="24"/>
          <w:szCs w:val="24"/>
          <w:shd w:val="clear" w:color="auto" w:fill="FCFCFC"/>
        </w:rPr>
        <w:t>systematic contrast</w:t>
      </w:r>
      <w:r w:rsidR="00E94C12" w:rsidRPr="00D7451B">
        <w:rPr>
          <w:rFonts w:ascii="Times New Roman" w:hAnsi="Times New Roman" w:cs="Times New Roman"/>
          <w:sz w:val="24"/>
          <w:szCs w:val="24"/>
          <w:shd w:val="clear" w:color="auto" w:fill="FCFCFC"/>
        </w:rPr>
        <w:t>s</w:t>
      </w:r>
      <w:r w:rsidR="00C715E6" w:rsidRPr="00D7451B">
        <w:rPr>
          <w:rFonts w:ascii="Times New Roman" w:hAnsi="Times New Roman" w:cs="Times New Roman"/>
          <w:sz w:val="24"/>
          <w:szCs w:val="24"/>
          <w:shd w:val="clear" w:color="auto" w:fill="FCFCFC"/>
        </w:rPr>
        <w:t xml:space="preserve"> in </w:t>
      </w:r>
      <w:ins w:id="115" w:author="Nair-Desai, Sameer" w:date="2022-02-02T09:28:00Z">
        <w:r w:rsidR="00F57881">
          <w:rPr>
            <w:rFonts w:ascii="Times New Roman" w:hAnsi="Times New Roman" w:cs="Times New Roman"/>
            <w:sz w:val="24"/>
            <w:szCs w:val="24"/>
            <w:shd w:val="clear" w:color="auto" w:fill="FCFCFC"/>
          </w:rPr>
          <w:t>mortality statistics</w:t>
        </w:r>
      </w:ins>
      <w:del w:id="116" w:author="Nair-Desai, Sameer" w:date="2022-02-02T09:28:00Z">
        <w:r w:rsidR="00E94C12" w:rsidRPr="00D7451B" w:rsidDel="00F57881">
          <w:rPr>
            <w:rFonts w:ascii="Times New Roman" w:hAnsi="Times New Roman" w:cs="Times New Roman"/>
            <w:sz w:val="24"/>
            <w:szCs w:val="24"/>
            <w:shd w:val="clear" w:color="auto" w:fill="FCFCFC"/>
          </w:rPr>
          <w:delText>raking</w:delText>
        </w:r>
      </w:del>
      <w:r w:rsidR="00A148C8" w:rsidRPr="00D7451B">
        <w:rPr>
          <w:rFonts w:ascii="Times New Roman" w:hAnsi="Times New Roman" w:cs="Times New Roman"/>
          <w:sz w:val="24"/>
          <w:szCs w:val="24"/>
          <w:shd w:val="clear" w:color="auto" w:fill="FCFCFC"/>
        </w:rPr>
        <w:t>.</w:t>
      </w:r>
      <w:r w:rsidR="00C715E6" w:rsidRPr="00D7451B">
        <w:rPr>
          <w:rFonts w:ascii="Times New Roman" w:hAnsi="Times New Roman" w:cs="Times New Roman"/>
          <w:sz w:val="24"/>
          <w:szCs w:val="24"/>
          <w:shd w:val="clear" w:color="auto" w:fill="FCFCFC"/>
        </w:rPr>
        <w:t xml:space="preserve"> </w:t>
      </w:r>
      <w:r w:rsidR="0001323B" w:rsidRPr="00D7451B">
        <w:rPr>
          <w:rFonts w:ascii="Times New Roman" w:hAnsi="Times New Roman" w:cs="Times New Roman"/>
          <w:sz w:val="24"/>
          <w:szCs w:val="24"/>
          <w:shd w:val="clear" w:color="auto" w:fill="FCFCFC"/>
        </w:rPr>
        <w:t xml:space="preserve">While </w:t>
      </w:r>
      <w:r w:rsidR="00207945" w:rsidRPr="00D7451B">
        <w:rPr>
          <w:rFonts w:ascii="Times New Roman" w:hAnsi="Times New Roman" w:cs="Times New Roman"/>
          <w:sz w:val="24"/>
          <w:szCs w:val="24"/>
          <w:shd w:val="clear" w:color="auto" w:fill="FCFCFC"/>
        </w:rPr>
        <w:t xml:space="preserve">higher </w:t>
      </w:r>
      <w:r w:rsidR="0001323B" w:rsidRPr="00D7451B">
        <w:rPr>
          <w:rFonts w:ascii="Times New Roman" w:hAnsi="Times New Roman" w:cs="Times New Roman"/>
          <w:sz w:val="24"/>
          <w:szCs w:val="24"/>
          <w:shd w:val="clear" w:color="auto" w:fill="FCFCFC"/>
        </w:rPr>
        <w:t xml:space="preserve">GDP per capita is associated with </w:t>
      </w:r>
      <w:ins w:id="117" w:author="Nair-Desai, Sameer" w:date="2022-02-02T09:28:00Z">
        <w:r w:rsidR="00F57881">
          <w:rPr>
            <w:rFonts w:ascii="Times New Roman" w:hAnsi="Times New Roman" w:cs="Times New Roman"/>
            <w:sz w:val="24"/>
            <w:szCs w:val="24"/>
            <w:shd w:val="clear" w:color="auto" w:fill="FCFCFC"/>
          </w:rPr>
          <w:t xml:space="preserve">a </w:t>
        </w:r>
      </w:ins>
      <w:r w:rsidR="0001323B" w:rsidRPr="00D7451B">
        <w:rPr>
          <w:rFonts w:ascii="Times New Roman" w:hAnsi="Times New Roman" w:cs="Times New Roman"/>
          <w:sz w:val="24"/>
          <w:szCs w:val="24"/>
          <w:shd w:val="clear" w:color="auto" w:fill="FCFCFC"/>
        </w:rPr>
        <w:t xml:space="preserve">worse </w:t>
      </w:r>
      <w:r w:rsidR="00207945" w:rsidRPr="00D7451B">
        <w:rPr>
          <w:rFonts w:ascii="Times New Roman" w:hAnsi="Times New Roman" w:cs="Times New Roman"/>
          <w:sz w:val="24"/>
          <w:szCs w:val="24"/>
          <w:shd w:val="clear" w:color="auto" w:fill="FCFCFC"/>
        </w:rPr>
        <w:t>mortality ranking</w:t>
      </w:r>
      <w:ins w:id="118" w:author="Xin, Weining" w:date="2022-02-03T15:23:00Z">
        <w:r w:rsidR="00A81A68">
          <w:rPr>
            <w:rFonts w:ascii="Times New Roman" w:hAnsi="Times New Roman" w:cs="Times New Roman"/>
            <w:sz w:val="24"/>
            <w:szCs w:val="24"/>
            <w:shd w:val="clear" w:color="auto" w:fill="FCFCFC"/>
          </w:rPr>
          <w:t xml:space="preserve"> (i.e., a quartile with higher mortality)</w:t>
        </w:r>
      </w:ins>
      <w:r w:rsidR="00207945" w:rsidRPr="00D7451B">
        <w:rPr>
          <w:rFonts w:ascii="Times New Roman" w:hAnsi="Times New Roman" w:cs="Times New Roman"/>
          <w:sz w:val="24"/>
          <w:szCs w:val="24"/>
          <w:shd w:val="clear" w:color="auto" w:fill="FCFCFC"/>
        </w:rPr>
        <w:t xml:space="preserve"> using the </w:t>
      </w:r>
      <w:r w:rsidR="0001323B" w:rsidRPr="00D7451B">
        <w:rPr>
          <w:rFonts w:ascii="Times New Roman" w:hAnsi="Times New Roman" w:cs="Times New Roman"/>
          <w:sz w:val="24"/>
          <w:szCs w:val="24"/>
          <w:shd w:val="clear" w:color="auto" w:fill="FCFCFC"/>
        </w:rPr>
        <w:t xml:space="preserve">confirmed </w:t>
      </w:r>
      <w:del w:id="119" w:author="Nair-Desai, Sameer" w:date="2022-02-02T10:38:00Z">
        <w:r w:rsidR="0001323B" w:rsidRPr="00D7451B" w:rsidDel="00525E77">
          <w:rPr>
            <w:rFonts w:ascii="Times New Roman" w:hAnsi="Times New Roman" w:cs="Times New Roman"/>
            <w:sz w:val="24"/>
            <w:szCs w:val="24"/>
            <w:shd w:val="clear" w:color="auto" w:fill="FCFCFC"/>
          </w:rPr>
          <w:delText>Covid</w:delText>
        </w:r>
      </w:del>
      <w:ins w:id="120" w:author="Nair-Desai, Sameer" w:date="2022-02-02T10:38:00Z">
        <w:r w:rsidR="00525E77">
          <w:rPr>
            <w:rFonts w:ascii="Times New Roman" w:hAnsi="Times New Roman" w:cs="Times New Roman"/>
            <w:sz w:val="24"/>
            <w:szCs w:val="24"/>
            <w:shd w:val="clear" w:color="auto" w:fill="FCFCFC"/>
          </w:rPr>
          <w:t>Covid</w:t>
        </w:r>
      </w:ins>
      <w:r w:rsidR="0001323B" w:rsidRPr="00D7451B">
        <w:rPr>
          <w:rFonts w:ascii="Times New Roman" w:hAnsi="Times New Roman" w:cs="Times New Roman"/>
          <w:sz w:val="24"/>
          <w:szCs w:val="24"/>
          <w:shd w:val="clear" w:color="auto" w:fill="FCFCFC"/>
        </w:rPr>
        <w:t>-19 mortality</w:t>
      </w:r>
      <w:r w:rsidR="00207945" w:rsidRPr="00D7451B">
        <w:rPr>
          <w:rFonts w:ascii="Times New Roman" w:hAnsi="Times New Roman" w:cs="Times New Roman"/>
          <w:sz w:val="24"/>
          <w:szCs w:val="24"/>
          <w:shd w:val="clear" w:color="auto" w:fill="FCFCFC"/>
        </w:rPr>
        <w:t xml:space="preserve"> data</w:t>
      </w:r>
      <w:r w:rsidR="0001323B" w:rsidRPr="00D7451B">
        <w:rPr>
          <w:rFonts w:ascii="Times New Roman" w:hAnsi="Times New Roman" w:cs="Times New Roman"/>
          <w:sz w:val="24"/>
          <w:szCs w:val="24"/>
          <w:shd w:val="clear" w:color="auto" w:fill="FCFCFC"/>
        </w:rPr>
        <w:t xml:space="preserve">, there is no such </w:t>
      </w:r>
      <w:del w:id="121" w:author="Nair-Desai, Sameer" w:date="2022-02-02T09:28:00Z">
        <w:r w:rsidR="0001323B" w:rsidRPr="00D7451B" w:rsidDel="00F57881">
          <w:rPr>
            <w:rFonts w:ascii="Times New Roman" w:hAnsi="Times New Roman" w:cs="Times New Roman"/>
            <w:sz w:val="24"/>
            <w:szCs w:val="24"/>
            <w:shd w:val="clear" w:color="auto" w:fill="FCFCFC"/>
          </w:rPr>
          <w:delText xml:space="preserve">an </w:delText>
        </w:r>
      </w:del>
      <w:r w:rsidR="0001323B" w:rsidRPr="00D7451B">
        <w:rPr>
          <w:rFonts w:ascii="Times New Roman" w:hAnsi="Times New Roman" w:cs="Times New Roman"/>
          <w:sz w:val="24"/>
          <w:szCs w:val="24"/>
          <w:shd w:val="clear" w:color="auto" w:fill="FCFCFC"/>
        </w:rPr>
        <w:t xml:space="preserve">association in the excess mortality data.  </w:t>
      </w:r>
      <w:del w:id="122" w:author="Nair-Desai, Sameer" w:date="2022-02-02T09:28:00Z">
        <w:r w:rsidR="0001323B" w:rsidRPr="00D7451B" w:rsidDel="00F57881">
          <w:rPr>
            <w:rFonts w:ascii="Times New Roman" w:hAnsi="Times New Roman" w:cs="Times New Roman"/>
            <w:sz w:val="24"/>
            <w:szCs w:val="24"/>
            <w:shd w:val="clear" w:color="auto" w:fill="FCFCFC"/>
          </w:rPr>
          <w:delText xml:space="preserve">Similar </w:delText>
        </w:r>
        <w:r w:rsidR="00E070E2" w:rsidRPr="00D7451B" w:rsidDel="00F57881">
          <w:rPr>
            <w:rFonts w:ascii="Times New Roman" w:hAnsi="Times New Roman" w:cs="Times New Roman"/>
            <w:sz w:val="24"/>
            <w:szCs w:val="24"/>
            <w:shd w:val="clear" w:color="auto" w:fill="FCFCFC"/>
          </w:rPr>
          <w:delText>observations</w:delText>
        </w:r>
        <w:r w:rsidR="0001323B" w:rsidRPr="00D7451B" w:rsidDel="00F57881">
          <w:rPr>
            <w:rFonts w:ascii="Times New Roman" w:hAnsi="Times New Roman" w:cs="Times New Roman"/>
            <w:sz w:val="24"/>
            <w:szCs w:val="24"/>
            <w:shd w:val="clear" w:color="auto" w:fill="FCFCFC"/>
          </w:rPr>
          <w:delText xml:space="preserve"> apply to other variables. </w:delText>
        </w:r>
      </w:del>
    </w:p>
    <w:p w14:paraId="6AE2E9B8" w14:textId="58BE6558" w:rsidR="00396A83" w:rsidRDefault="00396A83" w:rsidP="00824F09">
      <w:pPr>
        <w:spacing w:line="360" w:lineRule="auto"/>
        <w:rPr>
          <w:ins w:id="123" w:author="Joshua Aizenman" w:date="2022-02-04T09:26:00Z"/>
          <w:rFonts w:ascii="Times New Roman" w:hAnsi="Times New Roman" w:cs="Times New Roman"/>
          <w:sz w:val="24"/>
          <w:szCs w:val="24"/>
          <w:shd w:val="clear" w:color="auto" w:fill="FCFCFC"/>
        </w:rPr>
      </w:pPr>
      <w:ins w:id="124" w:author="Joshua Aizenman" w:date="2022-02-04T09:25:00Z">
        <w:r>
          <w:rPr>
            <w:rFonts w:ascii="Times New Roman" w:hAnsi="Times New Roman" w:cs="Times New Roman"/>
            <w:sz w:val="24"/>
            <w:szCs w:val="24"/>
            <w:shd w:val="clear" w:color="auto" w:fill="FCFCFC"/>
          </w:rPr>
          <w:lastRenderedPageBreak/>
          <w:tab/>
          <w:t xml:space="preserve">Figure 2 </w:t>
        </w:r>
      </w:ins>
      <w:ins w:id="125" w:author="Joshua Aizenman" w:date="2022-02-04T09:49:00Z">
        <w:r w:rsidR="00D3579B">
          <w:rPr>
            <w:rFonts w:ascii="Times New Roman" w:hAnsi="Times New Roman" w:cs="Times New Roman"/>
            <w:sz w:val="24"/>
            <w:szCs w:val="24"/>
            <w:shd w:val="clear" w:color="auto" w:fill="FCFCFC"/>
          </w:rPr>
          <w:t>plots t</w:t>
        </w:r>
      </w:ins>
      <w:ins w:id="126" w:author="Joshua Aizenman" w:date="2022-02-04T09:50:00Z">
        <w:r w:rsidR="00D3579B">
          <w:rPr>
            <w:rFonts w:ascii="Times New Roman" w:hAnsi="Times New Roman" w:cs="Times New Roman"/>
            <w:sz w:val="24"/>
            <w:szCs w:val="24"/>
            <w:shd w:val="clear" w:color="auto" w:fill="FCFCFC"/>
          </w:rPr>
          <w:t xml:space="preserve">he </w:t>
        </w:r>
      </w:ins>
      <w:ins w:id="127" w:author="Joshua Aizenman" w:date="2022-02-04T09:53:00Z">
        <w:r w:rsidR="00D3579B">
          <w:rPr>
            <w:rFonts w:ascii="Times New Roman" w:hAnsi="Times New Roman" w:cs="Times New Roman"/>
            <w:sz w:val="24"/>
            <w:szCs w:val="24"/>
            <w:shd w:val="clear" w:color="auto" w:fill="FCFCFC"/>
          </w:rPr>
          <w:t xml:space="preserve">world </w:t>
        </w:r>
      </w:ins>
      <w:ins w:id="128" w:author="Joshua Aizenman" w:date="2022-02-04T09:50:00Z">
        <w:r w:rsidR="00D3579B">
          <w:rPr>
            <w:rFonts w:ascii="Times New Roman" w:hAnsi="Times New Roman" w:cs="Times New Roman"/>
            <w:sz w:val="24"/>
            <w:szCs w:val="24"/>
            <w:shd w:val="clear" w:color="auto" w:fill="FCFCFC"/>
          </w:rPr>
          <w:t xml:space="preserve">excess and the official covid-19 deaths during the first two covid years.  It </w:t>
        </w:r>
      </w:ins>
      <w:ins w:id="129" w:author="Joshua Aizenman" w:date="2022-02-04T09:51:00Z">
        <w:r w:rsidR="00D3579B">
          <w:rPr>
            <w:rFonts w:ascii="Times New Roman" w:hAnsi="Times New Roman" w:cs="Times New Roman"/>
            <w:sz w:val="24"/>
            <w:szCs w:val="24"/>
            <w:shd w:val="clear" w:color="auto" w:fill="FCFCFC"/>
          </w:rPr>
          <w:t xml:space="preserve">vivdly </w:t>
        </w:r>
      </w:ins>
      <w:ins w:id="130" w:author="Joshua Aizenman" w:date="2022-02-04T09:50:00Z">
        <w:r w:rsidR="00D3579B">
          <w:rPr>
            <w:rFonts w:ascii="Times New Roman" w:hAnsi="Times New Roman" w:cs="Times New Roman"/>
            <w:sz w:val="24"/>
            <w:szCs w:val="24"/>
            <w:shd w:val="clear" w:color="auto" w:fill="FCFCFC"/>
          </w:rPr>
          <w:t xml:space="preserve">shows </w:t>
        </w:r>
      </w:ins>
      <w:ins w:id="131" w:author="Joshua Aizenman" w:date="2022-02-04T09:51:00Z">
        <w:r w:rsidR="00D3579B">
          <w:rPr>
            <w:rFonts w:ascii="Times New Roman" w:hAnsi="Times New Roman" w:cs="Times New Roman"/>
            <w:sz w:val="24"/>
            <w:szCs w:val="24"/>
            <w:shd w:val="clear" w:color="auto" w:fill="FCFCFC"/>
          </w:rPr>
          <w:t xml:space="preserve">the </w:t>
        </w:r>
      </w:ins>
      <w:ins w:id="132" w:author="Joshua Aizenman" w:date="2022-02-04T12:00:00Z">
        <w:r w:rsidR="0007332C">
          <w:rPr>
            <w:rFonts w:ascii="Times New Roman" w:hAnsi="Times New Roman" w:cs="Times New Roman"/>
            <w:sz w:val="24"/>
            <w:szCs w:val="24"/>
            <w:shd w:val="clear" w:color="auto" w:fill="FCFCFC"/>
          </w:rPr>
          <w:t>higher</w:t>
        </w:r>
      </w:ins>
      <w:ins w:id="133" w:author="Joshua Aizenman" w:date="2022-02-04T09:51:00Z">
        <w:r w:rsidR="00D3579B">
          <w:rPr>
            <w:rFonts w:ascii="Times New Roman" w:hAnsi="Times New Roman" w:cs="Times New Roman"/>
            <w:sz w:val="24"/>
            <w:szCs w:val="24"/>
            <w:shd w:val="clear" w:color="auto" w:fill="FCFCFC"/>
          </w:rPr>
          <w:t xml:space="preserve"> mean and standard deviation</w:t>
        </w:r>
      </w:ins>
      <w:ins w:id="134" w:author="Joshua Aizenman" w:date="2022-02-04T09:52:00Z">
        <w:r w:rsidR="00D3579B">
          <w:rPr>
            <w:rFonts w:ascii="Times New Roman" w:hAnsi="Times New Roman" w:cs="Times New Roman"/>
            <w:sz w:val="24"/>
            <w:szCs w:val="24"/>
            <w:shd w:val="clear" w:color="auto" w:fill="FCFCFC"/>
          </w:rPr>
          <w:t xml:space="preserve"> of the excess </w:t>
        </w:r>
      </w:ins>
      <w:ins w:id="135" w:author="Joshua Aizenman" w:date="2022-02-04T09:53:00Z">
        <w:r w:rsidR="00D3579B">
          <w:rPr>
            <w:rFonts w:ascii="Times New Roman" w:hAnsi="Times New Roman" w:cs="Times New Roman"/>
            <w:sz w:val="24"/>
            <w:szCs w:val="24"/>
            <w:shd w:val="clear" w:color="auto" w:fill="FCFCFC"/>
          </w:rPr>
          <w:t>in comparison to</w:t>
        </w:r>
      </w:ins>
      <w:ins w:id="136" w:author="Joshua Aizenman" w:date="2022-02-04T09:52:00Z">
        <w:r w:rsidR="00D3579B">
          <w:rPr>
            <w:rFonts w:ascii="Times New Roman" w:hAnsi="Times New Roman" w:cs="Times New Roman"/>
            <w:sz w:val="24"/>
            <w:szCs w:val="24"/>
            <w:shd w:val="clear" w:color="auto" w:fill="FCFCFC"/>
          </w:rPr>
          <w:t xml:space="preserve"> the official deaths</w:t>
        </w:r>
      </w:ins>
      <w:ins w:id="137" w:author="Joshua Aizenman" w:date="2022-02-04T09:28:00Z">
        <w:r>
          <w:rPr>
            <w:rFonts w:ascii="Times New Roman" w:hAnsi="Times New Roman" w:cs="Times New Roman"/>
            <w:sz w:val="24"/>
            <w:szCs w:val="24"/>
            <w:shd w:val="clear" w:color="auto" w:fill="FCFCFC"/>
          </w:rPr>
          <w:t xml:space="preserve">. </w:t>
        </w:r>
      </w:ins>
    </w:p>
    <w:p w14:paraId="00EBD244" w14:textId="5369F79A" w:rsidR="00396A83" w:rsidRDefault="00396A83" w:rsidP="00824F09">
      <w:pPr>
        <w:spacing w:line="360" w:lineRule="auto"/>
        <w:rPr>
          <w:ins w:id="138" w:author="Joshua Aizenman" w:date="2022-02-04T09:29:00Z"/>
          <w:rFonts w:ascii="Times New Roman" w:hAnsi="Times New Roman" w:cs="Times New Roman"/>
          <w:sz w:val="24"/>
          <w:szCs w:val="24"/>
          <w:shd w:val="clear" w:color="auto" w:fill="FCFCFC"/>
        </w:rPr>
      </w:pPr>
      <w:ins w:id="139" w:author="Joshua Aizenman" w:date="2022-02-04T09:28:00Z">
        <w:r>
          <w:rPr>
            <w:noProof/>
          </w:rPr>
          <w:drawing>
            <wp:inline distT="0" distB="0" distL="0" distR="0" wp14:anchorId="462720F4" wp14:editId="39939D59">
              <wp:extent cx="6400800" cy="2917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00800" cy="2917340"/>
                      </a:xfrm>
                      <a:prstGeom prst="rect">
                        <a:avLst/>
                      </a:prstGeom>
                      <a:noFill/>
                      <a:ln>
                        <a:noFill/>
                      </a:ln>
                    </pic:spPr>
                  </pic:pic>
                </a:graphicData>
              </a:graphic>
            </wp:inline>
          </w:drawing>
        </w:r>
      </w:ins>
    </w:p>
    <w:p w14:paraId="234CBFCA" w14:textId="2CDFDA3D" w:rsidR="00396A83" w:rsidRDefault="00396A83">
      <w:pPr>
        <w:spacing w:line="240" w:lineRule="auto"/>
        <w:rPr>
          <w:ins w:id="140" w:author="Joshua Aizenman" w:date="2022-02-04T09:30:00Z"/>
          <w:rFonts w:ascii="Times New Roman" w:hAnsi="Times New Roman" w:cs="Times New Roman"/>
          <w:sz w:val="24"/>
          <w:szCs w:val="24"/>
          <w:shd w:val="clear" w:color="auto" w:fill="FCFCFC"/>
        </w:rPr>
        <w:pPrChange w:id="141" w:author="Joshua Aizenman" w:date="2022-02-04T09:31:00Z">
          <w:pPr>
            <w:spacing w:line="360" w:lineRule="auto"/>
          </w:pPr>
        </w:pPrChange>
      </w:pPr>
      <w:ins w:id="142" w:author="Joshua Aizenman" w:date="2022-02-04T09:29:00Z">
        <w:r w:rsidRPr="00D3579B">
          <w:rPr>
            <w:rFonts w:ascii="Times New Roman" w:hAnsi="Times New Roman" w:cs="Times New Roman"/>
            <w:b/>
            <w:sz w:val="24"/>
            <w:szCs w:val="24"/>
            <w:shd w:val="clear" w:color="auto" w:fill="FCFCFC"/>
            <w:rPrChange w:id="143" w:author="Joshua Aizenman" w:date="2022-02-04T09:54:00Z">
              <w:rPr>
                <w:rFonts w:ascii="Times New Roman" w:hAnsi="Times New Roman" w:cs="Times New Roman"/>
                <w:sz w:val="24"/>
                <w:szCs w:val="24"/>
                <w:shd w:val="clear" w:color="auto" w:fill="FCFCFC"/>
              </w:rPr>
            </w:rPrChange>
          </w:rPr>
          <w:t>Figure 2:</w:t>
        </w:r>
        <w:r>
          <w:rPr>
            <w:rFonts w:ascii="Times New Roman" w:hAnsi="Times New Roman" w:cs="Times New Roman"/>
            <w:sz w:val="24"/>
            <w:szCs w:val="24"/>
            <w:shd w:val="clear" w:color="auto" w:fill="FCFCFC"/>
          </w:rPr>
          <w:t xml:space="preserve"> Global estimated excess deaths and </w:t>
        </w:r>
      </w:ins>
      <w:ins w:id="144" w:author="Joshua Aizenman" w:date="2022-02-04T09:30:00Z">
        <w:r>
          <w:rPr>
            <w:rFonts w:ascii="Times New Roman" w:hAnsi="Times New Roman" w:cs="Times New Roman"/>
            <w:sz w:val="24"/>
            <w:szCs w:val="24"/>
            <w:shd w:val="clear" w:color="auto" w:fill="FCFCFC"/>
          </w:rPr>
          <w:t>official covid-19 deaths, 2020-February 2022</w:t>
        </w:r>
      </w:ins>
    </w:p>
    <w:p w14:paraId="22C42DFA" w14:textId="5DCF1149" w:rsidR="00396A83" w:rsidRDefault="00396A83" w:rsidP="00396A83">
      <w:pPr>
        <w:spacing w:line="240" w:lineRule="auto"/>
        <w:rPr>
          <w:ins w:id="145" w:author="Joshua Aizenman" w:date="2022-02-04T09:54:00Z"/>
          <w:rFonts w:ascii="Times New Roman" w:hAnsi="Times New Roman" w:cs="Times New Roman"/>
          <w:sz w:val="24"/>
          <w:szCs w:val="24"/>
          <w:shd w:val="clear" w:color="auto" w:fill="FCFCFC"/>
        </w:rPr>
      </w:pPr>
      <w:ins w:id="146" w:author="Joshua Aizenman" w:date="2022-02-04T09:31:00Z">
        <w:r>
          <w:rPr>
            <w:rFonts w:ascii="Times New Roman" w:hAnsi="Times New Roman" w:cs="Times New Roman"/>
            <w:sz w:val="24"/>
            <w:szCs w:val="24"/>
            <w:shd w:val="clear" w:color="auto" w:fill="FCFCFC"/>
          </w:rPr>
          <w:t xml:space="preserve">Source: </w:t>
        </w:r>
      </w:ins>
      <w:ins w:id="147" w:author="Joshua Aizenman" w:date="2022-02-04T09:55:00Z">
        <w:r w:rsidR="00D3579B">
          <w:rPr>
            <w:rFonts w:ascii="Times New Roman" w:hAnsi="Times New Roman" w:cs="Times New Roman"/>
            <w:sz w:val="24"/>
            <w:szCs w:val="24"/>
            <w:shd w:val="clear" w:color="auto" w:fill="FCFCFC"/>
          </w:rPr>
          <w:fldChar w:fldCharType="begin"/>
        </w:r>
        <w:r w:rsidR="00D3579B">
          <w:rPr>
            <w:rFonts w:ascii="Times New Roman" w:hAnsi="Times New Roman" w:cs="Times New Roman"/>
            <w:sz w:val="24"/>
            <w:szCs w:val="24"/>
            <w:shd w:val="clear" w:color="auto" w:fill="FCFCFC"/>
          </w:rPr>
          <w:instrText xml:space="preserve"> HYPERLINK "https://www.economist.com/graphic-detail/2021/11/02/the-number-of-people-who-have-died-from-covid-19-is-likely-to-be-close-to-17m" </w:instrText>
        </w:r>
        <w:r w:rsidR="00D3579B">
          <w:rPr>
            <w:rFonts w:ascii="Times New Roman" w:hAnsi="Times New Roman" w:cs="Times New Roman"/>
            <w:sz w:val="24"/>
            <w:szCs w:val="24"/>
            <w:shd w:val="clear" w:color="auto" w:fill="FCFCFC"/>
          </w:rPr>
          <w:fldChar w:fldCharType="separate"/>
        </w:r>
        <w:r w:rsidRPr="00D3579B">
          <w:rPr>
            <w:rStyle w:val="Hyperlink"/>
            <w:rFonts w:ascii="Times New Roman" w:hAnsi="Times New Roman" w:cs="Times New Roman"/>
            <w:sz w:val="24"/>
            <w:szCs w:val="24"/>
            <w:shd w:val="clear" w:color="auto" w:fill="FCFCFC"/>
          </w:rPr>
          <w:t>The Economist. February 4</w:t>
        </w:r>
        <w:r w:rsidRPr="00D3579B">
          <w:rPr>
            <w:rStyle w:val="Hyperlink"/>
            <w:vertAlign w:val="superscript"/>
            <w:rPrChange w:id="148" w:author="Joshua Aizenman" w:date="2022-02-04T09:32:00Z">
              <w:rPr>
                <w:rFonts w:ascii="Times New Roman" w:hAnsi="Times New Roman" w:cs="Times New Roman"/>
                <w:sz w:val="24"/>
                <w:szCs w:val="24"/>
                <w:shd w:val="clear" w:color="auto" w:fill="FCFCFC"/>
              </w:rPr>
            </w:rPrChange>
          </w:rPr>
          <w:t>th</w:t>
        </w:r>
        <w:r w:rsidRPr="00D3579B">
          <w:rPr>
            <w:rStyle w:val="Hyperlink"/>
            <w:rFonts w:ascii="Times New Roman" w:hAnsi="Times New Roman" w:cs="Times New Roman"/>
            <w:sz w:val="24"/>
            <w:szCs w:val="24"/>
            <w:shd w:val="clear" w:color="auto" w:fill="FCFCFC"/>
          </w:rPr>
          <w:t>, 2022</w:t>
        </w:r>
        <w:r w:rsidR="00D3579B">
          <w:rPr>
            <w:rFonts w:ascii="Times New Roman" w:hAnsi="Times New Roman" w:cs="Times New Roman"/>
            <w:sz w:val="24"/>
            <w:szCs w:val="24"/>
            <w:shd w:val="clear" w:color="auto" w:fill="FCFCFC"/>
          </w:rPr>
          <w:fldChar w:fldCharType="end"/>
        </w:r>
      </w:ins>
      <w:ins w:id="149" w:author="Joshua Aizenman" w:date="2022-02-04T09:32:00Z">
        <w:r>
          <w:rPr>
            <w:rFonts w:ascii="Times New Roman" w:hAnsi="Times New Roman" w:cs="Times New Roman"/>
            <w:sz w:val="24"/>
            <w:szCs w:val="24"/>
            <w:shd w:val="clear" w:color="auto" w:fill="FCFCFC"/>
          </w:rPr>
          <w:t>.</w:t>
        </w:r>
      </w:ins>
    </w:p>
    <w:p w14:paraId="615259EF" w14:textId="77777777" w:rsidR="00D3579B" w:rsidRPr="00D7451B" w:rsidRDefault="00D3579B">
      <w:pPr>
        <w:spacing w:line="240" w:lineRule="auto"/>
        <w:rPr>
          <w:rFonts w:ascii="Times New Roman" w:hAnsi="Times New Roman" w:cs="Times New Roman"/>
          <w:sz w:val="24"/>
          <w:szCs w:val="24"/>
          <w:shd w:val="clear" w:color="auto" w:fill="FCFCFC"/>
        </w:rPr>
        <w:pPrChange w:id="150" w:author="Joshua Aizenman" w:date="2022-02-04T09:31:00Z">
          <w:pPr>
            <w:spacing w:line="360" w:lineRule="auto"/>
          </w:pPr>
        </w:pPrChange>
      </w:pPr>
    </w:p>
    <w:p w14:paraId="4084F32F" w14:textId="66A66EA3" w:rsidR="00827953" w:rsidRPr="00D7451B" w:rsidRDefault="0001323B" w:rsidP="00824F09">
      <w:pPr>
        <w:spacing w:line="360" w:lineRule="auto"/>
        <w:rPr>
          <w:rFonts w:ascii="Times New Roman" w:eastAsia="Calibri" w:hAnsi="Times New Roman" w:cs="Times New Roman"/>
          <w:color w:val="000000" w:themeColor="text1"/>
          <w:sz w:val="24"/>
          <w:szCs w:val="24"/>
        </w:rPr>
      </w:pPr>
      <w:r w:rsidRPr="00D7451B">
        <w:rPr>
          <w:rFonts w:ascii="Times New Roman" w:hAnsi="Times New Roman" w:cs="Times New Roman"/>
          <w:sz w:val="24"/>
          <w:szCs w:val="24"/>
          <w:shd w:val="clear" w:color="auto" w:fill="FCFCFC"/>
        </w:rPr>
        <w:tab/>
      </w:r>
      <w:r w:rsidR="00181A06" w:rsidRPr="00D7451B">
        <w:rPr>
          <w:rFonts w:ascii="Times New Roman" w:hAnsi="Times New Roman" w:cs="Times New Roman"/>
          <w:sz w:val="24"/>
          <w:szCs w:val="24"/>
          <w:shd w:val="clear" w:color="auto" w:fill="FCFCFC"/>
        </w:rPr>
        <w:t>In order to gain further insight</w:t>
      </w:r>
      <w:r w:rsidR="00E94C12" w:rsidRPr="00D7451B">
        <w:rPr>
          <w:rFonts w:ascii="Times New Roman" w:hAnsi="Times New Roman" w:cs="Times New Roman"/>
          <w:sz w:val="24"/>
          <w:szCs w:val="24"/>
          <w:shd w:val="clear" w:color="auto" w:fill="FCFCFC"/>
        </w:rPr>
        <w:t xml:space="preserve">, we run regressions </w:t>
      </w:r>
      <w:r w:rsidR="00E070E2" w:rsidRPr="00D7451B">
        <w:rPr>
          <w:rFonts w:ascii="Times New Roman" w:hAnsi="Times New Roman" w:cs="Times New Roman"/>
          <w:sz w:val="24"/>
          <w:szCs w:val="24"/>
          <w:shd w:val="clear" w:color="auto" w:fill="FCFCFC"/>
        </w:rPr>
        <w:t>accounting</w:t>
      </w:r>
      <w:ins w:id="151" w:author="Nair-Desai, Sameer" w:date="2022-02-02T09:28:00Z">
        <w:r w:rsidR="00F57881">
          <w:rPr>
            <w:rFonts w:ascii="Times New Roman" w:hAnsi="Times New Roman" w:cs="Times New Roman"/>
            <w:sz w:val="24"/>
            <w:szCs w:val="24"/>
            <w:shd w:val="clear" w:color="auto" w:fill="FCFCFC"/>
          </w:rPr>
          <w:t xml:space="preserve"> for</w:t>
        </w:r>
      </w:ins>
      <w:r w:rsidR="00E94C12" w:rsidRPr="00D7451B">
        <w:rPr>
          <w:rFonts w:ascii="Times New Roman" w:hAnsi="Times New Roman" w:cs="Times New Roman"/>
          <w:sz w:val="24"/>
          <w:szCs w:val="24"/>
          <w:shd w:val="clear" w:color="auto" w:fill="FCFCFC"/>
        </w:rPr>
        <w:t xml:space="preserve"> the </w:t>
      </w:r>
      <w:r w:rsidR="00181A06" w:rsidRPr="00D7451B">
        <w:rPr>
          <w:rFonts w:ascii="Times New Roman" w:hAnsi="Times New Roman" w:cs="Times New Roman"/>
          <w:sz w:val="24"/>
          <w:szCs w:val="24"/>
          <w:shd w:val="clear" w:color="auto" w:fill="FCFCFC"/>
        </w:rPr>
        <w:t xml:space="preserve">ratio of </w:t>
      </w:r>
      <w:r w:rsidRPr="00D7451B">
        <w:rPr>
          <w:rFonts w:ascii="Times New Roman" w:eastAsia="Calibri" w:hAnsi="Times New Roman" w:cs="Times New Roman"/>
          <w:color w:val="000000" w:themeColor="text1"/>
          <w:sz w:val="24"/>
          <w:szCs w:val="24"/>
        </w:rPr>
        <w:t xml:space="preserve">Cumulative Excess/Official </w:t>
      </w:r>
      <w:del w:id="152" w:author="Nair-Desai, Sameer" w:date="2022-02-02T10:38:00Z">
        <w:r w:rsidRPr="00D7451B" w:rsidDel="00525E77">
          <w:rPr>
            <w:rFonts w:ascii="Times New Roman" w:eastAsia="Calibri" w:hAnsi="Times New Roman" w:cs="Times New Roman"/>
            <w:color w:val="000000" w:themeColor="text1"/>
            <w:sz w:val="24"/>
            <w:szCs w:val="24"/>
          </w:rPr>
          <w:delText>COVID</w:delText>
        </w:r>
      </w:del>
      <w:ins w:id="153"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 xml:space="preserve">-19 </w:t>
      </w:r>
      <w:r w:rsidR="00F96761" w:rsidRPr="00D7451B">
        <w:rPr>
          <w:rFonts w:ascii="Times New Roman" w:eastAsia="Calibri" w:hAnsi="Times New Roman" w:cs="Times New Roman"/>
          <w:color w:val="000000" w:themeColor="text1"/>
          <w:sz w:val="24"/>
          <w:szCs w:val="24"/>
        </w:rPr>
        <w:t>mortality</w:t>
      </w:r>
      <w:r w:rsidRPr="00D7451B">
        <w:rPr>
          <w:rFonts w:ascii="Times New Roman" w:eastAsia="Calibri" w:hAnsi="Times New Roman" w:cs="Times New Roman"/>
          <w:color w:val="000000" w:themeColor="text1"/>
          <w:sz w:val="24"/>
          <w:szCs w:val="24"/>
        </w:rPr>
        <w:t xml:space="preserve"> </w:t>
      </w:r>
      <w:r w:rsidR="00824F09" w:rsidRPr="00D7451B">
        <w:rPr>
          <w:rFonts w:ascii="Times New Roman" w:eastAsia="Calibri" w:hAnsi="Times New Roman" w:cs="Times New Roman"/>
          <w:color w:val="000000" w:themeColor="text1"/>
          <w:sz w:val="24"/>
          <w:szCs w:val="24"/>
        </w:rPr>
        <w:t>r</w:t>
      </w:r>
      <w:r w:rsidRPr="00D7451B">
        <w:rPr>
          <w:rFonts w:ascii="Times New Roman" w:eastAsia="Calibri" w:hAnsi="Times New Roman" w:cs="Times New Roman"/>
          <w:color w:val="000000" w:themeColor="text1"/>
          <w:sz w:val="24"/>
          <w:szCs w:val="24"/>
        </w:rPr>
        <w:t xml:space="preserve">atios across </w:t>
      </w:r>
      <w:r w:rsidR="00824F09" w:rsidRPr="00D7451B">
        <w:rPr>
          <w:rFonts w:ascii="Times New Roman" w:eastAsia="Calibri" w:hAnsi="Times New Roman" w:cs="Times New Roman"/>
          <w:color w:val="000000" w:themeColor="text1"/>
          <w:sz w:val="24"/>
          <w:szCs w:val="24"/>
        </w:rPr>
        <w:t>c</w:t>
      </w:r>
      <w:r w:rsidRPr="00D7451B">
        <w:rPr>
          <w:rFonts w:ascii="Times New Roman" w:eastAsia="Calibri" w:hAnsi="Times New Roman" w:cs="Times New Roman"/>
          <w:color w:val="000000" w:themeColor="text1"/>
          <w:sz w:val="24"/>
          <w:szCs w:val="24"/>
        </w:rPr>
        <w:t>ountries</w:t>
      </w:r>
      <w:r w:rsidR="00207945" w:rsidRPr="00D7451B">
        <w:rPr>
          <w:rFonts w:ascii="Times New Roman" w:eastAsia="Calibri" w:hAnsi="Times New Roman" w:cs="Times New Roman"/>
          <w:color w:val="000000" w:themeColor="text1"/>
          <w:sz w:val="24"/>
          <w:szCs w:val="24"/>
        </w:rPr>
        <w:t xml:space="preserve">. We </w:t>
      </w:r>
      <w:ins w:id="154" w:author="Nair-Desai, Sameer" w:date="2022-02-02T09:28:00Z">
        <w:r w:rsidR="00F57881">
          <w:rPr>
            <w:rFonts w:ascii="Times New Roman" w:eastAsia="Calibri" w:hAnsi="Times New Roman" w:cs="Times New Roman"/>
            <w:color w:val="000000" w:themeColor="text1"/>
            <w:sz w:val="24"/>
            <w:szCs w:val="24"/>
          </w:rPr>
          <w:t>run these regressions</w:t>
        </w:r>
      </w:ins>
      <w:del w:id="155" w:author="Nair-Desai, Sameer" w:date="2022-02-02T09:28:00Z">
        <w:r w:rsidR="00207945" w:rsidRPr="00D7451B" w:rsidDel="00F57881">
          <w:rPr>
            <w:rFonts w:ascii="Times New Roman" w:eastAsia="Calibri" w:hAnsi="Times New Roman" w:cs="Times New Roman"/>
            <w:color w:val="000000" w:themeColor="text1"/>
            <w:sz w:val="24"/>
            <w:szCs w:val="24"/>
          </w:rPr>
          <w:delText>do it</w:delText>
        </w:r>
      </w:del>
      <w:r w:rsidR="00207945" w:rsidRPr="00D7451B">
        <w:rPr>
          <w:rFonts w:ascii="Times New Roman" w:eastAsia="Calibri" w:hAnsi="Times New Roman" w:cs="Times New Roman"/>
          <w:color w:val="000000" w:themeColor="text1"/>
          <w:sz w:val="24"/>
          <w:szCs w:val="24"/>
        </w:rPr>
        <w:t xml:space="preserve"> for two dates;</w:t>
      </w:r>
      <w:r w:rsidR="00181A06" w:rsidRPr="00D7451B">
        <w:rPr>
          <w:rFonts w:ascii="Times New Roman" w:eastAsia="Calibri" w:hAnsi="Times New Roman" w:cs="Times New Roman"/>
          <w:color w:val="000000" w:themeColor="text1"/>
          <w:sz w:val="24"/>
          <w:szCs w:val="24"/>
        </w:rPr>
        <w:t xml:space="preserve"> the end of </w:t>
      </w:r>
      <w:r w:rsidRPr="00D7451B">
        <w:rPr>
          <w:rFonts w:ascii="Times New Roman" w:eastAsia="Calibri" w:hAnsi="Times New Roman" w:cs="Times New Roman"/>
          <w:color w:val="000000" w:themeColor="text1"/>
          <w:sz w:val="24"/>
          <w:szCs w:val="24"/>
        </w:rPr>
        <w:t>2020</w:t>
      </w:r>
      <w:r w:rsidR="00181A06" w:rsidRPr="00D7451B">
        <w:rPr>
          <w:rFonts w:ascii="Times New Roman" w:eastAsia="Calibri" w:hAnsi="Times New Roman" w:cs="Times New Roman"/>
          <w:color w:val="000000" w:themeColor="text1"/>
          <w:sz w:val="24"/>
          <w:szCs w:val="24"/>
        </w:rPr>
        <w:t>,</w:t>
      </w:r>
      <w:r w:rsidRPr="00D7451B">
        <w:rPr>
          <w:rFonts w:ascii="Times New Roman" w:eastAsia="Calibri" w:hAnsi="Times New Roman" w:cs="Times New Roman"/>
          <w:color w:val="000000" w:themeColor="text1"/>
          <w:sz w:val="24"/>
          <w:szCs w:val="24"/>
        </w:rPr>
        <w:t xml:space="preserve"> </w:t>
      </w:r>
      <w:del w:id="156" w:author="Nair-Desai, Sameer" w:date="2022-02-02T09:28:00Z">
        <w:r w:rsidR="00181A06" w:rsidRPr="00D7451B" w:rsidDel="00F57881">
          <w:rPr>
            <w:rFonts w:ascii="Times New Roman" w:eastAsia="Calibri" w:hAnsi="Times New Roman" w:cs="Times New Roman"/>
            <w:color w:val="000000" w:themeColor="text1"/>
            <w:sz w:val="24"/>
            <w:szCs w:val="24"/>
          </w:rPr>
          <w:delText>contrasting it to</w:delText>
        </w:r>
      </w:del>
      <w:ins w:id="157" w:author="Nair-Desai, Sameer" w:date="2022-02-02T09:28:00Z">
        <w:r w:rsidR="00F57881">
          <w:rPr>
            <w:rFonts w:ascii="Times New Roman" w:eastAsia="Calibri" w:hAnsi="Times New Roman" w:cs="Times New Roman"/>
            <w:color w:val="000000" w:themeColor="text1"/>
            <w:sz w:val="24"/>
            <w:szCs w:val="24"/>
          </w:rPr>
          <w:t>and</w:t>
        </w:r>
      </w:ins>
      <w:r w:rsidR="00181A06" w:rsidRPr="00D7451B">
        <w:rPr>
          <w:rFonts w:ascii="Times New Roman" w:eastAsia="Calibri" w:hAnsi="Times New Roman" w:cs="Times New Roman"/>
          <w:color w:val="000000" w:themeColor="text1"/>
          <w:sz w:val="24"/>
          <w:szCs w:val="24"/>
        </w:rPr>
        <w:t xml:space="preserve"> the end </w:t>
      </w:r>
      <w:ins w:id="158" w:author="Nair-Desai, Sameer" w:date="2022-02-02T09:29:00Z">
        <w:r w:rsidR="00F57881">
          <w:rPr>
            <w:rFonts w:ascii="Times New Roman" w:eastAsia="Calibri" w:hAnsi="Times New Roman" w:cs="Times New Roman"/>
            <w:color w:val="000000" w:themeColor="text1"/>
            <w:sz w:val="24"/>
            <w:szCs w:val="24"/>
          </w:rPr>
          <w:t xml:space="preserve">of </w:t>
        </w:r>
      </w:ins>
      <w:r w:rsidRPr="00D7451B">
        <w:rPr>
          <w:rFonts w:ascii="Times New Roman" w:eastAsia="Calibri" w:hAnsi="Times New Roman" w:cs="Times New Roman"/>
          <w:color w:val="000000" w:themeColor="text1"/>
          <w:sz w:val="24"/>
          <w:szCs w:val="24"/>
        </w:rPr>
        <w:t>2021</w:t>
      </w:r>
      <w:ins w:id="159" w:author="Nair-Desai, Sameer" w:date="2022-02-02T09:29:00Z">
        <w:r w:rsidR="00F57881">
          <w:rPr>
            <w:rFonts w:ascii="Times New Roman" w:eastAsia="Calibri" w:hAnsi="Times New Roman" w:cs="Times New Roman"/>
            <w:color w:val="000000" w:themeColor="text1"/>
            <w:sz w:val="24"/>
            <w:szCs w:val="24"/>
          </w:rPr>
          <w:t>. In both regressions, we</w:t>
        </w:r>
      </w:ins>
      <w:del w:id="160" w:author="Nair-Desai, Sameer" w:date="2022-02-02T09:29:00Z">
        <w:r w:rsidR="00181A06" w:rsidRPr="00D7451B" w:rsidDel="00F57881">
          <w:rPr>
            <w:rFonts w:ascii="Times New Roman" w:eastAsia="Calibri" w:hAnsi="Times New Roman" w:cs="Times New Roman"/>
            <w:color w:val="000000" w:themeColor="text1"/>
            <w:sz w:val="24"/>
            <w:szCs w:val="24"/>
          </w:rPr>
          <w:delText>,</w:delText>
        </w:r>
      </w:del>
      <w:r w:rsidR="00181A06" w:rsidRPr="00D7451B">
        <w:rPr>
          <w:rFonts w:ascii="Times New Roman" w:eastAsia="Calibri" w:hAnsi="Times New Roman" w:cs="Times New Roman"/>
          <w:color w:val="000000" w:themeColor="text1"/>
          <w:sz w:val="24"/>
          <w:szCs w:val="24"/>
        </w:rPr>
        <w:t xml:space="preserve"> control</w:t>
      </w:r>
      <w:del w:id="161" w:author="Nair-Desai, Sameer" w:date="2022-02-02T09:29:00Z">
        <w:r w:rsidR="00181A06" w:rsidRPr="00D7451B" w:rsidDel="00F57881">
          <w:rPr>
            <w:rFonts w:ascii="Times New Roman" w:eastAsia="Calibri" w:hAnsi="Times New Roman" w:cs="Times New Roman"/>
            <w:color w:val="000000" w:themeColor="text1"/>
            <w:sz w:val="24"/>
            <w:szCs w:val="24"/>
          </w:rPr>
          <w:delText>ling</w:delText>
        </w:r>
      </w:del>
      <w:r w:rsidR="00181A06"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for GDP</w:t>
      </w:r>
      <w:r w:rsidRPr="00D7451B">
        <w:rPr>
          <w:rFonts w:ascii="Times New Roman" w:eastAsia="Calibri" w:hAnsi="Times New Roman" w:cs="Times New Roman"/>
          <w:color w:val="000000" w:themeColor="text1"/>
          <w:sz w:val="24"/>
          <w:szCs w:val="24"/>
        </w:rPr>
        <w:t xml:space="preserve">/Capita and vaccination </w:t>
      </w:r>
      <w:r w:rsidR="00E070E2" w:rsidRPr="00D7451B">
        <w:rPr>
          <w:rFonts w:ascii="Times New Roman" w:eastAsia="Calibri" w:hAnsi="Times New Roman" w:cs="Times New Roman"/>
          <w:color w:val="000000" w:themeColor="text1"/>
          <w:sz w:val="24"/>
          <w:szCs w:val="24"/>
        </w:rPr>
        <w:t>rates</w:t>
      </w:r>
      <w:r w:rsidRPr="00D7451B">
        <w:rPr>
          <w:rFonts w:ascii="Times New Roman" w:eastAsia="Calibri" w:hAnsi="Times New Roman" w:cs="Times New Roman"/>
          <w:color w:val="000000" w:themeColor="text1"/>
          <w:sz w:val="24"/>
          <w:szCs w:val="24"/>
        </w:rPr>
        <w:t xml:space="preserve"> for </w:t>
      </w:r>
      <w:ins w:id="162" w:author="Yothin Jinjarak" w:date="2022-02-05T09:09:00Z">
        <w:r w:rsidR="0043716E">
          <w:rPr>
            <w:rFonts w:ascii="Times New Roman" w:eastAsia="Calibri" w:hAnsi="Times New Roman" w:cs="Times New Roman"/>
            <w:color w:val="000000" w:themeColor="text1"/>
            <w:sz w:val="24"/>
            <w:szCs w:val="24"/>
          </w:rPr>
          <w:t>165</w:t>
        </w:r>
      </w:ins>
      <w:del w:id="163" w:author="Yothin Jinjarak" w:date="2022-02-05T09:09:00Z">
        <w:r w:rsidRPr="00D7451B" w:rsidDel="0043716E">
          <w:rPr>
            <w:rFonts w:ascii="Times New Roman" w:eastAsia="Calibri" w:hAnsi="Times New Roman" w:cs="Times New Roman"/>
            <w:color w:val="000000" w:themeColor="text1"/>
            <w:sz w:val="24"/>
            <w:szCs w:val="24"/>
          </w:rPr>
          <w:delText>170</w:delText>
        </w:r>
      </w:del>
      <w:r w:rsidRPr="00D7451B">
        <w:rPr>
          <w:rFonts w:ascii="Times New Roman" w:eastAsia="Calibri" w:hAnsi="Times New Roman" w:cs="Times New Roman"/>
          <w:color w:val="000000" w:themeColor="text1"/>
          <w:sz w:val="24"/>
          <w:szCs w:val="24"/>
        </w:rPr>
        <w:t xml:space="preserve"> countries. </w:t>
      </w:r>
      <w:r w:rsidR="00557CA0" w:rsidRPr="00D7451B">
        <w:rPr>
          <w:rFonts w:ascii="Times New Roman" w:eastAsia="Calibri" w:hAnsi="Times New Roman" w:cs="Times New Roman"/>
          <w:color w:val="000000" w:themeColor="text1"/>
          <w:sz w:val="24"/>
          <w:szCs w:val="24"/>
        </w:rPr>
        <w:t xml:space="preserve">Notably, we find that </w:t>
      </w:r>
      <w:r w:rsidR="00181A06" w:rsidRPr="00D7451B">
        <w:rPr>
          <w:rFonts w:ascii="Times New Roman" w:eastAsia="Calibri" w:hAnsi="Times New Roman" w:cs="Times New Roman"/>
          <w:color w:val="000000" w:themeColor="text1"/>
          <w:sz w:val="24"/>
          <w:szCs w:val="24"/>
        </w:rPr>
        <w:t xml:space="preserve">by the December 2021, </w:t>
      </w:r>
      <w:r w:rsidR="00557CA0" w:rsidRPr="00D7451B">
        <w:rPr>
          <w:rFonts w:ascii="Times New Roman" w:eastAsia="Calibri" w:hAnsi="Times New Roman" w:cs="Times New Roman"/>
          <w:color w:val="000000" w:themeColor="text1"/>
          <w:sz w:val="24"/>
          <w:szCs w:val="24"/>
        </w:rPr>
        <w:t xml:space="preserve">Cumulative Excess/Official </w:t>
      </w:r>
      <w:del w:id="164"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165"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mortality ratios are smaller for </w:t>
      </w:r>
      <w:r w:rsidR="00207945" w:rsidRPr="00D7451B">
        <w:rPr>
          <w:rFonts w:ascii="Times New Roman" w:eastAsia="Calibri" w:hAnsi="Times New Roman" w:cs="Times New Roman"/>
          <w:color w:val="000000" w:themeColor="text1"/>
          <w:sz w:val="24"/>
          <w:szCs w:val="24"/>
        </w:rPr>
        <w:t xml:space="preserve">countries with </w:t>
      </w:r>
      <w:r w:rsidR="00557CA0" w:rsidRPr="00D7451B">
        <w:rPr>
          <w:rFonts w:ascii="Times New Roman" w:eastAsia="Calibri" w:hAnsi="Times New Roman" w:cs="Times New Roman"/>
          <w:color w:val="000000" w:themeColor="text1"/>
          <w:sz w:val="24"/>
          <w:szCs w:val="24"/>
        </w:rPr>
        <w:t>higher GDP/Capita and higher vaccination rates</w:t>
      </w:r>
      <w:r w:rsidR="00181A06" w:rsidRPr="00D7451B">
        <w:rPr>
          <w:rFonts w:ascii="Times New Roman" w:eastAsia="Calibri" w:hAnsi="Times New Roman" w:cs="Times New Roman"/>
          <w:color w:val="000000" w:themeColor="text1"/>
          <w:sz w:val="24"/>
          <w:szCs w:val="24"/>
        </w:rPr>
        <w:t>. Yet,</w:t>
      </w:r>
      <w:ins w:id="166" w:author="Nair-Desai, Sameer" w:date="2022-02-02T09:29:00Z">
        <w:r w:rsidR="00F57881">
          <w:rPr>
            <w:rFonts w:ascii="Times New Roman" w:eastAsia="Calibri" w:hAnsi="Times New Roman" w:cs="Times New Roman"/>
            <w:color w:val="000000" w:themeColor="text1"/>
            <w:sz w:val="24"/>
            <w:szCs w:val="24"/>
          </w:rPr>
          <w:t xml:space="preserve"> we found</w:t>
        </w:r>
      </w:ins>
      <w:del w:id="167"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there is</w:delText>
        </w:r>
      </w:del>
      <w:r w:rsidR="00181A06" w:rsidRPr="00D7451B">
        <w:rPr>
          <w:rFonts w:ascii="Times New Roman" w:eastAsia="Calibri" w:hAnsi="Times New Roman" w:cs="Times New Roman"/>
          <w:color w:val="000000" w:themeColor="text1"/>
          <w:sz w:val="24"/>
          <w:szCs w:val="24"/>
        </w:rPr>
        <w:t xml:space="preserve"> no such</w:t>
      </w:r>
      <w:del w:id="168"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an</w:delText>
        </w:r>
      </w:del>
      <w:r w:rsidR="00181A06" w:rsidRPr="00D7451B">
        <w:rPr>
          <w:rFonts w:ascii="Times New Roman" w:eastAsia="Calibri" w:hAnsi="Times New Roman" w:cs="Times New Roman"/>
          <w:color w:val="000000" w:themeColor="text1"/>
          <w:sz w:val="24"/>
          <w:szCs w:val="24"/>
        </w:rPr>
        <w:t xml:space="preserve"> association </w:t>
      </w:r>
      <w:ins w:id="169" w:author="Nair-Desai, Sameer" w:date="2022-02-02T09:29:00Z">
        <w:r w:rsidR="00F57881">
          <w:rPr>
            <w:rFonts w:ascii="Times New Roman" w:eastAsia="Calibri" w:hAnsi="Times New Roman" w:cs="Times New Roman"/>
            <w:color w:val="000000" w:themeColor="text1"/>
            <w:sz w:val="24"/>
            <w:szCs w:val="24"/>
          </w:rPr>
          <w:t>at</w:t>
        </w:r>
      </w:ins>
      <w:del w:id="170" w:author="Nair-Desai, Sameer" w:date="2022-02-02T09:29:00Z">
        <w:r w:rsidR="00181A06" w:rsidRPr="00D7451B" w:rsidDel="00F57881">
          <w:rPr>
            <w:rFonts w:ascii="Times New Roman" w:eastAsia="Calibri" w:hAnsi="Times New Roman" w:cs="Times New Roman"/>
            <w:color w:val="000000" w:themeColor="text1"/>
            <w:sz w:val="24"/>
            <w:szCs w:val="24"/>
          </w:rPr>
          <w:delText>by</w:delText>
        </w:r>
      </w:del>
      <w:r w:rsidR="00181A06" w:rsidRPr="00D7451B">
        <w:rPr>
          <w:rFonts w:ascii="Times New Roman" w:eastAsia="Calibri" w:hAnsi="Times New Roman" w:cs="Times New Roman"/>
          <w:color w:val="000000" w:themeColor="text1"/>
          <w:sz w:val="24"/>
          <w:szCs w:val="24"/>
        </w:rPr>
        <w:t xml:space="preserve"> the end of 2020</w:t>
      </w:r>
      <w:r w:rsidR="00557CA0" w:rsidRPr="00D7451B">
        <w:rPr>
          <w:rFonts w:ascii="Times New Roman" w:eastAsia="Calibri" w:hAnsi="Times New Roman" w:cs="Times New Roman"/>
          <w:color w:val="000000" w:themeColor="text1"/>
          <w:sz w:val="24"/>
          <w:szCs w:val="24"/>
        </w:rPr>
        <w:t xml:space="preserve">.  </w:t>
      </w:r>
      <w:r w:rsidR="00181A06" w:rsidRPr="00D7451B">
        <w:rPr>
          <w:rFonts w:ascii="Times New Roman" w:eastAsia="Calibri" w:hAnsi="Times New Roman" w:cs="Times New Roman"/>
          <w:color w:val="000000" w:themeColor="text1"/>
          <w:sz w:val="24"/>
          <w:szCs w:val="24"/>
        </w:rPr>
        <w:t xml:space="preserve">This suggests that the </w:t>
      </w:r>
      <w:r w:rsidR="00C45F31" w:rsidRPr="00D7451B">
        <w:rPr>
          <w:rFonts w:ascii="Times New Roman" w:eastAsia="Calibri" w:hAnsi="Times New Roman" w:cs="Times New Roman"/>
          <w:color w:val="000000" w:themeColor="text1"/>
          <w:sz w:val="24"/>
          <w:szCs w:val="24"/>
        </w:rPr>
        <w:t>arrival</w:t>
      </w:r>
      <w:r w:rsidR="00181A06" w:rsidRPr="00D7451B">
        <w:rPr>
          <w:rFonts w:ascii="Times New Roman" w:eastAsia="Calibri" w:hAnsi="Times New Roman" w:cs="Times New Roman"/>
          <w:color w:val="000000" w:themeColor="text1"/>
          <w:sz w:val="24"/>
          <w:szCs w:val="24"/>
        </w:rPr>
        <w:t xml:space="preserve"> of vaccinations in early 2021 was a game</w:t>
      </w:r>
      <w:r w:rsidR="00207945" w:rsidRPr="00D7451B">
        <w:rPr>
          <w:rFonts w:ascii="Times New Roman" w:eastAsia="Calibri" w:hAnsi="Times New Roman" w:cs="Times New Roman"/>
          <w:color w:val="000000" w:themeColor="text1"/>
          <w:sz w:val="24"/>
          <w:szCs w:val="24"/>
        </w:rPr>
        <w:t>-</w:t>
      </w:r>
      <w:del w:id="171" w:author="Nair-Desai, Sameer" w:date="2022-02-02T09:29:00Z">
        <w:r w:rsidR="00181A06" w:rsidRPr="00D7451B" w:rsidDel="00F57881">
          <w:rPr>
            <w:rFonts w:ascii="Times New Roman" w:eastAsia="Calibri" w:hAnsi="Times New Roman" w:cs="Times New Roman"/>
            <w:color w:val="000000" w:themeColor="text1"/>
            <w:sz w:val="24"/>
            <w:szCs w:val="24"/>
          </w:rPr>
          <w:delText xml:space="preserve"> </w:delText>
        </w:r>
      </w:del>
      <w:r w:rsidR="00181A06" w:rsidRPr="00D7451B">
        <w:rPr>
          <w:rFonts w:ascii="Times New Roman" w:eastAsia="Calibri" w:hAnsi="Times New Roman" w:cs="Times New Roman"/>
          <w:color w:val="000000" w:themeColor="text1"/>
          <w:sz w:val="24"/>
          <w:szCs w:val="24"/>
        </w:rPr>
        <w:t>change</w:t>
      </w:r>
      <w:r w:rsidR="00207945" w:rsidRPr="00D7451B">
        <w:rPr>
          <w:rFonts w:ascii="Times New Roman" w:eastAsia="Calibri" w:hAnsi="Times New Roman" w:cs="Times New Roman"/>
          <w:color w:val="000000" w:themeColor="text1"/>
          <w:sz w:val="24"/>
          <w:szCs w:val="24"/>
        </w:rPr>
        <w:t>r</w:t>
      </w:r>
      <w:r w:rsidR="00181A06" w:rsidRPr="00D7451B">
        <w:rPr>
          <w:rFonts w:ascii="Times New Roman" w:eastAsia="Calibri" w:hAnsi="Times New Roman" w:cs="Times New Roman"/>
          <w:color w:val="000000" w:themeColor="text1"/>
          <w:sz w:val="24"/>
          <w:szCs w:val="24"/>
        </w:rPr>
        <w:t>.  Next</w:t>
      </w:r>
      <w:r w:rsidR="00557CA0" w:rsidRPr="00D7451B">
        <w:rPr>
          <w:rFonts w:ascii="Times New Roman" w:eastAsia="Calibri" w:hAnsi="Times New Roman" w:cs="Times New Roman"/>
          <w:color w:val="000000" w:themeColor="text1"/>
          <w:sz w:val="24"/>
          <w:szCs w:val="24"/>
        </w:rPr>
        <w:t xml:space="preserve">, we run regressions </w:t>
      </w:r>
      <w:r w:rsidR="00E070E2" w:rsidRPr="00D7451B">
        <w:rPr>
          <w:rFonts w:ascii="Times New Roman" w:eastAsia="Calibri" w:hAnsi="Times New Roman" w:cs="Times New Roman"/>
          <w:color w:val="000000" w:themeColor="text1"/>
          <w:sz w:val="24"/>
          <w:szCs w:val="24"/>
        </w:rPr>
        <w:t>accounting</w:t>
      </w:r>
      <w:r w:rsidR="00557CA0" w:rsidRPr="00D7451B">
        <w:rPr>
          <w:rFonts w:ascii="Times New Roman" w:eastAsia="Calibri" w:hAnsi="Times New Roman" w:cs="Times New Roman"/>
          <w:color w:val="000000" w:themeColor="text1"/>
          <w:sz w:val="24"/>
          <w:szCs w:val="24"/>
        </w:rPr>
        <w:t xml:space="preserve"> for the Cumulative Excess/Official </w:t>
      </w:r>
      <w:del w:id="172"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173"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w:t>
      </w:r>
      <w:r w:rsidR="00181A06" w:rsidRPr="00D7451B">
        <w:rPr>
          <w:rFonts w:ascii="Times New Roman" w:eastAsia="Calibri" w:hAnsi="Times New Roman" w:cs="Times New Roman"/>
          <w:color w:val="000000" w:themeColor="text1"/>
          <w:sz w:val="24"/>
          <w:szCs w:val="24"/>
        </w:rPr>
        <w:t>mortality ratio</w:t>
      </w:r>
      <w:r w:rsidR="00557CA0" w:rsidRPr="00D7451B">
        <w:rPr>
          <w:rFonts w:ascii="Times New Roman" w:eastAsia="Calibri" w:hAnsi="Times New Roman" w:cs="Times New Roman"/>
          <w:color w:val="000000" w:themeColor="text1"/>
          <w:sz w:val="24"/>
          <w:szCs w:val="24"/>
        </w:rPr>
        <w:t xml:space="preserve"> across countries with additional controls for </w:t>
      </w:r>
      <w:r w:rsidR="004A27EE" w:rsidRPr="00D7451B">
        <w:rPr>
          <w:rFonts w:ascii="Times New Roman" w:eastAsia="Calibri" w:hAnsi="Times New Roman" w:cs="Times New Roman"/>
          <w:color w:val="000000" w:themeColor="text1"/>
          <w:sz w:val="24"/>
          <w:szCs w:val="24"/>
        </w:rPr>
        <w:t xml:space="preserve">the </w:t>
      </w:r>
      <w:r w:rsidR="00557CA0" w:rsidRPr="00D7451B">
        <w:rPr>
          <w:rFonts w:ascii="Times New Roman" w:eastAsia="Calibri" w:hAnsi="Times New Roman" w:cs="Times New Roman"/>
          <w:color w:val="000000" w:themeColor="text1"/>
          <w:sz w:val="24"/>
          <w:szCs w:val="24"/>
        </w:rPr>
        <w:t xml:space="preserve">two </w:t>
      </w:r>
      <w:r w:rsidR="001D38E9" w:rsidRPr="00D7451B">
        <w:rPr>
          <w:rFonts w:ascii="Times New Roman" w:eastAsia="Calibri" w:hAnsi="Times New Roman" w:cs="Times New Roman"/>
          <w:color w:val="000000" w:themeColor="text1"/>
          <w:sz w:val="24"/>
          <w:szCs w:val="24"/>
        </w:rPr>
        <w:t>dates</w:t>
      </w:r>
      <w:ins w:id="174" w:author="Nair-Desai, Sameer" w:date="2022-02-02T09:31:00Z">
        <w:r w:rsidR="0047464B">
          <w:rPr>
            <w:rFonts w:ascii="Times New Roman" w:eastAsia="Calibri" w:hAnsi="Times New Roman" w:cs="Times New Roman"/>
            <w:color w:val="000000" w:themeColor="text1"/>
            <w:sz w:val="24"/>
            <w:szCs w:val="24"/>
          </w:rPr>
          <w:t xml:space="preserve"> —</w:t>
        </w:r>
      </w:ins>
      <w:del w:id="175" w:author="Nair-Desai, Sameer" w:date="2022-02-02T09:30:00Z">
        <w:r w:rsidR="00557CA0" w:rsidRPr="00D7451B" w:rsidDel="0047464B">
          <w:rPr>
            <w:rFonts w:ascii="Times New Roman" w:eastAsia="Calibri" w:hAnsi="Times New Roman" w:cs="Times New Roman"/>
            <w:color w:val="000000" w:themeColor="text1"/>
            <w:sz w:val="24"/>
            <w:szCs w:val="24"/>
          </w:rPr>
          <w:delText>,</w:delText>
        </w:r>
      </w:del>
      <w:r w:rsidR="00557CA0" w:rsidRPr="00D7451B">
        <w:rPr>
          <w:rFonts w:ascii="Times New Roman" w:eastAsia="Calibri" w:hAnsi="Times New Roman" w:cs="Times New Roman"/>
          <w:color w:val="000000" w:themeColor="text1"/>
          <w:sz w:val="24"/>
          <w:szCs w:val="24"/>
        </w:rPr>
        <w:t xml:space="preserve">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2020</w:t>
      </w:r>
      <w:del w:id="176" w:author="Nair-Desai, Sameer" w:date="2022-02-02T09:30:00Z">
        <w:r w:rsidR="00557CA0" w:rsidRPr="00D7451B" w:rsidDel="0047464B">
          <w:rPr>
            <w:rFonts w:ascii="Times New Roman" w:eastAsia="Calibri" w:hAnsi="Times New Roman" w:cs="Times New Roman"/>
            <w:color w:val="000000" w:themeColor="text1"/>
            <w:sz w:val="24"/>
            <w:szCs w:val="24"/>
          </w:rPr>
          <w:delText>,</w:delText>
        </w:r>
      </w:del>
      <w:r w:rsidR="00557CA0" w:rsidRPr="00D7451B">
        <w:rPr>
          <w:rFonts w:ascii="Times New Roman" w:eastAsia="Calibri" w:hAnsi="Times New Roman" w:cs="Times New Roman"/>
          <w:color w:val="000000" w:themeColor="text1"/>
          <w:sz w:val="24"/>
          <w:szCs w:val="24"/>
        </w:rPr>
        <w:t xml:space="preserve"> and </w:t>
      </w:r>
      <w:r w:rsidR="001D38E9" w:rsidRPr="00D7451B">
        <w:rPr>
          <w:rFonts w:ascii="Times New Roman" w:eastAsia="Calibri" w:hAnsi="Times New Roman" w:cs="Times New Roman"/>
          <w:color w:val="000000" w:themeColor="text1"/>
          <w:sz w:val="24"/>
          <w:szCs w:val="24"/>
        </w:rPr>
        <w:t>December</w:t>
      </w:r>
      <w:r w:rsidR="004A27EE" w:rsidRPr="00D7451B">
        <w:rPr>
          <w:rFonts w:ascii="Times New Roman" w:eastAsia="Calibri" w:hAnsi="Times New Roman" w:cs="Times New Roman"/>
          <w:color w:val="000000" w:themeColor="text1"/>
          <w:sz w:val="24"/>
          <w:szCs w:val="24"/>
        </w:rPr>
        <w:t xml:space="preserve"> </w:t>
      </w:r>
      <w:r w:rsidR="00557CA0" w:rsidRPr="00D7451B">
        <w:rPr>
          <w:rFonts w:ascii="Times New Roman" w:eastAsia="Calibri" w:hAnsi="Times New Roman" w:cs="Times New Roman"/>
          <w:color w:val="000000" w:themeColor="text1"/>
          <w:sz w:val="24"/>
          <w:szCs w:val="24"/>
        </w:rPr>
        <w:t>20</w:t>
      </w:r>
      <w:r w:rsidR="004A27EE" w:rsidRPr="00D7451B">
        <w:rPr>
          <w:rFonts w:ascii="Times New Roman" w:eastAsia="Calibri" w:hAnsi="Times New Roman" w:cs="Times New Roman"/>
          <w:color w:val="000000" w:themeColor="text1"/>
          <w:sz w:val="24"/>
          <w:szCs w:val="24"/>
        </w:rPr>
        <w:t>21</w:t>
      </w:r>
      <w:r w:rsidR="00557CA0" w:rsidRPr="00D7451B">
        <w:rPr>
          <w:rFonts w:ascii="Times New Roman" w:eastAsia="Calibri" w:hAnsi="Times New Roman" w:cs="Times New Roman"/>
          <w:color w:val="000000" w:themeColor="text1"/>
          <w:sz w:val="24"/>
          <w:szCs w:val="24"/>
        </w:rPr>
        <w:t xml:space="preserve">.  </w:t>
      </w:r>
      <w:del w:id="177" w:author="Nair-Desai, Sameer" w:date="2022-02-02T09:30:00Z">
        <w:r w:rsidR="00557CA0" w:rsidRPr="00D7451B" w:rsidDel="0047464B">
          <w:rPr>
            <w:rFonts w:ascii="Times New Roman" w:eastAsia="Calibri" w:hAnsi="Times New Roman" w:cs="Times New Roman"/>
            <w:color w:val="000000" w:themeColor="text1"/>
            <w:sz w:val="24"/>
            <w:szCs w:val="24"/>
          </w:rPr>
          <w:delText xml:space="preserve">For </w:delText>
        </w:r>
      </w:del>
      <w:ins w:id="178" w:author="Nair-Desai, Sameer" w:date="2022-02-02T09:30:00Z">
        <w:r w:rsidR="0047464B">
          <w:rPr>
            <w:rFonts w:ascii="Times New Roman" w:eastAsia="Calibri" w:hAnsi="Times New Roman" w:cs="Times New Roman"/>
            <w:color w:val="000000" w:themeColor="text1"/>
            <w:sz w:val="24"/>
            <w:szCs w:val="24"/>
          </w:rPr>
          <w:t>In</w:t>
        </w:r>
        <w:r w:rsidR="0047464B" w:rsidRPr="00D7451B">
          <w:rPr>
            <w:rFonts w:ascii="Times New Roman" w:eastAsia="Calibri" w:hAnsi="Times New Roman" w:cs="Times New Roman"/>
            <w:color w:val="000000" w:themeColor="text1"/>
            <w:sz w:val="24"/>
            <w:szCs w:val="24"/>
          </w:rPr>
          <w:t xml:space="preserve"> </w:t>
        </w:r>
      </w:ins>
      <w:r w:rsidR="00557CA0" w:rsidRPr="00D7451B">
        <w:rPr>
          <w:rFonts w:ascii="Times New Roman" w:eastAsia="Calibri" w:hAnsi="Times New Roman" w:cs="Times New Roman"/>
          <w:color w:val="000000" w:themeColor="text1"/>
          <w:sz w:val="24"/>
          <w:szCs w:val="24"/>
        </w:rPr>
        <w:t xml:space="preserve">both </w:t>
      </w:r>
      <w:del w:id="179" w:author="Nair-Desai, Sameer" w:date="2022-02-02T09:30:00Z">
        <w:r w:rsidR="00E070E2" w:rsidRPr="00D7451B" w:rsidDel="0047464B">
          <w:rPr>
            <w:rFonts w:ascii="Times New Roman" w:eastAsia="Calibri" w:hAnsi="Times New Roman" w:cs="Times New Roman"/>
            <w:color w:val="000000" w:themeColor="text1"/>
            <w:sz w:val="24"/>
            <w:szCs w:val="24"/>
          </w:rPr>
          <w:delText>samples</w:delText>
        </w:r>
      </w:del>
      <w:ins w:id="180" w:author="Nair-Desai, Sameer" w:date="2022-02-02T09:30:00Z">
        <w:r w:rsidR="0047464B">
          <w:rPr>
            <w:rFonts w:ascii="Times New Roman" w:eastAsia="Calibri" w:hAnsi="Times New Roman" w:cs="Times New Roman"/>
            <w:color w:val="000000" w:themeColor="text1"/>
            <w:sz w:val="24"/>
            <w:szCs w:val="24"/>
          </w:rPr>
          <w:t>analyses</w:t>
        </w:r>
      </w:ins>
      <w:r w:rsidR="00557CA0" w:rsidRPr="00D7451B">
        <w:rPr>
          <w:rFonts w:ascii="Times New Roman" w:eastAsia="Calibri" w:hAnsi="Times New Roman" w:cs="Times New Roman"/>
          <w:color w:val="000000" w:themeColor="text1"/>
          <w:sz w:val="24"/>
          <w:szCs w:val="24"/>
        </w:rPr>
        <w:t xml:space="preserve">, </w:t>
      </w:r>
      <w:ins w:id="181" w:author="Nair-Desai, Sameer" w:date="2022-02-02T09:30:00Z">
        <w:r w:rsidR="0047464B">
          <w:rPr>
            <w:rFonts w:ascii="Times New Roman" w:eastAsia="Calibri" w:hAnsi="Times New Roman" w:cs="Times New Roman"/>
            <w:color w:val="000000" w:themeColor="text1"/>
            <w:sz w:val="24"/>
            <w:szCs w:val="24"/>
          </w:rPr>
          <w:t xml:space="preserve">a </w:t>
        </w:r>
      </w:ins>
      <w:r w:rsidR="00557CA0" w:rsidRPr="00D7451B">
        <w:rPr>
          <w:rFonts w:ascii="Times New Roman" w:eastAsia="Calibri" w:hAnsi="Times New Roman" w:cs="Times New Roman"/>
          <w:color w:val="000000" w:themeColor="text1"/>
          <w:sz w:val="24"/>
          <w:szCs w:val="24"/>
        </w:rPr>
        <w:t xml:space="preserve">higher average </w:t>
      </w:r>
      <w:del w:id="182" w:author="Xin, Weining" w:date="2022-02-03T15:20:00Z">
        <w:r w:rsidR="00557CA0" w:rsidRPr="00D7451B" w:rsidDel="00A81A68">
          <w:rPr>
            <w:rFonts w:ascii="Times New Roman" w:eastAsia="Calibri" w:hAnsi="Times New Roman" w:cs="Times New Roman"/>
            <w:color w:val="000000" w:themeColor="text1"/>
            <w:sz w:val="24"/>
            <w:szCs w:val="24"/>
          </w:rPr>
          <w:delText xml:space="preserve">and lower standard </w:delText>
        </w:r>
        <w:r w:rsidR="00E070E2" w:rsidRPr="00D7451B" w:rsidDel="00A81A68">
          <w:rPr>
            <w:rFonts w:ascii="Times New Roman" w:eastAsia="Calibri" w:hAnsi="Times New Roman" w:cs="Times New Roman"/>
            <w:color w:val="000000" w:themeColor="text1"/>
            <w:sz w:val="24"/>
            <w:szCs w:val="24"/>
          </w:rPr>
          <w:delText>deviation</w:delText>
        </w:r>
        <w:r w:rsidR="00557CA0" w:rsidRPr="00D7451B" w:rsidDel="00A81A68">
          <w:rPr>
            <w:rFonts w:ascii="Times New Roman" w:eastAsia="Calibri" w:hAnsi="Times New Roman" w:cs="Times New Roman"/>
            <w:color w:val="000000" w:themeColor="text1"/>
            <w:sz w:val="24"/>
            <w:szCs w:val="24"/>
          </w:rPr>
          <w:delText xml:space="preserve"> </w:delText>
        </w:r>
      </w:del>
      <w:r w:rsidR="00557CA0" w:rsidRPr="00D7451B">
        <w:rPr>
          <w:rFonts w:ascii="Times New Roman" w:eastAsia="Calibri" w:hAnsi="Times New Roman" w:cs="Times New Roman"/>
          <w:color w:val="000000" w:themeColor="text1"/>
          <w:sz w:val="24"/>
          <w:szCs w:val="24"/>
        </w:rPr>
        <w:t>of the stringency index</w:t>
      </w:r>
      <w:ins w:id="183" w:author="Nair-Desai, Sameer" w:date="2022-02-02T09:30:00Z">
        <w:r w:rsidR="0047464B">
          <w:rPr>
            <w:rFonts w:ascii="Times New Roman" w:eastAsia="Calibri" w:hAnsi="Times New Roman" w:cs="Times New Roman"/>
            <w:color w:val="000000" w:themeColor="text1"/>
            <w:sz w:val="24"/>
            <w:szCs w:val="24"/>
          </w:rPr>
          <w:t xml:space="preserve"> (measuring governments’ policy responsiveness to the pandemic)</w:t>
        </w:r>
      </w:ins>
      <w:r w:rsidR="00557CA0" w:rsidRPr="00D7451B">
        <w:rPr>
          <w:rFonts w:ascii="Times New Roman" w:eastAsia="Calibri" w:hAnsi="Times New Roman" w:cs="Times New Roman"/>
          <w:color w:val="000000" w:themeColor="text1"/>
          <w:sz w:val="24"/>
          <w:szCs w:val="24"/>
        </w:rPr>
        <w:t xml:space="preserve"> </w:t>
      </w:r>
      <w:r w:rsidR="004A27EE" w:rsidRPr="00D7451B">
        <w:rPr>
          <w:rFonts w:ascii="Times New Roman" w:eastAsia="Calibri" w:hAnsi="Times New Roman" w:cs="Times New Roman"/>
          <w:color w:val="000000" w:themeColor="text1"/>
          <w:sz w:val="24"/>
          <w:szCs w:val="24"/>
        </w:rPr>
        <w:t>is associated with lower</w:t>
      </w:r>
      <w:r w:rsidR="00557CA0" w:rsidRPr="00D7451B">
        <w:rPr>
          <w:rFonts w:ascii="Times New Roman" w:eastAsia="Calibri" w:hAnsi="Times New Roman" w:cs="Times New Roman"/>
          <w:color w:val="000000" w:themeColor="text1"/>
          <w:sz w:val="24"/>
          <w:szCs w:val="24"/>
        </w:rPr>
        <w:t xml:space="preserve"> Cumulative Excess/Official </w:t>
      </w:r>
      <w:del w:id="184" w:author="Nair-Desai, Sameer" w:date="2022-02-02T10:38:00Z">
        <w:r w:rsidR="00557CA0" w:rsidRPr="00D7451B" w:rsidDel="00525E77">
          <w:rPr>
            <w:rFonts w:ascii="Times New Roman" w:eastAsia="Calibri" w:hAnsi="Times New Roman" w:cs="Times New Roman"/>
            <w:color w:val="000000" w:themeColor="text1"/>
            <w:sz w:val="24"/>
            <w:szCs w:val="24"/>
          </w:rPr>
          <w:delText>COVID</w:delText>
        </w:r>
      </w:del>
      <w:ins w:id="185" w:author="Nair-Desai, Sameer" w:date="2022-02-02T10:39:00Z">
        <w:r w:rsidR="00525E77">
          <w:rPr>
            <w:rFonts w:ascii="Times New Roman" w:eastAsia="Calibri" w:hAnsi="Times New Roman" w:cs="Times New Roman"/>
            <w:color w:val="000000" w:themeColor="text1"/>
            <w:sz w:val="24"/>
            <w:szCs w:val="24"/>
          </w:rPr>
          <w:t>Covid</w:t>
        </w:r>
      </w:ins>
      <w:r w:rsidR="00557CA0" w:rsidRPr="00D7451B">
        <w:rPr>
          <w:rFonts w:ascii="Times New Roman" w:eastAsia="Calibri" w:hAnsi="Times New Roman" w:cs="Times New Roman"/>
          <w:color w:val="000000" w:themeColor="text1"/>
          <w:sz w:val="24"/>
          <w:szCs w:val="24"/>
        </w:rPr>
        <w:t xml:space="preserve">-19 </w:t>
      </w:r>
      <w:r w:rsidR="004A27EE" w:rsidRPr="00D7451B">
        <w:rPr>
          <w:rFonts w:ascii="Times New Roman" w:eastAsia="Calibri" w:hAnsi="Times New Roman" w:cs="Times New Roman"/>
          <w:color w:val="000000" w:themeColor="text1"/>
          <w:sz w:val="24"/>
          <w:szCs w:val="24"/>
        </w:rPr>
        <w:t>mortality ratios</w:t>
      </w:r>
      <w:r w:rsidR="00557CA0" w:rsidRPr="00D7451B">
        <w:rPr>
          <w:rFonts w:ascii="Times New Roman" w:eastAsia="Calibri" w:hAnsi="Times New Roman" w:cs="Times New Roman"/>
          <w:color w:val="000000" w:themeColor="text1"/>
          <w:sz w:val="24"/>
          <w:szCs w:val="24"/>
        </w:rPr>
        <w:t xml:space="preserve">. </w:t>
      </w:r>
      <w:ins w:id="186" w:author="Xin, Weining" w:date="2022-02-03T15:20:00Z">
        <w:r w:rsidR="00A81A68">
          <w:rPr>
            <w:rFonts w:ascii="Times New Roman" w:eastAsia="Calibri" w:hAnsi="Times New Roman" w:cs="Times New Roman"/>
            <w:color w:val="000000" w:themeColor="text1"/>
            <w:sz w:val="24"/>
            <w:szCs w:val="24"/>
          </w:rPr>
          <w:t>More important</w:t>
        </w:r>
      </w:ins>
      <w:ins w:id="187" w:author="Xin, Weining" w:date="2022-02-03T15:21:00Z">
        <w:r w:rsidR="00A81A68">
          <w:rPr>
            <w:rFonts w:ascii="Times New Roman" w:eastAsia="Calibri" w:hAnsi="Times New Roman" w:cs="Times New Roman"/>
            <w:color w:val="000000" w:themeColor="text1"/>
            <w:sz w:val="24"/>
            <w:szCs w:val="24"/>
          </w:rPr>
          <w:t xml:space="preserve">ly, by </w:t>
        </w:r>
      </w:ins>
      <w:ins w:id="188" w:author="Yothin Jinjarak" w:date="2022-02-05T09:09:00Z">
        <w:r w:rsidR="0043716E">
          <w:rPr>
            <w:rFonts w:ascii="Times New Roman" w:eastAsia="Calibri" w:hAnsi="Times New Roman" w:cs="Times New Roman"/>
            <w:color w:val="000000" w:themeColor="text1"/>
            <w:sz w:val="24"/>
            <w:szCs w:val="24"/>
          </w:rPr>
          <w:t xml:space="preserve">the </w:t>
        </w:r>
      </w:ins>
      <w:ins w:id="189" w:author="Xin, Weining" w:date="2022-02-03T15:21:00Z">
        <w:r w:rsidR="00A81A68">
          <w:rPr>
            <w:rFonts w:ascii="Times New Roman" w:eastAsia="Calibri" w:hAnsi="Times New Roman" w:cs="Times New Roman"/>
            <w:color w:val="000000" w:themeColor="text1"/>
            <w:sz w:val="24"/>
            <w:szCs w:val="24"/>
          </w:rPr>
          <w:t>end-December 2021, a higher urban population share and a higher score on voice and accountability are associated with lower Cumulative Excess/Official Covid</w:t>
        </w:r>
      </w:ins>
      <w:ins w:id="190" w:author="Xin, Weining" w:date="2022-02-03T15:22:00Z">
        <w:r w:rsidR="00A81A68">
          <w:rPr>
            <w:rFonts w:ascii="Times New Roman" w:eastAsia="Calibri" w:hAnsi="Times New Roman" w:cs="Times New Roman"/>
            <w:color w:val="000000" w:themeColor="text1"/>
            <w:sz w:val="24"/>
            <w:szCs w:val="24"/>
          </w:rPr>
          <w:t>-19 mortality ratios.</w:t>
        </w:r>
      </w:ins>
    </w:p>
    <w:p w14:paraId="76B59891" w14:textId="00F1EC2F" w:rsidR="004A27EE" w:rsidRPr="00D7451B" w:rsidRDefault="00827953"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Calibri" w:hAnsi="Times New Roman" w:cs="Times New Roman"/>
          <w:color w:val="000000" w:themeColor="text1"/>
          <w:sz w:val="24"/>
          <w:szCs w:val="24"/>
        </w:rPr>
        <w:lastRenderedPageBreak/>
        <w:tab/>
      </w:r>
      <w:r w:rsidR="004A27EE" w:rsidRPr="00D7451B">
        <w:rPr>
          <w:rFonts w:ascii="Times New Roman" w:eastAsia="Calibri" w:hAnsi="Times New Roman" w:cs="Times New Roman"/>
          <w:color w:val="000000" w:themeColor="text1"/>
          <w:sz w:val="24"/>
          <w:szCs w:val="24"/>
        </w:rPr>
        <w:t>We close the analysis by</w:t>
      </w:r>
      <w:r w:rsidR="00871DB0" w:rsidRPr="00D7451B">
        <w:rPr>
          <w:rFonts w:ascii="Times New Roman" w:eastAsia="Calibri" w:hAnsi="Times New Roman" w:cs="Times New Roman"/>
          <w:color w:val="000000" w:themeColor="text1"/>
          <w:sz w:val="24"/>
          <w:szCs w:val="24"/>
        </w:rPr>
        <w:t xml:space="preserve"> contrast</w:t>
      </w:r>
      <w:r w:rsidR="004A27EE" w:rsidRPr="00D7451B">
        <w:rPr>
          <w:rFonts w:ascii="Times New Roman" w:eastAsia="Calibri" w:hAnsi="Times New Roman" w:cs="Times New Roman"/>
          <w:color w:val="000000" w:themeColor="text1"/>
          <w:sz w:val="24"/>
          <w:szCs w:val="24"/>
        </w:rPr>
        <w:t>ing</w:t>
      </w:r>
      <w:r w:rsidR="00871DB0" w:rsidRPr="00D7451B">
        <w:rPr>
          <w:rFonts w:ascii="Times New Roman" w:eastAsia="Calibri" w:hAnsi="Times New Roman" w:cs="Times New Roman"/>
          <w:color w:val="000000" w:themeColor="text1"/>
          <w:sz w:val="24"/>
          <w:szCs w:val="24"/>
        </w:rPr>
        <w:t xml:space="preserve"> the </w:t>
      </w:r>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rankings between the two data sets</w:t>
      </w:r>
      <w:r w:rsidR="004A27EE" w:rsidRPr="00D7451B">
        <w:rPr>
          <w:rFonts w:ascii="Times New Roman" w:eastAsia="Calibri" w:hAnsi="Times New Roman" w:cs="Times New Roman"/>
          <w:color w:val="000000" w:themeColor="text1"/>
          <w:sz w:val="24"/>
          <w:szCs w:val="24"/>
        </w:rPr>
        <w:t xml:space="preserve"> at the end of 2021</w:t>
      </w:r>
      <w:r w:rsidR="00871DB0" w:rsidRPr="00D7451B">
        <w:rPr>
          <w:rFonts w:ascii="Times New Roman" w:eastAsia="Calibri" w:hAnsi="Times New Roman" w:cs="Times New Roman"/>
          <w:color w:val="000000" w:themeColor="text1"/>
          <w:sz w:val="24"/>
          <w:szCs w:val="24"/>
        </w:rPr>
        <w:t>. For 3/5</w:t>
      </w:r>
      <w:ins w:id="191" w:author="Nair-Desai, Sameer" w:date="2022-02-02T09:31:00Z">
        <w:r w:rsidR="0047464B">
          <w:rPr>
            <w:rFonts w:ascii="Times New Roman" w:eastAsia="Calibri" w:hAnsi="Times New Roman" w:cs="Times New Roman"/>
            <w:color w:val="000000" w:themeColor="text1"/>
            <w:sz w:val="24"/>
            <w:szCs w:val="24"/>
          </w:rPr>
          <w:t>ths</w:t>
        </w:r>
      </w:ins>
      <w:r w:rsidR="00871DB0" w:rsidRPr="00D7451B">
        <w:rPr>
          <w:rFonts w:ascii="Times New Roman" w:eastAsia="Calibri" w:hAnsi="Times New Roman" w:cs="Times New Roman"/>
          <w:color w:val="000000" w:themeColor="text1"/>
          <w:sz w:val="24"/>
          <w:szCs w:val="24"/>
        </w:rPr>
        <w:t xml:space="preserve"> of the countries</w:t>
      </w:r>
      <w:r w:rsidR="007550A8" w:rsidRPr="00D7451B">
        <w:rPr>
          <w:rFonts w:ascii="Times New Roman" w:eastAsia="Calibri" w:hAnsi="Times New Roman" w:cs="Times New Roman"/>
          <w:color w:val="000000" w:themeColor="text1"/>
          <w:sz w:val="24"/>
          <w:szCs w:val="24"/>
        </w:rPr>
        <w:t>,</w:t>
      </w:r>
      <w:r w:rsidR="004A27EE" w:rsidRPr="00D7451B">
        <w:rPr>
          <w:rFonts w:ascii="Times New Roman" w:eastAsia="Calibri" w:hAnsi="Times New Roman" w:cs="Times New Roman"/>
          <w:color w:val="000000" w:themeColor="text1"/>
          <w:sz w:val="24"/>
          <w:szCs w:val="24"/>
        </w:rPr>
        <w:t xml:space="preserve"> </w:t>
      </w:r>
      <w:del w:id="192" w:author="Nair-Desai, Sameer" w:date="2022-02-02T09:31:00Z">
        <w:r w:rsidR="004A27EE" w:rsidRPr="00D7451B" w:rsidDel="0047464B">
          <w:rPr>
            <w:rFonts w:ascii="Times New Roman" w:eastAsia="Calibri" w:hAnsi="Times New Roman" w:cs="Times New Roman"/>
            <w:color w:val="000000" w:themeColor="text1"/>
            <w:sz w:val="24"/>
            <w:szCs w:val="24"/>
          </w:rPr>
          <w:delText>the</w:delText>
        </w:r>
        <w:r w:rsidR="007550A8" w:rsidRPr="00D7451B" w:rsidDel="0047464B">
          <w:rPr>
            <w:rFonts w:ascii="Times New Roman" w:eastAsia="Calibri" w:hAnsi="Times New Roman" w:cs="Times New Roman"/>
            <w:color w:val="000000" w:themeColor="text1"/>
            <w:sz w:val="24"/>
            <w:szCs w:val="24"/>
          </w:rPr>
          <w:delText>ir</w:delText>
        </w:r>
        <w:r w:rsidR="004A27EE" w:rsidRPr="00D7451B" w:rsidDel="0047464B">
          <w:rPr>
            <w:rFonts w:ascii="Times New Roman" w:eastAsia="Calibri" w:hAnsi="Times New Roman" w:cs="Times New Roman"/>
            <w:color w:val="000000" w:themeColor="text1"/>
            <w:sz w:val="24"/>
            <w:szCs w:val="24"/>
          </w:rPr>
          <w:delText xml:space="preserve"> </w:delText>
        </w:r>
      </w:del>
      <w:r w:rsidR="00E070E2" w:rsidRPr="00D7451B">
        <w:rPr>
          <w:rFonts w:ascii="Times New Roman" w:eastAsia="Calibri" w:hAnsi="Times New Roman" w:cs="Times New Roman"/>
          <w:color w:val="000000" w:themeColor="text1"/>
          <w:sz w:val="24"/>
          <w:szCs w:val="24"/>
        </w:rPr>
        <w:t>quartile</w:t>
      </w:r>
      <w:r w:rsidR="00871DB0" w:rsidRPr="00D7451B">
        <w:rPr>
          <w:rFonts w:ascii="Times New Roman" w:eastAsia="Calibri" w:hAnsi="Times New Roman" w:cs="Times New Roman"/>
          <w:color w:val="000000" w:themeColor="text1"/>
          <w:sz w:val="24"/>
          <w:szCs w:val="24"/>
        </w:rPr>
        <w:t xml:space="preserve"> ra</w:t>
      </w:r>
      <w:r w:rsidR="004A27EE" w:rsidRPr="00D7451B">
        <w:rPr>
          <w:rFonts w:ascii="Times New Roman" w:eastAsia="Calibri" w:hAnsi="Times New Roman" w:cs="Times New Roman"/>
          <w:color w:val="000000" w:themeColor="text1"/>
          <w:sz w:val="24"/>
          <w:szCs w:val="24"/>
        </w:rPr>
        <w:t>n</w:t>
      </w:r>
      <w:r w:rsidR="00871DB0" w:rsidRPr="00D7451B">
        <w:rPr>
          <w:rFonts w:ascii="Times New Roman" w:eastAsia="Calibri" w:hAnsi="Times New Roman" w:cs="Times New Roman"/>
          <w:color w:val="000000" w:themeColor="text1"/>
          <w:sz w:val="24"/>
          <w:szCs w:val="24"/>
        </w:rPr>
        <w:t>king</w:t>
      </w:r>
      <w:ins w:id="193" w:author="Nair-Desai, Sameer" w:date="2022-02-02T09:31:00Z">
        <w:r w:rsidR="0047464B">
          <w:rPr>
            <w:rFonts w:ascii="Times New Roman" w:eastAsia="Calibri" w:hAnsi="Times New Roman" w:cs="Times New Roman"/>
            <w:color w:val="000000" w:themeColor="text1"/>
            <w:sz w:val="24"/>
            <w:szCs w:val="24"/>
          </w:rPr>
          <w:t>s</w:t>
        </w:r>
      </w:ins>
      <w:r w:rsidR="00871DB0" w:rsidRPr="00D7451B">
        <w:rPr>
          <w:rFonts w:ascii="Times New Roman" w:eastAsia="Calibri" w:hAnsi="Times New Roman" w:cs="Times New Roman"/>
          <w:color w:val="000000" w:themeColor="text1"/>
          <w:sz w:val="24"/>
          <w:szCs w:val="24"/>
        </w:rPr>
        <w:t xml:space="preserve"> </w:t>
      </w:r>
      <w:r w:rsidR="00C45F31" w:rsidRPr="00D7451B">
        <w:rPr>
          <w:rFonts w:ascii="Times New Roman" w:eastAsia="Calibri" w:hAnsi="Times New Roman" w:cs="Times New Roman"/>
          <w:color w:val="000000" w:themeColor="text1"/>
          <w:sz w:val="24"/>
          <w:szCs w:val="24"/>
        </w:rPr>
        <w:t>differ</w:t>
      </w:r>
      <w:del w:id="194" w:author="Nair-Desai, Sameer" w:date="2022-02-02T09:31:00Z">
        <w:r w:rsidR="00C45F31" w:rsidRPr="00D7451B" w:rsidDel="0047464B">
          <w:rPr>
            <w:rFonts w:ascii="Times New Roman" w:eastAsia="Calibri" w:hAnsi="Times New Roman" w:cs="Times New Roman"/>
            <w:color w:val="000000" w:themeColor="text1"/>
            <w:sz w:val="24"/>
            <w:szCs w:val="24"/>
          </w:rPr>
          <w:delText>s</w:delText>
        </w:r>
      </w:del>
      <w:r w:rsidR="004A27EE" w:rsidRPr="00D7451B">
        <w:rPr>
          <w:rFonts w:ascii="Times New Roman" w:eastAsia="Calibri" w:hAnsi="Times New Roman" w:cs="Times New Roman"/>
          <w:color w:val="000000" w:themeColor="text1"/>
          <w:sz w:val="24"/>
          <w:szCs w:val="24"/>
        </w:rPr>
        <w:t xml:space="preserve"> between the two</w:t>
      </w:r>
      <w:r w:rsidR="00871DB0" w:rsidRPr="00D7451B">
        <w:rPr>
          <w:rFonts w:ascii="Times New Roman" w:eastAsia="Calibri" w:hAnsi="Times New Roman" w:cs="Times New Roman"/>
          <w:color w:val="000000" w:themeColor="text1"/>
          <w:sz w:val="24"/>
          <w:szCs w:val="24"/>
        </w:rPr>
        <w:t xml:space="preserve"> data set</w:t>
      </w:r>
      <w:r w:rsidR="004A27EE" w:rsidRPr="00D7451B">
        <w:rPr>
          <w:rFonts w:ascii="Times New Roman" w:eastAsia="Calibri" w:hAnsi="Times New Roman" w:cs="Times New Roman"/>
          <w:color w:val="000000" w:themeColor="text1"/>
          <w:sz w:val="24"/>
          <w:szCs w:val="24"/>
        </w:rPr>
        <w:t>s</w:t>
      </w:r>
      <w:ins w:id="195" w:author="Nair-Desai, Sameer" w:date="2022-02-02T09:31:00Z">
        <w:r w:rsidR="0047464B">
          <w:rPr>
            <w:rFonts w:ascii="Times New Roman" w:eastAsia="Calibri" w:hAnsi="Times New Roman" w:cs="Times New Roman"/>
            <w:color w:val="000000" w:themeColor="text1"/>
            <w:sz w:val="24"/>
            <w:szCs w:val="24"/>
          </w:rPr>
          <w:t xml:space="preserve"> (</w:t>
        </w:r>
        <w:del w:id="196" w:author="Joshua Aizenman" w:date="2022-02-02T15:14:00Z">
          <w:r w:rsidR="0047464B" w:rsidRPr="00640363" w:rsidDel="00341F20">
            <w:rPr>
              <w:rFonts w:ascii="Times New Roman" w:eastAsia="Calibri" w:hAnsi="Times New Roman" w:cs="Times New Roman"/>
              <w:color w:val="000000" w:themeColor="text1"/>
              <w:sz w:val="24"/>
              <w:szCs w:val="24"/>
            </w:rPr>
            <w:delText>i.e.</w:delText>
          </w:r>
        </w:del>
      </w:ins>
      <w:ins w:id="197" w:author="Joshua Aizenman" w:date="2022-02-02T15:14:00Z">
        <w:r w:rsidR="00341F20" w:rsidRPr="00640363">
          <w:rPr>
            <w:rFonts w:ascii="Times New Roman" w:eastAsia="Calibri" w:hAnsi="Times New Roman" w:cs="Times New Roman"/>
            <w:color w:val="000000" w:themeColor="text1"/>
            <w:sz w:val="24"/>
            <w:szCs w:val="24"/>
          </w:rPr>
          <w:t>e.g.</w:t>
        </w:r>
      </w:ins>
      <w:ins w:id="198" w:author="Nair-Desai, Sameer" w:date="2022-02-02T09:31:00Z">
        <w:r w:rsidR="0047464B">
          <w:rPr>
            <w:rFonts w:ascii="Times New Roman" w:eastAsia="Calibri" w:hAnsi="Times New Roman" w:cs="Times New Roman"/>
            <w:color w:val="000000" w:themeColor="text1"/>
            <w:sz w:val="24"/>
            <w:szCs w:val="24"/>
          </w:rPr>
          <w:t>, a nation will have a quartile ranking of 3 based on the official mortality data, but a ranking of 1 based on the excess mortality data)</w:t>
        </w:r>
      </w:ins>
      <w:r w:rsidR="00871DB0" w:rsidRPr="00D7451B">
        <w:rPr>
          <w:rFonts w:ascii="Times New Roman" w:eastAsia="Calibri" w:hAnsi="Times New Roman" w:cs="Times New Roman"/>
          <w:color w:val="000000" w:themeColor="text1"/>
          <w:sz w:val="24"/>
          <w:szCs w:val="24"/>
        </w:rPr>
        <w:t xml:space="preserve">.  Next, we </w:t>
      </w:r>
      <w:r w:rsidR="00871DB0" w:rsidRPr="00D7451B">
        <w:rPr>
          <w:rFonts w:ascii="Times New Roman" w:eastAsia="Times New Roman" w:hAnsi="Times New Roman" w:cs="Times New Roman"/>
          <w:color w:val="222222"/>
          <w:sz w:val="24"/>
          <w:szCs w:val="24"/>
        </w:rPr>
        <w:t>contrast countries that are ranked substantially better to countries that are ranked substantially worse</w:t>
      </w:r>
      <w:ins w:id="199" w:author="Nair-Desai, Sameer" w:date="2022-02-02T09:34:00Z">
        <w:r w:rsidR="00CB44A4">
          <w:rPr>
            <w:rFonts w:ascii="Times New Roman" w:eastAsia="Times New Roman" w:hAnsi="Times New Roman" w:cs="Times New Roman"/>
            <w:color w:val="222222"/>
            <w:sz w:val="24"/>
            <w:szCs w:val="24"/>
          </w:rPr>
          <w:t>,</w:t>
        </w:r>
      </w:ins>
      <w:r w:rsidR="00871DB0" w:rsidRPr="00D7451B">
        <w:rPr>
          <w:rFonts w:ascii="Times New Roman" w:eastAsia="Times New Roman" w:hAnsi="Times New Roman" w:cs="Times New Roman"/>
          <w:color w:val="222222"/>
          <w:sz w:val="24"/>
          <w:szCs w:val="24"/>
        </w:rPr>
        <w:t xml:space="preserve"> </w:t>
      </w:r>
      <w:ins w:id="200" w:author="Nair-Desai, Sameer" w:date="2022-02-02T09:32:00Z">
        <w:r w:rsidR="0047464B">
          <w:rPr>
            <w:rFonts w:ascii="Times New Roman" w:eastAsia="Times New Roman" w:hAnsi="Times New Roman" w:cs="Times New Roman"/>
            <w:color w:val="222222"/>
            <w:sz w:val="24"/>
            <w:szCs w:val="24"/>
          </w:rPr>
          <w:t>based on their</w:t>
        </w:r>
      </w:ins>
      <w:del w:id="201" w:author="Nair-Desai, Sameer" w:date="2022-02-02T09:32:00Z">
        <w:r w:rsidR="00871DB0" w:rsidRPr="00D7451B" w:rsidDel="0047464B">
          <w:rPr>
            <w:rFonts w:ascii="Times New Roman" w:eastAsia="Times New Roman" w:hAnsi="Times New Roman" w:cs="Times New Roman"/>
            <w:color w:val="222222"/>
            <w:sz w:val="24"/>
            <w:szCs w:val="24"/>
          </w:rPr>
          <w:delText>in</w:delText>
        </w:r>
      </w:del>
      <w:r w:rsidR="00871DB0" w:rsidRPr="00D7451B">
        <w:rPr>
          <w:rFonts w:ascii="Times New Roman" w:eastAsia="Times New Roman" w:hAnsi="Times New Roman" w:cs="Times New Roman"/>
          <w:color w:val="222222"/>
          <w:sz w:val="24"/>
          <w:szCs w:val="24"/>
        </w:rPr>
        <w:t xml:space="preserve"> excess mortality</w:t>
      </w:r>
      <w:del w:id="202" w:author="Nair-Desai, Sameer" w:date="2022-02-02T09:32:00Z">
        <w:r w:rsidR="00871DB0" w:rsidRPr="00D7451B" w:rsidDel="0047464B">
          <w:rPr>
            <w:rFonts w:ascii="Times New Roman" w:eastAsia="Times New Roman" w:hAnsi="Times New Roman" w:cs="Times New Roman"/>
            <w:color w:val="222222"/>
            <w:sz w:val="24"/>
            <w:szCs w:val="24"/>
          </w:rPr>
          <w:delText xml:space="preserve"> than</w:delText>
        </w:r>
      </w:del>
      <w:ins w:id="203" w:author="Nair-Desai, Sameer" w:date="2022-02-02T09:32:00Z">
        <w:r w:rsidR="0047464B">
          <w:rPr>
            <w:rFonts w:ascii="Times New Roman" w:eastAsia="Times New Roman" w:hAnsi="Times New Roman" w:cs="Times New Roman"/>
            <w:color w:val="222222"/>
            <w:sz w:val="24"/>
            <w:szCs w:val="24"/>
          </w:rPr>
          <w:t xml:space="preserve"> compared to their</w:t>
        </w:r>
      </w:ins>
      <w:del w:id="204" w:author="Nair-Desai, Sameer" w:date="2022-02-02T09:32:00Z">
        <w:r w:rsidR="00871DB0" w:rsidRPr="00D7451B" w:rsidDel="0047464B">
          <w:rPr>
            <w:rFonts w:ascii="Times New Roman" w:eastAsia="Times New Roman" w:hAnsi="Times New Roman" w:cs="Times New Roman"/>
            <w:color w:val="222222"/>
            <w:sz w:val="24"/>
            <w:szCs w:val="24"/>
          </w:rPr>
          <w:delText xml:space="preserve"> in</w:delText>
        </w:r>
      </w:del>
      <w:r w:rsidR="00871DB0" w:rsidRPr="00D7451B">
        <w:rPr>
          <w:rFonts w:ascii="Times New Roman" w:eastAsia="Times New Roman" w:hAnsi="Times New Roman" w:cs="Times New Roman"/>
          <w:color w:val="222222"/>
          <w:sz w:val="24"/>
          <w:szCs w:val="24"/>
        </w:rPr>
        <w:t xml:space="preserve"> official </w:t>
      </w:r>
      <w:del w:id="205" w:author="Nair-Desai, Sameer" w:date="2022-02-02T10:38:00Z">
        <w:r w:rsidR="004E7F18" w:rsidRPr="00D7451B" w:rsidDel="00525E77">
          <w:rPr>
            <w:rFonts w:ascii="Times New Roman" w:eastAsia="Times New Roman" w:hAnsi="Times New Roman" w:cs="Times New Roman"/>
            <w:color w:val="222222"/>
            <w:sz w:val="24"/>
            <w:szCs w:val="24"/>
          </w:rPr>
          <w:delText>C</w:delText>
        </w:r>
        <w:r w:rsidR="00871DB0" w:rsidRPr="00D7451B" w:rsidDel="00525E77">
          <w:rPr>
            <w:rFonts w:ascii="Times New Roman" w:eastAsia="Times New Roman" w:hAnsi="Times New Roman" w:cs="Times New Roman"/>
            <w:color w:val="222222"/>
            <w:sz w:val="24"/>
            <w:szCs w:val="24"/>
          </w:rPr>
          <w:delText>ovid</w:delText>
        </w:r>
      </w:del>
      <w:ins w:id="206" w:author="Nair-Desai, Sameer" w:date="2022-02-02T10:38:00Z">
        <w:r w:rsidR="00525E77">
          <w:rPr>
            <w:rFonts w:ascii="Times New Roman" w:eastAsia="Times New Roman" w:hAnsi="Times New Roman" w:cs="Times New Roman"/>
            <w:color w:val="222222"/>
            <w:sz w:val="24"/>
            <w:szCs w:val="24"/>
          </w:rPr>
          <w:t>Covid</w:t>
        </w:r>
      </w:ins>
      <w:r w:rsidR="001D38E9" w:rsidRPr="00D7451B">
        <w:rPr>
          <w:rFonts w:ascii="Times New Roman" w:eastAsia="Times New Roman" w:hAnsi="Times New Roman" w:cs="Times New Roman"/>
          <w:color w:val="222222"/>
          <w:sz w:val="24"/>
          <w:szCs w:val="24"/>
        </w:rPr>
        <w:t xml:space="preserve"> mortality</w:t>
      </w:r>
      <w:r w:rsidR="00871DB0" w:rsidRPr="00D7451B">
        <w:rPr>
          <w:rFonts w:ascii="Times New Roman" w:eastAsia="Times New Roman" w:hAnsi="Times New Roman" w:cs="Times New Roman"/>
          <w:color w:val="222222"/>
          <w:sz w:val="24"/>
          <w:szCs w:val="24"/>
        </w:rPr>
        <w:t xml:space="preserve"> count.</w:t>
      </w:r>
      <w:ins w:id="207" w:author="Nair-Desai, Sameer" w:date="2022-02-02T09:32:00Z">
        <w:r w:rsidR="00CB44A4">
          <w:rPr>
            <w:rFonts w:ascii="Times New Roman" w:eastAsia="Times New Roman" w:hAnsi="Times New Roman" w:cs="Times New Roman"/>
            <w:color w:val="222222"/>
            <w:sz w:val="24"/>
            <w:szCs w:val="24"/>
          </w:rPr>
          <w:t xml:space="preserve"> We classify </w:t>
        </w:r>
      </w:ins>
      <w:ins w:id="208" w:author="Nair-Desai, Sameer" w:date="2022-02-02T09:34:00Z">
        <w:r w:rsidR="00CB44A4">
          <w:rPr>
            <w:rFonts w:ascii="Times New Roman" w:eastAsia="Times New Roman" w:hAnsi="Times New Roman" w:cs="Times New Roman"/>
            <w:color w:val="222222"/>
            <w:sz w:val="24"/>
            <w:szCs w:val="24"/>
          </w:rPr>
          <w:t xml:space="preserve">countries that are “doing </w:t>
        </w:r>
      </w:ins>
      <w:ins w:id="209" w:author="Xin, Weining" w:date="2022-02-03T15:23:00Z">
        <w:r w:rsidR="00A81A68">
          <w:rPr>
            <w:rFonts w:ascii="Times New Roman" w:eastAsia="Times New Roman" w:hAnsi="Times New Roman" w:cs="Times New Roman"/>
            <w:color w:val="222222"/>
            <w:sz w:val="24"/>
            <w:szCs w:val="24"/>
          </w:rPr>
          <w:t xml:space="preserve">substantially </w:t>
        </w:r>
      </w:ins>
      <w:ins w:id="210" w:author="Nair-Desai, Sameer" w:date="2022-02-02T09:34:00Z">
        <w:r w:rsidR="00CB44A4">
          <w:rPr>
            <w:rFonts w:ascii="Times New Roman" w:eastAsia="Times New Roman" w:hAnsi="Times New Roman" w:cs="Times New Roman"/>
            <w:color w:val="222222"/>
            <w:sz w:val="24"/>
            <w:szCs w:val="24"/>
          </w:rPr>
          <w:t>better in excess”</w:t>
        </w:r>
      </w:ins>
      <w:ins w:id="211" w:author="Nair-Desai, Sameer" w:date="2022-02-02T09:32:00Z">
        <w:r w:rsidR="00CB44A4">
          <w:rPr>
            <w:rFonts w:ascii="Times New Roman" w:eastAsia="Times New Roman" w:hAnsi="Times New Roman" w:cs="Times New Roman"/>
            <w:color w:val="222222"/>
            <w:sz w:val="24"/>
            <w:szCs w:val="24"/>
          </w:rPr>
          <w:t xml:space="preserve"> as any</w:t>
        </w:r>
      </w:ins>
      <w:ins w:id="212" w:author="Nair-Desai, Sameer" w:date="2022-02-02T09:34:00Z">
        <w:r w:rsidR="00CB44A4">
          <w:rPr>
            <w:rFonts w:ascii="Times New Roman" w:eastAsia="Times New Roman" w:hAnsi="Times New Roman" w:cs="Times New Roman"/>
            <w:color w:val="222222"/>
            <w:sz w:val="24"/>
            <w:szCs w:val="24"/>
          </w:rPr>
          <w:t xml:space="preserve"> nation</w:t>
        </w:r>
      </w:ins>
      <w:ins w:id="213" w:author="Nair-Desai, Sameer" w:date="2022-02-02T09:32:00Z">
        <w:r w:rsidR="00CB44A4">
          <w:rPr>
            <w:rFonts w:ascii="Times New Roman" w:eastAsia="Times New Roman" w:hAnsi="Times New Roman" w:cs="Times New Roman"/>
            <w:color w:val="222222"/>
            <w:sz w:val="24"/>
            <w:szCs w:val="24"/>
          </w:rPr>
          <w:t xml:space="preserve"> in the sample which record</w:t>
        </w:r>
      </w:ins>
      <w:ins w:id="214" w:author="Nair-Desai, Sameer" w:date="2022-02-02T09:33:00Z">
        <w:r w:rsidR="00CB44A4">
          <w:rPr>
            <w:rFonts w:ascii="Times New Roman" w:eastAsia="Times New Roman" w:hAnsi="Times New Roman" w:cs="Times New Roman"/>
            <w:color w:val="222222"/>
            <w:sz w:val="24"/>
            <w:szCs w:val="24"/>
          </w:rPr>
          <w:t>ed</w:t>
        </w:r>
      </w:ins>
      <w:ins w:id="215" w:author="Nair-Desai, Sameer" w:date="2022-02-02T09:32:00Z">
        <w:r w:rsidR="00CB44A4">
          <w:rPr>
            <w:rFonts w:ascii="Times New Roman" w:eastAsia="Times New Roman" w:hAnsi="Times New Roman" w:cs="Times New Roman"/>
            <w:color w:val="222222"/>
            <w:sz w:val="24"/>
            <w:szCs w:val="24"/>
          </w:rPr>
          <w:t xml:space="preserve"> a quartile ranking </w:t>
        </w:r>
        <w:r w:rsidR="00CB44A4">
          <w:rPr>
            <w:rFonts w:ascii="Times New Roman" w:eastAsia="Times New Roman" w:hAnsi="Times New Roman" w:cs="Times New Roman"/>
            <w:i/>
            <w:iCs/>
            <w:color w:val="222222"/>
            <w:sz w:val="24"/>
            <w:szCs w:val="24"/>
          </w:rPr>
          <w:t xml:space="preserve">at least </w:t>
        </w:r>
      </w:ins>
      <w:ins w:id="216" w:author="Nair-Desai, Sameer" w:date="2022-02-02T09:33:00Z">
        <w:r w:rsidR="00CB44A4">
          <w:rPr>
            <w:rFonts w:ascii="Times New Roman" w:eastAsia="Times New Roman" w:hAnsi="Times New Roman" w:cs="Times New Roman"/>
            <w:i/>
            <w:iCs/>
            <w:color w:val="222222"/>
            <w:sz w:val="24"/>
            <w:szCs w:val="24"/>
          </w:rPr>
          <w:t xml:space="preserve">two </w:t>
        </w:r>
        <w:del w:id="217" w:author="Joshua Aizenman" w:date="2022-02-02T15:57:00Z">
          <w:r w:rsidR="00CB44A4" w:rsidDel="00B65DC7">
            <w:rPr>
              <w:rFonts w:ascii="Times New Roman" w:eastAsia="Times New Roman" w:hAnsi="Times New Roman" w:cs="Times New Roman"/>
              <w:i/>
              <w:iCs/>
              <w:color w:val="222222"/>
              <w:sz w:val="24"/>
              <w:szCs w:val="24"/>
            </w:rPr>
            <w:delText>higher</w:delText>
          </w:r>
        </w:del>
      </w:ins>
      <w:ins w:id="218" w:author="Joshua Aizenman" w:date="2022-02-02T15:57:00Z">
        <w:r w:rsidR="00B65DC7">
          <w:rPr>
            <w:rFonts w:ascii="Times New Roman" w:eastAsia="Times New Roman" w:hAnsi="Times New Roman" w:cs="Times New Roman"/>
            <w:i/>
            <w:iCs/>
            <w:color w:val="222222"/>
            <w:sz w:val="24"/>
            <w:szCs w:val="24"/>
          </w:rPr>
          <w:t>better</w:t>
        </w:r>
      </w:ins>
      <w:ins w:id="219" w:author="Xin, Weining" w:date="2022-02-03T15:24:00Z">
        <w:r w:rsidR="00A81A68">
          <w:rPr>
            <w:rFonts w:ascii="Times New Roman" w:eastAsia="Times New Roman" w:hAnsi="Times New Roman" w:cs="Times New Roman"/>
            <w:i/>
            <w:iCs/>
            <w:color w:val="222222"/>
            <w:sz w:val="24"/>
            <w:szCs w:val="24"/>
          </w:rPr>
          <w:t xml:space="preserve"> (i.e., lower mortality)</w:t>
        </w:r>
      </w:ins>
      <w:ins w:id="220" w:author="Nair-Desai, Sameer" w:date="2022-02-02T09:33:00Z">
        <w:r w:rsidR="00CB44A4">
          <w:rPr>
            <w:rFonts w:ascii="Times New Roman" w:eastAsia="Times New Roman" w:hAnsi="Times New Roman" w:cs="Times New Roman"/>
            <w:color w:val="222222"/>
            <w:sz w:val="24"/>
            <w:szCs w:val="24"/>
          </w:rPr>
          <w:t xml:space="preserve"> when using excess mortalities, as opposed to official mortalities</w:t>
        </w:r>
      </w:ins>
      <w:ins w:id="221" w:author="Xin, Weining" w:date="2022-02-03T15:24:00Z">
        <w:r w:rsidR="00A81A68">
          <w:rPr>
            <w:rFonts w:ascii="Times New Roman" w:eastAsia="Times New Roman" w:hAnsi="Times New Roman" w:cs="Times New Roman"/>
            <w:color w:val="222222"/>
            <w:sz w:val="24"/>
            <w:szCs w:val="24"/>
          </w:rPr>
          <w:t xml:space="preserve">, and countries that are “doing substantially worse in excess” as any nation in the sample which recorded a quartile ranking </w:t>
        </w:r>
        <w:r w:rsidR="00A81A68">
          <w:rPr>
            <w:rFonts w:ascii="Times New Roman" w:eastAsia="Times New Roman" w:hAnsi="Times New Roman" w:cs="Times New Roman"/>
            <w:i/>
            <w:iCs/>
            <w:color w:val="222222"/>
            <w:sz w:val="24"/>
            <w:szCs w:val="24"/>
          </w:rPr>
          <w:t>at least two worse (i.e., higher mortality)</w:t>
        </w:r>
        <w:r w:rsidR="00A81A68">
          <w:rPr>
            <w:rFonts w:ascii="Times New Roman" w:eastAsia="Times New Roman" w:hAnsi="Times New Roman" w:cs="Times New Roman"/>
            <w:color w:val="222222"/>
            <w:sz w:val="24"/>
            <w:szCs w:val="24"/>
          </w:rPr>
          <w:t xml:space="preserve"> when using excess mortalities, as opposed to official mortalities</w:t>
        </w:r>
      </w:ins>
      <w:ins w:id="222" w:author="Nair-Desai, Sameer" w:date="2022-02-02T09:33:00Z">
        <w:r w:rsidR="00CB44A4">
          <w:rPr>
            <w:rFonts w:ascii="Times New Roman" w:eastAsia="Times New Roman" w:hAnsi="Times New Roman" w:cs="Times New Roman"/>
            <w:color w:val="222222"/>
            <w:sz w:val="24"/>
            <w:szCs w:val="24"/>
          </w:rPr>
          <w:t>.</w:t>
        </w:r>
      </w:ins>
      <w:r w:rsidR="00871DB0" w:rsidRPr="00D7451B">
        <w:rPr>
          <w:rFonts w:ascii="Times New Roman" w:eastAsia="Times New Roman" w:hAnsi="Times New Roman" w:cs="Times New Roman"/>
          <w:color w:val="222222"/>
          <w:sz w:val="24"/>
          <w:szCs w:val="24"/>
        </w:rPr>
        <w:t xml:space="preserve"> </w:t>
      </w:r>
      <w:del w:id="223" w:author="Nair-Desai, Sameer" w:date="2022-02-02T09:33:00Z">
        <w:r w:rsidR="00871DB0" w:rsidRPr="00D7451B" w:rsidDel="00CB44A4">
          <w:rPr>
            <w:rFonts w:ascii="Times New Roman" w:eastAsia="Times New Roman" w:hAnsi="Times New Roman" w:cs="Times New Roman"/>
            <w:color w:val="222222"/>
            <w:sz w:val="24"/>
            <w:szCs w:val="24"/>
          </w:rPr>
          <w:delText xml:space="preserve"> </w:delText>
        </w:r>
      </w:del>
      <w:r w:rsidR="00871DB0" w:rsidRPr="00D7451B">
        <w:rPr>
          <w:rFonts w:ascii="Times New Roman" w:eastAsia="Times New Roman" w:hAnsi="Times New Roman" w:cs="Times New Roman"/>
          <w:color w:val="222222"/>
          <w:sz w:val="24"/>
          <w:szCs w:val="24"/>
        </w:rPr>
        <w:t>On average, the</w:t>
      </w:r>
      <w:ins w:id="224" w:author="Nair-Desai, Sameer" w:date="2022-02-02T09:33:00Z">
        <w:r w:rsidR="00CB44A4">
          <w:rPr>
            <w:rFonts w:ascii="Times New Roman" w:eastAsia="Times New Roman" w:hAnsi="Times New Roman" w:cs="Times New Roman"/>
            <w:color w:val="222222"/>
            <w:sz w:val="24"/>
            <w:szCs w:val="24"/>
          </w:rPr>
          <w:t>se</w:t>
        </w:r>
      </w:ins>
      <w:r w:rsidR="00871DB0" w:rsidRPr="00D7451B">
        <w:rPr>
          <w:rFonts w:ascii="Times New Roman" w:eastAsia="Times New Roman" w:hAnsi="Times New Roman" w:cs="Times New Roman"/>
          <w:color w:val="222222"/>
          <w:sz w:val="24"/>
          <w:szCs w:val="24"/>
        </w:rPr>
        <w:t xml:space="preserve"> </w:t>
      </w:r>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doing</w:t>
      </w:r>
      <w:ins w:id="225" w:author="Xin, Weining" w:date="2022-02-03T15:24:00Z">
        <w:r w:rsidR="00A81A68">
          <w:rPr>
            <w:rFonts w:ascii="Times New Roman" w:eastAsia="Times New Roman" w:hAnsi="Times New Roman" w:cs="Times New Roman"/>
            <w:color w:val="222222"/>
            <w:sz w:val="24"/>
            <w:szCs w:val="24"/>
          </w:rPr>
          <w:t xml:space="preserve"> substantially</w:t>
        </w:r>
      </w:ins>
      <w:r w:rsidR="00871DB0" w:rsidRPr="00D7451B">
        <w:rPr>
          <w:rFonts w:ascii="Times New Roman" w:eastAsia="Times New Roman" w:hAnsi="Times New Roman" w:cs="Times New Roman"/>
          <w:color w:val="222222"/>
          <w:sz w:val="24"/>
          <w:szCs w:val="24"/>
        </w:rPr>
        <w:t xml:space="preserve"> better</w:t>
      </w:r>
      <w:ins w:id="226" w:author="Xin, Weining" w:date="2022-02-03T15:25:00Z">
        <w:r w:rsidR="00A81A68">
          <w:rPr>
            <w:rFonts w:ascii="Times New Roman" w:eastAsia="Times New Roman" w:hAnsi="Times New Roman" w:cs="Times New Roman"/>
            <w:color w:val="222222"/>
            <w:sz w:val="24"/>
            <w:szCs w:val="24"/>
          </w:rPr>
          <w:t xml:space="preserve"> in excess</w:t>
        </w:r>
      </w:ins>
      <w:r w:rsidR="004A27EE" w:rsidRPr="00D7451B">
        <w:rPr>
          <w:rFonts w:ascii="Times New Roman" w:eastAsia="Times New Roman" w:hAnsi="Times New Roman" w:cs="Times New Roman"/>
          <w:color w:val="222222"/>
          <w:sz w:val="24"/>
          <w:szCs w:val="24"/>
        </w:rPr>
        <w:t>’</w:t>
      </w:r>
      <w:r w:rsidR="00871DB0" w:rsidRPr="00D7451B">
        <w:rPr>
          <w:rFonts w:ascii="Times New Roman" w:eastAsia="Times New Roman" w:hAnsi="Times New Roman" w:cs="Times New Roman"/>
          <w:color w:val="222222"/>
          <w:sz w:val="24"/>
          <w:szCs w:val="24"/>
        </w:rPr>
        <w:t xml:space="preserve"> countries </w:t>
      </w:r>
      <w:del w:id="227" w:author="Nair-Desai, Sameer" w:date="2022-02-02T09:33:00Z">
        <w:r w:rsidR="00E070E2" w:rsidRPr="00D7451B" w:rsidDel="00CB44A4">
          <w:rPr>
            <w:rFonts w:ascii="Times New Roman" w:eastAsia="Times New Roman" w:hAnsi="Times New Roman" w:cs="Times New Roman"/>
            <w:color w:val="222222"/>
            <w:sz w:val="24"/>
            <w:szCs w:val="24"/>
          </w:rPr>
          <w:delText>in excess mortality than official count</w:delText>
        </w:r>
        <w:r w:rsidR="00935863" w:rsidDel="00CB44A4">
          <w:rPr>
            <w:rFonts w:ascii="Times New Roman" w:eastAsia="Times New Roman" w:hAnsi="Times New Roman" w:cs="Times New Roman"/>
            <w:color w:val="222222"/>
            <w:sz w:val="24"/>
            <w:szCs w:val="24"/>
          </w:rPr>
          <w:delText xml:space="preserve"> by at least two quortiles</w:delText>
        </w:r>
        <w:r w:rsidR="00E070E2" w:rsidRPr="00D7451B" w:rsidDel="00CB44A4">
          <w:rPr>
            <w:rFonts w:ascii="Times New Roman" w:eastAsia="Times New Roman" w:hAnsi="Times New Roman" w:cs="Times New Roman"/>
            <w:color w:val="222222"/>
            <w:sz w:val="24"/>
            <w:szCs w:val="24"/>
          </w:rPr>
          <w:delText xml:space="preserve"> </w:delText>
        </w:r>
      </w:del>
      <w:r w:rsidR="00871DB0" w:rsidRPr="00D7451B">
        <w:rPr>
          <w:rFonts w:ascii="Times New Roman" w:eastAsia="Times New Roman" w:hAnsi="Times New Roman" w:cs="Times New Roman"/>
          <w:color w:val="222222"/>
          <w:sz w:val="24"/>
          <w:szCs w:val="24"/>
        </w:rPr>
        <w:t xml:space="preserve">are </w:t>
      </w:r>
      <w:r w:rsidR="007550A8" w:rsidRPr="00D7451B">
        <w:rPr>
          <w:rFonts w:ascii="Times New Roman" w:eastAsia="Times New Roman" w:hAnsi="Times New Roman" w:cs="Times New Roman"/>
          <w:color w:val="222222"/>
          <w:sz w:val="24"/>
          <w:szCs w:val="24"/>
        </w:rPr>
        <w:t>characterized</w:t>
      </w:r>
      <w:r w:rsidR="00871DB0" w:rsidRPr="00D7451B">
        <w:rPr>
          <w:rFonts w:ascii="Times New Roman" w:eastAsia="Times New Roman" w:hAnsi="Times New Roman" w:cs="Times New Roman"/>
          <w:color w:val="222222"/>
          <w:sz w:val="24"/>
          <w:szCs w:val="24"/>
        </w:rPr>
        <w:t xml:space="preserve"> by lower population density; higher GDP/Capita; </w:t>
      </w:r>
      <w:del w:id="228" w:author="Nair-Desai, Sameer" w:date="2022-02-02T09:35:00Z">
        <w:r w:rsidR="00871DB0" w:rsidRPr="00D7451B" w:rsidDel="00CB44A4">
          <w:rPr>
            <w:rFonts w:ascii="Times New Roman" w:eastAsia="Times New Roman" w:hAnsi="Times New Roman" w:cs="Times New Roman"/>
            <w:color w:val="222222"/>
            <w:sz w:val="24"/>
            <w:szCs w:val="24"/>
          </w:rPr>
          <w:delText xml:space="preserve">scoring </w:delText>
        </w:r>
      </w:del>
      <w:r w:rsidR="00871DB0" w:rsidRPr="00D7451B">
        <w:rPr>
          <w:rFonts w:ascii="Times New Roman" w:eastAsia="Times New Roman" w:hAnsi="Times New Roman" w:cs="Times New Roman"/>
          <w:color w:val="222222"/>
          <w:sz w:val="24"/>
          <w:szCs w:val="24"/>
        </w:rPr>
        <w:t>better</w:t>
      </w:r>
      <w:del w:id="229" w:author="Nair-Desai, Sameer" w:date="2022-02-02T09:35:00Z">
        <w:r w:rsidR="00871DB0" w:rsidRPr="00D7451B" w:rsidDel="00CB44A4">
          <w:rPr>
            <w:rFonts w:ascii="Times New Roman" w:eastAsia="Times New Roman" w:hAnsi="Times New Roman" w:cs="Times New Roman"/>
            <w:color w:val="222222"/>
            <w:sz w:val="24"/>
            <w:szCs w:val="24"/>
          </w:rPr>
          <w:delText xml:space="preserve"> in</w:delText>
        </w:r>
      </w:del>
      <w:r w:rsidR="00871DB0" w:rsidRPr="00D7451B">
        <w:rPr>
          <w:rFonts w:ascii="Times New Roman" w:eastAsia="Times New Roman" w:hAnsi="Times New Roman" w:cs="Times New Roman"/>
          <w:color w:val="222222"/>
          <w:sz w:val="24"/>
          <w:szCs w:val="24"/>
        </w:rPr>
        <w:t xml:space="preserve"> rule of law, voice accountability, and government effectiveness; higher mean</w:t>
      </w:r>
      <w:ins w:id="230" w:author="Xin, Weining" w:date="2022-02-03T15:25:00Z">
        <w:r w:rsidR="00A81A68">
          <w:rPr>
            <w:rFonts w:ascii="Times New Roman" w:eastAsia="Times New Roman" w:hAnsi="Times New Roman" w:cs="Times New Roman"/>
            <w:color w:val="222222"/>
            <w:sz w:val="24"/>
            <w:szCs w:val="24"/>
          </w:rPr>
          <w:t xml:space="preserve"> </w:t>
        </w:r>
      </w:ins>
      <w:del w:id="231" w:author="Xin, Weining" w:date="2022-02-03T15:25:00Z">
        <w:r w:rsidR="00871DB0" w:rsidRPr="00D7451B" w:rsidDel="00A81A68">
          <w:rPr>
            <w:rFonts w:ascii="Times New Roman" w:eastAsia="Times New Roman" w:hAnsi="Times New Roman" w:cs="Times New Roman"/>
            <w:color w:val="222222"/>
            <w:sz w:val="24"/>
            <w:szCs w:val="24"/>
          </w:rPr>
          <w:delText xml:space="preserve"> and lower standard deviation </w:delText>
        </w:r>
      </w:del>
      <w:r w:rsidR="00871DB0" w:rsidRPr="00D7451B">
        <w:rPr>
          <w:rFonts w:ascii="Times New Roman" w:eastAsia="Times New Roman" w:hAnsi="Times New Roman" w:cs="Times New Roman"/>
          <w:color w:val="222222"/>
          <w:sz w:val="24"/>
          <w:szCs w:val="24"/>
        </w:rPr>
        <w:t>of stringency index; and substantially higher vaccination</w:t>
      </w:r>
      <w:r w:rsidR="001D38E9" w:rsidRPr="00D7451B">
        <w:rPr>
          <w:rFonts w:ascii="Times New Roman" w:eastAsia="Times New Roman" w:hAnsi="Times New Roman" w:cs="Times New Roman"/>
          <w:color w:val="222222"/>
          <w:sz w:val="24"/>
          <w:szCs w:val="24"/>
        </w:rPr>
        <w:t xml:space="preserve"> rates</w:t>
      </w:r>
      <w:r w:rsidR="00871DB0" w:rsidRPr="00D7451B">
        <w:rPr>
          <w:rFonts w:ascii="Times New Roman" w:eastAsia="Times New Roman" w:hAnsi="Times New Roman" w:cs="Times New Roman"/>
          <w:color w:val="222222"/>
          <w:sz w:val="24"/>
          <w:szCs w:val="24"/>
        </w:rPr>
        <w:t>.  </w:t>
      </w:r>
    </w:p>
    <w:p w14:paraId="36D9F6C0" w14:textId="5573A53C" w:rsidR="00BD10F6" w:rsidRPr="00D51D83" w:rsidRDefault="004A27EE" w:rsidP="00824F09">
      <w:pPr>
        <w:autoSpaceDE w:val="0"/>
        <w:autoSpaceDN w:val="0"/>
        <w:adjustRightInd w:val="0"/>
        <w:spacing w:after="0"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r>
      <w:r w:rsidR="00E070E2" w:rsidRPr="00D7451B">
        <w:rPr>
          <w:rFonts w:ascii="Times New Roman" w:eastAsia="Times New Roman" w:hAnsi="Times New Roman" w:cs="Times New Roman"/>
          <w:color w:val="222222"/>
          <w:sz w:val="24"/>
          <w:szCs w:val="24"/>
        </w:rPr>
        <w:t xml:space="preserve">These results suggest that one should take the official confirmed </w:t>
      </w:r>
      <w:del w:id="232" w:author="Nair-Desai, Sameer" w:date="2022-02-02T10:38:00Z">
        <w:r w:rsidR="00E070E2" w:rsidRPr="00D7451B" w:rsidDel="00525E77">
          <w:rPr>
            <w:rFonts w:ascii="Times New Roman" w:eastAsia="Times New Roman" w:hAnsi="Times New Roman" w:cs="Times New Roman"/>
            <w:color w:val="222222"/>
            <w:sz w:val="24"/>
            <w:szCs w:val="24"/>
          </w:rPr>
          <w:delText>Covid</w:delText>
        </w:r>
      </w:del>
      <w:ins w:id="233" w:author="Nair-Desai, Sameer" w:date="2022-02-02T10:38:00Z">
        <w:r w:rsidR="00525E77">
          <w:rPr>
            <w:rFonts w:ascii="Times New Roman" w:eastAsia="Times New Roman" w:hAnsi="Times New Roman" w:cs="Times New Roman"/>
            <w:color w:val="222222"/>
            <w:sz w:val="24"/>
            <w:szCs w:val="24"/>
          </w:rPr>
          <w:t>Covid</w:t>
        </w:r>
      </w:ins>
      <w:r w:rsidR="00E070E2" w:rsidRPr="00D7451B">
        <w:rPr>
          <w:rFonts w:ascii="Times New Roman" w:eastAsia="Times New Roman" w:hAnsi="Times New Roman" w:cs="Times New Roman"/>
          <w:color w:val="222222"/>
          <w:sz w:val="24"/>
          <w:szCs w:val="24"/>
        </w:rPr>
        <w:t xml:space="preserve"> mor</w:t>
      </w:r>
      <w:ins w:id="234" w:author="Nair-Desai, Sameer" w:date="2022-02-02T09:35:00Z">
        <w:r w:rsidR="00CB44A4">
          <w:rPr>
            <w:rFonts w:ascii="Times New Roman" w:eastAsia="Times New Roman" w:hAnsi="Times New Roman" w:cs="Times New Roman"/>
            <w:color w:val="222222"/>
            <w:sz w:val="24"/>
            <w:szCs w:val="24"/>
          </w:rPr>
          <w:t>t</w:t>
        </w:r>
      </w:ins>
      <w:r w:rsidR="00E070E2" w:rsidRPr="00D7451B">
        <w:rPr>
          <w:rFonts w:ascii="Times New Roman" w:eastAsia="Times New Roman" w:hAnsi="Times New Roman" w:cs="Times New Roman"/>
          <w:color w:val="222222"/>
          <w:sz w:val="24"/>
          <w:szCs w:val="24"/>
        </w:rPr>
        <w:t>ality counting with a grain of salt</w:t>
      </w:r>
      <w:r w:rsidRPr="00D7451B">
        <w:rPr>
          <w:rFonts w:ascii="Times New Roman" w:eastAsia="Times New Roman" w:hAnsi="Times New Roman" w:cs="Times New Roman"/>
          <w:color w:val="222222"/>
          <w:sz w:val="24"/>
          <w:szCs w:val="24"/>
        </w:rPr>
        <w:t xml:space="preserve">, and one may supplement this information with </w:t>
      </w:r>
      <w:r w:rsidR="00C45F31" w:rsidRPr="00D7451B">
        <w:rPr>
          <w:rFonts w:ascii="Times New Roman" w:eastAsia="Times New Roman" w:hAnsi="Times New Roman" w:cs="Times New Roman"/>
          <w:color w:val="222222"/>
          <w:sz w:val="24"/>
          <w:szCs w:val="24"/>
        </w:rPr>
        <w:t>excess</w:t>
      </w:r>
      <w:r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mortality</w:t>
      </w:r>
      <w:r w:rsidRPr="00D7451B">
        <w:rPr>
          <w:rFonts w:ascii="Times New Roman" w:eastAsia="Times New Roman" w:hAnsi="Times New Roman" w:cs="Times New Roman"/>
          <w:color w:val="222222"/>
          <w:sz w:val="24"/>
          <w:szCs w:val="24"/>
        </w:rPr>
        <w:t xml:space="preserve"> data</w:t>
      </w:r>
      <w:r w:rsidR="00E070E2" w:rsidRPr="00D7451B">
        <w:rPr>
          <w:rFonts w:ascii="Times New Roman" w:eastAsia="Times New Roman" w:hAnsi="Times New Roman" w:cs="Times New Roman"/>
          <w:color w:val="222222"/>
          <w:sz w:val="24"/>
          <w:szCs w:val="24"/>
        </w:rPr>
        <w:t xml:space="preserve">. </w:t>
      </w:r>
      <w:r w:rsidR="00C45F31" w:rsidRPr="00D7451B">
        <w:rPr>
          <w:rFonts w:ascii="Times New Roman" w:eastAsia="Times New Roman" w:hAnsi="Times New Roman" w:cs="Times New Roman"/>
          <w:color w:val="222222"/>
          <w:sz w:val="24"/>
          <w:szCs w:val="24"/>
        </w:rPr>
        <w:t>Vaccination</w:t>
      </w:r>
      <w:r w:rsidRPr="00D7451B">
        <w:rPr>
          <w:rFonts w:ascii="Times New Roman" w:eastAsia="Times New Roman" w:hAnsi="Times New Roman" w:cs="Times New Roman"/>
          <w:color w:val="222222"/>
          <w:sz w:val="24"/>
          <w:szCs w:val="24"/>
        </w:rPr>
        <w:t xml:space="preserve"> rates,</w:t>
      </w:r>
      <w:r w:rsidR="00E070E2" w:rsidRPr="00D7451B">
        <w:rPr>
          <w:rFonts w:ascii="Times New Roman" w:eastAsia="Times New Roman" w:hAnsi="Times New Roman" w:cs="Times New Roman"/>
          <w:color w:val="222222"/>
          <w:sz w:val="24"/>
          <w:szCs w:val="24"/>
        </w:rPr>
        <w:t xml:space="preserve"> </w:t>
      </w:r>
      <w:r w:rsidRPr="00D7451B">
        <w:rPr>
          <w:rFonts w:ascii="Times New Roman" w:eastAsia="Times New Roman" w:hAnsi="Times New Roman" w:cs="Times New Roman"/>
          <w:color w:val="222222"/>
          <w:sz w:val="24"/>
          <w:szCs w:val="24"/>
        </w:rPr>
        <w:t>g</w:t>
      </w:r>
      <w:r w:rsidR="00E070E2" w:rsidRPr="00D7451B">
        <w:rPr>
          <w:rFonts w:ascii="Times New Roman" w:eastAsia="Times New Roman" w:hAnsi="Times New Roman" w:cs="Times New Roman"/>
          <w:color w:val="222222"/>
          <w:sz w:val="24"/>
          <w:szCs w:val="24"/>
        </w:rPr>
        <w:t>overnance</w:t>
      </w:r>
      <w:ins w:id="235" w:author="Nair-Desai, Sameer" w:date="2022-02-02T09:35:00Z">
        <w:r w:rsidR="00CB44A4">
          <w:rPr>
            <w:rFonts w:ascii="Times New Roman" w:eastAsia="Times New Roman" w:hAnsi="Times New Roman" w:cs="Times New Roman"/>
            <w:color w:val="222222"/>
            <w:sz w:val="24"/>
            <w:szCs w:val="24"/>
          </w:rPr>
          <w:t xml:space="preserve"> indicators</w:t>
        </w:r>
      </w:ins>
      <w:del w:id="236" w:author="Nair-Desai, Sameer" w:date="2022-02-02T09:35:00Z">
        <w:r w:rsidR="00E070E2" w:rsidRPr="00D7451B" w:rsidDel="00CB44A4">
          <w:rPr>
            <w:rFonts w:ascii="Times New Roman" w:eastAsia="Times New Roman" w:hAnsi="Times New Roman" w:cs="Times New Roman"/>
            <w:color w:val="222222"/>
            <w:sz w:val="24"/>
            <w:szCs w:val="24"/>
          </w:rPr>
          <w:delText xml:space="preserve"> </w:delText>
        </w:r>
        <w:r w:rsidRPr="00D7451B" w:rsidDel="00CB44A4">
          <w:rPr>
            <w:rFonts w:ascii="Times New Roman" w:eastAsia="Times New Roman" w:hAnsi="Times New Roman" w:cs="Times New Roman"/>
            <w:color w:val="222222"/>
            <w:sz w:val="24"/>
            <w:szCs w:val="24"/>
          </w:rPr>
          <w:delText>variable</w:delText>
        </w:r>
      </w:del>
      <w:r w:rsidR="00E070E2" w:rsidRPr="00D7451B">
        <w:rPr>
          <w:rFonts w:ascii="Times New Roman" w:eastAsia="Times New Roman" w:hAnsi="Times New Roman" w:cs="Times New Roman"/>
          <w:color w:val="222222"/>
          <w:sz w:val="24"/>
          <w:szCs w:val="24"/>
        </w:rPr>
        <w:t xml:space="preserve">, and other structural variables </w:t>
      </w:r>
      <w:r w:rsidR="0040553D" w:rsidRPr="00D7451B">
        <w:rPr>
          <w:rFonts w:ascii="Times New Roman" w:eastAsia="Times New Roman" w:hAnsi="Times New Roman" w:cs="Times New Roman"/>
          <w:color w:val="222222"/>
          <w:sz w:val="24"/>
          <w:szCs w:val="24"/>
        </w:rPr>
        <w:t xml:space="preserve">explain </w:t>
      </w:r>
      <w:r w:rsidR="00E070E2" w:rsidRPr="00D7451B">
        <w:rPr>
          <w:rFonts w:ascii="Times New Roman" w:eastAsia="Times New Roman" w:hAnsi="Times New Roman" w:cs="Times New Roman"/>
          <w:color w:val="222222"/>
          <w:sz w:val="24"/>
          <w:szCs w:val="24"/>
        </w:rPr>
        <w:t xml:space="preserve">the </w:t>
      </w:r>
      <w:r w:rsidR="0040553D" w:rsidRPr="00D7451B">
        <w:rPr>
          <w:rFonts w:ascii="Times New Roman" w:eastAsia="Times New Roman" w:hAnsi="Times New Roman" w:cs="Times New Roman"/>
          <w:color w:val="222222"/>
          <w:sz w:val="24"/>
          <w:szCs w:val="24"/>
        </w:rPr>
        <w:t xml:space="preserve">ranking </w:t>
      </w:r>
      <w:r w:rsidR="00E070E2" w:rsidRPr="00D7451B">
        <w:rPr>
          <w:rFonts w:ascii="Times New Roman" w:eastAsia="Times New Roman" w:hAnsi="Times New Roman" w:cs="Times New Roman"/>
          <w:color w:val="222222"/>
          <w:sz w:val="24"/>
          <w:szCs w:val="24"/>
        </w:rPr>
        <w:t xml:space="preserve">gaps between the two data sets. </w:t>
      </w:r>
      <w:ins w:id="237" w:author="Joshua Aizenman" w:date="2022-02-02T16:42:00Z">
        <w:r w:rsidR="00600F35">
          <w:rPr>
            <w:rFonts w:ascii="Times New Roman" w:eastAsia="Times New Roman" w:hAnsi="Times New Roman" w:cs="Times New Roman"/>
            <w:color w:val="222222"/>
            <w:sz w:val="24"/>
            <w:szCs w:val="24"/>
          </w:rPr>
          <w:t xml:space="preserve">Notably, these results may also reflect the </w:t>
        </w:r>
      </w:ins>
      <w:ins w:id="238" w:author="Joshua Aizenman" w:date="2022-02-02T16:43:00Z">
        <w:r w:rsidR="00600F35" w:rsidRPr="002777B0">
          <w:rPr>
            <w:rFonts w:ascii="Times New Roman" w:eastAsia="Times New Roman" w:hAnsi="Times New Roman" w:cs="Times New Roman"/>
            <w:color w:val="222222"/>
            <w:sz w:val="24"/>
            <w:szCs w:val="24"/>
          </w:rPr>
          <w:t xml:space="preserve">global shortages of vaccinations, resulting </w:t>
        </w:r>
        <w:del w:id="239" w:author="Yothin Jinjarak" w:date="2022-02-05T09:10:00Z">
          <w:r w:rsidR="00600F35" w:rsidRPr="002777B0" w:rsidDel="0043716E">
            <w:rPr>
              <w:rFonts w:ascii="Times New Roman" w:eastAsia="Times New Roman" w:hAnsi="Times New Roman" w:cs="Times New Roman"/>
              <w:color w:val="222222"/>
              <w:sz w:val="24"/>
              <w:szCs w:val="24"/>
            </w:rPr>
            <w:delText>with</w:delText>
          </w:r>
        </w:del>
      </w:ins>
      <w:ins w:id="240" w:author="Yothin Jinjarak" w:date="2022-02-05T09:10:00Z">
        <w:r w:rsidR="0043716E">
          <w:rPr>
            <w:rFonts w:ascii="Times New Roman" w:eastAsia="Times New Roman" w:hAnsi="Times New Roman" w:cs="Times New Roman"/>
            <w:color w:val="222222"/>
            <w:sz w:val="24"/>
            <w:szCs w:val="24"/>
          </w:rPr>
          <w:t>in</w:t>
        </w:r>
      </w:ins>
      <w:ins w:id="241" w:author="Joshua Aizenman" w:date="2022-02-02T16:43:00Z">
        <w:r w:rsidR="00600F35" w:rsidRPr="002777B0">
          <w:rPr>
            <w:rFonts w:ascii="Times New Roman" w:eastAsia="Times New Roman" w:hAnsi="Times New Roman" w:cs="Times New Roman"/>
            <w:color w:val="222222"/>
            <w:sz w:val="24"/>
            <w:szCs w:val="24"/>
          </w:rPr>
          <w:t xml:space="preserve"> unequal worldwide vaccination rates.</w:t>
        </w:r>
      </w:ins>
    </w:p>
    <w:p w14:paraId="2B6309A0" w14:textId="77777777" w:rsidR="00BD10F6" w:rsidRPr="00D7451B" w:rsidRDefault="00BD10F6" w:rsidP="00824F09">
      <w:pPr>
        <w:autoSpaceDE w:val="0"/>
        <w:autoSpaceDN w:val="0"/>
        <w:adjustRightInd w:val="0"/>
        <w:spacing w:after="0" w:line="360" w:lineRule="auto"/>
        <w:rPr>
          <w:rFonts w:ascii="Times New Roman" w:eastAsia="Calibri" w:hAnsi="Times New Roman" w:cs="Times New Roman"/>
          <w:color w:val="000000" w:themeColor="text1"/>
          <w:sz w:val="24"/>
          <w:szCs w:val="24"/>
        </w:rPr>
      </w:pPr>
    </w:p>
    <w:p w14:paraId="473CAF7A" w14:textId="211AF26A" w:rsidR="00D51D83" w:rsidRPr="00D7451B" w:rsidRDefault="00D51D83"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Data</w:t>
      </w:r>
    </w:p>
    <w:p w14:paraId="4AF7D1F3" w14:textId="40F0DAE4"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Our full dataset is constructed by supplementing the database on </w:t>
      </w:r>
      <w:del w:id="242" w:author="Nair-Desai, Sameer" w:date="2022-02-02T10:38:00Z">
        <w:r w:rsidRPr="00D7451B" w:rsidDel="00525E77">
          <w:rPr>
            <w:rFonts w:ascii="Times New Roman" w:hAnsi="Times New Roman" w:cs="Times New Roman"/>
            <w:sz w:val="24"/>
            <w:szCs w:val="24"/>
          </w:rPr>
          <w:delText>Covid</w:delText>
        </w:r>
      </w:del>
      <w:ins w:id="243"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by </w:t>
      </w:r>
      <w:r w:rsidRPr="00D7451B">
        <w:rPr>
          <w:rFonts w:ascii="Times New Roman" w:hAnsi="Times New Roman" w:cs="Times New Roman"/>
          <w:i/>
          <w:iCs/>
          <w:sz w:val="24"/>
          <w:szCs w:val="24"/>
        </w:rPr>
        <w:t xml:space="preserve">Our World in Data </w:t>
      </w:r>
      <w:r w:rsidRPr="00D7451B">
        <w:rPr>
          <w:rFonts w:ascii="Times New Roman" w:hAnsi="Times New Roman" w:cs="Times New Roman"/>
          <w:sz w:val="24"/>
          <w:szCs w:val="24"/>
        </w:rPr>
        <w:t xml:space="preserve">with a few other datasets, including the Oxford’s </w:t>
      </w:r>
      <w:del w:id="244" w:author="Nair-Desai, Sameer" w:date="2022-02-02T10:38:00Z">
        <w:r w:rsidRPr="00D7451B" w:rsidDel="00525E77">
          <w:rPr>
            <w:rFonts w:ascii="Times New Roman" w:hAnsi="Times New Roman" w:cs="Times New Roman"/>
            <w:sz w:val="24"/>
            <w:szCs w:val="24"/>
          </w:rPr>
          <w:delText>Covid</w:delText>
        </w:r>
      </w:del>
      <w:ins w:id="245"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Government Response Tracker, the World Development Indicator (WDI) database, the World Governance Indicator (WGI) database, and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del w:id="246" w:author="Nair-Desai, Sameer" w:date="2022-02-02T10:38:00Z">
        <w:r w:rsidRPr="00D7451B" w:rsidDel="00525E77">
          <w:rPr>
            <w:rFonts w:ascii="Times New Roman" w:hAnsi="Times New Roman" w:cs="Times New Roman"/>
            <w:sz w:val="24"/>
            <w:szCs w:val="24"/>
          </w:rPr>
          <w:delText>Covid</w:delText>
        </w:r>
      </w:del>
      <w:ins w:id="247"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excess deaths. The full dataset covers 170 countries at </w:t>
      </w:r>
      <w:ins w:id="248" w:author="Nair-Desai, Sameer" w:date="2022-02-02T10:02:00Z">
        <w:r w:rsidR="003E03B4">
          <w:rPr>
            <w:rFonts w:ascii="Times New Roman" w:hAnsi="Times New Roman" w:cs="Times New Roman"/>
            <w:sz w:val="24"/>
            <w:szCs w:val="24"/>
          </w:rPr>
          <w:t xml:space="preserve">a </w:t>
        </w:r>
      </w:ins>
      <w:r w:rsidRPr="00D7451B">
        <w:rPr>
          <w:rFonts w:ascii="Times New Roman" w:hAnsi="Times New Roman" w:cs="Times New Roman"/>
          <w:sz w:val="24"/>
          <w:szCs w:val="24"/>
        </w:rPr>
        <w:t xml:space="preserve">weekly frequency from January 1, 2020 to December 31, 2021. </w:t>
      </w:r>
    </w:p>
    <w:p w14:paraId="203E3311" w14:textId="17D85347"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Specifically, from the </w:t>
      </w:r>
      <w:r w:rsidRPr="00D7451B">
        <w:rPr>
          <w:rFonts w:ascii="Times New Roman" w:hAnsi="Times New Roman" w:cs="Times New Roman"/>
          <w:i/>
          <w:iCs/>
          <w:sz w:val="24"/>
          <w:szCs w:val="24"/>
        </w:rPr>
        <w:t>Our World in Data</w:t>
      </w:r>
      <w:r w:rsidRPr="00D7451B">
        <w:rPr>
          <w:rFonts w:ascii="Times New Roman" w:hAnsi="Times New Roman" w:cs="Times New Roman"/>
          <w:sz w:val="24"/>
          <w:szCs w:val="24"/>
        </w:rPr>
        <w:t xml:space="preserve">’s </w:t>
      </w:r>
      <w:del w:id="249" w:author="Nair-Desai, Sameer" w:date="2022-02-02T10:38:00Z">
        <w:r w:rsidRPr="00D7451B" w:rsidDel="00525E77">
          <w:rPr>
            <w:rFonts w:ascii="Times New Roman" w:hAnsi="Times New Roman" w:cs="Times New Roman"/>
            <w:sz w:val="24"/>
            <w:szCs w:val="24"/>
          </w:rPr>
          <w:delText>Covid</w:delText>
        </w:r>
      </w:del>
      <w:ins w:id="250"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database, we use cumulative officially reported </w:t>
      </w:r>
      <w:del w:id="251" w:author="Nair-Desai, Sameer" w:date="2022-02-02T10:38:00Z">
        <w:r w:rsidRPr="00D7451B" w:rsidDel="00525E77">
          <w:rPr>
            <w:rFonts w:ascii="Times New Roman" w:hAnsi="Times New Roman" w:cs="Times New Roman"/>
            <w:sz w:val="24"/>
            <w:szCs w:val="24"/>
          </w:rPr>
          <w:delText>Covid</w:delText>
        </w:r>
      </w:del>
      <w:ins w:id="252"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-19 mortality</w:t>
      </w:r>
      <w:ins w:id="253" w:author="Nair-Desai, Sameer" w:date="2022-02-02T10:02:00Z">
        <w:r w:rsidR="003E03B4">
          <w:rPr>
            <w:rFonts w:ascii="Times New Roman" w:hAnsi="Times New Roman" w:cs="Times New Roman"/>
            <w:sz w:val="24"/>
            <w:szCs w:val="24"/>
          </w:rPr>
          <w:t xml:space="preserve"> counts</w:t>
        </w:r>
      </w:ins>
      <w:r w:rsidRPr="00D7451B">
        <w:rPr>
          <w:rFonts w:ascii="Times New Roman" w:hAnsi="Times New Roman" w:cs="Times New Roman"/>
          <w:sz w:val="24"/>
          <w:szCs w:val="24"/>
        </w:rPr>
        <w:t xml:space="preserve"> (per million population), total number of </w:t>
      </w:r>
      <w:del w:id="254" w:author="Nair-Desai, Sameer" w:date="2022-02-02T10:38:00Z">
        <w:r w:rsidRPr="00D7451B" w:rsidDel="00525E77">
          <w:rPr>
            <w:rFonts w:ascii="Times New Roman" w:hAnsi="Times New Roman" w:cs="Times New Roman"/>
            <w:sz w:val="24"/>
            <w:szCs w:val="24"/>
          </w:rPr>
          <w:delText>Covid</w:delText>
        </w:r>
      </w:del>
      <w:ins w:id="255"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vaccination doses administered per 100 people in the </w:t>
      </w:r>
      <w:del w:id="256" w:author="Joshua Aizenman" w:date="2022-02-02T16:35:00Z">
        <w:r w:rsidRPr="00D7451B" w:rsidDel="00F556B1">
          <w:rPr>
            <w:rFonts w:ascii="Times New Roman" w:hAnsi="Times New Roman" w:cs="Times New Roman"/>
            <w:sz w:val="24"/>
            <w:szCs w:val="24"/>
          </w:rPr>
          <w:delText>toal</w:delText>
        </w:r>
      </w:del>
      <w:ins w:id="257" w:author="Joshua Aizenman" w:date="2022-02-02T16:35:00Z">
        <w:r w:rsidR="00F556B1" w:rsidRPr="00D7451B">
          <w:rPr>
            <w:rFonts w:ascii="Times New Roman" w:hAnsi="Times New Roman" w:cs="Times New Roman"/>
            <w:sz w:val="24"/>
            <w:szCs w:val="24"/>
          </w:rPr>
          <w:t>total</w:t>
        </w:r>
      </w:ins>
      <w:r w:rsidRPr="00D7451B">
        <w:rPr>
          <w:rFonts w:ascii="Times New Roman" w:hAnsi="Times New Roman" w:cs="Times New Roman"/>
          <w:sz w:val="24"/>
          <w:szCs w:val="24"/>
        </w:rPr>
        <w:t xml:space="preserve"> population, population density, share of aged 65+ population, </w:t>
      </w:r>
      <w:ins w:id="258" w:author="Nair-Desai, Sameer" w:date="2022-02-02T10:03:00Z">
        <w:r w:rsidR="003E03B4">
          <w:rPr>
            <w:rFonts w:ascii="Times New Roman" w:hAnsi="Times New Roman" w:cs="Times New Roman"/>
            <w:sz w:val="24"/>
            <w:szCs w:val="24"/>
          </w:rPr>
          <w:t xml:space="preserve">and </w:t>
        </w:r>
      </w:ins>
      <w:r w:rsidRPr="00D7451B">
        <w:rPr>
          <w:rFonts w:ascii="Times New Roman" w:hAnsi="Times New Roman" w:cs="Times New Roman"/>
          <w:sz w:val="24"/>
          <w:szCs w:val="24"/>
        </w:rPr>
        <w:t xml:space="preserve">GDP per capita. We use the Government Response </w:t>
      </w:r>
      <w:del w:id="259" w:author="Joshua Aizenman" w:date="2022-02-02T16:36:00Z">
        <w:r w:rsidRPr="00D7451B" w:rsidDel="00F556B1">
          <w:rPr>
            <w:rFonts w:ascii="Times New Roman" w:hAnsi="Times New Roman" w:cs="Times New Roman"/>
            <w:sz w:val="24"/>
            <w:szCs w:val="24"/>
          </w:rPr>
          <w:delText>Strigency</w:delText>
        </w:r>
      </w:del>
      <w:ins w:id="260" w:author="Joshua Aizenman" w:date="2022-02-02T16:36:00Z">
        <w:r w:rsidR="00F556B1" w:rsidRPr="00D7451B">
          <w:rPr>
            <w:rFonts w:ascii="Times New Roman" w:hAnsi="Times New Roman" w:cs="Times New Roman"/>
            <w:sz w:val="24"/>
            <w:szCs w:val="24"/>
          </w:rPr>
          <w:t>Stringency</w:t>
        </w:r>
      </w:ins>
      <w:r w:rsidRPr="00D7451B">
        <w:rPr>
          <w:rFonts w:ascii="Times New Roman" w:hAnsi="Times New Roman" w:cs="Times New Roman"/>
          <w:sz w:val="24"/>
          <w:szCs w:val="24"/>
        </w:rPr>
        <w:t xml:space="preserve"> Index (SI) from the Oxford’s </w:t>
      </w:r>
      <w:del w:id="261" w:author="Nair-Desai, Sameer" w:date="2022-02-02T10:38:00Z">
        <w:r w:rsidRPr="00D7451B" w:rsidDel="00525E77">
          <w:rPr>
            <w:rFonts w:ascii="Times New Roman" w:hAnsi="Times New Roman" w:cs="Times New Roman"/>
            <w:sz w:val="24"/>
            <w:szCs w:val="24"/>
          </w:rPr>
          <w:delText>Covid</w:delText>
        </w:r>
      </w:del>
      <w:ins w:id="262"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-19 Government Response Tracker, which is a composite measure based on 9 indicators including school closures, workplace closures, and travel bans, rescaled to a value from 0 to 100</w:t>
      </w:r>
      <w:ins w:id="263" w:author="Nair-Desai, Sameer" w:date="2022-02-02T10:03:00Z">
        <w:r w:rsidR="003E03B4">
          <w:rPr>
            <w:rFonts w:ascii="Times New Roman" w:hAnsi="Times New Roman" w:cs="Times New Roman"/>
            <w:sz w:val="24"/>
            <w:szCs w:val="24"/>
          </w:rPr>
          <w:t>,</w:t>
        </w:r>
      </w:ins>
      <w:r w:rsidRPr="00D7451B">
        <w:rPr>
          <w:rFonts w:ascii="Times New Roman" w:hAnsi="Times New Roman" w:cs="Times New Roman"/>
          <w:sz w:val="24"/>
          <w:szCs w:val="24"/>
        </w:rPr>
        <w:t xml:space="preserve"> with 100 indicating the </w:t>
      </w:r>
      <w:r w:rsidRPr="00D7451B">
        <w:rPr>
          <w:rFonts w:ascii="Times New Roman" w:hAnsi="Times New Roman" w:cs="Times New Roman"/>
          <w:sz w:val="24"/>
          <w:szCs w:val="24"/>
        </w:rPr>
        <w:lastRenderedPageBreak/>
        <w:t>strictest response. We use the share of urban population from the WDI database</w:t>
      </w:r>
      <w:ins w:id="264" w:author="Nair-Desai, Sameer" w:date="2022-02-02T10:03:00Z">
        <w:r w:rsidR="003E03B4">
          <w:rPr>
            <w:rFonts w:ascii="Times New Roman" w:hAnsi="Times New Roman" w:cs="Times New Roman"/>
            <w:sz w:val="24"/>
            <w:szCs w:val="24"/>
          </w:rPr>
          <w:t>;</w:t>
        </w:r>
      </w:ins>
      <w:del w:id="265"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and rule of law, voice and accountability, and government effectiveness in the WGI database</w:t>
      </w:r>
      <w:ins w:id="266" w:author="Nair-Desai, Sameer" w:date="2022-02-02T10:03:00Z">
        <w:r w:rsidR="003E03B4">
          <w:rPr>
            <w:rFonts w:ascii="Times New Roman" w:hAnsi="Times New Roman" w:cs="Times New Roman"/>
            <w:sz w:val="24"/>
            <w:szCs w:val="24"/>
          </w:rPr>
          <w:t>.</w:t>
        </w:r>
      </w:ins>
      <w:del w:id="267"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ins w:id="268" w:author="Nair-Desai, Sameer" w:date="2022-02-02T10:03:00Z">
        <w:r w:rsidR="003E03B4">
          <w:rPr>
            <w:rFonts w:ascii="Times New Roman" w:hAnsi="Times New Roman" w:cs="Times New Roman"/>
            <w:sz w:val="24"/>
            <w:szCs w:val="24"/>
          </w:rPr>
          <w:t>R</w:t>
        </w:r>
      </w:ins>
      <w:del w:id="269" w:author="Nair-Desai, Sameer" w:date="2022-02-02T10:03:00Z">
        <w:r w:rsidRPr="00D7451B" w:rsidDel="003E03B4">
          <w:rPr>
            <w:rFonts w:ascii="Times New Roman" w:hAnsi="Times New Roman" w:cs="Times New Roman"/>
            <w:sz w:val="24"/>
            <w:szCs w:val="24"/>
          </w:rPr>
          <w:delText>r</w:delText>
        </w:r>
      </w:del>
      <w:r w:rsidRPr="00D7451B">
        <w:rPr>
          <w:rFonts w:ascii="Times New Roman" w:hAnsi="Times New Roman" w:cs="Times New Roman"/>
          <w:sz w:val="24"/>
          <w:szCs w:val="24"/>
        </w:rPr>
        <w:t>ule of law captures perceptions of the extent to which agents have confidence in and abide by the rules of society, and in particular the quality of contract enforcement, property rights, the police, and the courts, as well as the likelihood of crime and violence</w:t>
      </w:r>
      <w:ins w:id="270" w:author="Nair-Desai, Sameer" w:date="2022-02-02T10:03:00Z">
        <w:r w:rsidR="003E03B4">
          <w:rPr>
            <w:rFonts w:ascii="Times New Roman" w:hAnsi="Times New Roman" w:cs="Times New Roman"/>
            <w:sz w:val="24"/>
            <w:szCs w:val="24"/>
          </w:rPr>
          <w:t>.</w:t>
        </w:r>
      </w:ins>
      <w:del w:id="271" w:author="Nair-Desai, Sameer" w:date="2022-02-02T10:03:00Z">
        <w:r w:rsidRPr="00D7451B" w:rsidDel="003E03B4">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ins w:id="272" w:author="Nair-Desai, Sameer" w:date="2022-02-02T10:03:00Z">
        <w:r w:rsidR="003E03B4">
          <w:rPr>
            <w:rFonts w:ascii="Times New Roman" w:hAnsi="Times New Roman" w:cs="Times New Roman"/>
            <w:sz w:val="24"/>
            <w:szCs w:val="24"/>
          </w:rPr>
          <w:t>V</w:t>
        </w:r>
      </w:ins>
      <w:del w:id="273" w:author="Nair-Desai, Sameer" w:date="2022-02-02T10:03:00Z">
        <w:r w:rsidRPr="00D7451B" w:rsidDel="003E03B4">
          <w:rPr>
            <w:rFonts w:ascii="Times New Roman" w:hAnsi="Times New Roman" w:cs="Times New Roman"/>
            <w:sz w:val="24"/>
            <w:szCs w:val="24"/>
          </w:rPr>
          <w:delText>v</w:delText>
        </w:r>
      </w:del>
      <w:r w:rsidRPr="00D7451B">
        <w:rPr>
          <w:rFonts w:ascii="Times New Roman" w:hAnsi="Times New Roman" w:cs="Times New Roman"/>
          <w:sz w:val="24"/>
          <w:szCs w:val="24"/>
        </w:rPr>
        <w:t xml:space="preserve">oice and accountability captures perceptions of the extent to which a country's citizens are able to participate in selecting their government, as well as freedom of expression, freedom of association, and </w:t>
      </w:r>
      <w:del w:id="274" w:author="Yothin Jinjarak" w:date="2022-02-05T09:10:00Z">
        <w:r w:rsidRPr="00D7451B" w:rsidDel="0043716E">
          <w:rPr>
            <w:rFonts w:ascii="Times New Roman" w:hAnsi="Times New Roman" w:cs="Times New Roman"/>
            <w:sz w:val="24"/>
            <w:szCs w:val="24"/>
          </w:rPr>
          <w:delText xml:space="preserve">a </w:delText>
        </w:r>
      </w:del>
      <w:r w:rsidRPr="00D7451B">
        <w:rPr>
          <w:rFonts w:ascii="Times New Roman" w:hAnsi="Times New Roman" w:cs="Times New Roman"/>
          <w:sz w:val="24"/>
          <w:szCs w:val="24"/>
        </w:rPr>
        <w:t>free media</w:t>
      </w:r>
      <w:del w:id="275" w:author="Nair-Desai, Sameer" w:date="2022-02-02T10:03:00Z">
        <w:r w:rsidRPr="00D7451B" w:rsidDel="003E03B4">
          <w:rPr>
            <w:rFonts w:ascii="Times New Roman" w:hAnsi="Times New Roman" w:cs="Times New Roman"/>
            <w:sz w:val="24"/>
            <w:szCs w:val="24"/>
          </w:rPr>
          <w:delText xml:space="preserve">; and </w:delText>
        </w:r>
      </w:del>
      <w:ins w:id="276" w:author="Nair-Desai, Sameer" w:date="2022-02-02T10:03:00Z">
        <w:r w:rsidR="003E03B4">
          <w:rPr>
            <w:rFonts w:ascii="Times New Roman" w:hAnsi="Times New Roman" w:cs="Times New Roman"/>
            <w:sz w:val="24"/>
            <w:szCs w:val="24"/>
          </w:rPr>
          <w:t>. Lastly, g</w:t>
        </w:r>
      </w:ins>
      <w:del w:id="277" w:author="Nair-Desai, Sameer" w:date="2022-02-02T10:03:00Z">
        <w:r w:rsidRPr="00D7451B" w:rsidDel="003E03B4">
          <w:rPr>
            <w:rFonts w:ascii="Times New Roman" w:hAnsi="Times New Roman" w:cs="Times New Roman"/>
            <w:sz w:val="24"/>
            <w:szCs w:val="24"/>
          </w:rPr>
          <w:delText>G</w:delText>
        </w:r>
      </w:del>
      <w:r w:rsidRPr="00D7451B">
        <w:rPr>
          <w:rFonts w:ascii="Times New Roman" w:hAnsi="Times New Roman" w:cs="Times New Roman"/>
          <w:sz w:val="24"/>
          <w:szCs w:val="24"/>
        </w:rPr>
        <w:t>overnment effectiveness captures perceptions of the quality of public services, the quality of the civil service and the degree of its independence from political pressures, the quality of policy formulation and implementation, and the credibility of the government's commitment to such policies.</w:t>
      </w:r>
    </w:p>
    <w:p w14:paraId="0D39DA36" w14:textId="0CD35395" w:rsidR="00DD3AB2" w:rsidRPr="00D7451B" w:rsidRDefault="00DD3AB2" w:rsidP="00D51D83">
      <w:pPr>
        <w:autoSpaceDE w:val="0"/>
        <w:autoSpaceDN w:val="0"/>
        <w:adjustRightInd w:val="0"/>
        <w:spacing w:after="0" w:line="360" w:lineRule="auto"/>
        <w:ind w:firstLine="720"/>
        <w:jc w:val="both"/>
        <w:rPr>
          <w:rFonts w:ascii="Times New Roman" w:hAnsi="Times New Roman" w:cs="Times New Roman"/>
          <w:sz w:val="24"/>
          <w:szCs w:val="24"/>
        </w:rPr>
      </w:pPr>
      <w:r w:rsidRPr="00D7451B">
        <w:rPr>
          <w:rFonts w:ascii="Times New Roman" w:hAnsi="Times New Roman" w:cs="Times New Roman"/>
          <w:sz w:val="24"/>
          <w:szCs w:val="24"/>
        </w:rPr>
        <w:t xml:space="preserve">We </w:t>
      </w:r>
      <w:ins w:id="278" w:author="Nair-Desai, Sameer" w:date="2022-02-02T10:03:00Z">
        <w:r w:rsidR="003E03B4">
          <w:rPr>
            <w:rFonts w:ascii="Times New Roman" w:hAnsi="Times New Roman" w:cs="Times New Roman"/>
            <w:sz w:val="24"/>
            <w:szCs w:val="24"/>
          </w:rPr>
          <w:t xml:space="preserve">also </w:t>
        </w:r>
      </w:ins>
      <w:r w:rsidRPr="00D7451B">
        <w:rPr>
          <w:rFonts w:ascii="Times New Roman" w:hAnsi="Times New Roman" w:cs="Times New Roman"/>
          <w:sz w:val="24"/>
          <w:szCs w:val="24"/>
        </w:rPr>
        <w:t xml:space="preserve">use cumulative excess mortality per million population from </w:t>
      </w:r>
      <w:r w:rsidRPr="00D7451B">
        <w:rPr>
          <w:rFonts w:ascii="Times New Roman" w:hAnsi="Times New Roman" w:cs="Times New Roman"/>
          <w:i/>
          <w:iCs/>
          <w:sz w:val="24"/>
          <w:szCs w:val="24"/>
        </w:rPr>
        <w:t>the Economist</w:t>
      </w:r>
      <w:r w:rsidRPr="00D7451B">
        <w:rPr>
          <w:rFonts w:ascii="Times New Roman" w:hAnsi="Times New Roman" w:cs="Times New Roman"/>
          <w:sz w:val="24"/>
          <w:szCs w:val="24"/>
        </w:rPr>
        <w:t xml:space="preserve">’s tracker for </w:t>
      </w:r>
      <w:del w:id="279" w:author="Nair-Desai, Sameer" w:date="2022-02-02T10:38:00Z">
        <w:r w:rsidRPr="00D7451B" w:rsidDel="00525E77">
          <w:rPr>
            <w:rFonts w:ascii="Times New Roman" w:hAnsi="Times New Roman" w:cs="Times New Roman"/>
            <w:sz w:val="24"/>
            <w:szCs w:val="24"/>
          </w:rPr>
          <w:delText>Covid</w:delText>
        </w:r>
      </w:del>
      <w:ins w:id="280"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-19 excess deaths, which is calculated by taking the </w:t>
      </w:r>
      <w:del w:id="281" w:author="Joshua Aizenman" w:date="2022-02-02T16:36:00Z">
        <w:r w:rsidRPr="00D7451B" w:rsidDel="00F556B1">
          <w:rPr>
            <w:rFonts w:ascii="Times New Roman" w:hAnsi="Times New Roman" w:cs="Times New Roman"/>
            <w:sz w:val="24"/>
            <w:szCs w:val="24"/>
          </w:rPr>
          <w:delText>motality</w:delText>
        </w:r>
      </w:del>
      <w:ins w:id="282" w:author="Joshua Aizenman" w:date="2022-02-02T16:36:00Z">
        <w:r w:rsidR="00F556B1" w:rsidRPr="00D7451B">
          <w:rPr>
            <w:rFonts w:ascii="Times New Roman" w:hAnsi="Times New Roman" w:cs="Times New Roman"/>
            <w:sz w:val="24"/>
            <w:szCs w:val="24"/>
          </w:rPr>
          <w:t>mortality</w:t>
        </w:r>
      </w:ins>
      <w:r w:rsidRPr="00D7451B">
        <w:rPr>
          <w:rFonts w:ascii="Times New Roman" w:hAnsi="Times New Roman" w:cs="Times New Roman"/>
          <w:sz w:val="24"/>
          <w:szCs w:val="24"/>
        </w:rPr>
        <w:t xml:space="preserve"> from all causes in a given country and period, and then comparing it with a historical baseline from recent years. The </w:t>
      </w:r>
      <w:del w:id="283" w:author="Yothin Jinjarak" w:date="2022-02-05T08:10:00Z">
        <w:r w:rsidRPr="00D7451B" w:rsidDel="004732A7">
          <w:rPr>
            <w:rFonts w:ascii="Times New Roman" w:hAnsi="Times New Roman" w:cs="Times New Roman"/>
            <w:sz w:val="24"/>
            <w:szCs w:val="24"/>
          </w:rPr>
          <w:delText>modelled base</w:delText>
        </w:r>
      </w:del>
      <w:r w:rsidRPr="00D7451B">
        <w:rPr>
          <w:rFonts w:ascii="Times New Roman" w:hAnsi="Times New Roman" w:cs="Times New Roman"/>
          <w:sz w:val="24"/>
          <w:szCs w:val="24"/>
        </w:rPr>
        <w:t xml:space="preserve">lines fit a linear trend for </w:t>
      </w:r>
      <w:ins w:id="284" w:author="Yothin Jinjarak" w:date="2022-02-05T08:10:00Z">
        <w:r w:rsidR="004732A7">
          <w:rPr>
            <w:rFonts w:ascii="Times New Roman" w:hAnsi="Times New Roman" w:cs="Times New Roman"/>
            <w:sz w:val="24"/>
            <w:szCs w:val="24"/>
          </w:rPr>
          <w:t xml:space="preserve">the </w:t>
        </w:r>
      </w:ins>
      <w:r w:rsidRPr="00D7451B">
        <w:rPr>
          <w:rFonts w:ascii="Times New Roman" w:hAnsi="Times New Roman" w:cs="Times New Roman"/>
          <w:sz w:val="24"/>
          <w:szCs w:val="24"/>
        </w:rPr>
        <w:t>year, accounting for long-term increases or decreases in mortality, and</w:t>
      </w:r>
      <w:ins w:id="285" w:author="Nair-Desai, Sameer" w:date="2022-02-02T10:04:00Z">
        <w:r w:rsidR="003E03B4">
          <w:rPr>
            <w:rFonts w:ascii="Times New Roman" w:hAnsi="Times New Roman" w:cs="Times New Roman"/>
            <w:sz w:val="24"/>
            <w:szCs w:val="24"/>
          </w:rPr>
          <w:t xml:space="preserve"> implementing</w:t>
        </w:r>
      </w:ins>
      <w:r w:rsidRPr="00D7451B">
        <w:rPr>
          <w:rFonts w:ascii="Times New Roman" w:hAnsi="Times New Roman" w:cs="Times New Roman"/>
          <w:sz w:val="24"/>
          <w:szCs w:val="24"/>
        </w:rPr>
        <w:t xml:space="preserve"> a fixed effect for each week or month up to February 2020. </w:t>
      </w:r>
    </w:p>
    <w:p w14:paraId="68AA2E93" w14:textId="69A6F2E9" w:rsidR="00DD3AB2" w:rsidRDefault="00DD3AB2" w:rsidP="00DD3AB2">
      <w:pPr>
        <w:rPr>
          <w:ins w:id="286" w:author="Joshua Aizenman" w:date="2022-02-03T15:43:00Z"/>
          <w:rFonts w:ascii="Times New Roman" w:hAnsi="Times New Roman" w:cs="Times New Roman"/>
          <w:b/>
          <w:sz w:val="24"/>
          <w:szCs w:val="24"/>
        </w:rPr>
      </w:pPr>
    </w:p>
    <w:p w14:paraId="44C1CFD4" w14:textId="77777777" w:rsidR="00BF38B3" w:rsidRPr="00D7451B" w:rsidRDefault="00BF38B3" w:rsidP="00DD3AB2">
      <w:pPr>
        <w:rPr>
          <w:rFonts w:ascii="Times New Roman" w:hAnsi="Times New Roman" w:cs="Times New Roman"/>
          <w:b/>
          <w:sz w:val="24"/>
          <w:szCs w:val="24"/>
        </w:rPr>
      </w:pPr>
    </w:p>
    <w:p w14:paraId="25850FC4" w14:textId="6AC977DE" w:rsidR="000F2211" w:rsidRPr="00D7451B" w:rsidRDefault="00B315D1" w:rsidP="0040553D">
      <w:pPr>
        <w:pStyle w:val="ListParagraph"/>
        <w:numPr>
          <w:ilvl w:val="0"/>
          <w:numId w:val="8"/>
        </w:numPr>
        <w:ind w:hanging="720"/>
        <w:rPr>
          <w:rFonts w:ascii="Times New Roman" w:hAnsi="Times New Roman" w:cs="Times New Roman"/>
          <w:b/>
          <w:sz w:val="24"/>
          <w:szCs w:val="24"/>
        </w:rPr>
      </w:pPr>
      <w:r w:rsidRPr="00D7451B">
        <w:rPr>
          <w:rFonts w:ascii="Times New Roman" w:hAnsi="Times New Roman" w:cs="Times New Roman"/>
          <w:b/>
          <w:sz w:val="24"/>
          <w:szCs w:val="24"/>
        </w:rPr>
        <w:t>Quartile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Evidence</w:t>
      </w:r>
      <w:r w:rsidR="000F2211" w:rsidRPr="00D7451B">
        <w:rPr>
          <w:rFonts w:ascii="Times New Roman" w:hAnsi="Times New Roman" w:cs="Times New Roman"/>
          <w:b/>
          <w:sz w:val="24"/>
          <w:szCs w:val="24"/>
        </w:rPr>
        <w:t xml:space="preserve"> </w:t>
      </w:r>
      <w:r w:rsidR="0005057D">
        <w:rPr>
          <w:rFonts w:ascii="Times New Roman" w:hAnsi="Times New Roman" w:cs="Times New Roman"/>
          <w:b/>
          <w:sz w:val="24"/>
          <w:szCs w:val="24"/>
        </w:rPr>
        <w:t>Contrasting</w:t>
      </w:r>
      <w:r w:rsidR="000F2211" w:rsidRPr="00D7451B">
        <w:rPr>
          <w:rFonts w:ascii="Times New Roman" w:hAnsi="Times New Roman" w:cs="Times New Roman"/>
          <w:b/>
          <w:sz w:val="24"/>
          <w:szCs w:val="24"/>
        </w:rPr>
        <w:t xml:space="preserve"> </w:t>
      </w:r>
      <w:r w:rsidR="0005057D">
        <w:rPr>
          <w:rFonts w:ascii="Times New Roman" w:hAnsi="Times New Roman" w:cs="Times New Roman"/>
          <w:b/>
          <w:color w:val="000000" w:themeColor="text1"/>
          <w:sz w:val="24"/>
          <w:szCs w:val="24"/>
        </w:rPr>
        <w:t>C</w:t>
      </w:r>
      <w:r w:rsidR="000F2211"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versus Excess </w:t>
      </w:r>
      <w:r w:rsidR="00BB328F">
        <w:rPr>
          <w:rFonts w:ascii="Times New Roman" w:hAnsi="Times New Roman" w:cs="Times New Roman"/>
          <w:b/>
          <w:sz w:val="24"/>
          <w:szCs w:val="24"/>
        </w:rPr>
        <w:t>C</w:t>
      </w:r>
      <w:r w:rsidR="00BB328F" w:rsidRPr="00D7451B">
        <w:rPr>
          <w:rFonts w:ascii="Times New Roman" w:hAnsi="Times New Roman" w:cs="Times New Roman"/>
          <w:b/>
          <w:sz w:val="24"/>
          <w:szCs w:val="24"/>
        </w:rPr>
        <w:t xml:space="preserve">umulative </w:t>
      </w:r>
      <w:del w:id="287" w:author="Nair-Desai, Sameer" w:date="2022-02-02T10:38:00Z">
        <w:r w:rsidR="000F2211" w:rsidRPr="00D7451B" w:rsidDel="00525E77">
          <w:rPr>
            <w:rFonts w:ascii="Times New Roman" w:hAnsi="Times New Roman" w:cs="Times New Roman"/>
            <w:b/>
            <w:color w:val="000000" w:themeColor="text1"/>
            <w:sz w:val="24"/>
            <w:szCs w:val="24"/>
          </w:rPr>
          <w:delText>Covid</w:delText>
        </w:r>
      </w:del>
      <w:ins w:id="288" w:author="Nair-Desai, Sameer" w:date="2022-02-02T10:38:00Z">
        <w:r w:rsidR="00525E77">
          <w:rPr>
            <w:rFonts w:ascii="Times New Roman" w:hAnsi="Times New Roman" w:cs="Times New Roman"/>
            <w:b/>
            <w:color w:val="000000" w:themeColor="text1"/>
            <w:sz w:val="24"/>
            <w:szCs w:val="24"/>
          </w:rPr>
          <w:t>Covid</w:t>
        </w:r>
      </w:ins>
      <w:r w:rsidR="000F2211" w:rsidRPr="00D7451B">
        <w:rPr>
          <w:rFonts w:ascii="Times New Roman" w:hAnsi="Times New Roman" w:cs="Times New Roman"/>
          <w:b/>
          <w:color w:val="000000" w:themeColor="text1"/>
          <w:sz w:val="24"/>
          <w:szCs w:val="24"/>
        </w:rPr>
        <w:t xml:space="preserve"> </w:t>
      </w:r>
      <w:r w:rsidR="0005057D">
        <w:rPr>
          <w:rFonts w:ascii="Times New Roman" w:hAnsi="Times New Roman" w:cs="Times New Roman"/>
          <w:b/>
          <w:color w:val="000000" w:themeColor="text1"/>
          <w:sz w:val="24"/>
          <w:szCs w:val="24"/>
        </w:rPr>
        <w:t>M</w:t>
      </w:r>
      <w:r w:rsidR="000F2211" w:rsidRPr="00D7451B">
        <w:rPr>
          <w:rFonts w:ascii="Times New Roman" w:hAnsi="Times New Roman" w:cs="Times New Roman"/>
          <w:b/>
          <w:color w:val="000000" w:themeColor="text1"/>
          <w:sz w:val="24"/>
          <w:szCs w:val="24"/>
        </w:rPr>
        <w:t>ortality</w:t>
      </w:r>
      <w:r w:rsidR="004A27EE" w:rsidRPr="00D7451B">
        <w:rPr>
          <w:rFonts w:ascii="Times New Roman" w:hAnsi="Times New Roman" w:cs="Times New Roman"/>
          <w:b/>
          <w:sz w:val="24"/>
          <w:szCs w:val="24"/>
        </w:rPr>
        <w:t xml:space="preserve">, </w:t>
      </w:r>
      <w:r w:rsidR="00DE604E" w:rsidRPr="00D7451B">
        <w:rPr>
          <w:rFonts w:ascii="Times New Roman" w:hAnsi="Times New Roman" w:cs="Times New Roman"/>
          <w:b/>
          <w:sz w:val="24"/>
          <w:szCs w:val="24"/>
        </w:rPr>
        <w:t>2020-2021</w:t>
      </w:r>
    </w:p>
    <w:p w14:paraId="7B77D4B4" w14:textId="2412D42D" w:rsidR="00424F2B" w:rsidRPr="00D7451B" w:rsidRDefault="00DE604E" w:rsidP="00824F09">
      <w:pPr>
        <w:spacing w:line="360" w:lineRule="auto"/>
        <w:ind w:firstLine="360"/>
        <w:rPr>
          <w:rFonts w:ascii="Times New Roman" w:hAnsi="Times New Roman" w:cs="Times New Roman"/>
          <w:sz w:val="24"/>
          <w:szCs w:val="24"/>
        </w:rPr>
      </w:pPr>
      <w:r w:rsidRPr="00D7451B">
        <w:rPr>
          <w:rFonts w:ascii="Times New Roman" w:hAnsi="Times New Roman" w:cs="Times New Roman"/>
          <w:sz w:val="24"/>
          <w:szCs w:val="24"/>
        </w:rPr>
        <w:t xml:space="preserve">We start by tabulating the </w:t>
      </w:r>
      <w:r w:rsidR="00C45F31" w:rsidRPr="00D7451B">
        <w:rPr>
          <w:rFonts w:ascii="Times New Roman" w:hAnsi="Times New Roman" w:cs="Times New Roman"/>
          <w:sz w:val="24"/>
          <w:szCs w:val="24"/>
        </w:rPr>
        <w:t>quartile</w:t>
      </w:r>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rank order of mor</w:t>
      </w:r>
      <w:r w:rsidR="00B315D1" w:rsidRPr="00D7451B">
        <w:rPr>
          <w:rFonts w:ascii="Times New Roman" w:hAnsi="Times New Roman" w:cs="Times New Roman"/>
          <w:sz w:val="24"/>
          <w:szCs w:val="24"/>
        </w:rPr>
        <w:t xml:space="preserve">tality </w:t>
      </w:r>
      <w:r w:rsidRPr="00D7451B">
        <w:rPr>
          <w:rFonts w:ascii="Times New Roman" w:hAnsi="Times New Roman" w:cs="Times New Roman"/>
          <w:sz w:val="24"/>
          <w:szCs w:val="24"/>
        </w:rPr>
        <w:t xml:space="preserve">per million during the first two </w:t>
      </w:r>
      <w:del w:id="289" w:author="Nair-Desai, Sameer" w:date="2022-02-02T10:38:00Z">
        <w:r w:rsidR="00CF327A" w:rsidRPr="00D7451B" w:rsidDel="00525E77">
          <w:rPr>
            <w:rFonts w:ascii="Times New Roman" w:hAnsi="Times New Roman" w:cs="Times New Roman"/>
            <w:sz w:val="24"/>
            <w:szCs w:val="24"/>
          </w:rPr>
          <w:delText>C</w:delText>
        </w:r>
        <w:r w:rsidRPr="00D7451B" w:rsidDel="00525E77">
          <w:rPr>
            <w:rFonts w:ascii="Times New Roman" w:hAnsi="Times New Roman" w:cs="Times New Roman"/>
            <w:sz w:val="24"/>
            <w:szCs w:val="24"/>
          </w:rPr>
          <w:delText>ovid</w:delText>
        </w:r>
      </w:del>
      <w:ins w:id="290" w:author="Nair-Desai, Sameer" w:date="2022-02-02T10:38:00Z">
        <w:r w:rsidR="00525E77">
          <w:rPr>
            <w:rFonts w:ascii="Times New Roman" w:hAnsi="Times New Roman" w:cs="Times New Roman"/>
            <w:sz w:val="24"/>
            <w:szCs w:val="24"/>
          </w:rPr>
          <w:t>Covid</w:t>
        </w:r>
      </w:ins>
      <w:r w:rsidR="00CF327A" w:rsidRPr="00D7451B">
        <w:rPr>
          <w:rFonts w:ascii="Times New Roman" w:hAnsi="Times New Roman" w:cs="Times New Roman"/>
          <w:sz w:val="24"/>
          <w:szCs w:val="24"/>
        </w:rPr>
        <w:t>-19</w:t>
      </w:r>
      <w:r w:rsidRPr="00D7451B">
        <w:rPr>
          <w:rFonts w:ascii="Times New Roman" w:hAnsi="Times New Roman" w:cs="Times New Roman"/>
          <w:sz w:val="24"/>
          <w:szCs w:val="24"/>
        </w:rPr>
        <w:t xml:space="preserve"> years</w:t>
      </w:r>
      <w:r w:rsidR="00D7451B">
        <w:rPr>
          <w:rFonts w:ascii="Times New Roman" w:hAnsi="Times New Roman" w:cs="Times New Roman"/>
          <w:sz w:val="24"/>
          <w:szCs w:val="24"/>
        </w:rPr>
        <w:t xml:space="preserve"> (from the beginning of 2020 to the end of 2021)</w:t>
      </w:r>
      <w:r w:rsidR="00424F2B" w:rsidRPr="00D7451B">
        <w:rPr>
          <w:rFonts w:ascii="Times New Roman" w:hAnsi="Times New Roman" w:cs="Times New Roman"/>
          <w:sz w:val="24"/>
          <w:szCs w:val="24"/>
        </w:rPr>
        <w:t xml:space="preserve"> using the two </w:t>
      </w:r>
      <w:r w:rsidR="00D7451B">
        <w:rPr>
          <w:rFonts w:ascii="Times New Roman" w:hAnsi="Times New Roman" w:cs="Times New Roman"/>
          <w:sz w:val="24"/>
          <w:szCs w:val="24"/>
        </w:rPr>
        <w:t xml:space="preserve">mortality measures, i.e., the confirmed (or official) </w:t>
      </w:r>
      <w:r w:rsidR="008A55DE">
        <w:rPr>
          <w:rFonts w:ascii="Times New Roman" w:hAnsi="Times New Roman" w:cs="Times New Roman"/>
          <w:sz w:val="24"/>
          <w:szCs w:val="24"/>
        </w:rPr>
        <w:t>mortality and the excess mortality</w:t>
      </w:r>
      <w:r w:rsidRPr="00D7451B">
        <w:rPr>
          <w:rFonts w:ascii="Times New Roman" w:hAnsi="Times New Roman" w:cs="Times New Roman"/>
          <w:sz w:val="24"/>
          <w:szCs w:val="24"/>
        </w:rPr>
        <w:t xml:space="preserve">. Next, we describe the large </w:t>
      </w:r>
      <w:r w:rsidR="00B315D1" w:rsidRPr="00D7451B">
        <w:rPr>
          <w:rFonts w:ascii="Times New Roman" w:hAnsi="Times New Roman" w:cs="Times New Roman"/>
          <w:sz w:val="24"/>
          <w:szCs w:val="24"/>
        </w:rPr>
        <w:t>discrepancies</w:t>
      </w:r>
      <w:r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countries</w:t>
      </w:r>
      <w:r w:rsidRPr="00D7451B">
        <w:rPr>
          <w:rFonts w:ascii="Times New Roman" w:hAnsi="Times New Roman" w:cs="Times New Roman"/>
          <w:sz w:val="24"/>
          <w:szCs w:val="24"/>
        </w:rPr>
        <w:t xml:space="preserve">’ ranking between the two </w:t>
      </w:r>
      <w:del w:id="291" w:author="Joshua Aizenman" w:date="2022-02-02T16:36:00Z">
        <w:r w:rsidR="008A55DE" w:rsidDel="00F556B1">
          <w:rPr>
            <w:rFonts w:ascii="Times New Roman" w:hAnsi="Times New Roman" w:cs="Times New Roman"/>
            <w:sz w:val="24"/>
            <w:szCs w:val="24"/>
          </w:rPr>
          <w:delText>motality</w:delText>
        </w:r>
      </w:del>
      <w:ins w:id="292" w:author="Joshua Aizenman" w:date="2022-02-02T16:36:00Z">
        <w:r w:rsidR="00F556B1">
          <w:rPr>
            <w:rFonts w:ascii="Times New Roman" w:hAnsi="Times New Roman" w:cs="Times New Roman"/>
            <w:sz w:val="24"/>
            <w:szCs w:val="24"/>
          </w:rPr>
          <w:t>mortality</w:t>
        </w:r>
      </w:ins>
      <w:r w:rsidR="008A55DE">
        <w:rPr>
          <w:rFonts w:ascii="Times New Roman" w:hAnsi="Times New Roman" w:cs="Times New Roman"/>
          <w:sz w:val="24"/>
          <w:szCs w:val="24"/>
        </w:rPr>
        <w:t xml:space="preserve"> </w:t>
      </w:r>
      <w:del w:id="293" w:author="Joshua Aizenman" w:date="2022-02-02T16:36:00Z">
        <w:r w:rsidR="008A55DE" w:rsidDel="00F556B1">
          <w:rPr>
            <w:rFonts w:ascii="Times New Roman" w:hAnsi="Times New Roman" w:cs="Times New Roman"/>
            <w:sz w:val="24"/>
            <w:szCs w:val="24"/>
          </w:rPr>
          <w:delText>meauses</w:delText>
        </w:r>
      </w:del>
      <w:ins w:id="294" w:author="Joshua Aizenman" w:date="2022-02-02T16:36:00Z">
        <w:r w:rsidR="00F556B1">
          <w:rPr>
            <w:rFonts w:ascii="Times New Roman" w:hAnsi="Times New Roman" w:cs="Times New Roman"/>
            <w:sz w:val="24"/>
            <w:szCs w:val="24"/>
          </w:rPr>
          <w:t>measures</w:t>
        </w:r>
      </w:ins>
      <w:r w:rsidRPr="00D7451B">
        <w:rPr>
          <w:rFonts w:ascii="Times New Roman" w:hAnsi="Times New Roman" w:cs="Times New Roman"/>
          <w:sz w:val="24"/>
          <w:szCs w:val="24"/>
        </w:rPr>
        <w:t xml:space="preserve">. To gain further insight, we apply statistical analysis </w:t>
      </w:r>
      <w:r w:rsidR="00B315D1" w:rsidRPr="00D7451B">
        <w:rPr>
          <w:rFonts w:ascii="Times New Roman" w:hAnsi="Times New Roman" w:cs="Times New Roman"/>
          <w:sz w:val="24"/>
          <w:szCs w:val="24"/>
        </w:rPr>
        <w:t>accounting</w:t>
      </w:r>
      <w:ins w:id="295" w:author="Nair-Desai, Sameer" w:date="2022-02-02T10:04:00Z">
        <w:r w:rsidR="003E03B4">
          <w:rPr>
            <w:rFonts w:ascii="Times New Roman" w:hAnsi="Times New Roman" w:cs="Times New Roman"/>
            <w:sz w:val="24"/>
            <w:szCs w:val="24"/>
          </w:rPr>
          <w:t xml:space="preserve"> for</w:t>
        </w:r>
      </w:ins>
      <w:r w:rsidRPr="00D7451B">
        <w:rPr>
          <w:rFonts w:ascii="Times New Roman" w:hAnsi="Times New Roman" w:cs="Times New Roman"/>
          <w:sz w:val="24"/>
          <w:szCs w:val="24"/>
        </w:rPr>
        <w:t xml:space="preserve"> </w:t>
      </w:r>
      <w:r w:rsidR="004E7F18" w:rsidRPr="00D7451B">
        <w:rPr>
          <w:rFonts w:ascii="Times New Roman" w:hAnsi="Times New Roman" w:cs="Times New Roman"/>
          <w:sz w:val="24"/>
          <w:szCs w:val="24"/>
        </w:rPr>
        <w:t>these differences</w:t>
      </w:r>
      <w:r w:rsidRPr="00D7451B">
        <w:rPr>
          <w:rFonts w:ascii="Times New Roman" w:hAnsi="Times New Roman" w:cs="Times New Roman"/>
          <w:sz w:val="24"/>
          <w:szCs w:val="24"/>
        </w:rPr>
        <w:t xml:space="preserve">, and close with discussion </w:t>
      </w:r>
      <w:r w:rsidR="007550A8" w:rsidRPr="00D7451B">
        <w:rPr>
          <w:rFonts w:ascii="Times New Roman" w:hAnsi="Times New Roman" w:cs="Times New Roman"/>
          <w:sz w:val="24"/>
          <w:szCs w:val="24"/>
        </w:rPr>
        <w:t xml:space="preserve">and </w:t>
      </w:r>
      <w:r w:rsidR="00F96761" w:rsidRPr="00D7451B">
        <w:rPr>
          <w:rFonts w:ascii="Times New Roman" w:hAnsi="Times New Roman" w:cs="Times New Roman"/>
          <w:sz w:val="24"/>
          <w:szCs w:val="24"/>
        </w:rPr>
        <w:t>interpretations</w:t>
      </w:r>
      <w:r w:rsidRPr="00D7451B">
        <w:rPr>
          <w:rFonts w:ascii="Times New Roman" w:hAnsi="Times New Roman" w:cs="Times New Roman"/>
          <w:sz w:val="24"/>
          <w:szCs w:val="24"/>
        </w:rPr>
        <w:t xml:space="preserve">.  </w:t>
      </w:r>
    </w:p>
    <w:p w14:paraId="6410B15D" w14:textId="6E7EE94D" w:rsidR="00B8672B" w:rsidRDefault="000F2211" w:rsidP="00B8672B">
      <w:pPr>
        <w:spacing w:line="360" w:lineRule="auto"/>
        <w:ind w:firstLine="360"/>
        <w:rPr>
          <w:ins w:id="296" w:author="Joshua Aizenman" w:date="2022-02-04T15:26:00Z"/>
          <w:rFonts w:ascii="Times New Roman" w:hAnsi="Times New Roman" w:cs="Times New Roman"/>
          <w:sz w:val="24"/>
          <w:szCs w:val="24"/>
        </w:rPr>
      </w:pPr>
      <w:r w:rsidRPr="00D7451B">
        <w:rPr>
          <w:rFonts w:ascii="Times New Roman" w:hAnsi="Times New Roman" w:cs="Times New Roman"/>
          <w:sz w:val="24"/>
          <w:szCs w:val="24"/>
        </w:rPr>
        <w:t xml:space="preserve">Table 1 reports the </w:t>
      </w:r>
      <w:r w:rsidR="00424F2B" w:rsidRPr="00D7451B">
        <w:rPr>
          <w:rFonts w:ascii="Times New Roman" w:hAnsi="Times New Roman" w:cs="Times New Roman"/>
          <w:sz w:val="24"/>
          <w:szCs w:val="24"/>
        </w:rPr>
        <w:t>a</w:t>
      </w:r>
      <w:r w:rsidRPr="00D7451B">
        <w:rPr>
          <w:rFonts w:ascii="Times New Roman" w:hAnsi="Times New Roman" w:cs="Times New Roman"/>
          <w:sz w:val="24"/>
          <w:szCs w:val="24"/>
        </w:rPr>
        <w:t>verage statistics of countries in quartile</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of the</w:t>
      </w:r>
      <w:r w:rsidRPr="00D7451B">
        <w:rPr>
          <w:rFonts w:ascii="Times New Roman" w:hAnsi="Times New Roman" w:cs="Times New Roman"/>
          <w:sz w:val="24"/>
          <w:szCs w:val="24"/>
        </w:rPr>
        <w:t xml:space="preserve"> cumulative </w:t>
      </w:r>
      <w:r w:rsidRPr="00D7451B">
        <w:rPr>
          <w:rFonts w:ascii="Times New Roman" w:hAnsi="Times New Roman" w:cs="Times New Roman"/>
          <w:color w:val="000000" w:themeColor="text1"/>
          <w:sz w:val="24"/>
          <w:szCs w:val="24"/>
        </w:rPr>
        <w:t xml:space="preserve">confirmed </w:t>
      </w:r>
      <w:del w:id="297" w:author="Nair-Desai, Sameer" w:date="2022-02-02T10:38:00Z">
        <w:r w:rsidRPr="00D7451B" w:rsidDel="00525E77">
          <w:rPr>
            <w:rFonts w:ascii="Times New Roman" w:hAnsi="Times New Roman" w:cs="Times New Roman"/>
            <w:color w:val="000000" w:themeColor="text1"/>
            <w:sz w:val="24"/>
            <w:szCs w:val="24"/>
          </w:rPr>
          <w:delText>Covid</w:delText>
        </w:r>
      </w:del>
      <w:ins w:id="298" w:author="Nair-Desai, Sameer" w:date="2022-02-02T10:38:00Z">
        <w:r w:rsidR="00525E77">
          <w:rPr>
            <w:rFonts w:ascii="Times New Roman" w:hAnsi="Times New Roman" w:cs="Times New Roman"/>
            <w:color w:val="000000" w:themeColor="text1"/>
            <w:sz w:val="24"/>
            <w:szCs w:val="24"/>
          </w:rPr>
          <w:t>Covid</w:t>
        </w:r>
      </w:ins>
      <w:r w:rsidRPr="00D7451B">
        <w:rPr>
          <w:rFonts w:ascii="Times New Roman" w:hAnsi="Times New Roman" w:cs="Times New Roman"/>
          <w:color w:val="000000" w:themeColor="text1"/>
          <w:sz w:val="24"/>
          <w:szCs w:val="24"/>
        </w:rPr>
        <w:t xml:space="preserve"> mortality </w:t>
      </w:r>
      <w:r w:rsidRPr="00D7451B">
        <w:rPr>
          <w:rFonts w:ascii="Times New Roman" w:hAnsi="Times New Roman" w:cs="Times New Roman"/>
          <w:sz w:val="24"/>
          <w:szCs w:val="24"/>
        </w:rPr>
        <w:t>per million up to December 31, 2021</w:t>
      </w:r>
      <w:r w:rsidR="009B7FF6"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Table</w:t>
      </w:r>
      <w:r w:rsidR="009B7FF6" w:rsidRPr="00D7451B">
        <w:rPr>
          <w:rFonts w:ascii="Times New Roman" w:hAnsi="Times New Roman" w:cs="Times New Roman"/>
          <w:sz w:val="24"/>
          <w:szCs w:val="24"/>
        </w:rPr>
        <w:t xml:space="preserve"> 2 reports the country list in each quartile. </w:t>
      </w:r>
      <w:r w:rsidR="00DE604E" w:rsidRPr="00D7451B">
        <w:rPr>
          <w:rFonts w:ascii="Times New Roman" w:hAnsi="Times New Roman" w:cs="Times New Roman"/>
          <w:sz w:val="24"/>
          <w:szCs w:val="24"/>
        </w:rPr>
        <w:t xml:space="preserve">Table 3 and Table 4 reports the same information using the excess </w:t>
      </w:r>
      <w:r w:rsidR="00B315D1" w:rsidRPr="00D7451B">
        <w:rPr>
          <w:rFonts w:ascii="Times New Roman" w:hAnsi="Times New Roman" w:cs="Times New Roman"/>
          <w:sz w:val="24"/>
          <w:szCs w:val="24"/>
        </w:rPr>
        <w:t>mortality</w:t>
      </w:r>
      <w:r w:rsidR="00DE604E" w:rsidRPr="00D7451B">
        <w:rPr>
          <w:rFonts w:ascii="Times New Roman" w:hAnsi="Times New Roman" w:cs="Times New Roman"/>
          <w:sz w:val="24"/>
          <w:szCs w:val="24"/>
        </w:rPr>
        <w:t xml:space="preserve"> data</w:t>
      </w:r>
      <w:r w:rsidR="00424F2B" w:rsidRPr="00D7451B">
        <w:rPr>
          <w:rFonts w:ascii="Times New Roman" w:hAnsi="Times New Roman" w:cs="Times New Roman"/>
          <w:sz w:val="24"/>
          <w:szCs w:val="24"/>
        </w:rPr>
        <w:t>.</w:t>
      </w:r>
      <w:ins w:id="299" w:author="Xin, Weining" w:date="2022-02-03T15:25:00Z">
        <w:r w:rsidR="00A81A68">
          <w:rPr>
            <w:rFonts w:ascii="Times New Roman" w:hAnsi="Times New Roman" w:cs="Times New Roman"/>
            <w:sz w:val="24"/>
            <w:szCs w:val="24"/>
          </w:rPr>
          <w:t xml:space="preserve"> We order the rank of the quartile so that a lower quartile</w:t>
        </w:r>
      </w:ins>
      <w:ins w:id="300" w:author="Xin, Weining" w:date="2022-02-03T15:26:00Z">
        <w:r w:rsidR="00A81A68">
          <w:rPr>
            <w:rFonts w:ascii="Times New Roman" w:hAnsi="Times New Roman" w:cs="Times New Roman"/>
            <w:sz w:val="24"/>
            <w:szCs w:val="24"/>
          </w:rPr>
          <w:t xml:space="preserve"> consists of countries with lower cumulative mortality. </w:t>
        </w:r>
      </w:ins>
    </w:p>
    <w:p w14:paraId="15C928CF" w14:textId="612F4E29" w:rsidR="00E54721" w:rsidRDefault="00E54721" w:rsidP="00B8672B">
      <w:pPr>
        <w:spacing w:line="360" w:lineRule="auto"/>
        <w:ind w:firstLine="360"/>
        <w:rPr>
          <w:ins w:id="301" w:author="Joshua Aizenman" w:date="2022-02-04T15:26:00Z"/>
          <w:rFonts w:ascii="Times New Roman" w:hAnsi="Times New Roman" w:cs="Times New Roman"/>
          <w:sz w:val="24"/>
          <w:szCs w:val="24"/>
        </w:rPr>
      </w:pPr>
    </w:p>
    <w:p w14:paraId="6ED6673D" w14:textId="77777777" w:rsidR="00E54721" w:rsidRPr="00D7451B" w:rsidRDefault="00E54721" w:rsidP="00B8672B">
      <w:pPr>
        <w:spacing w:line="360" w:lineRule="auto"/>
        <w:ind w:firstLine="360"/>
        <w:rPr>
          <w:rFonts w:ascii="Times New Roman" w:hAnsi="Times New Roman" w:cs="Times New Roman"/>
          <w:sz w:val="24"/>
          <w:szCs w:val="24"/>
        </w:rPr>
      </w:pPr>
    </w:p>
    <w:p w14:paraId="513A1C0C" w14:textId="0F1EBB63" w:rsidR="000F2211" w:rsidRPr="00D7451B" w:rsidRDefault="000F2211" w:rsidP="00B8672B">
      <w:pPr>
        <w:spacing w:line="360" w:lineRule="auto"/>
        <w:jc w:val="both"/>
        <w:rPr>
          <w:rFonts w:ascii="Times New Roman" w:hAnsi="Times New Roman" w:cs="Times New Roman"/>
          <w:sz w:val="24"/>
          <w:szCs w:val="24"/>
        </w:rPr>
      </w:pPr>
      <w:r w:rsidRPr="00D7451B">
        <w:rPr>
          <w:rFonts w:ascii="Times New Roman" w:hAnsi="Times New Roman" w:cs="Times New Roman"/>
          <w:b/>
          <w:sz w:val="24"/>
          <w:szCs w:val="24"/>
        </w:rPr>
        <w:lastRenderedPageBreak/>
        <w:t>Table 1:</w:t>
      </w:r>
      <w:r w:rsidRPr="00D7451B">
        <w:rPr>
          <w:rFonts w:ascii="Times New Roman" w:hAnsi="Times New Roman" w:cs="Times New Roman"/>
          <w:sz w:val="24"/>
          <w:szCs w:val="24"/>
        </w:rPr>
        <w:t xml:space="preserve"> Average </w:t>
      </w:r>
      <w:r w:rsidR="009B7FF6" w:rsidRPr="00D7451B">
        <w:rPr>
          <w:rFonts w:ascii="Times New Roman" w:hAnsi="Times New Roman" w:cs="Times New Roman"/>
          <w:sz w:val="24"/>
          <w:szCs w:val="24"/>
        </w:rPr>
        <w:t>Quartile</w:t>
      </w:r>
      <w:r w:rsidR="00FC0E81" w:rsidRPr="00D7451B">
        <w:rPr>
          <w:rFonts w:ascii="Times New Roman" w:hAnsi="Times New Roman" w:cs="Times New Roman"/>
          <w:sz w:val="24"/>
          <w:szCs w:val="24"/>
        </w:rPr>
        <w:t>s</w:t>
      </w:r>
      <w:r w:rsidR="009B7FF6" w:rsidRPr="00D7451B">
        <w:rPr>
          <w:rFonts w:ascii="Times New Roman" w:hAnsi="Times New Roman" w:cs="Times New Roman"/>
          <w:sz w:val="24"/>
          <w:szCs w:val="24"/>
        </w:rPr>
        <w:t xml:space="preserve"> </w:t>
      </w:r>
      <w:r w:rsidR="00424F2B" w:rsidRPr="00D7451B">
        <w:rPr>
          <w:rFonts w:ascii="Times New Roman" w:hAnsi="Times New Roman" w:cs="Times New Roman"/>
          <w:sz w:val="24"/>
          <w:szCs w:val="24"/>
        </w:rPr>
        <w:t>S</w:t>
      </w:r>
      <w:r w:rsidRPr="00D7451B">
        <w:rPr>
          <w:rFonts w:ascii="Times New Roman" w:hAnsi="Times New Roman" w:cs="Times New Roman"/>
          <w:sz w:val="24"/>
          <w:szCs w:val="24"/>
        </w:rPr>
        <w:t>tatistics</w:t>
      </w:r>
      <w:r w:rsidR="00DE604E"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DE604E"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DE604E" w:rsidRPr="00D7451B">
        <w:rPr>
          <w:rFonts w:ascii="Times New Roman" w:hAnsi="Times New Roman" w:cs="Times New Roman"/>
          <w:color w:val="000000" w:themeColor="text1"/>
          <w:sz w:val="24"/>
          <w:szCs w:val="24"/>
        </w:rPr>
        <w:t xml:space="preserve">onfirmed </w:t>
      </w:r>
      <w:del w:id="302" w:author="Nair-Desai, Sameer" w:date="2022-02-02T10:38:00Z">
        <w:r w:rsidR="00DE604E" w:rsidRPr="00D7451B" w:rsidDel="00525E77">
          <w:rPr>
            <w:rFonts w:ascii="Times New Roman" w:hAnsi="Times New Roman" w:cs="Times New Roman"/>
            <w:color w:val="000000" w:themeColor="text1"/>
            <w:sz w:val="24"/>
            <w:szCs w:val="24"/>
          </w:rPr>
          <w:delText>Covid</w:delText>
        </w:r>
      </w:del>
      <w:ins w:id="303" w:author="Nair-Desai, Sameer" w:date="2022-02-02T10:38:00Z">
        <w:r w:rsidR="00525E77">
          <w:rPr>
            <w:rFonts w:ascii="Times New Roman" w:hAnsi="Times New Roman" w:cs="Times New Roman"/>
            <w:color w:val="000000" w:themeColor="text1"/>
            <w:sz w:val="24"/>
            <w:szCs w:val="24"/>
          </w:rPr>
          <w:t>Covid</w:t>
        </w:r>
      </w:ins>
      <w:r w:rsidR="00DE604E"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DE604E" w:rsidRPr="00D7451B">
        <w:rPr>
          <w:rFonts w:ascii="Times New Roman" w:hAnsi="Times New Roman" w:cs="Times New Roman"/>
          <w:color w:val="000000" w:themeColor="text1"/>
          <w:sz w:val="24"/>
          <w:szCs w:val="24"/>
        </w:rPr>
        <w:t>ortality</w:t>
      </w:r>
      <w:r w:rsidR="00FC0E81" w:rsidRPr="00D7451B">
        <w:rPr>
          <w:rFonts w:ascii="Times New Roman" w:hAnsi="Times New Roman" w:cs="Times New Roman"/>
          <w:color w:val="000000" w:themeColor="text1"/>
          <w:sz w:val="24"/>
          <w:szCs w:val="24"/>
        </w:rPr>
        <w:t>, December 31</w:t>
      </w:r>
      <w:ins w:id="304" w:author="Nair-Desai, Sameer" w:date="2022-02-02T10:04:00Z">
        <w:r w:rsidR="003E03B4">
          <w:rPr>
            <w:rFonts w:ascii="Times New Roman" w:hAnsi="Times New Roman" w:cs="Times New Roman"/>
            <w:color w:val="000000" w:themeColor="text1"/>
            <w:sz w:val="24"/>
            <w:szCs w:val="24"/>
          </w:rPr>
          <w:t>,</w:t>
        </w:r>
      </w:ins>
      <w:r w:rsidR="00FC0E81" w:rsidRPr="00D7451B">
        <w:rPr>
          <w:rFonts w:ascii="Times New Roman" w:hAnsi="Times New Roman" w:cs="Times New Roman"/>
          <w:color w:val="000000" w:themeColor="text1"/>
          <w:sz w:val="24"/>
          <w:szCs w:val="24"/>
        </w:rPr>
        <w:t xml:space="preserve"> 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0F2211" w:rsidRPr="00D7451B" w14:paraId="744E81D6" w14:textId="77777777" w:rsidTr="006C10A9">
        <w:tc>
          <w:tcPr>
            <w:tcW w:w="1872" w:type="dxa"/>
            <w:vAlign w:val="center"/>
          </w:tcPr>
          <w:p w14:paraId="480AD735" w14:textId="44E1ABF0" w:rsidR="000F2211" w:rsidRPr="00D7451B" w:rsidRDefault="008A55DE" w:rsidP="008A55DE">
            <w:pPr>
              <w:spacing w:line="360" w:lineRule="auto"/>
              <w:jc w:val="center"/>
              <w:rPr>
                <w:rFonts w:ascii="Times New Roman" w:hAnsi="Times New Roman" w:cs="Times New Roman"/>
                <w:sz w:val="24"/>
                <w:szCs w:val="24"/>
              </w:rPr>
            </w:pPr>
            <w:r w:rsidRPr="008A55DE">
              <w:rPr>
                <w:rFonts w:ascii="Times New Roman" w:hAnsi="Times New Roman" w:cs="Times New Roman"/>
                <w:b/>
                <w:bCs/>
                <w:sz w:val="24"/>
                <w:szCs w:val="24"/>
              </w:rPr>
              <w:t>Variable</w:t>
            </w:r>
          </w:p>
        </w:tc>
        <w:tc>
          <w:tcPr>
            <w:tcW w:w="1872" w:type="dxa"/>
            <w:vAlign w:val="center"/>
          </w:tcPr>
          <w:p w14:paraId="62EEE8A4"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1</w:t>
            </w:r>
            <w:r w:rsidRPr="008A55DE">
              <w:rPr>
                <w:rFonts w:ascii="Times New Roman" w:eastAsia="Times New Roman" w:hAnsi="Times New Roman" w:cs="Times New Roman"/>
                <w:b/>
                <w:bCs/>
                <w:sz w:val="24"/>
                <w:szCs w:val="36"/>
                <w:vertAlign w:val="superscript"/>
              </w:rPr>
              <w:t>st</w:t>
            </w:r>
            <w:r w:rsidRPr="008A55DE">
              <w:rPr>
                <w:rFonts w:ascii="Times New Roman" w:eastAsia="Times New Roman" w:hAnsi="Times New Roman" w:cs="Times New Roman"/>
                <w:b/>
                <w:bCs/>
                <w:sz w:val="24"/>
                <w:szCs w:val="36"/>
              </w:rPr>
              <w:t xml:space="preserve"> Quartile (Lowest Cum. Mortality)</w:t>
            </w:r>
          </w:p>
        </w:tc>
        <w:tc>
          <w:tcPr>
            <w:tcW w:w="1872" w:type="dxa"/>
            <w:vAlign w:val="center"/>
          </w:tcPr>
          <w:p w14:paraId="025FB3FF"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2</w:t>
            </w:r>
            <w:r w:rsidRPr="008A55DE">
              <w:rPr>
                <w:rFonts w:ascii="Times New Roman" w:eastAsia="Times New Roman" w:hAnsi="Times New Roman" w:cs="Times New Roman"/>
                <w:b/>
                <w:bCs/>
                <w:sz w:val="24"/>
                <w:szCs w:val="36"/>
                <w:vertAlign w:val="superscript"/>
              </w:rPr>
              <w:t>nd</w:t>
            </w:r>
            <w:r w:rsidRPr="008A55DE">
              <w:rPr>
                <w:rFonts w:ascii="Times New Roman" w:eastAsia="Times New Roman" w:hAnsi="Times New Roman" w:cs="Times New Roman"/>
                <w:b/>
                <w:bCs/>
                <w:sz w:val="24"/>
                <w:szCs w:val="36"/>
              </w:rPr>
              <w:t xml:space="preserve"> Quartile</w:t>
            </w:r>
          </w:p>
        </w:tc>
        <w:tc>
          <w:tcPr>
            <w:tcW w:w="1872" w:type="dxa"/>
            <w:vAlign w:val="center"/>
          </w:tcPr>
          <w:p w14:paraId="2C88FE00"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3</w:t>
            </w:r>
            <w:r w:rsidRPr="008A55DE">
              <w:rPr>
                <w:rFonts w:ascii="Times New Roman" w:eastAsia="Times New Roman" w:hAnsi="Times New Roman" w:cs="Times New Roman"/>
                <w:b/>
                <w:bCs/>
                <w:sz w:val="24"/>
                <w:szCs w:val="36"/>
                <w:vertAlign w:val="superscript"/>
              </w:rPr>
              <w:t>rd</w:t>
            </w:r>
            <w:r w:rsidRPr="008A55DE">
              <w:rPr>
                <w:rFonts w:ascii="Times New Roman" w:eastAsia="Times New Roman" w:hAnsi="Times New Roman" w:cs="Times New Roman"/>
                <w:b/>
                <w:bCs/>
                <w:sz w:val="24"/>
                <w:szCs w:val="36"/>
              </w:rPr>
              <w:t xml:space="preserve"> Quartile</w:t>
            </w:r>
          </w:p>
        </w:tc>
        <w:tc>
          <w:tcPr>
            <w:tcW w:w="1872" w:type="dxa"/>
            <w:vAlign w:val="center"/>
          </w:tcPr>
          <w:p w14:paraId="1E8520F8" w14:textId="77777777" w:rsidR="000F2211" w:rsidRPr="008A55DE" w:rsidRDefault="000F2211" w:rsidP="000F2211">
            <w:pPr>
              <w:jc w:val="center"/>
              <w:rPr>
                <w:rFonts w:ascii="Times New Roman" w:hAnsi="Times New Roman" w:cs="Times New Roman"/>
                <w:sz w:val="24"/>
                <w:szCs w:val="36"/>
              </w:rPr>
            </w:pPr>
            <w:r w:rsidRPr="008A55DE">
              <w:rPr>
                <w:rFonts w:ascii="Times New Roman" w:eastAsia="Times New Roman" w:hAnsi="Times New Roman" w:cs="Times New Roman"/>
                <w:b/>
                <w:bCs/>
                <w:sz w:val="24"/>
                <w:szCs w:val="36"/>
              </w:rPr>
              <w:t>4</w:t>
            </w:r>
            <w:r w:rsidRPr="008A55DE">
              <w:rPr>
                <w:rFonts w:ascii="Times New Roman" w:eastAsia="Times New Roman" w:hAnsi="Times New Roman" w:cs="Times New Roman"/>
                <w:b/>
                <w:bCs/>
                <w:sz w:val="24"/>
                <w:szCs w:val="36"/>
                <w:vertAlign w:val="superscript"/>
              </w:rPr>
              <w:t>th</w:t>
            </w:r>
            <w:r w:rsidRPr="008A55DE">
              <w:rPr>
                <w:rFonts w:ascii="Times New Roman" w:eastAsia="Times New Roman" w:hAnsi="Times New Roman" w:cs="Times New Roman"/>
                <w:b/>
                <w:bCs/>
                <w:sz w:val="24"/>
                <w:szCs w:val="36"/>
              </w:rPr>
              <w:t xml:space="preserve"> Quartile (Highest Cum. Mortality)</w:t>
            </w:r>
          </w:p>
        </w:tc>
      </w:tr>
      <w:tr w:rsidR="000F2211" w:rsidRPr="00D7451B" w14:paraId="0F0E9394" w14:textId="77777777" w:rsidTr="006C10A9">
        <w:tc>
          <w:tcPr>
            <w:tcW w:w="1872" w:type="dxa"/>
            <w:vAlign w:val="center"/>
          </w:tcPr>
          <w:p w14:paraId="02D7F45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31C5825A" w14:textId="6DF3DFE8"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66,246,385.5</w:t>
            </w:r>
          </w:p>
        </w:tc>
        <w:tc>
          <w:tcPr>
            <w:tcW w:w="1872" w:type="dxa"/>
            <w:vAlign w:val="center"/>
          </w:tcPr>
          <w:p w14:paraId="01267AE3" w14:textId="505BD813"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72,137,531.6</w:t>
            </w:r>
          </w:p>
        </w:tc>
        <w:tc>
          <w:tcPr>
            <w:tcW w:w="1872" w:type="dxa"/>
            <w:vAlign w:val="center"/>
          </w:tcPr>
          <w:p w14:paraId="3C4505D2" w14:textId="52ACAEE5"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27,555,946.7</w:t>
            </w:r>
          </w:p>
        </w:tc>
        <w:tc>
          <w:tcPr>
            <w:tcW w:w="1872" w:type="dxa"/>
            <w:vAlign w:val="center"/>
          </w:tcPr>
          <w:p w14:paraId="3EFD1B56" w14:textId="328F0DBC"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37,762,631.6</w:t>
            </w:r>
          </w:p>
        </w:tc>
      </w:tr>
      <w:tr w:rsidR="000F2211" w:rsidRPr="00D7451B" w14:paraId="0D13D5BF" w14:textId="77777777" w:rsidTr="006C10A9">
        <w:tc>
          <w:tcPr>
            <w:tcW w:w="1872" w:type="dxa"/>
            <w:vAlign w:val="center"/>
          </w:tcPr>
          <w:p w14:paraId="3D40465E"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65D8676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278.6</w:t>
            </w:r>
          </w:p>
        </w:tc>
        <w:tc>
          <w:tcPr>
            <w:tcW w:w="1872" w:type="dxa"/>
            <w:vAlign w:val="center"/>
          </w:tcPr>
          <w:p w14:paraId="3A04B44A"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390.4</w:t>
            </w:r>
          </w:p>
        </w:tc>
        <w:tc>
          <w:tcPr>
            <w:tcW w:w="1872" w:type="dxa"/>
            <w:vAlign w:val="center"/>
          </w:tcPr>
          <w:p w14:paraId="61853FB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185.7</w:t>
            </w:r>
          </w:p>
        </w:tc>
        <w:tc>
          <w:tcPr>
            <w:tcW w:w="1872" w:type="dxa"/>
            <w:vAlign w:val="center"/>
          </w:tcPr>
          <w:p w14:paraId="4FEB331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89.9</w:t>
            </w:r>
          </w:p>
        </w:tc>
      </w:tr>
      <w:tr w:rsidR="000F2211" w:rsidRPr="00D7451B" w14:paraId="54A68108" w14:textId="77777777" w:rsidTr="006C10A9">
        <w:tc>
          <w:tcPr>
            <w:tcW w:w="1872" w:type="dxa"/>
            <w:vAlign w:val="center"/>
          </w:tcPr>
          <w:p w14:paraId="4CFBB27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6EF9596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42.9</w:t>
            </w:r>
          </w:p>
        </w:tc>
        <w:tc>
          <w:tcPr>
            <w:tcW w:w="1872" w:type="dxa"/>
            <w:vAlign w:val="center"/>
          </w:tcPr>
          <w:p w14:paraId="6EE8127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55.5</w:t>
            </w:r>
          </w:p>
        </w:tc>
        <w:tc>
          <w:tcPr>
            <w:tcW w:w="1872" w:type="dxa"/>
            <w:vAlign w:val="center"/>
          </w:tcPr>
          <w:p w14:paraId="5819733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68.6</w:t>
            </w:r>
          </w:p>
        </w:tc>
        <w:tc>
          <w:tcPr>
            <w:tcW w:w="1872" w:type="dxa"/>
            <w:vAlign w:val="center"/>
          </w:tcPr>
          <w:p w14:paraId="6365D4E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69.6</w:t>
            </w:r>
          </w:p>
        </w:tc>
      </w:tr>
      <w:tr w:rsidR="000F2211" w:rsidRPr="00D7451B" w14:paraId="47F918C8" w14:textId="77777777" w:rsidTr="006C10A9">
        <w:tc>
          <w:tcPr>
            <w:tcW w:w="1872" w:type="dxa"/>
            <w:vAlign w:val="center"/>
          </w:tcPr>
          <w:p w14:paraId="12B0F03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28FB4AF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4.1</w:t>
            </w:r>
          </w:p>
        </w:tc>
        <w:tc>
          <w:tcPr>
            <w:tcW w:w="1872" w:type="dxa"/>
            <w:vAlign w:val="center"/>
          </w:tcPr>
          <w:p w14:paraId="4B76A96F"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6.7</w:t>
            </w:r>
          </w:p>
        </w:tc>
        <w:tc>
          <w:tcPr>
            <w:tcW w:w="1872" w:type="dxa"/>
            <w:vAlign w:val="center"/>
          </w:tcPr>
          <w:p w14:paraId="224EF5C5"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A37565D"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14.6</w:t>
            </w:r>
          </w:p>
        </w:tc>
      </w:tr>
      <w:tr w:rsidR="000F2211" w:rsidRPr="00D7451B" w14:paraId="2DBFD8F9" w14:textId="77777777" w:rsidTr="006C10A9">
        <w:tc>
          <w:tcPr>
            <w:tcW w:w="1872" w:type="dxa"/>
            <w:vAlign w:val="center"/>
          </w:tcPr>
          <w:p w14:paraId="5A7AEF82"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394341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5310.4</w:t>
            </w:r>
          </w:p>
        </w:tc>
        <w:tc>
          <w:tcPr>
            <w:tcW w:w="1872" w:type="dxa"/>
            <w:vAlign w:val="center"/>
          </w:tcPr>
          <w:p w14:paraId="6424FAA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20590.6</w:t>
            </w:r>
          </w:p>
        </w:tc>
        <w:tc>
          <w:tcPr>
            <w:tcW w:w="1872" w:type="dxa"/>
            <w:vAlign w:val="center"/>
          </w:tcPr>
          <w:p w14:paraId="79B0B6B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24297.7</w:t>
            </w:r>
          </w:p>
        </w:tc>
        <w:tc>
          <w:tcPr>
            <w:tcW w:w="1872" w:type="dxa"/>
            <w:vAlign w:val="center"/>
          </w:tcPr>
          <w:p w14:paraId="0B5DEFA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22234.7</w:t>
            </w:r>
          </w:p>
        </w:tc>
      </w:tr>
      <w:tr w:rsidR="000F2211" w:rsidRPr="00D7451B" w14:paraId="54275496" w14:textId="77777777" w:rsidTr="006C10A9">
        <w:tc>
          <w:tcPr>
            <w:tcW w:w="1872" w:type="dxa"/>
            <w:vAlign w:val="center"/>
          </w:tcPr>
          <w:p w14:paraId="057497B6"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64ECD8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-0.7</w:t>
            </w:r>
          </w:p>
        </w:tc>
        <w:tc>
          <w:tcPr>
            <w:tcW w:w="1872" w:type="dxa"/>
            <w:vAlign w:val="center"/>
          </w:tcPr>
          <w:p w14:paraId="6D3FD5E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44FE0650"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60450D97"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r w:rsidR="000F2211" w:rsidRPr="00D7451B" w14:paraId="03DF1FAF" w14:textId="77777777" w:rsidTr="006C10A9">
        <w:tc>
          <w:tcPr>
            <w:tcW w:w="1872" w:type="dxa"/>
            <w:vAlign w:val="center"/>
          </w:tcPr>
          <w:p w14:paraId="03E4EC9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005423A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36E7D718"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7733740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p>
        </w:tc>
        <w:tc>
          <w:tcPr>
            <w:tcW w:w="1872" w:type="dxa"/>
            <w:vAlign w:val="center"/>
          </w:tcPr>
          <w:p w14:paraId="0BF6531C"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r>
      <w:tr w:rsidR="000F2211" w:rsidRPr="00D7451B" w14:paraId="3FB6CBB0" w14:textId="77777777" w:rsidTr="006C10A9">
        <w:tc>
          <w:tcPr>
            <w:tcW w:w="1872" w:type="dxa"/>
            <w:vAlign w:val="center"/>
          </w:tcPr>
          <w:p w14:paraId="21CF2D2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24031971"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-0.8</w:t>
            </w:r>
          </w:p>
        </w:tc>
        <w:tc>
          <w:tcPr>
            <w:tcW w:w="1872" w:type="dxa"/>
            <w:vAlign w:val="center"/>
          </w:tcPr>
          <w:p w14:paraId="25F3BE59"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12DA1BF3"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c>
          <w:tcPr>
            <w:tcW w:w="1872" w:type="dxa"/>
            <w:vAlign w:val="center"/>
          </w:tcPr>
          <w:p w14:paraId="546EF4EB" w14:textId="77777777" w:rsidR="000F2211" w:rsidRPr="00D7451B" w:rsidRDefault="000F2211"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bl>
    <w:p w14:paraId="20842210" w14:textId="5A4EC32B" w:rsidR="00226A3D" w:rsidRDefault="00226A3D" w:rsidP="009B7FF6">
      <w:pPr>
        <w:spacing w:line="360" w:lineRule="auto"/>
        <w:rPr>
          <w:ins w:id="305" w:author="Joshua Aizenman" w:date="2022-02-03T15:43:00Z"/>
          <w:rFonts w:ascii="Times New Roman" w:hAnsi="Times New Roman" w:cs="Times New Roman"/>
          <w:b/>
          <w:sz w:val="24"/>
          <w:szCs w:val="24"/>
        </w:rPr>
      </w:pPr>
    </w:p>
    <w:p w14:paraId="1AA22995" w14:textId="77777777" w:rsidR="00BF38B3" w:rsidRPr="00D7451B" w:rsidRDefault="00BF38B3" w:rsidP="009B7FF6">
      <w:pPr>
        <w:spacing w:line="360" w:lineRule="auto"/>
        <w:rPr>
          <w:rFonts w:ascii="Times New Roman" w:hAnsi="Times New Roman" w:cs="Times New Roman"/>
          <w:b/>
          <w:sz w:val="24"/>
          <w:szCs w:val="24"/>
        </w:rPr>
      </w:pPr>
    </w:p>
    <w:p w14:paraId="075152A3" w14:textId="1DC592BF" w:rsidR="000F2211" w:rsidRPr="00D7451B" w:rsidRDefault="000F2211" w:rsidP="009B7FF6">
      <w:pPr>
        <w:spacing w:line="360" w:lineRule="auto"/>
        <w:rPr>
          <w:rFonts w:ascii="Times New Roman" w:hAnsi="Times New Roman" w:cs="Times New Roman"/>
          <w:sz w:val="24"/>
          <w:szCs w:val="24"/>
        </w:rPr>
      </w:pPr>
      <w:r w:rsidRPr="00D7451B">
        <w:rPr>
          <w:rFonts w:ascii="Times New Roman" w:hAnsi="Times New Roman" w:cs="Times New Roman"/>
          <w:b/>
          <w:sz w:val="24"/>
          <w:szCs w:val="24"/>
        </w:rPr>
        <w:t>Table 2:</w:t>
      </w:r>
      <w:r w:rsidRPr="00D7451B">
        <w:rPr>
          <w:rFonts w:ascii="Times New Roman" w:hAnsi="Times New Roman" w:cs="Times New Roman"/>
          <w:sz w:val="24"/>
          <w:szCs w:val="24"/>
        </w:rPr>
        <w:t xml:space="preserve"> </w:t>
      </w:r>
      <w:r w:rsidR="00B315D1" w:rsidRPr="00D7451B">
        <w:rPr>
          <w:rFonts w:ascii="Times New Roman" w:hAnsi="Times New Roman" w:cs="Times New Roman"/>
          <w:sz w:val="24"/>
          <w:szCs w:val="24"/>
        </w:rPr>
        <w:t>Country</w:t>
      </w:r>
      <w:r w:rsidRPr="00D7451B">
        <w:rPr>
          <w:rFonts w:ascii="Times New Roman" w:hAnsi="Times New Roman" w:cs="Times New Roman"/>
          <w:sz w:val="24"/>
          <w:szCs w:val="24"/>
        </w:rPr>
        <w:t xml:space="preserve"> </w:t>
      </w:r>
      <w:r w:rsidR="00FC0E81" w:rsidRPr="00D7451B">
        <w:rPr>
          <w:rFonts w:ascii="Times New Roman" w:hAnsi="Times New Roman" w:cs="Times New Roman"/>
          <w:sz w:val="24"/>
          <w:szCs w:val="24"/>
        </w:rPr>
        <w:t>L</w:t>
      </w:r>
      <w:r w:rsidRPr="00D7451B">
        <w:rPr>
          <w:rFonts w:ascii="Times New Roman" w:hAnsi="Times New Roman" w:cs="Times New Roman"/>
          <w:sz w:val="24"/>
          <w:szCs w:val="24"/>
        </w:rPr>
        <w:t>ist</w:t>
      </w:r>
      <w:r w:rsidR="00FC0E81" w:rsidRPr="00D7451B">
        <w:rPr>
          <w:rFonts w:ascii="Times New Roman" w:hAnsi="Times New Roman" w:cs="Times New Roman"/>
          <w:sz w:val="24"/>
          <w:szCs w:val="24"/>
        </w:rPr>
        <w:t xml:space="preserve"> of </w:t>
      </w:r>
      <w:r w:rsidR="00B315D1" w:rsidRPr="00D7451B">
        <w:rPr>
          <w:rFonts w:ascii="Times New Roman" w:hAnsi="Times New Roman" w:cs="Times New Roman"/>
          <w:sz w:val="24"/>
          <w:szCs w:val="24"/>
        </w:rPr>
        <w:t>Quartiles</w:t>
      </w:r>
      <w:r w:rsidR="00FC0E81" w:rsidRPr="00D7451B">
        <w:rPr>
          <w:rFonts w:ascii="Times New Roman" w:hAnsi="Times New Roman" w:cs="Times New Roman"/>
          <w:sz w:val="24"/>
          <w:szCs w:val="24"/>
        </w:rPr>
        <w:t xml:space="preserve"> of </w:t>
      </w:r>
      <w:r w:rsidR="00424F2B" w:rsidRPr="00D7451B">
        <w:rPr>
          <w:rFonts w:ascii="Times New Roman" w:hAnsi="Times New Roman" w:cs="Times New Roman"/>
          <w:sz w:val="24"/>
          <w:szCs w:val="24"/>
        </w:rPr>
        <w:t>C</w:t>
      </w:r>
      <w:r w:rsidR="00FC0E81" w:rsidRPr="00D7451B">
        <w:rPr>
          <w:rFonts w:ascii="Times New Roman" w:hAnsi="Times New Roman" w:cs="Times New Roman"/>
          <w:sz w:val="24"/>
          <w:szCs w:val="24"/>
        </w:rPr>
        <w:t xml:space="preserve">umulative </w:t>
      </w:r>
      <w:r w:rsidR="00424F2B" w:rsidRPr="00D7451B">
        <w:rPr>
          <w:rFonts w:ascii="Times New Roman" w:hAnsi="Times New Roman" w:cs="Times New Roman"/>
          <w:color w:val="000000" w:themeColor="text1"/>
          <w:sz w:val="24"/>
          <w:szCs w:val="24"/>
        </w:rPr>
        <w:t>C</w:t>
      </w:r>
      <w:r w:rsidR="00FC0E81" w:rsidRPr="00D7451B">
        <w:rPr>
          <w:rFonts w:ascii="Times New Roman" w:hAnsi="Times New Roman" w:cs="Times New Roman"/>
          <w:color w:val="000000" w:themeColor="text1"/>
          <w:sz w:val="24"/>
          <w:szCs w:val="24"/>
        </w:rPr>
        <w:t xml:space="preserve">onfirmed </w:t>
      </w:r>
      <w:del w:id="306" w:author="Nair-Desai, Sameer" w:date="2022-02-02T10:38:00Z">
        <w:r w:rsidR="00FC0E81" w:rsidRPr="00D7451B" w:rsidDel="00525E77">
          <w:rPr>
            <w:rFonts w:ascii="Times New Roman" w:hAnsi="Times New Roman" w:cs="Times New Roman"/>
            <w:color w:val="000000" w:themeColor="text1"/>
            <w:sz w:val="24"/>
            <w:szCs w:val="24"/>
          </w:rPr>
          <w:delText>Covid</w:delText>
        </w:r>
      </w:del>
      <w:ins w:id="307" w:author="Nair-Desai, Sameer" w:date="2022-02-02T10:38:00Z">
        <w:r w:rsidR="00525E77">
          <w:rPr>
            <w:rFonts w:ascii="Times New Roman" w:hAnsi="Times New Roman" w:cs="Times New Roman"/>
            <w:color w:val="000000" w:themeColor="text1"/>
            <w:sz w:val="24"/>
            <w:szCs w:val="24"/>
          </w:rPr>
          <w:t>Covid</w:t>
        </w:r>
      </w:ins>
      <w:r w:rsidR="00FC0E81" w:rsidRPr="00D7451B">
        <w:rPr>
          <w:rFonts w:ascii="Times New Roman" w:hAnsi="Times New Roman" w:cs="Times New Roman"/>
          <w:color w:val="000000" w:themeColor="text1"/>
          <w:sz w:val="24"/>
          <w:szCs w:val="24"/>
        </w:rPr>
        <w:t xml:space="preserve"> </w:t>
      </w:r>
      <w:r w:rsidR="00424F2B" w:rsidRPr="00D7451B">
        <w:rPr>
          <w:rFonts w:ascii="Times New Roman" w:hAnsi="Times New Roman" w:cs="Times New Roman"/>
          <w:color w:val="000000" w:themeColor="text1"/>
          <w:sz w:val="24"/>
          <w:szCs w:val="24"/>
        </w:rPr>
        <w:t>M</w:t>
      </w:r>
      <w:r w:rsidR="00FC0E81" w:rsidRPr="00D7451B">
        <w:rPr>
          <w:rFonts w:ascii="Times New Roman" w:hAnsi="Times New Roman" w:cs="Times New Roman"/>
          <w:color w:val="000000" w:themeColor="text1"/>
          <w:sz w:val="24"/>
          <w:szCs w:val="24"/>
        </w:rPr>
        <w:t>ortality, December 31</w:t>
      </w:r>
      <w:ins w:id="308" w:author="Nair-Desai, Sameer" w:date="2022-02-02T10:05:00Z">
        <w:r w:rsidR="003E03B4">
          <w:rPr>
            <w:rFonts w:ascii="Times New Roman" w:hAnsi="Times New Roman" w:cs="Times New Roman"/>
            <w:color w:val="000000" w:themeColor="text1"/>
            <w:sz w:val="24"/>
            <w:szCs w:val="24"/>
          </w:rPr>
          <w:t>,</w:t>
        </w:r>
      </w:ins>
      <w:r w:rsidR="00FC0E81" w:rsidRPr="00D7451B">
        <w:rPr>
          <w:rFonts w:ascii="Times New Roman" w:hAnsi="Times New Roman" w:cs="Times New Roman"/>
          <w:color w:val="000000" w:themeColor="text1"/>
          <w:sz w:val="24"/>
          <w:szCs w:val="24"/>
        </w:rPr>
        <w:t xml:space="preserve"> 2021 </w:t>
      </w:r>
    </w:p>
    <w:tbl>
      <w:tblPr>
        <w:tblStyle w:val="TableGrid"/>
        <w:tblW w:w="9720" w:type="dxa"/>
        <w:tblInd w:w="-113" w:type="dxa"/>
        <w:tblLayout w:type="fixed"/>
        <w:tblLook w:val="06A0" w:firstRow="1" w:lastRow="0" w:firstColumn="1" w:lastColumn="0" w:noHBand="1" w:noVBand="1"/>
        <w:tblPrChange w:id="309" w:author="Nair-Desai, Sameer" w:date="2022-02-02T10:30:00Z">
          <w:tblPr>
            <w:tblStyle w:val="TableGrid"/>
            <w:tblW w:w="9175" w:type="dxa"/>
            <w:tblLayout w:type="fixed"/>
            <w:tblLook w:val="06A0" w:firstRow="1" w:lastRow="0" w:firstColumn="1" w:lastColumn="0" w:noHBand="1" w:noVBand="1"/>
          </w:tblPr>
        </w:tblPrChange>
      </w:tblPr>
      <w:tblGrid>
        <w:gridCol w:w="3150"/>
        <w:gridCol w:w="2340"/>
        <w:gridCol w:w="2340"/>
        <w:gridCol w:w="1890"/>
        <w:tblGridChange w:id="310">
          <w:tblGrid>
            <w:gridCol w:w="2605"/>
            <w:gridCol w:w="2340"/>
            <w:gridCol w:w="2340"/>
            <w:gridCol w:w="1890"/>
          </w:tblGrid>
        </w:tblGridChange>
      </w:tblGrid>
      <w:tr w:rsidR="000F2211" w:rsidRPr="008A55DE" w14:paraId="457779B8" w14:textId="77777777" w:rsidTr="00913FBF">
        <w:tc>
          <w:tcPr>
            <w:tcW w:w="3150" w:type="dxa"/>
            <w:vAlign w:val="center"/>
            <w:tcPrChange w:id="311" w:author="Nair-Desai, Sameer" w:date="2022-02-02T10:30:00Z">
              <w:tcPr>
                <w:tcW w:w="2605" w:type="dxa"/>
                <w:vAlign w:val="center"/>
              </w:tcPr>
            </w:tcPrChange>
          </w:tcPr>
          <w:p w14:paraId="55DBE5BF"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340" w:type="dxa"/>
            <w:vAlign w:val="center"/>
            <w:tcPrChange w:id="312" w:author="Nair-Desai, Sameer" w:date="2022-02-02T10:30:00Z">
              <w:tcPr>
                <w:tcW w:w="2340" w:type="dxa"/>
                <w:vAlign w:val="center"/>
              </w:tcPr>
            </w:tcPrChange>
          </w:tcPr>
          <w:p w14:paraId="7009A281"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Change w:id="313" w:author="Nair-Desai, Sameer" w:date="2022-02-02T10:30:00Z">
              <w:tcPr>
                <w:tcW w:w="2340" w:type="dxa"/>
                <w:vAlign w:val="center"/>
              </w:tcPr>
            </w:tcPrChange>
          </w:tcPr>
          <w:p w14:paraId="3CAC321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1890" w:type="dxa"/>
            <w:vAlign w:val="center"/>
            <w:tcPrChange w:id="314" w:author="Nair-Desai, Sameer" w:date="2022-02-02T10:30:00Z">
              <w:tcPr>
                <w:tcW w:w="1890" w:type="dxa"/>
                <w:vAlign w:val="center"/>
              </w:tcPr>
            </w:tcPrChange>
          </w:tcPr>
          <w:p w14:paraId="35096BC0" w14:textId="77777777" w:rsidR="000F2211" w:rsidRPr="008A55DE" w:rsidRDefault="000F2211"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0F2211" w:rsidRPr="008A55DE" w14:paraId="6DA0EDBF" w14:textId="77777777" w:rsidTr="00913FBF">
        <w:tc>
          <w:tcPr>
            <w:tcW w:w="3150" w:type="dxa"/>
            <w:vAlign w:val="center"/>
            <w:tcPrChange w:id="315" w:author="Nair-Desai, Sameer" w:date="2022-02-02T10:30:00Z">
              <w:tcPr>
                <w:tcW w:w="2605" w:type="dxa"/>
                <w:vAlign w:val="center"/>
              </w:tcPr>
            </w:tcPrChange>
          </w:tcPr>
          <w:p w14:paraId="138560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Change w:id="316" w:author="Nair-Desai, Sameer" w:date="2022-02-02T10:30:00Z">
              <w:tcPr>
                <w:tcW w:w="2340" w:type="dxa"/>
                <w:vAlign w:val="center"/>
              </w:tcPr>
            </w:tcPrChange>
          </w:tcPr>
          <w:p w14:paraId="7EE489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Change w:id="317" w:author="Nair-Desai, Sameer" w:date="2022-02-02T10:30:00Z">
              <w:tcPr>
                <w:tcW w:w="2340" w:type="dxa"/>
                <w:vAlign w:val="center"/>
              </w:tcPr>
            </w:tcPrChange>
          </w:tcPr>
          <w:p w14:paraId="207D4F5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1890" w:type="dxa"/>
            <w:vAlign w:val="center"/>
            <w:tcPrChange w:id="318" w:author="Nair-Desai, Sameer" w:date="2022-02-02T10:30:00Z">
              <w:tcPr>
                <w:tcW w:w="1890" w:type="dxa"/>
                <w:vAlign w:val="center"/>
              </w:tcPr>
            </w:tcPrChange>
          </w:tcPr>
          <w:p w14:paraId="025ABA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0F2211" w:rsidRPr="008A55DE" w14:paraId="5E06E0C6" w14:textId="77777777" w:rsidTr="00913FBF">
        <w:tc>
          <w:tcPr>
            <w:tcW w:w="3150" w:type="dxa"/>
            <w:vAlign w:val="center"/>
            <w:tcPrChange w:id="319" w:author="Nair-Desai, Sameer" w:date="2022-02-02T10:30:00Z">
              <w:tcPr>
                <w:tcW w:w="2605" w:type="dxa"/>
                <w:vAlign w:val="center"/>
              </w:tcPr>
            </w:tcPrChange>
          </w:tcPr>
          <w:p w14:paraId="51CDB4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340" w:type="dxa"/>
            <w:vAlign w:val="center"/>
            <w:tcPrChange w:id="320" w:author="Nair-Desai, Sameer" w:date="2022-02-02T10:30:00Z">
              <w:tcPr>
                <w:tcW w:w="2340" w:type="dxa"/>
                <w:vAlign w:val="center"/>
              </w:tcPr>
            </w:tcPrChange>
          </w:tcPr>
          <w:p w14:paraId="5B9FA7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340" w:type="dxa"/>
            <w:vAlign w:val="center"/>
            <w:tcPrChange w:id="321" w:author="Nair-Desai, Sameer" w:date="2022-02-02T10:30:00Z">
              <w:tcPr>
                <w:tcW w:w="2340" w:type="dxa"/>
                <w:vAlign w:val="center"/>
              </w:tcPr>
            </w:tcPrChange>
          </w:tcPr>
          <w:p w14:paraId="16FCC03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1890" w:type="dxa"/>
            <w:vAlign w:val="center"/>
            <w:tcPrChange w:id="322" w:author="Nair-Desai, Sameer" w:date="2022-02-02T10:30:00Z">
              <w:tcPr>
                <w:tcW w:w="1890" w:type="dxa"/>
                <w:vAlign w:val="center"/>
              </w:tcPr>
            </w:tcPrChange>
          </w:tcPr>
          <w:p w14:paraId="796620D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r>
      <w:tr w:rsidR="000F2211" w:rsidRPr="008A55DE" w14:paraId="7A61C291" w14:textId="77777777" w:rsidTr="00913FBF">
        <w:tc>
          <w:tcPr>
            <w:tcW w:w="3150" w:type="dxa"/>
            <w:vAlign w:val="center"/>
            <w:tcPrChange w:id="323" w:author="Nair-Desai, Sameer" w:date="2022-02-02T10:30:00Z">
              <w:tcPr>
                <w:tcW w:w="2605" w:type="dxa"/>
                <w:vAlign w:val="center"/>
              </w:tcPr>
            </w:tcPrChange>
          </w:tcPr>
          <w:p w14:paraId="48E9F1C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340" w:type="dxa"/>
            <w:vAlign w:val="center"/>
            <w:tcPrChange w:id="324" w:author="Nair-Desai, Sameer" w:date="2022-02-02T10:30:00Z">
              <w:tcPr>
                <w:tcW w:w="2340" w:type="dxa"/>
                <w:vAlign w:val="center"/>
              </w:tcPr>
            </w:tcPrChange>
          </w:tcPr>
          <w:p w14:paraId="51EC73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340" w:type="dxa"/>
            <w:vAlign w:val="center"/>
            <w:tcPrChange w:id="325" w:author="Nair-Desai, Sameer" w:date="2022-02-02T10:30:00Z">
              <w:tcPr>
                <w:tcW w:w="2340" w:type="dxa"/>
                <w:vAlign w:val="center"/>
              </w:tcPr>
            </w:tcPrChange>
          </w:tcPr>
          <w:p w14:paraId="771994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1890" w:type="dxa"/>
            <w:vAlign w:val="center"/>
            <w:tcPrChange w:id="326" w:author="Nair-Desai, Sameer" w:date="2022-02-02T10:30:00Z">
              <w:tcPr>
                <w:tcW w:w="1890" w:type="dxa"/>
                <w:vAlign w:val="center"/>
              </w:tcPr>
            </w:tcPrChange>
          </w:tcPr>
          <w:p w14:paraId="2B51C0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r>
      <w:tr w:rsidR="000F2211" w:rsidRPr="008A55DE" w14:paraId="28EFEA57" w14:textId="77777777" w:rsidTr="00913FBF">
        <w:tc>
          <w:tcPr>
            <w:tcW w:w="3150" w:type="dxa"/>
            <w:vAlign w:val="center"/>
            <w:tcPrChange w:id="327" w:author="Nair-Desai, Sameer" w:date="2022-02-02T10:30:00Z">
              <w:tcPr>
                <w:tcW w:w="2605" w:type="dxa"/>
                <w:vAlign w:val="center"/>
              </w:tcPr>
            </w:tcPrChange>
          </w:tcPr>
          <w:p w14:paraId="137229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Change w:id="328" w:author="Nair-Desai, Sameer" w:date="2022-02-02T10:30:00Z">
              <w:tcPr>
                <w:tcW w:w="2340" w:type="dxa"/>
                <w:vAlign w:val="center"/>
              </w:tcPr>
            </w:tcPrChange>
          </w:tcPr>
          <w:p w14:paraId="1DABA15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Change w:id="329" w:author="Nair-Desai, Sameer" w:date="2022-02-02T10:30:00Z">
              <w:tcPr>
                <w:tcW w:w="2340" w:type="dxa"/>
                <w:vAlign w:val="center"/>
              </w:tcPr>
            </w:tcPrChange>
          </w:tcPr>
          <w:p w14:paraId="5C59A50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1890" w:type="dxa"/>
            <w:vAlign w:val="center"/>
            <w:tcPrChange w:id="330" w:author="Nair-Desai, Sameer" w:date="2022-02-02T10:30:00Z">
              <w:tcPr>
                <w:tcW w:w="1890" w:type="dxa"/>
                <w:vAlign w:val="center"/>
              </w:tcPr>
            </w:tcPrChange>
          </w:tcPr>
          <w:p w14:paraId="761BF0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r>
      <w:tr w:rsidR="000F2211" w:rsidRPr="008A55DE" w14:paraId="460F5566" w14:textId="77777777" w:rsidTr="00913FBF">
        <w:tc>
          <w:tcPr>
            <w:tcW w:w="3150" w:type="dxa"/>
            <w:vAlign w:val="center"/>
            <w:tcPrChange w:id="331" w:author="Nair-Desai, Sameer" w:date="2022-02-02T10:30:00Z">
              <w:tcPr>
                <w:tcW w:w="2605" w:type="dxa"/>
                <w:vAlign w:val="center"/>
              </w:tcPr>
            </w:tcPrChange>
          </w:tcPr>
          <w:p w14:paraId="16FDD75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Change w:id="332" w:author="Nair-Desai, Sameer" w:date="2022-02-02T10:30:00Z">
              <w:tcPr>
                <w:tcW w:w="2340" w:type="dxa"/>
                <w:vAlign w:val="center"/>
              </w:tcPr>
            </w:tcPrChange>
          </w:tcPr>
          <w:p w14:paraId="233BB06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Change w:id="333" w:author="Nair-Desai, Sameer" w:date="2022-02-02T10:30:00Z">
              <w:tcPr>
                <w:tcW w:w="2340" w:type="dxa"/>
                <w:vAlign w:val="center"/>
              </w:tcPr>
            </w:tcPrChange>
          </w:tcPr>
          <w:p w14:paraId="43EB19F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1890" w:type="dxa"/>
            <w:vAlign w:val="center"/>
            <w:tcPrChange w:id="334" w:author="Nair-Desai, Sameer" w:date="2022-02-02T10:30:00Z">
              <w:tcPr>
                <w:tcW w:w="1890" w:type="dxa"/>
                <w:vAlign w:val="center"/>
              </w:tcPr>
            </w:tcPrChange>
          </w:tcPr>
          <w:p w14:paraId="2D4EE0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0F2211" w:rsidRPr="008A55DE" w14:paraId="264EE40A" w14:textId="77777777" w:rsidTr="00913FBF">
        <w:tc>
          <w:tcPr>
            <w:tcW w:w="3150" w:type="dxa"/>
            <w:vAlign w:val="center"/>
            <w:tcPrChange w:id="335" w:author="Nair-Desai, Sameer" w:date="2022-02-02T10:30:00Z">
              <w:tcPr>
                <w:tcW w:w="2605" w:type="dxa"/>
                <w:vAlign w:val="center"/>
              </w:tcPr>
            </w:tcPrChange>
          </w:tcPr>
          <w:p w14:paraId="554BF52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Change w:id="336" w:author="Nair-Desai, Sameer" w:date="2022-02-02T10:30:00Z">
              <w:tcPr>
                <w:tcW w:w="2340" w:type="dxa"/>
                <w:vAlign w:val="center"/>
              </w:tcPr>
            </w:tcPrChange>
          </w:tcPr>
          <w:p w14:paraId="5E07F35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340" w:type="dxa"/>
            <w:vAlign w:val="center"/>
            <w:tcPrChange w:id="337" w:author="Nair-Desai, Sameer" w:date="2022-02-02T10:30:00Z">
              <w:tcPr>
                <w:tcW w:w="2340" w:type="dxa"/>
                <w:vAlign w:val="center"/>
              </w:tcPr>
            </w:tcPrChange>
          </w:tcPr>
          <w:p w14:paraId="720F303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1890" w:type="dxa"/>
            <w:vAlign w:val="center"/>
            <w:tcPrChange w:id="338" w:author="Nair-Desai, Sameer" w:date="2022-02-02T10:30:00Z">
              <w:tcPr>
                <w:tcW w:w="1890" w:type="dxa"/>
                <w:vAlign w:val="center"/>
              </w:tcPr>
            </w:tcPrChange>
          </w:tcPr>
          <w:p w14:paraId="4BB97F2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r>
      <w:tr w:rsidR="000F2211" w:rsidRPr="008A55DE" w14:paraId="3A651CBE" w14:textId="77777777" w:rsidTr="00913FBF">
        <w:tc>
          <w:tcPr>
            <w:tcW w:w="3150" w:type="dxa"/>
            <w:vAlign w:val="center"/>
            <w:tcPrChange w:id="339" w:author="Nair-Desai, Sameer" w:date="2022-02-02T10:30:00Z">
              <w:tcPr>
                <w:tcW w:w="2605" w:type="dxa"/>
                <w:vAlign w:val="center"/>
              </w:tcPr>
            </w:tcPrChange>
          </w:tcPr>
          <w:p w14:paraId="3B8F1F5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Change w:id="340" w:author="Nair-Desai, Sameer" w:date="2022-02-02T10:30:00Z">
              <w:tcPr>
                <w:tcW w:w="2340" w:type="dxa"/>
                <w:vAlign w:val="center"/>
              </w:tcPr>
            </w:tcPrChange>
          </w:tcPr>
          <w:p w14:paraId="7CB105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340" w:type="dxa"/>
            <w:vAlign w:val="center"/>
            <w:tcPrChange w:id="341" w:author="Nair-Desai, Sameer" w:date="2022-02-02T10:30:00Z">
              <w:tcPr>
                <w:tcW w:w="2340" w:type="dxa"/>
                <w:vAlign w:val="center"/>
              </w:tcPr>
            </w:tcPrChange>
          </w:tcPr>
          <w:p w14:paraId="2E1C6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c>
          <w:tcPr>
            <w:tcW w:w="1890" w:type="dxa"/>
            <w:vAlign w:val="center"/>
            <w:tcPrChange w:id="342" w:author="Nair-Desai, Sameer" w:date="2022-02-02T10:30:00Z">
              <w:tcPr>
                <w:tcW w:w="1890" w:type="dxa"/>
                <w:vAlign w:val="center"/>
              </w:tcPr>
            </w:tcPrChange>
          </w:tcPr>
          <w:p w14:paraId="12E370A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0F2211" w:rsidRPr="008A55DE" w14:paraId="4CB74AC7" w14:textId="77777777" w:rsidTr="00913FBF">
        <w:tc>
          <w:tcPr>
            <w:tcW w:w="3150" w:type="dxa"/>
            <w:vAlign w:val="center"/>
            <w:tcPrChange w:id="343" w:author="Nair-Desai, Sameer" w:date="2022-02-02T10:30:00Z">
              <w:tcPr>
                <w:tcW w:w="2605" w:type="dxa"/>
                <w:vAlign w:val="center"/>
              </w:tcPr>
            </w:tcPrChange>
          </w:tcPr>
          <w:p w14:paraId="540C84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Change w:id="344" w:author="Nair-Desai, Sameer" w:date="2022-02-02T10:30:00Z">
              <w:tcPr>
                <w:tcW w:w="2340" w:type="dxa"/>
                <w:vAlign w:val="center"/>
              </w:tcPr>
            </w:tcPrChange>
          </w:tcPr>
          <w:p w14:paraId="7F4BEB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340" w:type="dxa"/>
            <w:vAlign w:val="center"/>
            <w:tcPrChange w:id="345" w:author="Nair-Desai, Sameer" w:date="2022-02-02T10:30:00Z">
              <w:tcPr>
                <w:tcW w:w="2340" w:type="dxa"/>
                <w:vAlign w:val="center"/>
              </w:tcPr>
            </w:tcPrChange>
          </w:tcPr>
          <w:p w14:paraId="1EA494D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1890" w:type="dxa"/>
            <w:vAlign w:val="center"/>
            <w:tcPrChange w:id="346" w:author="Nair-Desai, Sameer" w:date="2022-02-02T10:30:00Z">
              <w:tcPr>
                <w:tcW w:w="1890" w:type="dxa"/>
                <w:vAlign w:val="center"/>
              </w:tcPr>
            </w:tcPrChange>
          </w:tcPr>
          <w:p w14:paraId="2AEFCDC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r>
      <w:tr w:rsidR="000F2211" w:rsidRPr="008A55DE" w14:paraId="59D78BD2" w14:textId="77777777" w:rsidTr="00913FBF">
        <w:tc>
          <w:tcPr>
            <w:tcW w:w="3150" w:type="dxa"/>
            <w:vAlign w:val="center"/>
            <w:tcPrChange w:id="347" w:author="Nair-Desai, Sameer" w:date="2022-02-02T10:30:00Z">
              <w:tcPr>
                <w:tcW w:w="2605" w:type="dxa"/>
                <w:vAlign w:val="center"/>
              </w:tcPr>
            </w:tcPrChange>
          </w:tcPr>
          <w:p w14:paraId="2EBC803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340" w:type="dxa"/>
            <w:vAlign w:val="center"/>
            <w:tcPrChange w:id="348" w:author="Nair-Desai, Sameer" w:date="2022-02-02T10:30:00Z">
              <w:tcPr>
                <w:tcW w:w="2340" w:type="dxa"/>
                <w:vAlign w:val="center"/>
              </w:tcPr>
            </w:tcPrChange>
          </w:tcPr>
          <w:p w14:paraId="108ED8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Change w:id="349" w:author="Nair-Desai, Sameer" w:date="2022-02-02T10:30:00Z">
              <w:tcPr>
                <w:tcW w:w="2340" w:type="dxa"/>
                <w:vAlign w:val="center"/>
              </w:tcPr>
            </w:tcPrChange>
          </w:tcPr>
          <w:p w14:paraId="53044FE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c>
          <w:tcPr>
            <w:tcW w:w="1890" w:type="dxa"/>
            <w:vAlign w:val="center"/>
            <w:tcPrChange w:id="350" w:author="Nair-Desai, Sameer" w:date="2022-02-02T10:30:00Z">
              <w:tcPr>
                <w:tcW w:w="1890" w:type="dxa"/>
                <w:vAlign w:val="center"/>
              </w:tcPr>
            </w:tcPrChange>
          </w:tcPr>
          <w:p w14:paraId="677A4C8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r>
      <w:tr w:rsidR="000F2211" w:rsidRPr="008A55DE" w14:paraId="2DDD1A98" w14:textId="77777777" w:rsidTr="00913FBF">
        <w:tc>
          <w:tcPr>
            <w:tcW w:w="3150" w:type="dxa"/>
            <w:vAlign w:val="center"/>
            <w:tcPrChange w:id="351" w:author="Nair-Desai, Sameer" w:date="2022-02-02T10:30:00Z">
              <w:tcPr>
                <w:tcW w:w="2605" w:type="dxa"/>
                <w:vAlign w:val="center"/>
              </w:tcPr>
            </w:tcPrChange>
          </w:tcPr>
          <w:p w14:paraId="3D1BE5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Congo, Democratic Republic of the</w:t>
            </w:r>
          </w:p>
        </w:tc>
        <w:tc>
          <w:tcPr>
            <w:tcW w:w="2340" w:type="dxa"/>
            <w:vAlign w:val="center"/>
            <w:tcPrChange w:id="352" w:author="Nair-Desai, Sameer" w:date="2022-02-02T10:30:00Z">
              <w:tcPr>
                <w:tcW w:w="2340" w:type="dxa"/>
                <w:vAlign w:val="center"/>
              </w:tcPr>
            </w:tcPrChange>
          </w:tcPr>
          <w:p w14:paraId="724EECD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Change w:id="353" w:author="Nair-Desai, Sameer" w:date="2022-02-02T10:30:00Z">
              <w:tcPr>
                <w:tcW w:w="2340" w:type="dxa"/>
                <w:vAlign w:val="center"/>
              </w:tcPr>
            </w:tcPrChange>
          </w:tcPr>
          <w:p w14:paraId="58E0B07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1890" w:type="dxa"/>
            <w:vAlign w:val="center"/>
            <w:tcPrChange w:id="354" w:author="Nair-Desai, Sameer" w:date="2022-02-02T10:30:00Z">
              <w:tcPr>
                <w:tcW w:w="1890" w:type="dxa"/>
                <w:vAlign w:val="center"/>
              </w:tcPr>
            </w:tcPrChange>
          </w:tcPr>
          <w:p w14:paraId="3EDFE19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r>
      <w:tr w:rsidR="000F2211" w:rsidRPr="008A55DE" w14:paraId="7A07C9C9" w14:textId="77777777" w:rsidTr="00913FBF">
        <w:tc>
          <w:tcPr>
            <w:tcW w:w="3150" w:type="dxa"/>
            <w:vAlign w:val="center"/>
            <w:tcPrChange w:id="355" w:author="Nair-Desai, Sameer" w:date="2022-02-02T10:30:00Z">
              <w:tcPr>
                <w:tcW w:w="2605" w:type="dxa"/>
                <w:vAlign w:val="center"/>
              </w:tcPr>
            </w:tcPrChange>
          </w:tcPr>
          <w:p w14:paraId="1652056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Change w:id="356" w:author="Nair-Desai, Sameer" w:date="2022-02-02T10:30:00Z">
              <w:tcPr>
                <w:tcW w:w="2340" w:type="dxa"/>
                <w:vAlign w:val="center"/>
              </w:tcPr>
            </w:tcPrChange>
          </w:tcPr>
          <w:p w14:paraId="63A6CF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c>
          <w:tcPr>
            <w:tcW w:w="2340" w:type="dxa"/>
            <w:vAlign w:val="center"/>
            <w:tcPrChange w:id="357" w:author="Nair-Desai, Sameer" w:date="2022-02-02T10:30:00Z">
              <w:tcPr>
                <w:tcW w:w="2340" w:type="dxa"/>
                <w:vAlign w:val="center"/>
              </w:tcPr>
            </w:tcPrChange>
          </w:tcPr>
          <w:p w14:paraId="11794E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1890" w:type="dxa"/>
            <w:vAlign w:val="center"/>
            <w:tcPrChange w:id="358" w:author="Nair-Desai, Sameer" w:date="2022-02-02T10:30:00Z">
              <w:tcPr>
                <w:tcW w:w="1890" w:type="dxa"/>
                <w:vAlign w:val="center"/>
              </w:tcPr>
            </w:tcPrChange>
          </w:tcPr>
          <w:p w14:paraId="75C74D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r>
      <w:tr w:rsidR="000F2211" w:rsidRPr="008A55DE" w14:paraId="4F11540D" w14:textId="77777777" w:rsidTr="00913FBF">
        <w:tc>
          <w:tcPr>
            <w:tcW w:w="3150" w:type="dxa"/>
            <w:vAlign w:val="center"/>
            <w:tcPrChange w:id="359" w:author="Nair-Desai, Sameer" w:date="2022-02-02T10:30:00Z">
              <w:tcPr>
                <w:tcW w:w="2605" w:type="dxa"/>
                <w:vAlign w:val="center"/>
              </w:tcPr>
            </w:tcPrChange>
          </w:tcPr>
          <w:p w14:paraId="17D50CF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340" w:type="dxa"/>
            <w:vAlign w:val="center"/>
            <w:tcPrChange w:id="360" w:author="Nair-Desai, Sameer" w:date="2022-02-02T10:30:00Z">
              <w:tcPr>
                <w:tcW w:w="2340" w:type="dxa"/>
                <w:vAlign w:val="center"/>
              </w:tcPr>
            </w:tcPrChange>
          </w:tcPr>
          <w:p w14:paraId="6360588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Change w:id="361" w:author="Nair-Desai, Sameer" w:date="2022-02-02T10:30:00Z">
              <w:tcPr>
                <w:tcW w:w="2340" w:type="dxa"/>
                <w:vAlign w:val="center"/>
              </w:tcPr>
            </w:tcPrChange>
          </w:tcPr>
          <w:p w14:paraId="0231B86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1890" w:type="dxa"/>
            <w:vAlign w:val="center"/>
            <w:tcPrChange w:id="362" w:author="Nair-Desai, Sameer" w:date="2022-02-02T10:30:00Z">
              <w:tcPr>
                <w:tcW w:w="1890" w:type="dxa"/>
                <w:vAlign w:val="center"/>
              </w:tcPr>
            </w:tcPrChange>
          </w:tcPr>
          <w:p w14:paraId="487BC3B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0F2211" w:rsidRPr="008A55DE" w14:paraId="67FB6D35" w14:textId="77777777" w:rsidTr="00913FBF">
        <w:tc>
          <w:tcPr>
            <w:tcW w:w="3150" w:type="dxa"/>
            <w:vAlign w:val="center"/>
            <w:tcPrChange w:id="363" w:author="Nair-Desai, Sameer" w:date="2022-02-02T10:30:00Z">
              <w:tcPr>
                <w:tcW w:w="2605" w:type="dxa"/>
                <w:vAlign w:val="center"/>
              </w:tcPr>
            </w:tcPrChange>
          </w:tcPr>
          <w:p w14:paraId="66D243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340" w:type="dxa"/>
            <w:vAlign w:val="center"/>
            <w:tcPrChange w:id="364" w:author="Nair-Desai, Sameer" w:date="2022-02-02T10:30:00Z">
              <w:tcPr>
                <w:tcW w:w="2340" w:type="dxa"/>
                <w:vAlign w:val="center"/>
              </w:tcPr>
            </w:tcPrChange>
          </w:tcPr>
          <w:p w14:paraId="2B66ED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Change w:id="365" w:author="Nair-Desai, Sameer" w:date="2022-02-02T10:30:00Z">
              <w:tcPr>
                <w:tcW w:w="2340" w:type="dxa"/>
                <w:vAlign w:val="center"/>
              </w:tcPr>
            </w:tcPrChange>
          </w:tcPr>
          <w:p w14:paraId="26A4138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1890" w:type="dxa"/>
            <w:vAlign w:val="center"/>
            <w:tcPrChange w:id="366" w:author="Nair-Desai, Sameer" w:date="2022-02-02T10:30:00Z">
              <w:tcPr>
                <w:tcW w:w="1890" w:type="dxa"/>
                <w:vAlign w:val="center"/>
              </w:tcPr>
            </w:tcPrChange>
          </w:tcPr>
          <w:p w14:paraId="7F8D3A1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r>
      <w:tr w:rsidR="000F2211" w:rsidRPr="008A55DE" w14:paraId="222531E4" w14:textId="77777777" w:rsidTr="00913FBF">
        <w:tc>
          <w:tcPr>
            <w:tcW w:w="3150" w:type="dxa"/>
            <w:vAlign w:val="center"/>
            <w:tcPrChange w:id="367" w:author="Nair-Desai, Sameer" w:date="2022-02-02T10:30:00Z">
              <w:tcPr>
                <w:tcW w:w="2605" w:type="dxa"/>
                <w:vAlign w:val="center"/>
              </w:tcPr>
            </w:tcPrChange>
          </w:tcPr>
          <w:p w14:paraId="3399821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340" w:type="dxa"/>
            <w:vAlign w:val="center"/>
            <w:tcPrChange w:id="368" w:author="Nair-Desai, Sameer" w:date="2022-02-02T10:30:00Z">
              <w:tcPr>
                <w:tcW w:w="2340" w:type="dxa"/>
                <w:vAlign w:val="center"/>
              </w:tcPr>
            </w:tcPrChange>
          </w:tcPr>
          <w:p w14:paraId="231F8A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340" w:type="dxa"/>
            <w:vAlign w:val="center"/>
            <w:tcPrChange w:id="369" w:author="Nair-Desai, Sameer" w:date="2022-02-02T10:30:00Z">
              <w:tcPr>
                <w:tcW w:w="2340" w:type="dxa"/>
                <w:vAlign w:val="center"/>
              </w:tcPr>
            </w:tcPrChange>
          </w:tcPr>
          <w:p w14:paraId="0C174FF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1890" w:type="dxa"/>
            <w:vAlign w:val="center"/>
            <w:tcPrChange w:id="370" w:author="Nair-Desai, Sameer" w:date="2022-02-02T10:30:00Z">
              <w:tcPr>
                <w:tcW w:w="1890" w:type="dxa"/>
                <w:vAlign w:val="center"/>
              </w:tcPr>
            </w:tcPrChange>
          </w:tcPr>
          <w:p w14:paraId="7564412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r>
      <w:tr w:rsidR="000F2211" w:rsidRPr="008A55DE" w14:paraId="388AC9EE" w14:textId="77777777" w:rsidTr="00913FBF">
        <w:tc>
          <w:tcPr>
            <w:tcW w:w="3150" w:type="dxa"/>
            <w:vAlign w:val="center"/>
            <w:tcPrChange w:id="371" w:author="Nair-Desai, Sameer" w:date="2022-02-02T10:30:00Z">
              <w:tcPr>
                <w:tcW w:w="2605" w:type="dxa"/>
                <w:vAlign w:val="center"/>
              </w:tcPr>
            </w:tcPrChange>
          </w:tcPr>
          <w:p w14:paraId="07F7C9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340" w:type="dxa"/>
            <w:vAlign w:val="center"/>
            <w:tcPrChange w:id="372" w:author="Nair-Desai, Sameer" w:date="2022-02-02T10:30:00Z">
              <w:tcPr>
                <w:tcW w:w="2340" w:type="dxa"/>
                <w:vAlign w:val="center"/>
              </w:tcPr>
            </w:tcPrChange>
          </w:tcPr>
          <w:p w14:paraId="48086C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340" w:type="dxa"/>
            <w:vAlign w:val="center"/>
            <w:tcPrChange w:id="373" w:author="Nair-Desai, Sameer" w:date="2022-02-02T10:30:00Z">
              <w:tcPr>
                <w:tcW w:w="2340" w:type="dxa"/>
                <w:vAlign w:val="center"/>
              </w:tcPr>
            </w:tcPrChange>
          </w:tcPr>
          <w:p w14:paraId="062D668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c>
          <w:tcPr>
            <w:tcW w:w="1890" w:type="dxa"/>
            <w:vAlign w:val="center"/>
            <w:tcPrChange w:id="374" w:author="Nair-Desai, Sameer" w:date="2022-02-02T10:30:00Z">
              <w:tcPr>
                <w:tcW w:w="1890" w:type="dxa"/>
                <w:vAlign w:val="center"/>
              </w:tcPr>
            </w:tcPrChange>
          </w:tcPr>
          <w:p w14:paraId="16C256D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r>
      <w:tr w:rsidR="000F2211" w:rsidRPr="008A55DE" w14:paraId="7AEB2BBA" w14:textId="77777777" w:rsidTr="00913FBF">
        <w:tc>
          <w:tcPr>
            <w:tcW w:w="3150" w:type="dxa"/>
            <w:vAlign w:val="center"/>
            <w:tcPrChange w:id="375" w:author="Nair-Desai, Sameer" w:date="2022-02-02T10:30:00Z">
              <w:tcPr>
                <w:tcW w:w="2605" w:type="dxa"/>
                <w:vAlign w:val="center"/>
              </w:tcPr>
            </w:tcPrChange>
          </w:tcPr>
          <w:p w14:paraId="3F71760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340" w:type="dxa"/>
            <w:vAlign w:val="center"/>
            <w:tcPrChange w:id="376" w:author="Nair-Desai, Sameer" w:date="2022-02-02T10:30:00Z">
              <w:tcPr>
                <w:tcW w:w="2340" w:type="dxa"/>
                <w:vAlign w:val="center"/>
              </w:tcPr>
            </w:tcPrChange>
          </w:tcPr>
          <w:p w14:paraId="7ECA61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340" w:type="dxa"/>
            <w:vAlign w:val="center"/>
            <w:tcPrChange w:id="377" w:author="Nair-Desai, Sameer" w:date="2022-02-02T10:30:00Z">
              <w:tcPr>
                <w:tcW w:w="2340" w:type="dxa"/>
                <w:vAlign w:val="center"/>
              </w:tcPr>
            </w:tcPrChange>
          </w:tcPr>
          <w:p w14:paraId="3519E56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c>
          <w:tcPr>
            <w:tcW w:w="1890" w:type="dxa"/>
            <w:vAlign w:val="center"/>
            <w:tcPrChange w:id="378" w:author="Nair-Desai, Sameer" w:date="2022-02-02T10:30:00Z">
              <w:tcPr>
                <w:tcW w:w="1890" w:type="dxa"/>
                <w:vAlign w:val="center"/>
              </w:tcPr>
            </w:tcPrChange>
          </w:tcPr>
          <w:p w14:paraId="3D838DF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0F2211" w:rsidRPr="008A55DE" w14:paraId="1AC7214C" w14:textId="77777777" w:rsidTr="00913FBF">
        <w:tc>
          <w:tcPr>
            <w:tcW w:w="3150" w:type="dxa"/>
            <w:vAlign w:val="center"/>
            <w:tcPrChange w:id="379" w:author="Nair-Desai, Sameer" w:date="2022-02-02T10:30:00Z">
              <w:tcPr>
                <w:tcW w:w="2605" w:type="dxa"/>
                <w:vAlign w:val="center"/>
              </w:tcPr>
            </w:tcPrChange>
          </w:tcPr>
          <w:p w14:paraId="2AF9725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Hong Kong SAR</w:t>
            </w:r>
          </w:p>
        </w:tc>
        <w:tc>
          <w:tcPr>
            <w:tcW w:w="2340" w:type="dxa"/>
            <w:vAlign w:val="center"/>
            <w:tcPrChange w:id="380" w:author="Nair-Desai, Sameer" w:date="2022-02-02T10:30:00Z">
              <w:tcPr>
                <w:tcW w:w="2340" w:type="dxa"/>
                <w:vAlign w:val="center"/>
              </w:tcPr>
            </w:tcPrChange>
          </w:tcPr>
          <w:p w14:paraId="3EA4192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c>
          <w:tcPr>
            <w:tcW w:w="2340" w:type="dxa"/>
            <w:vAlign w:val="center"/>
            <w:tcPrChange w:id="381" w:author="Nair-Desai, Sameer" w:date="2022-02-02T10:30:00Z">
              <w:tcPr>
                <w:tcW w:w="2340" w:type="dxa"/>
                <w:vAlign w:val="center"/>
              </w:tcPr>
            </w:tcPrChange>
          </w:tcPr>
          <w:p w14:paraId="38657A5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1890" w:type="dxa"/>
            <w:vAlign w:val="center"/>
            <w:tcPrChange w:id="382" w:author="Nair-Desai, Sameer" w:date="2022-02-02T10:30:00Z">
              <w:tcPr>
                <w:tcW w:w="1890" w:type="dxa"/>
                <w:vAlign w:val="center"/>
              </w:tcPr>
            </w:tcPrChange>
          </w:tcPr>
          <w:p w14:paraId="2813CDB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r>
      <w:tr w:rsidR="000F2211" w:rsidRPr="008A55DE" w14:paraId="420F1A3C" w14:textId="77777777" w:rsidTr="00913FBF">
        <w:tc>
          <w:tcPr>
            <w:tcW w:w="3150" w:type="dxa"/>
            <w:vAlign w:val="center"/>
            <w:tcPrChange w:id="383" w:author="Nair-Desai, Sameer" w:date="2022-02-02T10:30:00Z">
              <w:tcPr>
                <w:tcW w:w="2605" w:type="dxa"/>
                <w:vAlign w:val="center"/>
              </w:tcPr>
            </w:tcPrChange>
          </w:tcPr>
          <w:p w14:paraId="64552F3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Change w:id="384" w:author="Nair-Desai, Sameer" w:date="2022-02-02T10:30:00Z">
              <w:tcPr>
                <w:tcW w:w="2340" w:type="dxa"/>
                <w:vAlign w:val="center"/>
              </w:tcPr>
            </w:tcPrChange>
          </w:tcPr>
          <w:p w14:paraId="3300F2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Change w:id="385" w:author="Nair-Desai, Sameer" w:date="2022-02-02T10:30:00Z">
              <w:tcPr>
                <w:tcW w:w="2340" w:type="dxa"/>
                <w:vAlign w:val="center"/>
              </w:tcPr>
            </w:tcPrChange>
          </w:tcPr>
          <w:p w14:paraId="46714C9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1890" w:type="dxa"/>
            <w:vAlign w:val="center"/>
            <w:tcPrChange w:id="386" w:author="Nair-Desai, Sameer" w:date="2022-02-02T10:30:00Z">
              <w:tcPr>
                <w:tcW w:w="1890" w:type="dxa"/>
                <w:vAlign w:val="center"/>
              </w:tcPr>
            </w:tcPrChange>
          </w:tcPr>
          <w:p w14:paraId="0393396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0F2211" w:rsidRPr="008A55DE" w14:paraId="37D75784" w14:textId="77777777" w:rsidTr="00913FBF">
        <w:tc>
          <w:tcPr>
            <w:tcW w:w="3150" w:type="dxa"/>
            <w:vAlign w:val="center"/>
            <w:tcPrChange w:id="387" w:author="Nair-Desai, Sameer" w:date="2022-02-02T10:30:00Z">
              <w:tcPr>
                <w:tcW w:w="2605" w:type="dxa"/>
                <w:vAlign w:val="center"/>
              </w:tcPr>
            </w:tcPrChange>
          </w:tcPr>
          <w:p w14:paraId="586E518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Change w:id="388" w:author="Nair-Desai, Sameer" w:date="2022-02-02T10:30:00Z">
              <w:tcPr>
                <w:tcW w:w="2340" w:type="dxa"/>
                <w:vAlign w:val="center"/>
              </w:tcPr>
            </w:tcPrChange>
          </w:tcPr>
          <w:p w14:paraId="1B39964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Change w:id="389" w:author="Nair-Desai, Sameer" w:date="2022-02-02T10:30:00Z">
              <w:tcPr>
                <w:tcW w:w="2340" w:type="dxa"/>
                <w:vAlign w:val="center"/>
              </w:tcPr>
            </w:tcPrChange>
          </w:tcPr>
          <w:p w14:paraId="0B48236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1890" w:type="dxa"/>
            <w:vAlign w:val="center"/>
            <w:tcPrChange w:id="390" w:author="Nair-Desai, Sameer" w:date="2022-02-02T10:30:00Z">
              <w:tcPr>
                <w:tcW w:w="1890" w:type="dxa"/>
                <w:vAlign w:val="center"/>
              </w:tcPr>
            </w:tcPrChange>
          </w:tcPr>
          <w:p w14:paraId="6981E9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0F2211" w:rsidRPr="008A55DE" w14:paraId="3C18EF2F" w14:textId="77777777" w:rsidTr="00913FBF">
        <w:tc>
          <w:tcPr>
            <w:tcW w:w="3150" w:type="dxa"/>
            <w:vAlign w:val="center"/>
            <w:tcPrChange w:id="391" w:author="Nair-Desai, Sameer" w:date="2022-02-02T10:30:00Z">
              <w:tcPr>
                <w:tcW w:w="2605" w:type="dxa"/>
                <w:vAlign w:val="center"/>
              </w:tcPr>
            </w:tcPrChange>
          </w:tcPr>
          <w:p w14:paraId="5B45461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340" w:type="dxa"/>
            <w:vAlign w:val="center"/>
            <w:tcPrChange w:id="392" w:author="Nair-Desai, Sameer" w:date="2022-02-02T10:30:00Z">
              <w:tcPr>
                <w:tcW w:w="2340" w:type="dxa"/>
                <w:vAlign w:val="center"/>
              </w:tcPr>
            </w:tcPrChange>
          </w:tcPr>
          <w:p w14:paraId="0B9E796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Change w:id="393" w:author="Nair-Desai, Sameer" w:date="2022-02-02T10:30:00Z">
              <w:tcPr>
                <w:tcW w:w="2340" w:type="dxa"/>
                <w:vAlign w:val="center"/>
              </w:tcPr>
            </w:tcPrChange>
          </w:tcPr>
          <w:p w14:paraId="59A371B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1890" w:type="dxa"/>
            <w:vAlign w:val="center"/>
            <w:tcPrChange w:id="394" w:author="Nair-Desai, Sameer" w:date="2022-02-02T10:30:00Z">
              <w:tcPr>
                <w:tcW w:w="1890" w:type="dxa"/>
                <w:vAlign w:val="center"/>
              </w:tcPr>
            </w:tcPrChange>
          </w:tcPr>
          <w:p w14:paraId="6E4DDCB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0F2211" w:rsidRPr="008A55DE" w14:paraId="28166E1E" w14:textId="77777777" w:rsidTr="00913FBF">
        <w:tc>
          <w:tcPr>
            <w:tcW w:w="3150" w:type="dxa"/>
            <w:vAlign w:val="center"/>
            <w:tcPrChange w:id="395" w:author="Nair-Desai, Sameer" w:date="2022-02-02T10:30:00Z">
              <w:tcPr>
                <w:tcW w:w="2605" w:type="dxa"/>
                <w:vAlign w:val="center"/>
              </w:tcPr>
            </w:tcPrChange>
          </w:tcPr>
          <w:p w14:paraId="239CB96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c>
          <w:tcPr>
            <w:tcW w:w="2340" w:type="dxa"/>
            <w:vAlign w:val="center"/>
            <w:tcPrChange w:id="396" w:author="Nair-Desai, Sameer" w:date="2022-02-02T10:30:00Z">
              <w:tcPr>
                <w:tcW w:w="2340" w:type="dxa"/>
                <w:vAlign w:val="center"/>
              </w:tcPr>
            </w:tcPrChange>
          </w:tcPr>
          <w:p w14:paraId="4E81DB1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Change w:id="397" w:author="Nair-Desai, Sameer" w:date="2022-02-02T10:30:00Z">
              <w:tcPr>
                <w:tcW w:w="2340" w:type="dxa"/>
                <w:vAlign w:val="center"/>
              </w:tcPr>
            </w:tcPrChange>
          </w:tcPr>
          <w:p w14:paraId="66BEFB6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c>
          <w:tcPr>
            <w:tcW w:w="1890" w:type="dxa"/>
            <w:vAlign w:val="center"/>
            <w:tcPrChange w:id="398" w:author="Nair-Desai, Sameer" w:date="2022-02-02T10:30:00Z">
              <w:tcPr>
                <w:tcW w:w="1890" w:type="dxa"/>
                <w:vAlign w:val="center"/>
              </w:tcPr>
            </w:tcPrChange>
          </w:tcPr>
          <w:p w14:paraId="47BFE73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r>
      <w:tr w:rsidR="000F2211" w:rsidRPr="008A55DE" w14:paraId="4AD77555" w14:textId="77777777" w:rsidTr="00913FBF">
        <w:tc>
          <w:tcPr>
            <w:tcW w:w="3150" w:type="dxa"/>
            <w:vAlign w:val="center"/>
            <w:tcPrChange w:id="399" w:author="Nair-Desai, Sameer" w:date="2022-02-02T10:30:00Z">
              <w:tcPr>
                <w:tcW w:w="2605" w:type="dxa"/>
                <w:vAlign w:val="center"/>
              </w:tcPr>
            </w:tcPrChange>
          </w:tcPr>
          <w:p w14:paraId="7F8B4AC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340" w:type="dxa"/>
            <w:vAlign w:val="center"/>
            <w:tcPrChange w:id="400" w:author="Nair-Desai, Sameer" w:date="2022-02-02T10:30:00Z">
              <w:tcPr>
                <w:tcW w:w="2340" w:type="dxa"/>
                <w:vAlign w:val="center"/>
              </w:tcPr>
            </w:tcPrChange>
          </w:tcPr>
          <w:p w14:paraId="1DC0213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340" w:type="dxa"/>
            <w:vAlign w:val="center"/>
            <w:tcPrChange w:id="401" w:author="Nair-Desai, Sameer" w:date="2022-02-02T10:30:00Z">
              <w:tcPr>
                <w:tcW w:w="2340" w:type="dxa"/>
                <w:vAlign w:val="center"/>
              </w:tcPr>
            </w:tcPrChange>
          </w:tcPr>
          <w:p w14:paraId="6EC5F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c>
          <w:tcPr>
            <w:tcW w:w="1890" w:type="dxa"/>
            <w:vAlign w:val="center"/>
            <w:tcPrChange w:id="402" w:author="Nair-Desai, Sameer" w:date="2022-02-02T10:30:00Z">
              <w:tcPr>
                <w:tcW w:w="1890" w:type="dxa"/>
                <w:vAlign w:val="center"/>
              </w:tcPr>
            </w:tcPrChange>
          </w:tcPr>
          <w:p w14:paraId="3C66B26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r>
      <w:tr w:rsidR="000F2211" w:rsidRPr="008A55DE" w14:paraId="0F5156B1" w14:textId="77777777" w:rsidTr="00913FBF">
        <w:tc>
          <w:tcPr>
            <w:tcW w:w="3150" w:type="dxa"/>
            <w:vAlign w:val="center"/>
            <w:tcPrChange w:id="403" w:author="Nair-Desai, Sameer" w:date="2022-02-02T10:30:00Z">
              <w:tcPr>
                <w:tcW w:w="2605" w:type="dxa"/>
                <w:vAlign w:val="center"/>
              </w:tcPr>
            </w:tcPrChange>
          </w:tcPr>
          <w:p w14:paraId="46BD1C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340" w:type="dxa"/>
            <w:vAlign w:val="center"/>
            <w:tcPrChange w:id="404" w:author="Nair-Desai, Sameer" w:date="2022-02-02T10:30:00Z">
              <w:tcPr>
                <w:tcW w:w="2340" w:type="dxa"/>
                <w:vAlign w:val="center"/>
              </w:tcPr>
            </w:tcPrChange>
          </w:tcPr>
          <w:p w14:paraId="5FED57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c>
          <w:tcPr>
            <w:tcW w:w="2340" w:type="dxa"/>
            <w:vAlign w:val="center"/>
            <w:tcPrChange w:id="405" w:author="Nair-Desai, Sameer" w:date="2022-02-02T10:30:00Z">
              <w:tcPr>
                <w:tcW w:w="2340" w:type="dxa"/>
                <w:vAlign w:val="center"/>
              </w:tcPr>
            </w:tcPrChange>
          </w:tcPr>
          <w:p w14:paraId="2F516B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1890" w:type="dxa"/>
            <w:vAlign w:val="center"/>
            <w:tcPrChange w:id="406" w:author="Nair-Desai, Sameer" w:date="2022-02-02T10:30:00Z">
              <w:tcPr>
                <w:tcW w:w="1890" w:type="dxa"/>
                <w:vAlign w:val="center"/>
              </w:tcPr>
            </w:tcPrChange>
          </w:tcPr>
          <w:p w14:paraId="61A4EE2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0F2211" w:rsidRPr="008A55DE" w14:paraId="09184993" w14:textId="77777777" w:rsidTr="00913FBF">
        <w:tc>
          <w:tcPr>
            <w:tcW w:w="3150" w:type="dxa"/>
            <w:vAlign w:val="center"/>
            <w:tcPrChange w:id="407" w:author="Nair-Desai, Sameer" w:date="2022-02-02T10:30:00Z">
              <w:tcPr>
                <w:tcW w:w="2605" w:type="dxa"/>
                <w:vAlign w:val="center"/>
              </w:tcPr>
            </w:tcPrChange>
          </w:tcPr>
          <w:p w14:paraId="3E7775D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340" w:type="dxa"/>
            <w:vAlign w:val="center"/>
            <w:tcPrChange w:id="408" w:author="Nair-Desai, Sameer" w:date="2022-02-02T10:30:00Z">
              <w:tcPr>
                <w:tcW w:w="2340" w:type="dxa"/>
                <w:vAlign w:val="center"/>
              </w:tcPr>
            </w:tcPrChange>
          </w:tcPr>
          <w:p w14:paraId="07F02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Change w:id="409" w:author="Nair-Desai, Sameer" w:date="2022-02-02T10:30:00Z">
              <w:tcPr>
                <w:tcW w:w="2340" w:type="dxa"/>
                <w:vAlign w:val="center"/>
              </w:tcPr>
            </w:tcPrChange>
          </w:tcPr>
          <w:p w14:paraId="2261C1F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c>
          <w:tcPr>
            <w:tcW w:w="1890" w:type="dxa"/>
            <w:vAlign w:val="center"/>
            <w:tcPrChange w:id="410" w:author="Nair-Desai, Sameer" w:date="2022-02-02T10:30:00Z">
              <w:tcPr>
                <w:tcW w:w="1890" w:type="dxa"/>
                <w:vAlign w:val="center"/>
              </w:tcPr>
            </w:tcPrChange>
          </w:tcPr>
          <w:p w14:paraId="1B5AE53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r>
      <w:tr w:rsidR="000F2211" w:rsidRPr="008A55DE" w14:paraId="430C348F" w14:textId="77777777" w:rsidTr="00913FBF">
        <w:tc>
          <w:tcPr>
            <w:tcW w:w="3150" w:type="dxa"/>
            <w:vAlign w:val="center"/>
            <w:tcPrChange w:id="411" w:author="Nair-Desai, Sameer" w:date="2022-02-02T10:30:00Z">
              <w:tcPr>
                <w:tcW w:w="2605" w:type="dxa"/>
                <w:vAlign w:val="center"/>
              </w:tcPr>
            </w:tcPrChange>
          </w:tcPr>
          <w:p w14:paraId="03CB30A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Change w:id="412" w:author="Nair-Desai, Sameer" w:date="2022-02-02T10:30:00Z">
              <w:tcPr>
                <w:tcW w:w="2340" w:type="dxa"/>
                <w:vAlign w:val="center"/>
              </w:tcPr>
            </w:tcPrChange>
          </w:tcPr>
          <w:p w14:paraId="2516E6A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Change w:id="413" w:author="Nair-Desai, Sameer" w:date="2022-02-02T10:30:00Z">
              <w:tcPr>
                <w:tcW w:w="2340" w:type="dxa"/>
                <w:vAlign w:val="center"/>
              </w:tcPr>
            </w:tcPrChange>
          </w:tcPr>
          <w:p w14:paraId="7A9BD9B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c>
          <w:tcPr>
            <w:tcW w:w="1890" w:type="dxa"/>
            <w:vAlign w:val="center"/>
            <w:tcPrChange w:id="414" w:author="Nair-Desai, Sameer" w:date="2022-02-02T10:30:00Z">
              <w:tcPr>
                <w:tcW w:w="1890" w:type="dxa"/>
                <w:vAlign w:val="center"/>
              </w:tcPr>
            </w:tcPrChange>
          </w:tcPr>
          <w:p w14:paraId="47FCA9D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r>
      <w:tr w:rsidR="000F2211" w:rsidRPr="008A55DE" w14:paraId="4FD5FBAE" w14:textId="77777777" w:rsidTr="00913FBF">
        <w:tc>
          <w:tcPr>
            <w:tcW w:w="3150" w:type="dxa"/>
            <w:vAlign w:val="center"/>
            <w:tcPrChange w:id="415" w:author="Nair-Desai, Sameer" w:date="2022-02-02T10:30:00Z">
              <w:tcPr>
                <w:tcW w:w="2605" w:type="dxa"/>
                <w:vAlign w:val="center"/>
              </w:tcPr>
            </w:tcPrChange>
          </w:tcPr>
          <w:p w14:paraId="4649262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Change w:id="416" w:author="Nair-Desai, Sameer" w:date="2022-02-02T10:30:00Z">
              <w:tcPr>
                <w:tcW w:w="2340" w:type="dxa"/>
                <w:vAlign w:val="center"/>
              </w:tcPr>
            </w:tcPrChange>
          </w:tcPr>
          <w:p w14:paraId="7F4A1FC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340" w:type="dxa"/>
            <w:vAlign w:val="center"/>
            <w:tcPrChange w:id="417" w:author="Nair-Desai, Sameer" w:date="2022-02-02T10:30:00Z">
              <w:tcPr>
                <w:tcW w:w="2340" w:type="dxa"/>
                <w:vAlign w:val="center"/>
              </w:tcPr>
            </w:tcPrChange>
          </w:tcPr>
          <w:p w14:paraId="59B10AA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c>
          <w:tcPr>
            <w:tcW w:w="1890" w:type="dxa"/>
            <w:vAlign w:val="center"/>
            <w:tcPrChange w:id="418" w:author="Nair-Desai, Sameer" w:date="2022-02-02T10:30:00Z">
              <w:tcPr>
                <w:tcW w:w="1890" w:type="dxa"/>
                <w:vAlign w:val="center"/>
              </w:tcPr>
            </w:tcPrChange>
          </w:tcPr>
          <w:p w14:paraId="77F3677C"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r>
      <w:tr w:rsidR="000F2211" w:rsidRPr="008A55DE" w14:paraId="270CEDB4" w14:textId="77777777" w:rsidTr="00913FBF">
        <w:tc>
          <w:tcPr>
            <w:tcW w:w="3150" w:type="dxa"/>
            <w:vAlign w:val="center"/>
            <w:tcPrChange w:id="419" w:author="Nair-Desai, Sameer" w:date="2022-02-02T10:30:00Z">
              <w:tcPr>
                <w:tcW w:w="2605" w:type="dxa"/>
                <w:vAlign w:val="center"/>
              </w:tcPr>
            </w:tcPrChange>
          </w:tcPr>
          <w:p w14:paraId="5F2510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Change w:id="420" w:author="Nair-Desai, Sameer" w:date="2022-02-02T10:30:00Z">
              <w:tcPr>
                <w:tcW w:w="2340" w:type="dxa"/>
                <w:vAlign w:val="center"/>
              </w:tcPr>
            </w:tcPrChange>
          </w:tcPr>
          <w:p w14:paraId="2C08838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Change w:id="421" w:author="Nair-Desai, Sameer" w:date="2022-02-02T10:30:00Z">
              <w:tcPr>
                <w:tcW w:w="2340" w:type="dxa"/>
                <w:vAlign w:val="center"/>
              </w:tcPr>
            </w:tcPrChange>
          </w:tcPr>
          <w:p w14:paraId="5DAAF44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1890" w:type="dxa"/>
            <w:vAlign w:val="center"/>
            <w:tcPrChange w:id="422" w:author="Nair-Desai, Sameer" w:date="2022-02-02T10:30:00Z">
              <w:tcPr>
                <w:tcW w:w="1890" w:type="dxa"/>
                <w:vAlign w:val="center"/>
              </w:tcPr>
            </w:tcPrChange>
          </w:tcPr>
          <w:p w14:paraId="026991D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0F2211" w:rsidRPr="008A55DE" w14:paraId="08A5B6EA" w14:textId="77777777" w:rsidTr="00913FBF">
        <w:tc>
          <w:tcPr>
            <w:tcW w:w="3150" w:type="dxa"/>
            <w:vAlign w:val="center"/>
            <w:tcPrChange w:id="423" w:author="Nair-Desai, Sameer" w:date="2022-02-02T10:30:00Z">
              <w:tcPr>
                <w:tcW w:w="2605" w:type="dxa"/>
                <w:vAlign w:val="center"/>
              </w:tcPr>
            </w:tcPrChange>
          </w:tcPr>
          <w:p w14:paraId="3607CA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340" w:type="dxa"/>
            <w:vAlign w:val="center"/>
            <w:tcPrChange w:id="424" w:author="Nair-Desai, Sameer" w:date="2022-02-02T10:30:00Z">
              <w:tcPr>
                <w:tcW w:w="2340" w:type="dxa"/>
                <w:vAlign w:val="center"/>
              </w:tcPr>
            </w:tcPrChange>
          </w:tcPr>
          <w:p w14:paraId="63FF55A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340" w:type="dxa"/>
            <w:vAlign w:val="center"/>
            <w:tcPrChange w:id="425" w:author="Nair-Desai, Sameer" w:date="2022-02-02T10:30:00Z">
              <w:tcPr>
                <w:tcW w:w="2340" w:type="dxa"/>
                <w:vAlign w:val="center"/>
              </w:tcPr>
            </w:tcPrChange>
          </w:tcPr>
          <w:p w14:paraId="5585FD2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1890" w:type="dxa"/>
            <w:vAlign w:val="center"/>
            <w:tcPrChange w:id="426" w:author="Nair-Desai, Sameer" w:date="2022-02-02T10:30:00Z">
              <w:tcPr>
                <w:tcW w:w="1890" w:type="dxa"/>
                <w:vAlign w:val="center"/>
              </w:tcPr>
            </w:tcPrChange>
          </w:tcPr>
          <w:p w14:paraId="104D82F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0F2211" w:rsidRPr="008A55DE" w14:paraId="1C5DE554" w14:textId="77777777" w:rsidTr="00913FBF">
        <w:tc>
          <w:tcPr>
            <w:tcW w:w="3150" w:type="dxa"/>
            <w:vAlign w:val="center"/>
            <w:tcPrChange w:id="427" w:author="Nair-Desai, Sameer" w:date="2022-02-02T10:30:00Z">
              <w:tcPr>
                <w:tcW w:w="2605" w:type="dxa"/>
                <w:vAlign w:val="center"/>
              </w:tcPr>
            </w:tcPrChange>
          </w:tcPr>
          <w:p w14:paraId="5866F48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Change w:id="428" w:author="Nair-Desai, Sameer" w:date="2022-02-02T10:30:00Z">
              <w:tcPr>
                <w:tcW w:w="2340" w:type="dxa"/>
                <w:vAlign w:val="center"/>
              </w:tcPr>
            </w:tcPrChange>
          </w:tcPr>
          <w:p w14:paraId="00C0418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c>
          <w:tcPr>
            <w:tcW w:w="2340" w:type="dxa"/>
            <w:vAlign w:val="center"/>
            <w:tcPrChange w:id="429" w:author="Nair-Desai, Sameer" w:date="2022-02-02T10:30:00Z">
              <w:tcPr>
                <w:tcW w:w="2340" w:type="dxa"/>
                <w:vAlign w:val="center"/>
              </w:tcPr>
            </w:tcPrChange>
          </w:tcPr>
          <w:p w14:paraId="6A9F9BE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1890" w:type="dxa"/>
            <w:vAlign w:val="center"/>
            <w:tcPrChange w:id="430" w:author="Nair-Desai, Sameer" w:date="2022-02-02T10:30:00Z">
              <w:tcPr>
                <w:tcW w:w="1890" w:type="dxa"/>
                <w:vAlign w:val="center"/>
              </w:tcPr>
            </w:tcPrChange>
          </w:tcPr>
          <w:p w14:paraId="082C08E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r>
      <w:tr w:rsidR="000F2211" w:rsidRPr="008A55DE" w14:paraId="2A32067C" w14:textId="77777777" w:rsidTr="00913FBF">
        <w:tc>
          <w:tcPr>
            <w:tcW w:w="3150" w:type="dxa"/>
            <w:vAlign w:val="center"/>
            <w:tcPrChange w:id="431" w:author="Nair-Desai, Sameer" w:date="2022-02-02T10:30:00Z">
              <w:tcPr>
                <w:tcW w:w="2605" w:type="dxa"/>
                <w:vAlign w:val="center"/>
              </w:tcPr>
            </w:tcPrChange>
          </w:tcPr>
          <w:p w14:paraId="59337A7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Change w:id="432" w:author="Nair-Desai, Sameer" w:date="2022-02-02T10:30:00Z">
              <w:tcPr>
                <w:tcW w:w="2340" w:type="dxa"/>
                <w:vAlign w:val="center"/>
              </w:tcPr>
            </w:tcPrChange>
          </w:tcPr>
          <w:p w14:paraId="26EE14D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340" w:type="dxa"/>
            <w:vAlign w:val="center"/>
            <w:tcPrChange w:id="433" w:author="Nair-Desai, Sameer" w:date="2022-02-02T10:30:00Z">
              <w:tcPr>
                <w:tcW w:w="2340" w:type="dxa"/>
                <w:vAlign w:val="center"/>
              </w:tcPr>
            </w:tcPrChange>
          </w:tcPr>
          <w:p w14:paraId="16A2BF1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1890" w:type="dxa"/>
            <w:vAlign w:val="center"/>
            <w:tcPrChange w:id="434" w:author="Nair-Desai, Sameer" w:date="2022-02-02T10:30:00Z">
              <w:tcPr>
                <w:tcW w:w="1890" w:type="dxa"/>
                <w:vAlign w:val="center"/>
              </w:tcPr>
            </w:tcPrChange>
          </w:tcPr>
          <w:p w14:paraId="7C88E12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0F2211" w:rsidRPr="008A55DE" w14:paraId="67AF9B5F" w14:textId="77777777" w:rsidTr="00913FBF">
        <w:tc>
          <w:tcPr>
            <w:tcW w:w="3150" w:type="dxa"/>
            <w:vAlign w:val="center"/>
            <w:tcPrChange w:id="435" w:author="Nair-Desai, Sameer" w:date="2022-02-02T10:30:00Z">
              <w:tcPr>
                <w:tcW w:w="2605" w:type="dxa"/>
                <w:vAlign w:val="center"/>
              </w:tcPr>
            </w:tcPrChange>
          </w:tcPr>
          <w:p w14:paraId="5C2F85C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340" w:type="dxa"/>
            <w:vAlign w:val="center"/>
            <w:tcPrChange w:id="436" w:author="Nair-Desai, Sameer" w:date="2022-02-02T10:30:00Z">
              <w:tcPr>
                <w:tcW w:w="2340" w:type="dxa"/>
                <w:vAlign w:val="center"/>
              </w:tcPr>
            </w:tcPrChange>
          </w:tcPr>
          <w:p w14:paraId="262D29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340" w:type="dxa"/>
            <w:vAlign w:val="center"/>
            <w:tcPrChange w:id="437" w:author="Nair-Desai, Sameer" w:date="2022-02-02T10:30:00Z">
              <w:tcPr>
                <w:tcW w:w="2340" w:type="dxa"/>
                <w:vAlign w:val="center"/>
              </w:tcPr>
            </w:tcPrChange>
          </w:tcPr>
          <w:p w14:paraId="2DAFEB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1890" w:type="dxa"/>
            <w:vAlign w:val="center"/>
            <w:tcPrChange w:id="438" w:author="Nair-Desai, Sameer" w:date="2022-02-02T10:30:00Z">
              <w:tcPr>
                <w:tcW w:w="1890" w:type="dxa"/>
                <w:vAlign w:val="center"/>
              </w:tcPr>
            </w:tcPrChange>
          </w:tcPr>
          <w:p w14:paraId="50F5259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0F2211" w:rsidRPr="008A55DE" w14:paraId="4513B517" w14:textId="77777777" w:rsidTr="00913FBF">
        <w:tc>
          <w:tcPr>
            <w:tcW w:w="3150" w:type="dxa"/>
            <w:vAlign w:val="center"/>
            <w:tcPrChange w:id="439" w:author="Nair-Desai, Sameer" w:date="2022-02-02T10:30:00Z">
              <w:tcPr>
                <w:tcW w:w="2605" w:type="dxa"/>
                <w:vAlign w:val="center"/>
              </w:tcPr>
            </w:tcPrChange>
          </w:tcPr>
          <w:p w14:paraId="56E867F9"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Change w:id="440" w:author="Nair-Desai, Sameer" w:date="2022-02-02T10:30:00Z">
              <w:tcPr>
                <w:tcW w:w="2340" w:type="dxa"/>
                <w:vAlign w:val="center"/>
              </w:tcPr>
            </w:tcPrChange>
          </w:tcPr>
          <w:p w14:paraId="2CE99AD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340" w:type="dxa"/>
            <w:vAlign w:val="center"/>
            <w:tcPrChange w:id="441" w:author="Nair-Desai, Sameer" w:date="2022-02-02T10:30:00Z">
              <w:tcPr>
                <w:tcW w:w="2340" w:type="dxa"/>
                <w:vAlign w:val="center"/>
              </w:tcPr>
            </w:tcPrChange>
          </w:tcPr>
          <w:p w14:paraId="18E60CB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1890" w:type="dxa"/>
            <w:vAlign w:val="center"/>
            <w:tcPrChange w:id="442" w:author="Nair-Desai, Sameer" w:date="2022-02-02T10:30:00Z">
              <w:tcPr>
                <w:tcW w:w="1890" w:type="dxa"/>
                <w:vAlign w:val="center"/>
              </w:tcPr>
            </w:tcPrChange>
          </w:tcPr>
          <w:p w14:paraId="4C827D7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0F2211" w:rsidRPr="008A55DE" w14:paraId="69303642" w14:textId="77777777" w:rsidTr="00913FBF">
        <w:tc>
          <w:tcPr>
            <w:tcW w:w="3150" w:type="dxa"/>
            <w:vAlign w:val="center"/>
            <w:tcPrChange w:id="443" w:author="Nair-Desai, Sameer" w:date="2022-02-02T10:30:00Z">
              <w:tcPr>
                <w:tcW w:w="2605" w:type="dxa"/>
                <w:vAlign w:val="center"/>
              </w:tcPr>
            </w:tcPrChange>
          </w:tcPr>
          <w:p w14:paraId="2017070D"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Change w:id="444" w:author="Nair-Desai, Sameer" w:date="2022-02-02T10:30:00Z">
              <w:tcPr>
                <w:tcW w:w="2340" w:type="dxa"/>
                <w:vAlign w:val="center"/>
              </w:tcPr>
            </w:tcPrChange>
          </w:tcPr>
          <w:p w14:paraId="2E765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Change w:id="445" w:author="Nair-Desai, Sameer" w:date="2022-02-02T10:30:00Z">
              <w:tcPr>
                <w:tcW w:w="2340" w:type="dxa"/>
                <w:vAlign w:val="center"/>
              </w:tcPr>
            </w:tcPrChange>
          </w:tcPr>
          <w:p w14:paraId="0C6BE81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1890" w:type="dxa"/>
            <w:vAlign w:val="center"/>
            <w:tcPrChange w:id="446" w:author="Nair-Desai, Sameer" w:date="2022-02-02T10:30:00Z">
              <w:tcPr>
                <w:tcW w:w="1890" w:type="dxa"/>
                <w:vAlign w:val="center"/>
              </w:tcPr>
            </w:tcPrChange>
          </w:tcPr>
          <w:p w14:paraId="22B3DCF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0F2211" w:rsidRPr="008A55DE" w14:paraId="13BA6100" w14:textId="77777777" w:rsidTr="00913FBF">
        <w:tc>
          <w:tcPr>
            <w:tcW w:w="3150" w:type="dxa"/>
            <w:vAlign w:val="center"/>
            <w:tcPrChange w:id="447" w:author="Nair-Desai, Sameer" w:date="2022-02-02T10:30:00Z">
              <w:tcPr>
                <w:tcW w:w="2605" w:type="dxa"/>
                <w:vAlign w:val="center"/>
              </w:tcPr>
            </w:tcPrChange>
          </w:tcPr>
          <w:p w14:paraId="799E75F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Change w:id="448" w:author="Nair-Desai, Sameer" w:date="2022-02-02T10:30:00Z">
              <w:tcPr>
                <w:tcW w:w="2340" w:type="dxa"/>
                <w:vAlign w:val="center"/>
              </w:tcPr>
            </w:tcPrChange>
          </w:tcPr>
          <w:p w14:paraId="4F20657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Change w:id="449" w:author="Nair-Desai, Sameer" w:date="2022-02-02T10:30:00Z">
              <w:tcPr>
                <w:tcW w:w="2340" w:type="dxa"/>
                <w:vAlign w:val="center"/>
              </w:tcPr>
            </w:tcPrChange>
          </w:tcPr>
          <w:p w14:paraId="28E14CE4"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1890" w:type="dxa"/>
            <w:vAlign w:val="center"/>
            <w:tcPrChange w:id="450" w:author="Nair-Desai, Sameer" w:date="2022-02-02T10:30:00Z">
              <w:tcPr>
                <w:tcW w:w="1890" w:type="dxa"/>
                <w:vAlign w:val="center"/>
              </w:tcPr>
            </w:tcPrChange>
          </w:tcPr>
          <w:p w14:paraId="664F855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0F2211" w:rsidRPr="008A55DE" w14:paraId="0AAC1A76" w14:textId="77777777" w:rsidTr="00913FBF">
        <w:tc>
          <w:tcPr>
            <w:tcW w:w="3150" w:type="dxa"/>
            <w:vAlign w:val="center"/>
            <w:tcPrChange w:id="451" w:author="Nair-Desai, Sameer" w:date="2022-02-02T10:30:00Z">
              <w:tcPr>
                <w:tcW w:w="2605" w:type="dxa"/>
                <w:vAlign w:val="center"/>
              </w:tcPr>
            </w:tcPrChange>
          </w:tcPr>
          <w:p w14:paraId="7027F80A"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Change w:id="452" w:author="Nair-Desai, Sameer" w:date="2022-02-02T10:30:00Z">
              <w:tcPr>
                <w:tcW w:w="2340" w:type="dxa"/>
                <w:vAlign w:val="center"/>
              </w:tcPr>
            </w:tcPrChange>
          </w:tcPr>
          <w:p w14:paraId="48639CE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c>
          <w:tcPr>
            <w:tcW w:w="2340" w:type="dxa"/>
            <w:vAlign w:val="center"/>
            <w:tcPrChange w:id="453" w:author="Nair-Desai, Sameer" w:date="2022-02-02T10:30:00Z">
              <w:tcPr>
                <w:tcW w:w="2340" w:type="dxa"/>
                <w:vAlign w:val="center"/>
              </w:tcPr>
            </w:tcPrChange>
          </w:tcPr>
          <w:p w14:paraId="308835B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1890" w:type="dxa"/>
            <w:vAlign w:val="center"/>
            <w:tcPrChange w:id="454" w:author="Nair-Desai, Sameer" w:date="2022-02-02T10:30:00Z">
              <w:tcPr>
                <w:tcW w:w="1890" w:type="dxa"/>
                <w:vAlign w:val="center"/>
              </w:tcPr>
            </w:tcPrChange>
          </w:tcPr>
          <w:p w14:paraId="7480C255"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0F2211" w:rsidRPr="008A55DE" w14:paraId="7A8D60B4" w14:textId="77777777" w:rsidTr="00913FBF">
        <w:tc>
          <w:tcPr>
            <w:tcW w:w="3150" w:type="dxa"/>
            <w:vAlign w:val="center"/>
            <w:tcPrChange w:id="455" w:author="Nair-Desai, Sameer" w:date="2022-02-02T10:30:00Z">
              <w:tcPr>
                <w:tcW w:w="2605" w:type="dxa"/>
                <w:vAlign w:val="center"/>
              </w:tcPr>
            </w:tcPrChange>
          </w:tcPr>
          <w:p w14:paraId="077FE3C8"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Change w:id="456" w:author="Nair-Desai, Sameer" w:date="2022-02-02T10:30:00Z">
              <w:tcPr>
                <w:tcW w:w="2340" w:type="dxa"/>
                <w:vAlign w:val="center"/>
              </w:tcPr>
            </w:tcPrChange>
          </w:tcPr>
          <w:p w14:paraId="50522B00"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Change w:id="457" w:author="Nair-Desai, Sameer" w:date="2022-02-02T10:30:00Z">
              <w:tcPr>
                <w:tcW w:w="2340" w:type="dxa"/>
                <w:vAlign w:val="center"/>
              </w:tcPr>
            </w:tcPrChange>
          </w:tcPr>
          <w:p w14:paraId="7B487371"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1890" w:type="dxa"/>
            <w:vAlign w:val="center"/>
            <w:tcPrChange w:id="458" w:author="Nair-Desai, Sameer" w:date="2022-02-02T10:30:00Z">
              <w:tcPr>
                <w:tcW w:w="1890" w:type="dxa"/>
                <w:vAlign w:val="center"/>
              </w:tcPr>
            </w:tcPrChange>
          </w:tcPr>
          <w:p w14:paraId="2581AB1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0F2211" w:rsidRPr="008A55DE" w14:paraId="29A8F3CD" w14:textId="77777777" w:rsidTr="00913FBF">
        <w:tc>
          <w:tcPr>
            <w:tcW w:w="3150" w:type="dxa"/>
            <w:vAlign w:val="center"/>
            <w:tcPrChange w:id="459" w:author="Nair-Desai, Sameer" w:date="2022-02-02T10:30:00Z">
              <w:tcPr>
                <w:tcW w:w="2605" w:type="dxa"/>
                <w:vAlign w:val="center"/>
              </w:tcPr>
            </w:tcPrChange>
          </w:tcPr>
          <w:p w14:paraId="1CC3C0F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c>
          <w:tcPr>
            <w:tcW w:w="2340" w:type="dxa"/>
            <w:vAlign w:val="center"/>
            <w:tcPrChange w:id="460" w:author="Nair-Desai, Sameer" w:date="2022-02-02T10:30:00Z">
              <w:tcPr>
                <w:tcW w:w="2340" w:type="dxa"/>
                <w:vAlign w:val="center"/>
              </w:tcPr>
            </w:tcPrChange>
          </w:tcPr>
          <w:p w14:paraId="1CCDB897"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340" w:type="dxa"/>
            <w:vAlign w:val="center"/>
            <w:tcPrChange w:id="461" w:author="Nair-Desai, Sameer" w:date="2022-02-02T10:30:00Z">
              <w:tcPr>
                <w:tcW w:w="2340" w:type="dxa"/>
                <w:vAlign w:val="center"/>
              </w:tcPr>
            </w:tcPrChange>
          </w:tcPr>
          <w:p w14:paraId="1B2F46E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1890" w:type="dxa"/>
            <w:vAlign w:val="center"/>
            <w:tcPrChange w:id="462" w:author="Nair-Desai, Sameer" w:date="2022-02-02T10:30:00Z">
              <w:tcPr>
                <w:tcW w:w="1890" w:type="dxa"/>
                <w:vAlign w:val="center"/>
              </w:tcPr>
            </w:tcPrChange>
          </w:tcPr>
          <w:p w14:paraId="7FC0FCA3"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0F2211" w:rsidRPr="008A55DE" w14:paraId="01B9D716" w14:textId="77777777" w:rsidTr="00913FBF">
        <w:tc>
          <w:tcPr>
            <w:tcW w:w="3150" w:type="dxa"/>
            <w:vAlign w:val="center"/>
            <w:tcPrChange w:id="463" w:author="Nair-Desai, Sameer" w:date="2022-02-02T10:30:00Z">
              <w:tcPr>
                <w:tcW w:w="2605" w:type="dxa"/>
                <w:vAlign w:val="center"/>
              </w:tcPr>
            </w:tcPrChange>
          </w:tcPr>
          <w:p w14:paraId="519DB93E"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Change w:id="464" w:author="Nair-Desai, Sameer" w:date="2022-02-02T10:30:00Z">
              <w:tcPr>
                <w:tcW w:w="2340" w:type="dxa"/>
                <w:vAlign w:val="center"/>
              </w:tcPr>
            </w:tcPrChange>
          </w:tcPr>
          <w:p w14:paraId="2AD85B16"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c>
          <w:tcPr>
            <w:tcW w:w="2340" w:type="dxa"/>
            <w:vAlign w:val="center"/>
            <w:tcPrChange w:id="465" w:author="Nair-Desai, Sameer" w:date="2022-02-02T10:30:00Z">
              <w:tcPr>
                <w:tcW w:w="2340" w:type="dxa"/>
                <w:vAlign w:val="center"/>
              </w:tcPr>
            </w:tcPrChange>
          </w:tcPr>
          <w:p w14:paraId="492B337B"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c>
          <w:tcPr>
            <w:tcW w:w="1890" w:type="dxa"/>
            <w:vAlign w:val="center"/>
            <w:tcPrChange w:id="466" w:author="Nair-Desai, Sameer" w:date="2022-02-02T10:30:00Z">
              <w:tcPr>
                <w:tcW w:w="1890" w:type="dxa"/>
                <w:vAlign w:val="center"/>
              </w:tcPr>
            </w:tcPrChange>
          </w:tcPr>
          <w:p w14:paraId="1962E36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r w:rsidR="000F2211" w:rsidRPr="008A55DE" w14:paraId="2EA011B3" w14:textId="77777777" w:rsidTr="00913FBF">
        <w:tc>
          <w:tcPr>
            <w:tcW w:w="3150" w:type="dxa"/>
            <w:vAlign w:val="center"/>
            <w:tcPrChange w:id="467" w:author="Nair-Desai, Sameer" w:date="2022-02-02T10:30:00Z">
              <w:tcPr>
                <w:tcW w:w="2605" w:type="dxa"/>
                <w:vAlign w:val="center"/>
              </w:tcPr>
            </w:tcPrChange>
          </w:tcPr>
          <w:p w14:paraId="517D081C"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Change w:id="468" w:author="Nair-Desai, Sameer" w:date="2022-02-02T10:30:00Z">
              <w:tcPr>
                <w:tcW w:w="2340" w:type="dxa"/>
                <w:vAlign w:val="center"/>
              </w:tcPr>
            </w:tcPrChange>
          </w:tcPr>
          <w:p w14:paraId="44ACFEF4" w14:textId="77777777" w:rsidR="000F2211" w:rsidRPr="008A55DE" w:rsidRDefault="000F2211" w:rsidP="006C10A9">
            <w:pPr>
              <w:spacing w:line="360" w:lineRule="auto"/>
              <w:rPr>
                <w:rFonts w:ascii="Times New Roman" w:eastAsia="Times New Roman" w:hAnsi="Times New Roman" w:cs="Times New Roman"/>
                <w:sz w:val="20"/>
                <w:szCs w:val="20"/>
              </w:rPr>
            </w:pPr>
          </w:p>
        </w:tc>
        <w:tc>
          <w:tcPr>
            <w:tcW w:w="2340" w:type="dxa"/>
            <w:vAlign w:val="center"/>
            <w:tcPrChange w:id="469" w:author="Nair-Desai, Sameer" w:date="2022-02-02T10:30:00Z">
              <w:tcPr>
                <w:tcW w:w="2340" w:type="dxa"/>
                <w:vAlign w:val="center"/>
              </w:tcPr>
            </w:tcPrChange>
          </w:tcPr>
          <w:p w14:paraId="3BBDACE2"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1890" w:type="dxa"/>
            <w:vAlign w:val="center"/>
            <w:tcPrChange w:id="470" w:author="Nair-Desai, Sameer" w:date="2022-02-02T10:30:00Z">
              <w:tcPr>
                <w:tcW w:w="1890" w:type="dxa"/>
                <w:vAlign w:val="center"/>
              </w:tcPr>
            </w:tcPrChange>
          </w:tcPr>
          <w:p w14:paraId="769E368F" w14:textId="77777777" w:rsidR="000F2211" w:rsidRPr="008A55DE" w:rsidRDefault="000F2211"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bl>
    <w:p w14:paraId="3D514BC9" w14:textId="57F0FC74" w:rsidR="00642EE0" w:rsidDel="00A81A68" w:rsidRDefault="00642EE0" w:rsidP="00695B92">
      <w:pPr>
        <w:spacing w:line="360" w:lineRule="auto"/>
        <w:rPr>
          <w:ins w:id="471" w:author="Nair-Desai, Sameer" w:date="2022-02-02T10:05:00Z"/>
          <w:del w:id="472" w:author="Xin, Weining" w:date="2022-02-03T15:26:00Z"/>
          <w:rFonts w:ascii="Times New Roman" w:hAnsi="Times New Roman" w:cs="Times New Roman"/>
          <w:sz w:val="24"/>
          <w:szCs w:val="24"/>
        </w:rPr>
      </w:pPr>
    </w:p>
    <w:p w14:paraId="5311E234" w14:textId="6CE4A827" w:rsidR="003E03B4" w:rsidRPr="00D7451B" w:rsidRDefault="003E03B4" w:rsidP="00695B92">
      <w:pPr>
        <w:spacing w:line="360" w:lineRule="auto"/>
        <w:rPr>
          <w:rFonts w:ascii="Times New Roman" w:hAnsi="Times New Roman" w:cs="Times New Roman"/>
          <w:sz w:val="24"/>
          <w:szCs w:val="24"/>
        </w:rPr>
      </w:pPr>
    </w:p>
    <w:p w14:paraId="62E00B8D" w14:textId="77777777" w:rsidR="00E54721" w:rsidRDefault="00E54721" w:rsidP="00642EE0">
      <w:pPr>
        <w:spacing w:line="360" w:lineRule="auto"/>
        <w:rPr>
          <w:ins w:id="473" w:author="Joshua Aizenman" w:date="2022-02-04T15:26:00Z"/>
          <w:rFonts w:ascii="Times New Roman" w:hAnsi="Times New Roman" w:cs="Times New Roman"/>
          <w:b/>
          <w:sz w:val="24"/>
          <w:szCs w:val="24"/>
        </w:rPr>
      </w:pPr>
    </w:p>
    <w:p w14:paraId="425D5637" w14:textId="77777777" w:rsidR="00E54721" w:rsidRDefault="00E54721" w:rsidP="00642EE0">
      <w:pPr>
        <w:spacing w:line="360" w:lineRule="auto"/>
        <w:rPr>
          <w:ins w:id="474" w:author="Joshua Aizenman" w:date="2022-02-04T15:26:00Z"/>
          <w:rFonts w:ascii="Times New Roman" w:hAnsi="Times New Roman" w:cs="Times New Roman"/>
          <w:b/>
          <w:sz w:val="24"/>
          <w:szCs w:val="24"/>
        </w:rPr>
      </w:pPr>
    </w:p>
    <w:p w14:paraId="7BA58A94" w14:textId="4828053A" w:rsidR="00642EE0" w:rsidRPr="00D7451B" w:rsidRDefault="00695B92" w:rsidP="00642EE0">
      <w:pPr>
        <w:spacing w:line="360" w:lineRule="auto"/>
        <w:rPr>
          <w:rFonts w:ascii="Times New Roman" w:hAnsi="Times New Roman" w:cs="Times New Roman"/>
          <w:sz w:val="24"/>
          <w:szCs w:val="24"/>
        </w:rPr>
      </w:pPr>
      <w:r w:rsidRPr="00D7451B">
        <w:rPr>
          <w:rFonts w:ascii="Times New Roman" w:hAnsi="Times New Roman" w:cs="Times New Roman"/>
          <w:b/>
          <w:sz w:val="24"/>
          <w:szCs w:val="24"/>
        </w:rPr>
        <w:lastRenderedPageBreak/>
        <w:t>Table 3:</w:t>
      </w:r>
      <w:r w:rsidRPr="00D7451B">
        <w:rPr>
          <w:rFonts w:ascii="Times New Roman" w:hAnsi="Times New Roman" w:cs="Times New Roman"/>
          <w:sz w:val="24"/>
          <w:szCs w:val="24"/>
        </w:rPr>
        <w:t xml:space="preserve"> Average Statistics of Excess </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ortality</w:t>
      </w:r>
      <w:r w:rsidR="00642EE0" w:rsidRPr="00D7451B">
        <w:rPr>
          <w:rFonts w:ascii="Times New Roman" w:hAnsi="Times New Roman" w:cs="Times New Roman"/>
          <w:sz w:val="24"/>
          <w:szCs w:val="24"/>
        </w:rPr>
        <w:t>/</w:t>
      </w:r>
      <w:r w:rsidR="00424F2B" w:rsidRPr="00D7451B">
        <w:rPr>
          <w:rFonts w:ascii="Times New Roman" w:hAnsi="Times New Roman" w:cs="Times New Roman"/>
          <w:sz w:val="24"/>
          <w:szCs w:val="24"/>
        </w:rPr>
        <w:t>M</w:t>
      </w:r>
      <w:r w:rsidR="00B315D1" w:rsidRPr="00D7451B">
        <w:rPr>
          <w:rFonts w:ascii="Times New Roman" w:hAnsi="Times New Roman" w:cs="Times New Roman"/>
          <w:sz w:val="24"/>
          <w:szCs w:val="24"/>
        </w:rPr>
        <w:t>illions</w:t>
      </w:r>
      <w:r w:rsidRPr="00D7451B">
        <w:rPr>
          <w:rFonts w:ascii="Times New Roman" w:hAnsi="Times New Roman" w:cs="Times New Roman"/>
          <w:sz w:val="24"/>
          <w:szCs w:val="24"/>
        </w:rPr>
        <w:t xml:space="preserve"> </w:t>
      </w:r>
      <w:r w:rsidR="00642EE0" w:rsidRPr="00D7451B">
        <w:rPr>
          <w:rFonts w:ascii="Times New Roman" w:hAnsi="Times New Roman" w:cs="Times New Roman"/>
          <w:sz w:val="24"/>
          <w:szCs w:val="24"/>
        </w:rPr>
        <w:t xml:space="preserve">of </w:t>
      </w:r>
      <w:r w:rsidR="00424F2B" w:rsidRPr="00D7451B">
        <w:rPr>
          <w:rFonts w:ascii="Times New Roman" w:hAnsi="Times New Roman" w:cs="Times New Roman"/>
          <w:sz w:val="24"/>
          <w:szCs w:val="24"/>
        </w:rPr>
        <w:t>C</w:t>
      </w:r>
      <w:r w:rsidR="00642EE0" w:rsidRPr="00D7451B">
        <w:rPr>
          <w:rFonts w:ascii="Times New Roman" w:hAnsi="Times New Roman" w:cs="Times New Roman"/>
          <w:sz w:val="24"/>
          <w:szCs w:val="24"/>
        </w:rPr>
        <w:t xml:space="preserve">ountries in </w:t>
      </w:r>
      <w:r w:rsidR="00424F2B" w:rsidRPr="00D7451B">
        <w:rPr>
          <w:rFonts w:ascii="Times New Roman" w:hAnsi="Times New Roman" w:cs="Times New Roman"/>
          <w:sz w:val="24"/>
          <w:szCs w:val="24"/>
        </w:rPr>
        <w:t>Q</w:t>
      </w:r>
      <w:r w:rsidR="00642EE0" w:rsidRPr="00D7451B">
        <w:rPr>
          <w:rFonts w:ascii="Times New Roman" w:hAnsi="Times New Roman" w:cs="Times New Roman"/>
          <w:sz w:val="24"/>
          <w:szCs w:val="24"/>
        </w:rPr>
        <w:t>uartile</w:t>
      </w:r>
      <w:r w:rsidR="00424F2B" w:rsidRPr="00D7451B">
        <w:rPr>
          <w:rFonts w:ascii="Times New Roman" w:hAnsi="Times New Roman" w:cs="Times New Roman"/>
          <w:sz w:val="24"/>
          <w:szCs w:val="24"/>
        </w:rPr>
        <w:t>,</w:t>
      </w:r>
      <w:r w:rsidR="00642EE0" w:rsidRPr="00D7451B">
        <w:rPr>
          <w:rFonts w:ascii="Times New Roman" w:hAnsi="Times New Roman" w:cs="Times New Roman"/>
          <w:sz w:val="24"/>
          <w:szCs w:val="24"/>
        </w:rPr>
        <w:t xml:space="preserve"> </w:t>
      </w:r>
      <w:r w:rsidRPr="00D7451B">
        <w:rPr>
          <w:rFonts w:ascii="Times New Roman" w:hAnsi="Times New Roman" w:cs="Times New Roman"/>
          <w:color w:val="000000" w:themeColor="text1"/>
          <w:sz w:val="24"/>
          <w:szCs w:val="24"/>
        </w:rPr>
        <w:t xml:space="preserve">December 31, </w:t>
      </w:r>
      <w:r w:rsidRPr="00D7451B">
        <w:rPr>
          <w:rFonts w:ascii="Times New Roman" w:hAnsi="Times New Roman" w:cs="Times New Roman"/>
          <w:sz w:val="24"/>
          <w:szCs w:val="24"/>
        </w:rPr>
        <w:t>2021</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00642EE0" w:rsidRPr="00D7451B" w14:paraId="6CE18E89" w14:textId="77777777" w:rsidTr="006C10A9">
        <w:tc>
          <w:tcPr>
            <w:tcW w:w="1872" w:type="dxa"/>
            <w:vAlign w:val="center"/>
          </w:tcPr>
          <w:p w14:paraId="18C25511" w14:textId="2F4B1441" w:rsidR="00642EE0" w:rsidRPr="008A55DE" w:rsidRDefault="008A55DE" w:rsidP="008A55DE">
            <w:pPr>
              <w:spacing w:line="360" w:lineRule="auto"/>
              <w:jc w:val="center"/>
              <w:rPr>
                <w:rFonts w:ascii="Times New Roman" w:hAnsi="Times New Roman" w:cs="Times New Roman"/>
                <w:b/>
                <w:bCs/>
                <w:sz w:val="24"/>
                <w:szCs w:val="24"/>
              </w:rPr>
            </w:pPr>
            <w:r w:rsidRPr="008A55DE">
              <w:rPr>
                <w:rFonts w:ascii="Times New Roman" w:hAnsi="Times New Roman" w:cs="Times New Roman"/>
                <w:b/>
                <w:bCs/>
                <w:sz w:val="24"/>
                <w:szCs w:val="24"/>
              </w:rPr>
              <w:t>Variable</w:t>
            </w:r>
          </w:p>
        </w:tc>
        <w:tc>
          <w:tcPr>
            <w:tcW w:w="1872" w:type="dxa"/>
            <w:vAlign w:val="center"/>
          </w:tcPr>
          <w:p w14:paraId="7246260B"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1</w:t>
            </w:r>
            <w:r w:rsidRPr="00D7451B">
              <w:rPr>
                <w:rFonts w:ascii="Times New Roman" w:eastAsia="Times New Roman" w:hAnsi="Times New Roman" w:cs="Times New Roman"/>
                <w:b/>
                <w:bCs/>
                <w:sz w:val="24"/>
                <w:szCs w:val="24"/>
                <w:vertAlign w:val="superscript"/>
              </w:rPr>
              <w:t>st</w:t>
            </w:r>
            <w:r w:rsidRPr="00D7451B">
              <w:rPr>
                <w:rFonts w:ascii="Times New Roman" w:eastAsia="Times New Roman" w:hAnsi="Times New Roman" w:cs="Times New Roman"/>
                <w:b/>
                <w:bCs/>
                <w:sz w:val="24"/>
                <w:szCs w:val="24"/>
              </w:rPr>
              <w:t xml:space="preserve"> Quartile (Lowest Cum. Mortality)</w:t>
            </w:r>
          </w:p>
        </w:tc>
        <w:tc>
          <w:tcPr>
            <w:tcW w:w="1872" w:type="dxa"/>
            <w:vAlign w:val="center"/>
          </w:tcPr>
          <w:p w14:paraId="082E6F08"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2</w:t>
            </w:r>
            <w:r w:rsidRPr="00D7451B">
              <w:rPr>
                <w:rFonts w:ascii="Times New Roman" w:eastAsia="Times New Roman" w:hAnsi="Times New Roman" w:cs="Times New Roman"/>
                <w:b/>
                <w:bCs/>
                <w:sz w:val="24"/>
                <w:szCs w:val="24"/>
                <w:vertAlign w:val="superscript"/>
              </w:rPr>
              <w:t>nd</w:t>
            </w:r>
            <w:r w:rsidRPr="00D7451B">
              <w:rPr>
                <w:rFonts w:ascii="Times New Roman" w:eastAsia="Times New Roman" w:hAnsi="Times New Roman" w:cs="Times New Roman"/>
                <w:b/>
                <w:bCs/>
                <w:sz w:val="24"/>
                <w:szCs w:val="24"/>
              </w:rPr>
              <w:t xml:space="preserve"> Quartile</w:t>
            </w:r>
          </w:p>
        </w:tc>
        <w:tc>
          <w:tcPr>
            <w:tcW w:w="1872" w:type="dxa"/>
            <w:vAlign w:val="center"/>
          </w:tcPr>
          <w:p w14:paraId="7866434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3</w:t>
            </w:r>
            <w:r w:rsidRPr="00D7451B">
              <w:rPr>
                <w:rFonts w:ascii="Times New Roman" w:eastAsia="Times New Roman" w:hAnsi="Times New Roman" w:cs="Times New Roman"/>
                <w:b/>
                <w:bCs/>
                <w:sz w:val="24"/>
                <w:szCs w:val="24"/>
                <w:vertAlign w:val="superscript"/>
              </w:rPr>
              <w:t>rd</w:t>
            </w:r>
            <w:r w:rsidRPr="00D7451B">
              <w:rPr>
                <w:rFonts w:ascii="Times New Roman" w:eastAsia="Times New Roman" w:hAnsi="Times New Roman" w:cs="Times New Roman"/>
                <w:b/>
                <w:bCs/>
                <w:sz w:val="24"/>
                <w:szCs w:val="24"/>
              </w:rPr>
              <w:t xml:space="preserve"> Quartile</w:t>
            </w:r>
          </w:p>
        </w:tc>
        <w:tc>
          <w:tcPr>
            <w:tcW w:w="1872" w:type="dxa"/>
            <w:vAlign w:val="center"/>
          </w:tcPr>
          <w:p w14:paraId="062FA535" w14:textId="77777777" w:rsidR="00642EE0" w:rsidRPr="00D7451B" w:rsidRDefault="00642EE0" w:rsidP="008A55DE">
            <w:pPr>
              <w:jc w:val="center"/>
              <w:rPr>
                <w:rFonts w:ascii="Times New Roman" w:hAnsi="Times New Roman" w:cs="Times New Roman"/>
                <w:sz w:val="24"/>
                <w:szCs w:val="24"/>
              </w:rPr>
            </w:pPr>
            <w:r w:rsidRPr="00D7451B">
              <w:rPr>
                <w:rFonts w:ascii="Times New Roman" w:eastAsia="Times New Roman" w:hAnsi="Times New Roman" w:cs="Times New Roman"/>
                <w:b/>
                <w:bCs/>
                <w:sz w:val="24"/>
                <w:szCs w:val="24"/>
              </w:rPr>
              <w:t>4</w:t>
            </w:r>
            <w:r w:rsidRPr="00D7451B">
              <w:rPr>
                <w:rFonts w:ascii="Times New Roman" w:eastAsia="Times New Roman" w:hAnsi="Times New Roman" w:cs="Times New Roman"/>
                <w:b/>
                <w:bCs/>
                <w:sz w:val="24"/>
                <w:szCs w:val="24"/>
                <w:vertAlign w:val="superscript"/>
              </w:rPr>
              <w:t>th</w:t>
            </w:r>
            <w:r w:rsidRPr="00D7451B">
              <w:rPr>
                <w:rFonts w:ascii="Times New Roman" w:eastAsia="Times New Roman" w:hAnsi="Times New Roman" w:cs="Times New Roman"/>
                <w:b/>
                <w:bCs/>
                <w:sz w:val="24"/>
                <w:szCs w:val="24"/>
              </w:rPr>
              <w:t xml:space="preserve"> Quartile (Highest Cum. Mortality)</w:t>
            </w:r>
          </w:p>
        </w:tc>
      </w:tr>
      <w:tr w:rsidR="00642EE0" w:rsidRPr="00D7451B" w14:paraId="4B23376B" w14:textId="77777777" w:rsidTr="006C10A9">
        <w:tc>
          <w:tcPr>
            <w:tcW w:w="1872" w:type="dxa"/>
            <w:vAlign w:val="center"/>
          </w:tcPr>
          <w:p w14:paraId="24260506"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w:t>
            </w:r>
          </w:p>
        </w:tc>
        <w:tc>
          <w:tcPr>
            <w:tcW w:w="1872" w:type="dxa"/>
            <w:vAlign w:val="center"/>
          </w:tcPr>
          <w:p w14:paraId="619B7658" w14:textId="55ACDB31"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55,790,460.9</w:t>
            </w:r>
          </w:p>
        </w:tc>
        <w:tc>
          <w:tcPr>
            <w:tcW w:w="1872" w:type="dxa"/>
            <w:vAlign w:val="center"/>
          </w:tcPr>
          <w:p w14:paraId="2417EC88" w14:textId="3BF0D9AB"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36,315,592.6</w:t>
            </w:r>
          </w:p>
        </w:tc>
        <w:tc>
          <w:tcPr>
            <w:tcW w:w="1872" w:type="dxa"/>
            <w:vAlign w:val="center"/>
          </w:tcPr>
          <w:p w14:paraId="44D9D9B9" w14:textId="70B9349D"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42</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391</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243.5</w:t>
            </w:r>
          </w:p>
        </w:tc>
        <w:tc>
          <w:tcPr>
            <w:tcW w:w="1872" w:type="dxa"/>
            <w:vAlign w:val="center"/>
          </w:tcPr>
          <w:p w14:paraId="74827083" w14:textId="35746404"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018</w:t>
            </w:r>
            <w:r w:rsidR="009D1A15" w:rsidRPr="00D7451B">
              <w:rPr>
                <w:rFonts w:ascii="Times New Roman" w:eastAsia="Times New Roman" w:hAnsi="Times New Roman" w:cs="Times New Roman"/>
                <w:sz w:val="24"/>
                <w:szCs w:val="24"/>
              </w:rPr>
              <w:t>,</w:t>
            </w:r>
            <w:r w:rsidRPr="00D7451B">
              <w:rPr>
                <w:rFonts w:ascii="Times New Roman" w:eastAsia="Times New Roman" w:hAnsi="Times New Roman" w:cs="Times New Roman"/>
                <w:sz w:val="24"/>
                <w:szCs w:val="24"/>
              </w:rPr>
              <w:t>586.5</w:t>
            </w:r>
          </w:p>
        </w:tc>
      </w:tr>
      <w:tr w:rsidR="00642EE0" w:rsidRPr="00D7451B" w14:paraId="0310019D" w14:textId="77777777" w:rsidTr="006C10A9">
        <w:tc>
          <w:tcPr>
            <w:tcW w:w="1872" w:type="dxa"/>
            <w:vAlign w:val="center"/>
          </w:tcPr>
          <w:p w14:paraId="2111D80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Population Density</w:t>
            </w:r>
          </w:p>
        </w:tc>
        <w:tc>
          <w:tcPr>
            <w:tcW w:w="1872" w:type="dxa"/>
            <w:vAlign w:val="center"/>
          </w:tcPr>
          <w:p w14:paraId="4498EA9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530.1</w:t>
            </w:r>
          </w:p>
        </w:tc>
        <w:tc>
          <w:tcPr>
            <w:tcW w:w="1872" w:type="dxa"/>
            <w:vAlign w:val="center"/>
          </w:tcPr>
          <w:p w14:paraId="396D8F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122.2</w:t>
            </w:r>
          </w:p>
        </w:tc>
        <w:tc>
          <w:tcPr>
            <w:tcW w:w="1872" w:type="dxa"/>
            <w:vAlign w:val="center"/>
          </w:tcPr>
          <w:p w14:paraId="3B16F0B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182.7</w:t>
            </w:r>
          </w:p>
        </w:tc>
        <w:tc>
          <w:tcPr>
            <w:tcW w:w="1872" w:type="dxa"/>
            <w:vAlign w:val="center"/>
          </w:tcPr>
          <w:p w14:paraId="7A1E9A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116.7</w:t>
            </w:r>
          </w:p>
        </w:tc>
      </w:tr>
      <w:tr w:rsidR="00642EE0" w:rsidRPr="00D7451B" w14:paraId="1CBE909C" w14:textId="77777777" w:rsidTr="006C10A9">
        <w:tc>
          <w:tcPr>
            <w:tcW w:w="1872" w:type="dxa"/>
            <w:vAlign w:val="center"/>
          </w:tcPr>
          <w:p w14:paraId="181A836F"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Urban Population Share</w:t>
            </w:r>
          </w:p>
        </w:tc>
        <w:tc>
          <w:tcPr>
            <w:tcW w:w="1872" w:type="dxa"/>
            <w:vAlign w:val="center"/>
          </w:tcPr>
          <w:p w14:paraId="4C30F0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63.3</w:t>
            </w:r>
          </w:p>
        </w:tc>
        <w:tc>
          <w:tcPr>
            <w:tcW w:w="1872" w:type="dxa"/>
            <w:vAlign w:val="center"/>
          </w:tcPr>
          <w:p w14:paraId="0C97760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48.4</w:t>
            </w:r>
          </w:p>
        </w:tc>
        <w:tc>
          <w:tcPr>
            <w:tcW w:w="1872" w:type="dxa"/>
            <w:vAlign w:val="center"/>
          </w:tcPr>
          <w:p w14:paraId="29980B1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66</w:t>
            </w:r>
          </w:p>
        </w:tc>
        <w:tc>
          <w:tcPr>
            <w:tcW w:w="1872" w:type="dxa"/>
            <w:vAlign w:val="center"/>
          </w:tcPr>
          <w:p w14:paraId="48EF3B3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60.2</w:t>
            </w:r>
          </w:p>
        </w:tc>
      </w:tr>
      <w:tr w:rsidR="00642EE0" w:rsidRPr="00D7451B" w14:paraId="1ED15736" w14:textId="77777777" w:rsidTr="006C10A9">
        <w:tc>
          <w:tcPr>
            <w:tcW w:w="1872" w:type="dxa"/>
            <w:vAlign w:val="center"/>
          </w:tcPr>
          <w:p w14:paraId="55BE60E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Aged 65+ Population Share</w:t>
            </w:r>
          </w:p>
        </w:tc>
        <w:tc>
          <w:tcPr>
            <w:tcW w:w="1872" w:type="dxa"/>
            <w:vAlign w:val="center"/>
          </w:tcPr>
          <w:p w14:paraId="03993D0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8.8</w:t>
            </w:r>
          </w:p>
        </w:tc>
        <w:tc>
          <w:tcPr>
            <w:tcW w:w="1872" w:type="dxa"/>
            <w:vAlign w:val="center"/>
          </w:tcPr>
          <w:p w14:paraId="28C773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6.2</w:t>
            </w:r>
          </w:p>
        </w:tc>
        <w:tc>
          <w:tcPr>
            <w:tcW w:w="1872" w:type="dxa"/>
            <w:vAlign w:val="center"/>
          </w:tcPr>
          <w:p w14:paraId="06A367A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9.1</w:t>
            </w:r>
          </w:p>
        </w:tc>
        <w:tc>
          <w:tcPr>
            <w:tcW w:w="1872" w:type="dxa"/>
            <w:vAlign w:val="center"/>
          </w:tcPr>
          <w:p w14:paraId="45CB2E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10.7</w:t>
            </w:r>
          </w:p>
        </w:tc>
      </w:tr>
      <w:tr w:rsidR="00642EE0" w:rsidRPr="00D7451B" w14:paraId="43B1F464" w14:textId="77777777" w:rsidTr="006C10A9">
        <w:tc>
          <w:tcPr>
            <w:tcW w:w="1872" w:type="dxa"/>
            <w:vAlign w:val="center"/>
          </w:tcPr>
          <w:p w14:paraId="365F23B8"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GDP per Capita</w:t>
            </w:r>
          </w:p>
        </w:tc>
        <w:tc>
          <w:tcPr>
            <w:tcW w:w="1872" w:type="dxa"/>
            <w:vAlign w:val="center"/>
          </w:tcPr>
          <w:p w14:paraId="7AEA1D89"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25293</w:t>
            </w:r>
          </w:p>
        </w:tc>
        <w:tc>
          <w:tcPr>
            <w:tcW w:w="1872" w:type="dxa"/>
            <w:vAlign w:val="center"/>
          </w:tcPr>
          <w:p w14:paraId="027C0CDB"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11369.8</w:t>
            </w:r>
          </w:p>
        </w:tc>
        <w:tc>
          <w:tcPr>
            <w:tcW w:w="1872" w:type="dxa"/>
            <w:vAlign w:val="center"/>
          </w:tcPr>
          <w:p w14:paraId="6C05D9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20820.5</w:t>
            </w:r>
          </w:p>
        </w:tc>
        <w:tc>
          <w:tcPr>
            <w:tcW w:w="1872" w:type="dxa"/>
            <w:vAlign w:val="center"/>
          </w:tcPr>
          <w:p w14:paraId="376BF56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15622.5</w:t>
            </w:r>
          </w:p>
        </w:tc>
      </w:tr>
      <w:tr w:rsidR="00642EE0" w:rsidRPr="00D7451B" w14:paraId="1F118D86" w14:textId="77777777" w:rsidTr="006C10A9">
        <w:tc>
          <w:tcPr>
            <w:tcW w:w="1872" w:type="dxa"/>
            <w:vAlign w:val="center"/>
          </w:tcPr>
          <w:p w14:paraId="1EBC0AF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Rule of Law</w:t>
            </w:r>
          </w:p>
        </w:tc>
        <w:tc>
          <w:tcPr>
            <w:tcW w:w="1872" w:type="dxa"/>
            <w:vAlign w:val="center"/>
          </w:tcPr>
          <w:p w14:paraId="2EFE7915"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7377E70E"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59E7E86A"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0CC0CB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5FBE1A" w14:textId="77777777" w:rsidTr="006C10A9">
        <w:tc>
          <w:tcPr>
            <w:tcW w:w="1872" w:type="dxa"/>
            <w:vAlign w:val="center"/>
          </w:tcPr>
          <w:p w14:paraId="7F6EFF8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Voice and Accountability</w:t>
            </w:r>
          </w:p>
        </w:tc>
        <w:tc>
          <w:tcPr>
            <w:tcW w:w="1872" w:type="dxa"/>
            <w:vAlign w:val="center"/>
          </w:tcPr>
          <w:p w14:paraId="604CF00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02A1E3B1"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-0.5</w:t>
            </w:r>
          </w:p>
        </w:tc>
        <w:tc>
          <w:tcPr>
            <w:tcW w:w="1872" w:type="dxa"/>
            <w:vAlign w:val="center"/>
          </w:tcPr>
          <w:p w14:paraId="17A89CEC"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-0.1</w:t>
            </w:r>
          </w:p>
        </w:tc>
        <w:tc>
          <w:tcPr>
            <w:tcW w:w="1872" w:type="dxa"/>
            <w:vAlign w:val="center"/>
          </w:tcPr>
          <w:p w14:paraId="3A98D63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r>
      <w:tr w:rsidR="00642EE0" w:rsidRPr="00D7451B" w14:paraId="14316893" w14:textId="77777777" w:rsidTr="006C10A9">
        <w:tc>
          <w:tcPr>
            <w:tcW w:w="1872" w:type="dxa"/>
            <w:vAlign w:val="center"/>
          </w:tcPr>
          <w:p w14:paraId="380C9A0D"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Government Effectiveness</w:t>
            </w:r>
          </w:p>
        </w:tc>
        <w:tc>
          <w:tcPr>
            <w:tcW w:w="1872" w:type="dxa"/>
            <w:vAlign w:val="center"/>
          </w:tcPr>
          <w:p w14:paraId="567EBDD0"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0.3</w:t>
            </w:r>
          </w:p>
        </w:tc>
        <w:tc>
          <w:tcPr>
            <w:tcW w:w="1872" w:type="dxa"/>
            <w:vAlign w:val="center"/>
          </w:tcPr>
          <w:p w14:paraId="5744AD47"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-0.4</w:t>
            </w:r>
          </w:p>
        </w:tc>
        <w:tc>
          <w:tcPr>
            <w:tcW w:w="1872" w:type="dxa"/>
            <w:vAlign w:val="center"/>
          </w:tcPr>
          <w:p w14:paraId="00B85909" w14:textId="57AB0E88"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w:t>
            </w:r>
            <w:ins w:id="475" w:author="Nair-Desai, Sameer" w:date="2022-02-02T10:31:00Z">
              <w:r w:rsidR="005D2427">
                <w:rPr>
                  <w:rFonts w:ascii="Times New Roman" w:eastAsia="Times New Roman" w:hAnsi="Times New Roman" w:cs="Times New Roman"/>
                  <w:sz w:val="24"/>
                  <w:szCs w:val="24"/>
                </w:rPr>
                <w:t>.0</w:t>
              </w:r>
            </w:ins>
          </w:p>
        </w:tc>
        <w:tc>
          <w:tcPr>
            <w:tcW w:w="1872" w:type="dxa"/>
            <w:vAlign w:val="center"/>
          </w:tcPr>
          <w:p w14:paraId="3B3C5263" w14:textId="77777777" w:rsidR="00642EE0" w:rsidRPr="00D7451B" w:rsidRDefault="00642EE0" w:rsidP="006C10A9">
            <w:pPr>
              <w:spacing w:line="360" w:lineRule="auto"/>
              <w:rPr>
                <w:rFonts w:ascii="Times New Roman" w:hAnsi="Times New Roman" w:cs="Times New Roman"/>
                <w:sz w:val="24"/>
                <w:szCs w:val="24"/>
              </w:rPr>
            </w:pPr>
            <w:r w:rsidRPr="00D7451B">
              <w:rPr>
                <w:rFonts w:ascii="Times New Roman" w:eastAsia="Times New Roman" w:hAnsi="Times New Roman" w:cs="Times New Roman"/>
                <w:sz w:val="24"/>
                <w:szCs w:val="24"/>
              </w:rPr>
              <w:t>-0.2</w:t>
            </w:r>
          </w:p>
        </w:tc>
      </w:tr>
    </w:tbl>
    <w:p w14:paraId="03B2C112" w14:textId="77777777" w:rsidR="00642EE0" w:rsidRPr="00D7451B" w:rsidRDefault="00642EE0" w:rsidP="00695B92">
      <w:pPr>
        <w:spacing w:line="360" w:lineRule="auto"/>
        <w:rPr>
          <w:rFonts w:ascii="Times New Roman" w:hAnsi="Times New Roman" w:cs="Times New Roman"/>
          <w:sz w:val="24"/>
          <w:szCs w:val="24"/>
        </w:rPr>
      </w:pPr>
    </w:p>
    <w:p w14:paraId="0A69D04F" w14:textId="53A31893" w:rsidR="00642EE0" w:rsidRPr="008A55DE" w:rsidRDefault="00695B92" w:rsidP="00642EE0">
      <w:pPr>
        <w:spacing w:line="360" w:lineRule="auto"/>
        <w:rPr>
          <w:rFonts w:ascii="Times New Roman" w:hAnsi="Times New Roman" w:cs="Times New Roman"/>
          <w:sz w:val="24"/>
          <w:szCs w:val="28"/>
        </w:rPr>
      </w:pPr>
      <w:r w:rsidRPr="008A55DE">
        <w:rPr>
          <w:rFonts w:ascii="Times New Roman" w:hAnsi="Times New Roman" w:cs="Times New Roman"/>
          <w:b/>
          <w:sz w:val="24"/>
          <w:szCs w:val="28"/>
        </w:rPr>
        <w:t>Table 4:</w:t>
      </w:r>
      <w:r w:rsidRPr="008A55DE">
        <w:rPr>
          <w:rFonts w:ascii="Times New Roman" w:hAnsi="Times New Roman" w:cs="Times New Roman"/>
          <w:sz w:val="24"/>
          <w:szCs w:val="28"/>
        </w:rPr>
        <w:t xml:space="preserve"> </w:t>
      </w:r>
      <w:ins w:id="476" w:author="Joshua Aizenman" w:date="2022-02-04T15:28:00Z">
        <w:r w:rsidR="00E54721" w:rsidRPr="00D7451B">
          <w:rPr>
            <w:rFonts w:ascii="Times New Roman" w:hAnsi="Times New Roman" w:cs="Times New Roman"/>
            <w:sz w:val="24"/>
            <w:szCs w:val="24"/>
          </w:rPr>
          <w:t xml:space="preserve">Country List of Quartiles of Cumulative </w:t>
        </w:r>
      </w:ins>
      <w:ins w:id="477" w:author="Joshua Aizenman" w:date="2022-02-04T15:29:00Z">
        <w:r w:rsidR="00E54721" w:rsidRPr="00D7451B">
          <w:rPr>
            <w:rFonts w:ascii="Times New Roman" w:hAnsi="Times New Roman" w:cs="Times New Roman"/>
            <w:sz w:val="24"/>
            <w:szCs w:val="24"/>
          </w:rPr>
          <w:t>Excess Mortality/Millions of Countries</w:t>
        </w:r>
      </w:ins>
      <w:ins w:id="478" w:author="Joshua Aizenman" w:date="2022-02-04T15:28:00Z">
        <w:r w:rsidR="00E54721" w:rsidRPr="00D7451B">
          <w:rPr>
            <w:rFonts w:ascii="Times New Roman" w:hAnsi="Times New Roman" w:cs="Times New Roman"/>
            <w:color w:val="000000" w:themeColor="text1"/>
            <w:sz w:val="24"/>
            <w:szCs w:val="24"/>
          </w:rPr>
          <w:t>, December 31</w:t>
        </w:r>
        <w:r w:rsidR="00E54721">
          <w:rPr>
            <w:rFonts w:ascii="Times New Roman" w:hAnsi="Times New Roman" w:cs="Times New Roman"/>
            <w:color w:val="000000" w:themeColor="text1"/>
            <w:sz w:val="24"/>
            <w:szCs w:val="24"/>
          </w:rPr>
          <w:t>,</w:t>
        </w:r>
        <w:r w:rsidR="00E54721" w:rsidRPr="00D7451B">
          <w:rPr>
            <w:rFonts w:ascii="Times New Roman" w:hAnsi="Times New Roman" w:cs="Times New Roman"/>
            <w:color w:val="000000" w:themeColor="text1"/>
            <w:sz w:val="24"/>
            <w:szCs w:val="24"/>
          </w:rPr>
          <w:t xml:space="preserve"> 2021 </w:t>
        </w:r>
      </w:ins>
      <w:del w:id="479" w:author="Joshua Aizenman" w:date="2022-02-04T15:29:00Z">
        <w:r w:rsidR="00642EE0" w:rsidRPr="008A55DE" w:rsidDel="00E54721">
          <w:rPr>
            <w:rFonts w:ascii="Times New Roman" w:hAnsi="Times New Roman" w:cs="Times New Roman"/>
            <w:sz w:val="24"/>
            <w:szCs w:val="28"/>
          </w:rPr>
          <w:delText xml:space="preserve">Average Statistics of countries in Excess </w:delText>
        </w:r>
        <w:r w:rsidR="00B315D1" w:rsidRPr="008A55DE" w:rsidDel="00E54721">
          <w:rPr>
            <w:rFonts w:ascii="Times New Roman" w:hAnsi="Times New Roman" w:cs="Times New Roman"/>
            <w:sz w:val="24"/>
            <w:szCs w:val="28"/>
          </w:rPr>
          <w:delText>mortality</w:delText>
        </w:r>
        <w:r w:rsidR="00642EE0" w:rsidRPr="008A55DE" w:rsidDel="00E54721">
          <w:rPr>
            <w:rFonts w:ascii="Times New Roman" w:hAnsi="Times New Roman" w:cs="Times New Roman"/>
            <w:sz w:val="24"/>
            <w:szCs w:val="28"/>
          </w:rPr>
          <w:delText xml:space="preserve">/million quartiles, </w:delText>
        </w:r>
        <w:r w:rsidR="00B315D1" w:rsidRPr="008A55DE" w:rsidDel="00E54721">
          <w:rPr>
            <w:rFonts w:ascii="Times New Roman" w:hAnsi="Times New Roman" w:cs="Times New Roman"/>
            <w:sz w:val="24"/>
            <w:szCs w:val="28"/>
          </w:rPr>
          <w:delText>mortality</w:delText>
        </w:r>
        <w:r w:rsidR="00642EE0" w:rsidRPr="008A55DE" w:rsidDel="00E54721">
          <w:rPr>
            <w:rFonts w:ascii="Times New Roman" w:hAnsi="Times New Roman" w:cs="Times New Roman"/>
            <w:sz w:val="24"/>
            <w:szCs w:val="28"/>
          </w:rPr>
          <w:delText xml:space="preserve">/million </w:delText>
        </w:r>
        <w:r w:rsidR="00642EE0" w:rsidRPr="008A55DE" w:rsidDel="00E54721">
          <w:rPr>
            <w:rFonts w:ascii="Times New Roman" w:hAnsi="Times New Roman" w:cs="Times New Roman"/>
            <w:color w:val="000000" w:themeColor="text1"/>
            <w:sz w:val="24"/>
            <w:szCs w:val="28"/>
          </w:rPr>
          <w:delText xml:space="preserve">December 31, </w:delText>
        </w:r>
        <w:r w:rsidR="00642EE0" w:rsidRPr="008A55DE" w:rsidDel="00E54721">
          <w:rPr>
            <w:rFonts w:ascii="Times New Roman" w:hAnsi="Times New Roman" w:cs="Times New Roman"/>
            <w:sz w:val="24"/>
            <w:szCs w:val="28"/>
          </w:rPr>
          <w:delText>2021</w:delText>
        </w:r>
      </w:del>
    </w:p>
    <w:tbl>
      <w:tblPr>
        <w:tblStyle w:val="TableGrid"/>
        <w:tblW w:w="0" w:type="auto"/>
        <w:tblLayout w:type="fixed"/>
        <w:tblLook w:val="06A0" w:firstRow="1" w:lastRow="0" w:firstColumn="1" w:lastColumn="0" w:noHBand="1" w:noVBand="1"/>
      </w:tblPr>
      <w:tblGrid>
        <w:gridCol w:w="2340"/>
        <w:gridCol w:w="2515"/>
        <w:gridCol w:w="2340"/>
        <w:gridCol w:w="2340"/>
      </w:tblGrid>
      <w:tr w:rsidR="00642EE0" w:rsidRPr="008A55DE" w14:paraId="5820E68F" w14:textId="77777777" w:rsidTr="009D1A15">
        <w:tc>
          <w:tcPr>
            <w:tcW w:w="2340" w:type="dxa"/>
            <w:vAlign w:val="center"/>
          </w:tcPr>
          <w:p w14:paraId="29921A49"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1</w:t>
            </w:r>
            <w:r w:rsidRPr="008A55DE">
              <w:rPr>
                <w:rFonts w:ascii="Times New Roman" w:eastAsia="Times New Roman" w:hAnsi="Times New Roman" w:cs="Times New Roman"/>
                <w:b/>
                <w:bCs/>
                <w:sz w:val="24"/>
                <w:szCs w:val="24"/>
                <w:vertAlign w:val="superscript"/>
              </w:rPr>
              <w:t>st</w:t>
            </w:r>
            <w:r w:rsidRPr="008A55DE">
              <w:rPr>
                <w:rFonts w:ascii="Times New Roman" w:eastAsia="Times New Roman" w:hAnsi="Times New Roman" w:cs="Times New Roman"/>
                <w:b/>
                <w:bCs/>
                <w:sz w:val="24"/>
                <w:szCs w:val="24"/>
              </w:rPr>
              <w:t xml:space="preserve"> Quartile (Lowest Cum. Mortality)</w:t>
            </w:r>
          </w:p>
        </w:tc>
        <w:tc>
          <w:tcPr>
            <w:tcW w:w="2515" w:type="dxa"/>
            <w:vAlign w:val="center"/>
          </w:tcPr>
          <w:p w14:paraId="65073B4F"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2</w:t>
            </w:r>
            <w:r w:rsidRPr="008A55DE">
              <w:rPr>
                <w:rFonts w:ascii="Times New Roman" w:eastAsia="Times New Roman" w:hAnsi="Times New Roman" w:cs="Times New Roman"/>
                <w:b/>
                <w:bCs/>
                <w:sz w:val="24"/>
                <w:szCs w:val="24"/>
                <w:vertAlign w:val="superscript"/>
              </w:rPr>
              <w:t>nd</w:t>
            </w:r>
            <w:r w:rsidRPr="008A55DE">
              <w:rPr>
                <w:rFonts w:ascii="Times New Roman" w:eastAsia="Times New Roman" w:hAnsi="Times New Roman" w:cs="Times New Roman"/>
                <w:b/>
                <w:bCs/>
                <w:sz w:val="24"/>
                <w:szCs w:val="24"/>
              </w:rPr>
              <w:t xml:space="preserve"> Quartile</w:t>
            </w:r>
          </w:p>
        </w:tc>
        <w:tc>
          <w:tcPr>
            <w:tcW w:w="2340" w:type="dxa"/>
            <w:vAlign w:val="center"/>
          </w:tcPr>
          <w:p w14:paraId="617B28E7"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3</w:t>
            </w:r>
            <w:r w:rsidRPr="008A55DE">
              <w:rPr>
                <w:rFonts w:ascii="Times New Roman" w:eastAsia="Times New Roman" w:hAnsi="Times New Roman" w:cs="Times New Roman"/>
                <w:b/>
                <w:bCs/>
                <w:sz w:val="24"/>
                <w:szCs w:val="24"/>
                <w:vertAlign w:val="superscript"/>
              </w:rPr>
              <w:t>rd</w:t>
            </w:r>
            <w:r w:rsidRPr="008A55DE">
              <w:rPr>
                <w:rFonts w:ascii="Times New Roman" w:eastAsia="Times New Roman" w:hAnsi="Times New Roman" w:cs="Times New Roman"/>
                <w:b/>
                <w:bCs/>
                <w:sz w:val="24"/>
                <w:szCs w:val="24"/>
              </w:rPr>
              <w:t xml:space="preserve"> Quartile</w:t>
            </w:r>
          </w:p>
        </w:tc>
        <w:tc>
          <w:tcPr>
            <w:tcW w:w="2340" w:type="dxa"/>
            <w:vAlign w:val="center"/>
          </w:tcPr>
          <w:p w14:paraId="4CDD12A3" w14:textId="77777777" w:rsidR="00642EE0" w:rsidRPr="008A55DE" w:rsidRDefault="00642EE0" w:rsidP="008A55DE">
            <w:pPr>
              <w:jc w:val="center"/>
              <w:rPr>
                <w:rFonts w:ascii="Times New Roman" w:hAnsi="Times New Roman" w:cs="Times New Roman"/>
                <w:sz w:val="24"/>
                <w:szCs w:val="24"/>
              </w:rPr>
            </w:pPr>
            <w:r w:rsidRPr="008A55DE">
              <w:rPr>
                <w:rFonts w:ascii="Times New Roman" w:eastAsia="Times New Roman" w:hAnsi="Times New Roman" w:cs="Times New Roman"/>
                <w:b/>
                <w:bCs/>
                <w:sz w:val="24"/>
                <w:szCs w:val="24"/>
              </w:rPr>
              <w:t>4</w:t>
            </w:r>
            <w:r w:rsidRPr="008A55DE">
              <w:rPr>
                <w:rFonts w:ascii="Times New Roman" w:eastAsia="Times New Roman" w:hAnsi="Times New Roman" w:cs="Times New Roman"/>
                <w:b/>
                <w:bCs/>
                <w:sz w:val="24"/>
                <w:szCs w:val="24"/>
                <w:vertAlign w:val="superscript"/>
              </w:rPr>
              <w:t>th</w:t>
            </w:r>
            <w:r w:rsidRPr="008A55DE">
              <w:rPr>
                <w:rFonts w:ascii="Times New Roman" w:eastAsia="Times New Roman" w:hAnsi="Times New Roman" w:cs="Times New Roman"/>
                <w:b/>
                <w:bCs/>
                <w:sz w:val="24"/>
                <w:szCs w:val="24"/>
              </w:rPr>
              <w:t xml:space="preserve"> Quartile (Highest Cum. Mortality)</w:t>
            </w:r>
          </w:p>
        </w:tc>
      </w:tr>
      <w:tr w:rsidR="00642EE0" w:rsidRPr="008A55DE" w14:paraId="5F260539" w14:textId="77777777" w:rsidTr="009D1A15">
        <w:tc>
          <w:tcPr>
            <w:tcW w:w="2340" w:type="dxa"/>
            <w:vAlign w:val="center"/>
          </w:tcPr>
          <w:p w14:paraId="0139D2A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New Zealand</w:t>
            </w:r>
          </w:p>
        </w:tc>
        <w:tc>
          <w:tcPr>
            <w:tcW w:w="2515" w:type="dxa"/>
            <w:vAlign w:val="center"/>
          </w:tcPr>
          <w:p w14:paraId="2252B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Equatorial Guinea</w:t>
            </w:r>
          </w:p>
        </w:tc>
        <w:tc>
          <w:tcPr>
            <w:tcW w:w="2340" w:type="dxa"/>
            <w:vAlign w:val="center"/>
          </w:tcPr>
          <w:p w14:paraId="5B3C2B1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Netherlands</w:t>
            </w:r>
          </w:p>
        </w:tc>
        <w:tc>
          <w:tcPr>
            <w:tcW w:w="2340" w:type="dxa"/>
            <w:vAlign w:val="center"/>
          </w:tcPr>
          <w:p w14:paraId="2E4D1B8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Pakistan</w:t>
            </w:r>
          </w:p>
        </w:tc>
      </w:tr>
      <w:tr w:rsidR="00642EE0" w:rsidRPr="008A55DE" w14:paraId="66283298" w14:textId="77777777" w:rsidTr="009D1A15">
        <w:tc>
          <w:tcPr>
            <w:tcW w:w="2340" w:type="dxa"/>
            <w:vAlign w:val="center"/>
          </w:tcPr>
          <w:p w14:paraId="50A34D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Sierra Leone</w:t>
            </w:r>
          </w:p>
        </w:tc>
        <w:tc>
          <w:tcPr>
            <w:tcW w:w="2515" w:type="dxa"/>
            <w:vAlign w:val="center"/>
          </w:tcPr>
          <w:p w14:paraId="23D664A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w:t>
            </w:r>
          </w:p>
        </w:tc>
        <w:tc>
          <w:tcPr>
            <w:tcW w:w="2340" w:type="dxa"/>
            <w:vAlign w:val="center"/>
          </w:tcPr>
          <w:p w14:paraId="72E0A93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Chile</w:t>
            </w:r>
          </w:p>
        </w:tc>
        <w:tc>
          <w:tcPr>
            <w:tcW w:w="2340" w:type="dxa"/>
            <w:vAlign w:val="center"/>
          </w:tcPr>
          <w:p w14:paraId="2FC9A76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Nepal</w:t>
            </w:r>
          </w:p>
        </w:tc>
      </w:tr>
      <w:tr w:rsidR="00642EE0" w:rsidRPr="008A55DE" w14:paraId="5AEF0043" w14:textId="77777777" w:rsidTr="009D1A15">
        <w:tc>
          <w:tcPr>
            <w:tcW w:w="2340" w:type="dxa"/>
            <w:vAlign w:val="center"/>
          </w:tcPr>
          <w:p w14:paraId="2F29EE0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Taiwan Province of China</w:t>
            </w:r>
          </w:p>
        </w:tc>
        <w:tc>
          <w:tcPr>
            <w:tcW w:w="2515" w:type="dxa"/>
            <w:vAlign w:val="center"/>
          </w:tcPr>
          <w:p w14:paraId="769E33B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Nigeria</w:t>
            </w:r>
          </w:p>
        </w:tc>
        <w:tc>
          <w:tcPr>
            <w:tcW w:w="2340" w:type="dxa"/>
            <w:vAlign w:val="center"/>
          </w:tcPr>
          <w:p w14:paraId="2E33399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Bahrain</w:t>
            </w:r>
          </w:p>
        </w:tc>
        <w:tc>
          <w:tcPr>
            <w:tcW w:w="2340" w:type="dxa"/>
            <w:vAlign w:val="center"/>
          </w:tcPr>
          <w:p w14:paraId="7E3539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India</w:t>
            </w:r>
          </w:p>
        </w:tc>
      </w:tr>
      <w:tr w:rsidR="00642EE0" w:rsidRPr="008A55DE" w14:paraId="593413C1" w14:textId="77777777" w:rsidTr="009D1A15">
        <w:tc>
          <w:tcPr>
            <w:tcW w:w="2340" w:type="dxa"/>
            <w:vAlign w:val="center"/>
          </w:tcPr>
          <w:p w14:paraId="1DEA03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Benin</w:t>
            </w:r>
          </w:p>
        </w:tc>
        <w:tc>
          <w:tcPr>
            <w:tcW w:w="2515" w:type="dxa"/>
            <w:vAlign w:val="center"/>
          </w:tcPr>
          <w:p w14:paraId="358F549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Sweden</w:t>
            </w:r>
          </w:p>
        </w:tc>
        <w:tc>
          <w:tcPr>
            <w:tcW w:w="2340" w:type="dxa"/>
            <w:vAlign w:val="center"/>
          </w:tcPr>
          <w:p w14:paraId="56ACBD8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Yemen</w:t>
            </w:r>
          </w:p>
        </w:tc>
        <w:tc>
          <w:tcPr>
            <w:tcW w:w="2340" w:type="dxa"/>
            <w:vAlign w:val="center"/>
          </w:tcPr>
          <w:p w14:paraId="3BEEF4D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Bangladesh</w:t>
            </w:r>
          </w:p>
        </w:tc>
      </w:tr>
      <w:tr w:rsidR="00642EE0" w:rsidRPr="008A55DE" w14:paraId="1C7454E9" w14:textId="77777777" w:rsidTr="009D1A15">
        <w:tc>
          <w:tcPr>
            <w:tcW w:w="2340" w:type="dxa"/>
            <w:vAlign w:val="center"/>
          </w:tcPr>
          <w:p w14:paraId="3DE6B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Mauritius</w:t>
            </w:r>
          </w:p>
        </w:tc>
        <w:tc>
          <w:tcPr>
            <w:tcW w:w="2515" w:type="dxa"/>
            <w:vAlign w:val="center"/>
          </w:tcPr>
          <w:p w14:paraId="56ADF0F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Tanzania</w:t>
            </w:r>
          </w:p>
        </w:tc>
        <w:tc>
          <w:tcPr>
            <w:tcW w:w="2340" w:type="dxa"/>
            <w:vAlign w:val="center"/>
          </w:tcPr>
          <w:p w14:paraId="6A03173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Philippines</w:t>
            </w:r>
          </w:p>
        </w:tc>
        <w:tc>
          <w:tcPr>
            <w:tcW w:w="2340" w:type="dxa"/>
            <w:vAlign w:val="center"/>
          </w:tcPr>
          <w:p w14:paraId="139D814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Swaziland</w:t>
            </w:r>
          </w:p>
        </w:tc>
      </w:tr>
      <w:tr w:rsidR="00642EE0" w:rsidRPr="008A55DE" w14:paraId="455FCCA8" w14:textId="77777777" w:rsidTr="009D1A15">
        <w:tc>
          <w:tcPr>
            <w:tcW w:w="2340" w:type="dxa"/>
            <w:vAlign w:val="center"/>
          </w:tcPr>
          <w:p w14:paraId="35EA2E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Australia</w:t>
            </w:r>
          </w:p>
        </w:tc>
        <w:tc>
          <w:tcPr>
            <w:tcW w:w="2515" w:type="dxa"/>
            <w:vAlign w:val="center"/>
          </w:tcPr>
          <w:p w14:paraId="73FD7B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Algeria</w:t>
            </w:r>
          </w:p>
        </w:tc>
        <w:tc>
          <w:tcPr>
            <w:tcW w:w="2340" w:type="dxa"/>
            <w:vAlign w:val="center"/>
          </w:tcPr>
          <w:p w14:paraId="5E8A3C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Belgium</w:t>
            </w:r>
          </w:p>
        </w:tc>
        <w:tc>
          <w:tcPr>
            <w:tcW w:w="2340" w:type="dxa"/>
            <w:vAlign w:val="center"/>
          </w:tcPr>
          <w:p w14:paraId="783FDF2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Nicaragua</w:t>
            </w:r>
          </w:p>
        </w:tc>
      </w:tr>
      <w:tr w:rsidR="00642EE0" w:rsidRPr="008A55DE" w14:paraId="34B919AB" w14:textId="77777777" w:rsidTr="009D1A15">
        <w:tc>
          <w:tcPr>
            <w:tcW w:w="2340" w:type="dxa"/>
            <w:vAlign w:val="center"/>
          </w:tcPr>
          <w:p w14:paraId="073B109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Liberia</w:t>
            </w:r>
          </w:p>
        </w:tc>
        <w:tc>
          <w:tcPr>
            <w:tcW w:w="2515" w:type="dxa"/>
            <w:vAlign w:val="center"/>
          </w:tcPr>
          <w:p w14:paraId="7FF836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Uganda</w:t>
            </w:r>
          </w:p>
        </w:tc>
        <w:tc>
          <w:tcPr>
            <w:tcW w:w="2340" w:type="dxa"/>
            <w:vAlign w:val="center"/>
          </w:tcPr>
          <w:p w14:paraId="7045A3A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Rwanda</w:t>
            </w:r>
          </w:p>
        </w:tc>
        <w:tc>
          <w:tcPr>
            <w:tcW w:w="2340" w:type="dxa"/>
            <w:vAlign w:val="center"/>
          </w:tcPr>
          <w:p w14:paraId="3AA3B08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Ecuador</w:t>
            </w:r>
          </w:p>
        </w:tc>
      </w:tr>
      <w:tr w:rsidR="00642EE0" w:rsidRPr="008A55DE" w14:paraId="3683E2A0" w14:textId="77777777" w:rsidTr="009D1A15">
        <w:tc>
          <w:tcPr>
            <w:tcW w:w="2340" w:type="dxa"/>
            <w:vAlign w:val="center"/>
          </w:tcPr>
          <w:p w14:paraId="3C1A860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Korea</w:t>
            </w:r>
          </w:p>
        </w:tc>
        <w:tc>
          <w:tcPr>
            <w:tcW w:w="2515" w:type="dxa"/>
            <w:vAlign w:val="center"/>
          </w:tcPr>
          <w:p w14:paraId="6095346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Zambia</w:t>
            </w:r>
          </w:p>
        </w:tc>
        <w:tc>
          <w:tcPr>
            <w:tcW w:w="2340" w:type="dxa"/>
            <w:vAlign w:val="center"/>
          </w:tcPr>
          <w:p w14:paraId="570931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Lebanon</w:t>
            </w:r>
          </w:p>
        </w:tc>
        <w:tc>
          <w:tcPr>
            <w:tcW w:w="2340" w:type="dxa"/>
            <w:vAlign w:val="center"/>
          </w:tcPr>
          <w:p w14:paraId="16AAEE4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Libya</w:t>
            </w:r>
          </w:p>
        </w:tc>
      </w:tr>
      <w:tr w:rsidR="00642EE0" w:rsidRPr="008A55DE" w14:paraId="206AFA27" w14:textId="77777777" w:rsidTr="009D1A15">
        <w:tc>
          <w:tcPr>
            <w:tcW w:w="2340" w:type="dxa"/>
            <w:vAlign w:val="center"/>
          </w:tcPr>
          <w:p w14:paraId="7C99DCE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Madagascar</w:t>
            </w:r>
          </w:p>
        </w:tc>
        <w:tc>
          <w:tcPr>
            <w:tcW w:w="2515" w:type="dxa"/>
            <w:vAlign w:val="center"/>
          </w:tcPr>
          <w:p w14:paraId="35BB8BE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Angola</w:t>
            </w:r>
          </w:p>
        </w:tc>
        <w:tc>
          <w:tcPr>
            <w:tcW w:w="2340" w:type="dxa"/>
            <w:vAlign w:val="center"/>
          </w:tcPr>
          <w:p w14:paraId="76F26FE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Arab Emirates</w:t>
            </w:r>
          </w:p>
        </w:tc>
        <w:tc>
          <w:tcPr>
            <w:tcW w:w="2340" w:type="dxa"/>
            <w:vAlign w:val="center"/>
          </w:tcPr>
          <w:p w14:paraId="4DBB2A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Czech Republic</w:t>
            </w:r>
          </w:p>
        </w:tc>
      </w:tr>
      <w:tr w:rsidR="00642EE0" w:rsidRPr="008A55DE" w14:paraId="5398F18C" w14:textId="77777777" w:rsidTr="009D1A15">
        <w:tc>
          <w:tcPr>
            <w:tcW w:w="2340" w:type="dxa"/>
            <w:vAlign w:val="center"/>
          </w:tcPr>
          <w:p w14:paraId="430B702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Japan</w:t>
            </w:r>
          </w:p>
        </w:tc>
        <w:tc>
          <w:tcPr>
            <w:tcW w:w="2515" w:type="dxa"/>
            <w:vAlign w:val="center"/>
          </w:tcPr>
          <w:p w14:paraId="28DA54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Togo</w:t>
            </w:r>
          </w:p>
        </w:tc>
        <w:tc>
          <w:tcPr>
            <w:tcW w:w="2340" w:type="dxa"/>
            <w:vAlign w:val="center"/>
          </w:tcPr>
          <w:p w14:paraId="5AEF0F6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Kyrgyz Republic</w:t>
            </w:r>
          </w:p>
        </w:tc>
        <w:tc>
          <w:tcPr>
            <w:tcW w:w="2340" w:type="dxa"/>
            <w:vAlign w:val="center"/>
          </w:tcPr>
          <w:p w14:paraId="202F59E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Sudan</w:t>
            </w:r>
          </w:p>
        </w:tc>
      </w:tr>
      <w:tr w:rsidR="00642EE0" w:rsidRPr="008A55DE" w14:paraId="422E4FAB" w14:textId="77777777" w:rsidTr="009D1A15">
        <w:tc>
          <w:tcPr>
            <w:tcW w:w="2340" w:type="dxa"/>
            <w:vAlign w:val="center"/>
          </w:tcPr>
          <w:p w14:paraId="2D7760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Singapore</w:t>
            </w:r>
          </w:p>
        </w:tc>
        <w:tc>
          <w:tcPr>
            <w:tcW w:w="2515" w:type="dxa"/>
            <w:vAlign w:val="center"/>
          </w:tcPr>
          <w:p w14:paraId="57C3A3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Uzbekistan</w:t>
            </w:r>
          </w:p>
        </w:tc>
        <w:tc>
          <w:tcPr>
            <w:tcW w:w="2340" w:type="dxa"/>
            <w:vAlign w:val="center"/>
          </w:tcPr>
          <w:p w14:paraId="07649EF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Morocco</w:t>
            </w:r>
          </w:p>
        </w:tc>
        <w:tc>
          <w:tcPr>
            <w:tcW w:w="2340" w:type="dxa"/>
            <w:vAlign w:val="center"/>
          </w:tcPr>
          <w:p w14:paraId="3A3299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Africa</w:t>
            </w:r>
          </w:p>
        </w:tc>
      </w:tr>
      <w:tr w:rsidR="00642EE0" w:rsidRPr="008A55DE" w14:paraId="2157226D" w14:textId="77777777" w:rsidTr="009D1A15">
        <w:tc>
          <w:tcPr>
            <w:tcW w:w="2340" w:type="dxa"/>
            <w:vAlign w:val="center"/>
          </w:tcPr>
          <w:p w14:paraId="05B333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lastRenderedPageBreak/>
              <w:t>Hong Kong SAR</w:t>
            </w:r>
          </w:p>
        </w:tc>
        <w:tc>
          <w:tcPr>
            <w:tcW w:w="2515" w:type="dxa"/>
            <w:vAlign w:val="center"/>
          </w:tcPr>
          <w:p w14:paraId="46B980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Costa Rica</w:t>
            </w:r>
          </w:p>
        </w:tc>
        <w:tc>
          <w:tcPr>
            <w:tcW w:w="2340" w:type="dxa"/>
            <w:vAlign w:val="center"/>
          </w:tcPr>
          <w:p w14:paraId="5585F92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Greece</w:t>
            </w:r>
          </w:p>
        </w:tc>
        <w:tc>
          <w:tcPr>
            <w:tcW w:w="2340" w:type="dxa"/>
            <w:vAlign w:val="center"/>
          </w:tcPr>
          <w:p w14:paraId="0FB4ACD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Azerbaijan</w:t>
            </w:r>
          </w:p>
        </w:tc>
      </w:tr>
      <w:tr w:rsidR="00642EE0" w:rsidRPr="008A55DE" w14:paraId="1EEB0B4E" w14:textId="77777777" w:rsidTr="009D1A15">
        <w:tc>
          <w:tcPr>
            <w:tcW w:w="2340" w:type="dxa"/>
            <w:vAlign w:val="center"/>
          </w:tcPr>
          <w:p w14:paraId="26D0682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Ghana</w:t>
            </w:r>
          </w:p>
        </w:tc>
        <w:tc>
          <w:tcPr>
            <w:tcW w:w="2515" w:type="dxa"/>
            <w:vAlign w:val="center"/>
          </w:tcPr>
          <w:p w14:paraId="243918C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Germany</w:t>
            </w:r>
          </w:p>
        </w:tc>
        <w:tc>
          <w:tcPr>
            <w:tcW w:w="2340" w:type="dxa"/>
            <w:vAlign w:val="center"/>
          </w:tcPr>
          <w:p w14:paraId="3D787E5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Myanmar</w:t>
            </w:r>
          </w:p>
        </w:tc>
        <w:tc>
          <w:tcPr>
            <w:tcW w:w="2340" w:type="dxa"/>
            <w:vAlign w:val="center"/>
          </w:tcPr>
          <w:p w14:paraId="529450C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Hungary</w:t>
            </w:r>
          </w:p>
        </w:tc>
      </w:tr>
      <w:tr w:rsidR="00642EE0" w:rsidRPr="008A55DE" w14:paraId="2E254D48" w14:textId="77777777" w:rsidTr="009D1A15">
        <w:tc>
          <w:tcPr>
            <w:tcW w:w="2340" w:type="dxa"/>
            <w:vAlign w:val="center"/>
          </w:tcPr>
          <w:p w14:paraId="3A1D673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Papua New Guinea</w:t>
            </w:r>
          </w:p>
        </w:tc>
        <w:tc>
          <w:tcPr>
            <w:tcW w:w="2515" w:type="dxa"/>
            <w:vAlign w:val="center"/>
          </w:tcPr>
          <w:p w14:paraId="150E2F9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w:t>
            </w:r>
          </w:p>
        </w:tc>
        <w:tc>
          <w:tcPr>
            <w:tcW w:w="2340" w:type="dxa"/>
            <w:vAlign w:val="center"/>
          </w:tcPr>
          <w:p w14:paraId="5C4519B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Venezuela</w:t>
            </w:r>
          </w:p>
        </w:tc>
        <w:tc>
          <w:tcPr>
            <w:tcW w:w="2340" w:type="dxa"/>
            <w:vAlign w:val="center"/>
          </w:tcPr>
          <w:p w14:paraId="61F925A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Djibouti</w:t>
            </w:r>
          </w:p>
        </w:tc>
      </w:tr>
      <w:tr w:rsidR="00642EE0" w:rsidRPr="008A55DE" w14:paraId="6FBB3449" w14:textId="77777777" w:rsidTr="009D1A15">
        <w:tc>
          <w:tcPr>
            <w:tcW w:w="2340" w:type="dxa"/>
            <w:vAlign w:val="center"/>
          </w:tcPr>
          <w:p w14:paraId="68129B0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Central African Republic</w:t>
            </w:r>
          </w:p>
        </w:tc>
        <w:tc>
          <w:tcPr>
            <w:tcW w:w="2515" w:type="dxa"/>
            <w:vAlign w:val="center"/>
          </w:tcPr>
          <w:p w14:paraId="2CD2F7A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Guinea-Bissau</w:t>
            </w:r>
          </w:p>
        </w:tc>
        <w:tc>
          <w:tcPr>
            <w:tcW w:w="2340" w:type="dxa"/>
            <w:vAlign w:val="center"/>
          </w:tcPr>
          <w:p w14:paraId="347452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Kingdom</w:t>
            </w:r>
          </w:p>
        </w:tc>
        <w:tc>
          <w:tcPr>
            <w:tcW w:w="2340" w:type="dxa"/>
            <w:vAlign w:val="center"/>
          </w:tcPr>
          <w:p w14:paraId="6D9E5F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Latvia</w:t>
            </w:r>
          </w:p>
        </w:tc>
      </w:tr>
      <w:tr w:rsidR="00642EE0" w:rsidRPr="008A55DE" w14:paraId="2582324B" w14:textId="77777777" w:rsidTr="009D1A15">
        <w:tc>
          <w:tcPr>
            <w:tcW w:w="2340" w:type="dxa"/>
            <w:vAlign w:val="center"/>
          </w:tcPr>
          <w:p w14:paraId="7BD1C59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Malaysia</w:t>
            </w:r>
          </w:p>
        </w:tc>
        <w:tc>
          <w:tcPr>
            <w:tcW w:w="2515" w:type="dxa"/>
            <w:vAlign w:val="center"/>
          </w:tcPr>
          <w:p w14:paraId="3995E91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Cambodia</w:t>
            </w:r>
          </w:p>
        </w:tc>
        <w:tc>
          <w:tcPr>
            <w:tcW w:w="2340" w:type="dxa"/>
            <w:vAlign w:val="center"/>
          </w:tcPr>
          <w:p w14:paraId="471B792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Republic of</w:t>
            </w:r>
          </w:p>
        </w:tc>
        <w:tc>
          <w:tcPr>
            <w:tcW w:w="2340" w:type="dxa"/>
            <w:vAlign w:val="center"/>
          </w:tcPr>
          <w:p w14:paraId="0403EC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Moldova</w:t>
            </w:r>
          </w:p>
        </w:tc>
      </w:tr>
      <w:tr w:rsidR="00642EE0" w:rsidRPr="008A55DE" w14:paraId="319145B2" w14:textId="77777777" w:rsidTr="009D1A15">
        <w:tc>
          <w:tcPr>
            <w:tcW w:w="2340" w:type="dxa"/>
            <w:vAlign w:val="center"/>
          </w:tcPr>
          <w:p w14:paraId="0ED01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Senegal</w:t>
            </w:r>
          </w:p>
        </w:tc>
        <w:tc>
          <w:tcPr>
            <w:tcW w:w="2515" w:type="dxa"/>
            <w:vAlign w:val="center"/>
          </w:tcPr>
          <w:p w14:paraId="60EB99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France</w:t>
            </w:r>
          </w:p>
        </w:tc>
        <w:tc>
          <w:tcPr>
            <w:tcW w:w="2340" w:type="dxa"/>
            <w:vAlign w:val="center"/>
          </w:tcPr>
          <w:p w14:paraId="4968482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South Sudan</w:t>
            </w:r>
          </w:p>
        </w:tc>
        <w:tc>
          <w:tcPr>
            <w:tcW w:w="2340" w:type="dxa"/>
            <w:vAlign w:val="center"/>
          </w:tcPr>
          <w:p w14:paraId="40A5BEB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Turkey</w:t>
            </w:r>
          </w:p>
        </w:tc>
      </w:tr>
      <w:tr w:rsidR="00642EE0" w:rsidRPr="008A55DE" w14:paraId="237DA9B7" w14:textId="77777777" w:rsidTr="009D1A15">
        <w:tc>
          <w:tcPr>
            <w:tcW w:w="2340" w:type="dxa"/>
            <w:vAlign w:val="center"/>
          </w:tcPr>
          <w:p w14:paraId="2D2B9CC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Qatar</w:t>
            </w:r>
          </w:p>
        </w:tc>
        <w:tc>
          <w:tcPr>
            <w:tcW w:w="2515" w:type="dxa"/>
            <w:vAlign w:val="center"/>
          </w:tcPr>
          <w:p w14:paraId="7D2938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Haiti</w:t>
            </w:r>
          </w:p>
        </w:tc>
        <w:tc>
          <w:tcPr>
            <w:tcW w:w="2340" w:type="dxa"/>
            <w:vAlign w:val="center"/>
          </w:tcPr>
          <w:p w14:paraId="3168B2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Portugal</w:t>
            </w:r>
          </w:p>
        </w:tc>
        <w:tc>
          <w:tcPr>
            <w:tcW w:w="2340" w:type="dxa"/>
            <w:vAlign w:val="center"/>
          </w:tcPr>
          <w:p w14:paraId="1894E7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Kazakhstan</w:t>
            </w:r>
          </w:p>
        </w:tc>
      </w:tr>
      <w:tr w:rsidR="00642EE0" w:rsidRPr="008A55DE" w14:paraId="43D5903F" w14:textId="77777777" w:rsidTr="009D1A15">
        <w:tc>
          <w:tcPr>
            <w:tcW w:w="2340" w:type="dxa"/>
            <w:vAlign w:val="center"/>
          </w:tcPr>
          <w:p w14:paraId="26E4A8C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Malawi</w:t>
            </w:r>
          </w:p>
        </w:tc>
        <w:tc>
          <w:tcPr>
            <w:tcW w:w="2515" w:type="dxa"/>
            <w:vAlign w:val="center"/>
          </w:tcPr>
          <w:p w14:paraId="2D2B7ED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Jamaica</w:t>
            </w:r>
          </w:p>
        </w:tc>
        <w:tc>
          <w:tcPr>
            <w:tcW w:w="2340" w:type="dxa"/>
            <w:vAlign w:val="center"/>
          </w:tcPr>
          <w:p w14:paraId="78AE89F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Tunisia</w:t>
            </w:r>
          </w:p>
        </w:tc>
        <w:tc>
          <w:tcPr>
            <w:tcW w:w="2340" w:type="dxa"/>
            <w:vAlign w:val="center"/>
          </w:tcPr>
          <w:p w14:paraId="5AEFFD4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Poland</w:t>
            </w:r>
          </w:p>
        </w:tc>
      </w:tr>
      <w:tr w:rsidR="00642EE0" w:rsidRPr="008A55DE" w14:paraId="49667341" w14:textId="77777777" w:rsidTr="009D1A15">
        <w:tc>
          <w:tcPr>
            <w:tcW w:w="2340" w:type="dxa"/>
            <w:vAlign w:val="center"/>
          </w:tcPr>
          <w:p w14:paraId="730BA4D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Eritrea</w:t>
            </w:r>
          </w:p>
        </w:tc>
        <w:tc>
          <w:tcPr>
            <w:tcW w:w="2515" w:type="dxa"/>
            <w:vAlign w:val="center"/>
          </w:tcPr>
          <w:p w14:paraId="20BFB1C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Switzerland</w:t>
            </w:r>
          </w:p>
        </w:tc>
        <w:tc>
          <w:tcPr>
            <w:tcW w:w="2340" w:type="dxa"/>
            <w:vAlign w:val="center"/>
          </w:tcPr>
          <w:p w14:paraId="7514323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Trinidad and Tobago</w:t>
            </w:r>
          </w:p>
        </w:tc>
        <w:tc>
          <w:tcPr>
            <w:tcW w:w="2340" w:type="dxa"/>
            <w:vAlign w:val="center"/>
          </w:tcPr>
          <w:p w14:paraId="22D7BC7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Croatia</w:t>
            </w:r>
          </w:p>
        </w:tc>
      </w:tr>
      <w:tr w:rsidR="00642EE0" w:rsidRPr="008A55DE" w14:paraId="7C643C7D" w14:textId="77777777" w:rsidTr="009D1A15">
        <w:tc>
          <w:tcPr>
            <w:tcW w:w="2340" w:type="dxa"/>
            <w:vAlign w:val="center"/>
          </w:tcPr>
          <w:p w14:paraId="7A6063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Mongolia</w:t>
            </w:r>
          </w:p>
        </w:tc>
        <w:tc>
          <w:tcPr>
            <w:tcW w:w="2515" w:type="dxa"/>
            <w:vAlign w:val="center"/>
          </w:tcPr>
          <w:p w14:paraId="5EE070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Vietnam</w:t>
            </w:r>
          </w:p>
        </w:tc>
        <w:tc>
          <w:tcPr>
            <w:tcW w:w="2340" w:type="dxa"/>
            <w:vAlign w:val="center"/>
          </w:tcPr>
          <w:p w14:paraId="634DB84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Spain</w:t>
            </w:r>
          </w:p>
        </w:tc>
        <w:tc>
          <w:tcPr>
            <w:tcW w:w="2340" w:type="dxa"/>
            <w:vAlign w:val="center"/>
          </w:tcPr>
          <w:p w14:paraId="37A2D22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Bolivia</w:t>
            </w:r>
          </w:p>
        </w:tc>
      </w:tr>
      <w:tr w:rsidR="00642EE0" w:rsidRPr="008A55DE" w14:paraId="24DB5667" w14:textId="77777777" w:rsidTr="009D1A15">
        <w:tc>
          <w:tcPr>
            <w:tcW w:w="2340" w:type="dxa"/>
            <w:vAlign w:val="center"/>
          </w:tcPr>
          <w:p w14:paraId="2C7174F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Norway</w:t>
            </w:r>
          </w:p>
        </w:tc>
        <w:tc>
          <w:tcPr>
            <w:tcW w:w="2515" w:type="dxa"/>
            <w:vAlign w:val="center"/>
          </w:tcPr>
          <w:p w14:paraId="17A0A41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Burundi</w:t>
            </w:r>
          </w:p>
        </w:tc>
        <w:tc>
          <w:tcPr>
            <w:tcW w:w="2340" w:type="dxa"/>
            <w:vAlign w:val="center"/>
          </w:tcPr>
          <w:p w14:paraId="08C2B11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Slovenia</w:t>
            </w:r>
          </w:p>
        </w:tc>
        <w:tc>
          <w:tcPr>
            <w:tcW w:w="2340" w:type="dxa"/>
            <w:vAlign w:val="center"/>
          </w:tcPr>
          <w:p w14:paraId="30115AF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Ukraine</w:t>
            </w:r>
          </w:p>
        </w:tc>
      </w:tr>
      <w:tr w:rsidR="00642EE0" w:rsidRPr="008A55DE" w14:paraId="1881AD8F" w14:textId="77777777" w:rsidTr="009D1A15">
        <w:tc>
          <w:tcPr>
            <w:tcW w:w="2340" w:type="dxa"/>
            <w:vAlign w:val="center"/>
          </w:tcPr>
          <w:p w14:paraId="0D8E68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Denmark</w:t>
            </w:r>
          </w:p>
        </w:tc>
        <w:tc>
          <w:tcPr>
            <w:tcW w:w="2515" w:type="dxa"/>
            <w:vAlign w:val="center"/>
          </w:tcPr>
          <w:p w14:paraId="2B4775E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Gambia, The</w:t>
            </w:r>
          </w:p>
        </w:tc>
        <w:tc>
          <w:tcPr>
            <w:tcW w:w="2340" w:type="dxa"/>
            <w:vAlign w:val="center"/>
          </w:tcPr>
          <w:p w14:paraId="6F840EB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Paraguay</w:t>
            </w:r>
          </w:p>
        </w:tc>
        <w:tc>
          <w:tcPr>
            <w:tcW w:w="2340" w:type="dxa"/>
            <w:vAlign w:val="center"/>
          </w:tcPr>
          <w:p w14:paraId="38365C5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Slovak Republic</w:t>
            </w:r>
          </w:p>
        </w:tc>
      </w:tr>
      <w:tr w:rsidR="00642EE0" w:rsidRPr="008A55DE" w14:paraId="2A9E7C09" w14:textId="77777777" w:rsidTr="009D1A15">
        <w:tc>
          <w:tcPr>
            <w:tcW w:w="2340" w:type="dxa"/>
            <w:vAlign w:val="center"/>
          </w:tcPr>
          <w:p w14:paraId="41EBF7A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Timor-Leste</w:t>
            </w:r>
          </w:p>
        </w:tc>
        <w:tc>
          <w:tcPr>
            <w:tcW w:w="2515" w:type="dxa"/>
            <w:vAlign w:val="center"/>
          </w:tcPr>
          <w:p w14:paraId="14889E0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Lao P.D.R.</w:t>
            </w:r>
          </w:p>
        </w:tc>
        <w:tc>
          <w:tcPr>
            <w:tcW w:w="2340" w:type="dxa"/>
            <w:vAlign w:val="center"/>
          </w:tcPr>
          <w:p w14:paraId="582457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Guatemala</w:t>
            </w:r>
          </w:p>
        </w:tc>
        <w:tc>
          <w:tcPr>
            <w:tcW w:w="2340" w:type="dxa"/>
            <w:vAlign w:val="center"/>
          </w:tcPr>
          <w:p w14:paraId="053DB0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Honduras</w:t>
            </w:r>
          </w:p>
        </w:tc>
      </w:tr>
      <w:tr w:rsidR="00642EE0" w:rsidRPr="008A55DE" w14:paraId="25B2C64F" w14:textId="77777777" w:rsidTr="009D1A15">
        <w:tc>
          <w:tcPr>
            <w:tcW w:w="2340" w:type="dxa"/>
            <w:vAlign w:val="center"/>
          </w:tcPr>
          <w:p w14:paraId="1D092C6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China</w:t>
            </w:r>
          </w:p>
        </w:tc>
        <w:tc>
          <w:tcPr>
            <w:tcW w:w="2515" w:type="dxa"/>
            <w:vAlign w:val="center"/>
          </w:tcPr>
          <w:p w14:paraId="03F847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Tajikistan</w:t>
            </w:r>
          </w:p>
        </w:tc>
        <w:tc>
          <w:tcPr>
            <w:tcW w:w="2340" w:type="dxa"/>
            <w:vAlign w:val="center"/>
          </w:tcPr>
          <w:p w14:paraId="66CF5D3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Estonia</w:t>
            </w:r>
          </w:p>
        </w:tc>
        <w:tc>
          <w:tcPr>
            <w:tcW w:w="2340" w:type="dxa"/>
            <w:vAlign w:val="center"/>
          </w:tcPr>
          <w:p w14:paraId="3C37047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Georgia</w:t>
            </w:r>
          </w:p>
        </w:tc>
      </w:tr>
      <w:tr w:rsidR="00642EE0" w:rsidRPr="008A55DE" w14:paraId="1BAED63D" w14:textId="77777777" w:rsidTr="009D1A15">
        <w:tc>
          <w:tcPr>
            <w:tcW w:w="2340" w:type="dxa"/>
            <w:vAlign w:val="center"/>
          </w:tcPr>
          <w:p w14:paraId="566E9B5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Canada</w:t>
            </w:r>
          </w:p>
        </w:tc>
        <w:tc>
          <w:tcPr>
            <w:tcW w:w="2515" w:type="dxa"/>
            <w:vAlign w:val="center"/>
          </w:tcPr>
          <w:p w14:paraId="6C494B5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Gabon</w:t>
            </w:r>
          </w:p>
        </w:tc>
        <w:tc>
          <w:tcPr>
            <w:tcW w:w="2340" w:type="dxa"/>
            <w:vAlign w:val="center"/>
          </w:tcPr>
          <w:p w14:paraId="52DD1FE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Zimbabwe</w:t>
            </w:r>
          </w:p>
        </w:tc>
        <w:tc>
          <w:tcPr>
            <w:tcW w:w="2340" w:type="dxa"/>
            <w:vAlign w:val="center"/>
          </w:tcPr>
          <w:p w14:paraId="081EABB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Albania</w:t>
            </w:r>
          </w:p>
        </w:tc>
      </w:tr>
      <w:tr w:rsidR="00642EE0" w:rsidRPr="008A55DE" w14:paraId="71EFD5EC" w14:textId="77777777" w:rsidTr="009D1A15">
        <w:tc>
          <w:tcPr>
            <w:tcW w:w="2340" w:type="dxa"/>
            <w:vAlign w:val="center"/>
          </w:tcPr>
          <w:p w14:paraId="1D5DA99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Mali</w:t>
            </w:r>
          </w:p>
        </w:tc>
        <w:tc>
          <w:tcPr>
            <w:tcW w:w="2515" w:type="dxa"/>
            <w:vAlign w:val="center"/>
          </w:tcPr>
          <w:p w14:paraId="2D3EFD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Somalia</w:t>
            </w:r>
          </w:p>
        </w:tc>
        <w:tc>
          <w:tcPr>
            <w:tcW w:w="2340" w:type="dxa"/>
            <w:vAlign w:val="center"/>
          </w:tcPr>
          <w:p w14:paraId="648F67C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Indonesia</w:t>
            </w:r>
          </w:p>
        </w:tc>
        <w:tc>
          <w:tcPr>
            <w:tcW w:w="2340" w:type="dxa"/>
            <w:vAlign w:val="center"/>
          </w:tcPr>
          <w:p w14:paraId="6C8CD5B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Mexico</w:t>
            </w:r>
          </w:p>
        </w:tc>
      </w:tr>
      <w:tr w:rsidR="00642EE0" w:rsidRPr="008A55DE" w14:paraId="5539CB5F" w14:textId="77777777" w:rsidTr="009D1A15">
        <w:tc>
          <w:tcPr>
            <w:tcW w:w="2340" w:type="dxa"/>
            <w:vAlign w:val="center"/>
          </w:tcPr>
          <w:p w14:paraId="18EEB61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Lesotho</w:t>
            </w:r>
          </w:p>
        </w:tc>
        <w:tc>
          <w:tcPr>
            <w:tcW w:w="2515" w:type="dxa"/>
            <w:vAlign w:val="center"/>
          </w:tcPr>
          <w:p w14:paraId="18CC9E3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Sri Lanka</w:t>
            </w:r>
          </w:p>
        </w:tc>
        <w:tc>
          <w:tcPr>
            <w:tcW w:w="2340" w:type="dxa"/>
            <w:vAlign w:val="center"/>
          </w:tcPr>
          <w:p w14:paraId="7CDDB81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Jordan</w:t>
            </w:r>
          </w:p>
        </w:tc>
        <w:tc>
          <w:tcPr>
            <w:tcW w:w="2340" w:type="dxa"/>
            <w:vAlign w:val="center"/>
          </w:tcPr>
          <w:p w14:paraId="60EBE84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Saudi Arabia</w:t>
            </w:r>
          </w:p>
        </w:tc>
      </w:tr>
      <w:tr w:rsidR="00642EE0" w:rsidRPr="008A55DE" w14:paraId="4DD2F878" w14:textId="77777777" w:rsidTr="009D1A15">
        <w:tc>
          <w:tcPr>
            <w:tcW w:w="2340" w:type="dxa"/>
            <w:vAlign w:val="center"/>
          </w:tcPr>
          <w:p w14:paraId="253BD97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Côte d'Ivoire</w:t>
            </w:r>
          </w:p>
        </w:tc>
        <w:tc>
          <w:tcPr>
            <w:tcW w:w="2515" w:type="dxa"/>
            <w:vAlign w:val="center"/>
          </w:tcPr>
          <w:p w14:paraId="0412C84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Mozambique</w:t>
            </w:r>
          </w:p>
        </w:tc>
        <w:tc>
          <w:tcPr>
            <w:tcW w:w="2340" w:type="dxa"/>
            <w:vAlign w:val="center"/>
          </w:tcPr>
          <w:p w14:paraId="5F99428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El Salvador</w:t>
            </w:r>
          </w:p>
        </w:tc>
        <w:tc>
          <w:tcPr>
            <w:tcW w:w="2340" w:type="dxa"/>
            <w:vAlign w:val="center"/>
          </w:tcPr>
          <w:p w14:paraId="1599F18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Armenia</w:t>
            </w:r>
          </w:p>
        </w:tc>
      </w:tr>
      <w:tr w:rsidR="00642EE0" w:rsidRPr="008A55DE" w14:paraId="4F9CBFA4" w14:textId="77777777" w:rsidTr="009D1A15">
        <w:tc>
          <w:tcPr>
            <w:tcW w:w="2340" w:type="dxa"/>
            <w:vAlign w:val="center"/>
          </w:tcPr>
          <w:p w14:paraId="3192F12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Ireland</w:t>
            </w:r>
          </w:p>
        </w:tc>
        <w:tc>
          <w:tcPr>
            <w:tcW w:w="2515" w:type="dxa"/>
            <w:vAlign w:val="center"/>
          </w:tcPr>
          <w:p w14:paraId="6D3B4687"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Mauritania</w:t>
            </w:r>
          </w:p>
        </w:tc>
        <w:tc>
          <w:tcPr>
            <w:tcW w:w="2340" w:type="dxa"/>
            <w:vAlign w:val="center"/>
          </w:tcPr>
          <w:p w14:paraId="160D9A9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Italy</w:t>
            </w:r>
          </w:p>
        </w:tc>
        <w:tc>
          <w:tcPr>
            <w:tcW w:w="2340" w:type="dxa"/>
            <w:vAlign w:val="center"/>
          </w:tcPr>
          <w:p w14:paraId="22EF40F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Romania</w:t>
            </w:r>
          </w:p>
        </w:tc>
      </w:tr>
      <w:tr w:rsidR="00642EE0" w:rsidRPr="008A55DE" w14:paraId="19DDDBF4" w14:textId="77777777" w:rsidTr="009D1A15">
        <w:tc>
          <w:tcPr>
            <w:tcW w:w="2340" w:type="dxa"/>
            <w:vAlign w:val="center"/>
          </w:tcPr>
          <w:p w14:paraId="4B70C3F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Dominican Republic</w:t>
            </w:r>
          </w:p>
        </w:tc>
        <w:tc>
          <w:tcPr>
            <w:tcW w:w="2515" w:type="dxa"/>
            <w:vAlign w:val="center"/>
          </w:tcPr>
          <w:p w14:paraId="401B400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Congo, Democratic Republic of the</w:t>
            </w:r>
          </w:p>
        </w:tc>
        <w:tc>
          <w:tcPr>
            <w:tcW w:w="2340" w:type="dxa"/>
            <w:vAlign w:val="center"/>
          </w:tcPr>
          <w:p w14:paraId="7073860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Iran</w:t>
            </w:r>
          </w:p>
        </w:tc>
        <w:tc>
          <w:tcPr>
            <w:tcW w:w="2340" w:type="dxa"/>
            <w:vAlign w:val="center"/>
          </w:tcPr>
          <w:p w14:paraId="1AE9E40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Iraq</w:t>
            </w:r>
          </w:p>
        </w:tc>
      </w:tr>
      <w:tr w:rsidR="00642EE0" w:rsidRPr="008A55DE" w14:paraId="5658F9B5" w14:textId="77777777" w:rsidTr="009D1A15">
        <w:tc>
          <w:tcPr>
            <w:tcW w:w="2340" w:type="dxa"/>
            <w:vAlign w:val="center"/>
          </w:tcPr>
          <w:p w14:paraId="6F4BD9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Burkina Faso</w:t>
            </w:r>
          </w:p>
        </w:tc>
        <w:tc>
          <w:tcPr>
            <w:tcW w:w="2515" w:type="dxa"/>
            <w:vAlign w:val="center"/>
          </w:tcPr>
          <w:p w14:paraId="4BDD8CD6"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Kenya</w:t>
            </w:r>
          </w:p>
        </w:tc>
        <w:tc>
          <w:tcPr>
            <w:tcW w:w="2340" w:type="dxa"/>
            <w:vAlign w:val="center"/>
          </w:tcPr>
          <w:p w14:paraId="0D70CA6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Egypt</w:t>
            </w:r>
          </w:p>
        </w:tc>
        <w:tc>
          <w:tcPr>
            <w:tcW w:w="2340" w:type="dxa"/>
            <w:vAlign w:val="center"/>
          </w:tcPr>
          <w:p w14:paraId="3B12AB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Bosnia and Herzegovina</w:t>
            </w:r>
          </w:p>
        </w:tc>
      </w:tr>
      <w:tr w:rsidR="00642EE0" w:rsidRPr="008A55DE" w14:paraId="0D9B32B6" w14:textId="77777777" w:rsidTr="009D1A15">
        <w:tc>
          <w:tcPr>
            <w:tcW w:w="2340" w:type="dxa"/>
            <w:vAlign w:val="center"/>
          </w:tcPr>
          <w:p w14:paraId="2E70713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Finland</w:t>
            </w:r>
          </w:p>
        </w:tc>
        <w:tc>
          <w:tcPr>
            <w:tcW w:w="2515" w:type="dxa"/>
            <w:vAlign w:val="center"/>
          </w:tcPr>
          <w:p w14:paraId="2AB42A5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Cameroon</w:t>
            </w:r>
          </w:p>
        </w:tc>
        <w:tc>
          <w:tcPr>
            <w:tcW w:w="2340" w:type="dxa"/>
            <w:vAlign w:val="center"/>
          </w:tcPr>
          <w:p w14:paraId="5CCA146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United States</w:t>
            </w:r>
          </w:p>
        </w:tc>
        <w:tc>
          <w:tcPr>
            <w:tcW w:w="2340" w:type="dxa"/>
            <w:vAlign w:val="center"/>
          </w:tcPr>
          <w:p w14:paraId="4F7D1BA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Belarus</w:t>
            </w:r>
          </w:p>
        </w:tc>
      </w:tr>
      <w:tr w:rsidR="00642EE0" w:rsidRPr="008A55DE" w14:paraId="0E466968" w14:textId="77777777" w:rsidTr="009D1A15">
        <w:tc>
          <w:tcPr>
            <w:tcW w:w="2340" w:type="dxa"/>
            <w:vAlign w:val="center"/>
          </w:tcPr>
          <w:p w14:paraId="15F51D7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Israel</w:t>
            </w:r>
          </w:p>
        </w:tc>
        <w:tc>
          <w:tcPr>
            <w:tcW w:w="2515" w:type="dxa"/>
            <w:vAlign w:val="center"/>
          </w:tcPr>
          <w:p w14:paraId="77779A7E"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Chad</w:t>
            </w:r>
          </w:p>
        </w:tc>
        <w:tc>
          <w:tcPr>
            <w:tcW w:w="2340" w:type="dxa"/>
            <w:vAlign w:val="center"/>
          </w:tcPr>
          <w:p w14:paraId="426ECC2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Botswana</w:t>
            </w:r>
          </w:p>
        </w:tc>
        <w:tc>
          <w:tcPr>
            <w:tcW w:w="2340" w:type="dxa"/>
            <w:vAlign w:val="center"/>
          </w:tcPr>
          <w:p w14:paraId="2F9BFD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Peru</w:t>
            </w:r>
          </w:p>
        </w:tc>
      </w:tr>
      <w:tr w:rsidR="00642EE0" w:rsidRPr="008A55DE" w14:paraId="04283738" w14:textId="77777777" w:rsidTr="009D1A15">
        <w:tc>
          <w:tcPr>
            <w:tcW w:w="2340" w:type="dxa"/>
            <w:vAlign w:val="center"/>
          </w:tcPr>
          <w:p w14:paraId="3E468449"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Syria</w:t>
            </w:r>
          </w:p>
        </w:tc>
        <w:tc>
          <w:tcPr>
            <w:tcW w:w="2515" w:type="dxa"/>
            <w:vAlign w:val="center"/>
          </w:tcPr>
          <w:p w14:paraId="324DC5A1"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Afghanistan</w:t>
            </w:r>
          </w:p>
        </w:tc>
        <w:tc>
          <w:tcPr>
            <w:tcW w:w="2340" w:type="dxa"/>
            <w:vAlign w:val="center"/>
          </w:tcPr>
          <w:p w14:paraId="6CA3748C"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Brazil</w:t>
            </w:r>
          </w:p>
        </w:tc>
        <w:tc>
          <w:tcPr>
            <w:tcW w:w="2340" w:type="dxa"/>
            <w:vAlign w:val="center"/>
          </w:tcPr>
          <w:p w14:paraId="55BB0E80"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Lithuania</w:t>
            </w:r>
          </w:p>
        </w:tc>
      </w:tr>
      <w:tr w:rsidR="00642EE0" w:rsidRPr="008A55DE" w14:paraId="4788B47C" w14:textId="77777777" w:rsidTr="009D1A15">
        <w:tc>
          <w:tcPr>
            <w:tcW w:w="2340" w:type="dxa"/>
            <w:vAlign w:val="center"/>
          </w:tcPr>
          <w:p w14:paraId="15DB1658"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Oman</w:t>
            </w:r>
          </w:p>
        </w:tc>
        <w:tc>
          <w:tcPr>
            <w:tcW w:w="2515" w:type="dxa"/>
            <w:vAlign w:val="center"/>
          </w:tcPr>
          <w:p w14:paraId="10F4EDE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Panama</w:t>
            </w:r>
          </w:p>
        </w:tc>
        <w:tc>
          <w:tcPr>
            <w:tcW w:w="2340" w:type="dxa"/>
            <w:vAlign w:val="center"/>
          </w:tcPr>
          <w:p w14:paraId="1F56CE9F"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Argentina</w:t>
            </w:r>
          </w:p>
        </w:tc>
        <w:tc>
          <w:tcPr>
            <w:tcW w:w="2340" w:type="dxa"/>
            <w:vAlign w:val="center"/>
          </w:tcPr>
          <w:p w14:paraId="6041633B"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Macedonia, FYR</w:t>
            </w:r>
          </w:p>
        </w:tc>
      </w:tr>
      <w:tr w:rsidR="00642EE0" w:rsidRPr="008A55DE" w14:paraId="3123BF8F" w14:textId="77777777" w:rsidTr="009D1A15">
        <w:tc>
          <w:tcPr>
            <w:tcW w:w="2340" w:type="dxa"/>
            <w:vAlign w:val="center"/>
          </w:tcPr>
          <w:p w14:paraId="6280E2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Thailand</w:t>
            </w:r>
          </w:p>
        </w:tc>
        <w:tc>
          <w:tcPr>
            <w:tcW w:w="2515" w:type="dxa"/>
            <w:vAlign w:val="center"/>
          </w:tcPr>
          <w:p w14:paraId="056BC604"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Austria</w:t>
            </w:r>
          </w:p>
        </w:tc>
        <w:tc>
          <w:tcPr>
            <w:tcW w:w="2340" w:type="dxa"/>
            <w:vAlign w:val="center"/>
          </w:tcPr>
          <w:p w14:paraId="1298460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Kuwait</w:t>
            </w:r>
          </w:p>
        </w:tc>
        <w:tc>
          <w:tcPr>
            <w:tcW w:w="2340" w:type="dxa"/>
            <w:vAlign w:val="center"/>
          </w:tcPr>
          <w:p w14:paraId="76C2FAF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Russia</w:t>
            </w:r>
          </w:p>
        </w:tc>
      </w:tr>
      <w:tr w:rsidR="00642EE0" w:rsidRPr="008A55DE" w14:paraId="5B4D44EB" w14:textId="77777777" w:rsidTr="009D1A15">
        <w:tc>
          <w:tcPr>
            <w:tcW w:w="2340" w:type="dxa"/>
            <w:vAlign w:val="center"/>
          </w:tcPr>
          <w:p w14:paraId="4378B055"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Uruguay</w:t>
            </w:r>
          </w:p>
        </w:tc>
        <w:tc>
          <w:tcPr>
            <w:tcW w:w="2515" w:type="dxa"/>
            <w:vAlign w:val="center"/>
          </w:tcPr>
          <w:p w14:paraId="08118F7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Ethiopia</w:t>
            </w:r>
          </w:p>
        </w:tc>
        <w:tc>
          <w:tcPr>
            <w:tcW w:w="2340" w:type="dxa"/>
            <w:vAlign w:val="center"/>
          </w:tcPr>
          <w:p w14:paraId="24BA6363"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Colombia</w:t>
            </w:r>
          </w:p>
        </w:tc>
        <w:tc>
          <w:tcPr>
            <w:tcW w:w="2340" w:type="dxa"/>
            <w:vAlign w:val="center"/>
          </w:tcPr>
          <w:p w14:paraId="1D83908D"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Serbia</w:t>
            </w:r>
          </w:p>
        </w:tc>
      </w:tr>
      <w:tr w:rsidR="00642EE0" w:rsidRPr="008A55DE" w14:paraId="0B28C47E" w14:textId="77777777" w:rsidTr="009D1A15">
        <w:tc>
          <w:tcPr>
            <w:tcW w:w="2340" w:type="dxa"/>
            <w:vAlign w:val="center"/>
          </w:tcPr>
          <w:p w14:paraId="3E59C117" w14:textId="6446FBEE" w:rsidR="00642EE0" w:rsidRPr="008A55DE" w:rsidRDefault="00642EE0" w:rsidP="006C10A9">
            <w:pPr>
              <w:spacing w:line="360" w:lineRule="auto"/>
              <w:rPr>
                <w:rFonts w:ascii="Times New Roman" w:hAnsi="Times New Roman" w:cs="Times New Roman"/>
                <w:sz w:val="20"/>
                <w:szCs w:val="20"/>
              </w:rPr>
            </w:pPr>
          </w:p>
        </w:tc>
        <w:tc>
          <w:tcPr>
            <w:tcW w:w="2515" w:type="dxa"/>
            <w:vAlign w:val="center"/>
          </w:tcPr>
          <w:p w14:paraId="14516168" w14:textId="24E1BD56" w:rsidR="00642EE0" w:rsidRPr="008A55DE" w:rsidRDefault="00642EE0" w:rsidP="006C10A9">
            <w:pPr>
              <w:spacing w:line="360" w:lineRule="auto"/>
              <w:rPr>
                <w:rFonts w:ascii="Times New Roman" w:hAnsi="Times New Roman" w:cs="Times New Roman"/>
                <w:sz w:val="20"/>
                <w:szCs w:val="20"/>
              </w:rPr>
            </w:pPr>
          </w:p>
        </w:tc>
        <w:tc>
          <w:tcPr>
            <w:tcW w:w="2340" w:type="dxa"/>
            <w:vAlign w:val="center"/>
          </w:tcPr>
          <w:p w14:paraId="1112824A"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Namibia</w:t>
            </w:r>
          </w:p>
        </w:tc>
        <w:tc>
          <w:tcPr>
            <w:tcW w:w="2340" w:type="dxa"/>
            <w:vAlign w:val="center"/>
          </w:tcPr>
          <w:p w14:paraId="0E1D0A82" w14:textId="77777777" w:rsidR="00642EE0" w:rsidRPr="008A55DE" w:rsidRDefault="00642EE0" w:rsidP="006C10A9">
            <w:pPr>
              <w:spacing w:line="360" w:lineRule="auto"/>
              <w:rPr>
                <w:rFonts w:ascii="Times New Roman" w:hAnsi="Times New Roman" w:cs="Times New Roman"/>
                <w:sz w:val="20"/>
                <w:szCs w:val="20"/>
              </w:rPr>
            </w:pPr>
            <w:r w:rsidRPr="008A55DE">
              <w:rPr>
                <w:rFonts w:ascii="Times New Roman" w:eastAsia="Times New Roman" w:hAnsi="Times New Roman" w:cs="Times New Roman"/>
                <w:sz w:val="20"/>
                <w:szCs w:val="20"/>
              </w:rPr>
              <w:t>Bulgaria</w:t>
            </w:r>
          </w:p>
        </w:tc>
      </w:tr>
    </w:tbl>
    <w:p w14:paraId="14EB7FCA" w14:textId="77777777" w:rsidR="00642EE0" w:rsidRPr="00D7451B" w:rsidRDefault="00642EE0" w:rsidP="00642EE0">
      <w:pPr>
        <w:spacing w:line="360" w:lineRule="auto"/>
        <w:rPr>
          <w:rFonts w:ascii="Times New Roman" w:hAnsi="Times New Roman" w:cs="Times New Roman"/>
          <w:sz w:val="24"/>
          <w:szCs w:val="24"/>
        </w:rPr>
      </w:pPr>
    </w:p>
    <w:p w14:paraId="59D7C56B" w14:textId="4AF39618"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Contrasting the </w:t>
      </w:r>
      <w:r w:rsidR="008A55DE">
        <w:rPr>
          <w:rFonts w:ascii="Times New Roman" w:hAnsi="Times New Roman" w:cs="Times New Roman"/>
          <w:sz w:val="24"/>
          <w:szCs w:val="24"/>
        </w:rPr>
        <w:t xml:space="preserve">average statistics in each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onfirmed </w:t>
      </w:r>
      <w:del w:id="480" w:author="Nair-Desai, Sameer" w:date="2022-02-02T10:38:00Z">
        <w:r w:rsidR="00F96761" w:rsidRPr="00D7451B" w:rsidDel="00525E77">
          <w:rPr>
            <w:rFonts w:ascii="Times New Roman" w:hAnsi="Times New Roman" w:cs="Times New Roman"/>
            <w:sz w:val="24"/>
            <w:szCs w:val="24"/>
          </w:rPr>
          <w:delText>C</w:delText>
        </w:r>
        <w:r w:rsidRPr="00D7451B" w:rsidDel="00525E77">
          <w:rPr>
            <w:rFonts w:ascii="Times New Roman" w:hAnsi="Times New Roman" w:cs="Times New Roman"/>
            <w:sz w:val="24"/>
            <w:szCs w:val="24"/>
          </w:rPr>
          <w:delText>ovid</w:delText>
        </w:r>
      </w:del>
      <w:ins w:id="481"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w:t>
      </w:r>
      <w:r w:rsidR="008A55DE">
        <w:rPr>
          <w:rFonts w:ascii="Times New Roman" w:hAnsi="Times New Roman" w:cs="Times New Roman"/>
          <w:sz w:val="24"/>
          <w:szCs w:val="24"/>
        </w:rPr>
        <w:t>up to</w:t>
      </w:r>
      <w:r w:rsidRPr="00D7451B">
        <w:rPr>
          <w:rFonts w:ascii="Times New Roman" w:hAnsi="Times New Roman" w:cs="Times New Roman"/>
          <w:sz w:val="24"/>
          <w:szCs w:val="24"/>
        </w:rPr>
        <w:t xml:space="preserve"> December 2021 (Table </w:t>
      </w:r>
      <w:r w:rsidR="00CF327A" w:rsidRPr="00D7451B">
        <w:rPr>
          <w:rFonts w:ascii="Times New Roman" w:hAnsi="Times New Roman" w:cs="Times New Roman"/>
          <w:sz w:val="24"/>
          <w:szCs w:val="24"/>
        </w:rPr>
        <w:t>1</w:t>
      </w:r>
      <w:r w:rsidRPr="00D7451B">
        <w:rPr>
          <w:rFonts w:ascii="Times New Roman" w:hAnsi="Times New Roman" w:cs="Times New Roman"/>
          <w:sz w:val="24"/>
          <w:szCs w:val="24"/>
        </w:rPr>
        <w:t>) with th</w:t>
      </w:r>
      <w:r w:rsidR="008A55DE">
        <w:rPr>
          <w:rFonts w:ascii="Times New Roman" w:hAnsi="Times New Roman" w:cs="Times New Roman"/>
          <w:sz w:val="24"/>
          <w:szCs w:val="24"/>
        </w:rPr>
        <w:t xml:space="preserve">ose in the same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uartile</w:t>
      </w:r>
      <w:ins w:id="482" w:author="Nair-Desai, Sameer" w:date="2022-02-02T10:32:00Z">
        <w:r w:rsidR="00525E77">
          <w:rPr>
            <w:rFonts w:ascii="Times New Roman" w:hAnsi="Times New Roman" w:cs="Times New Roman"/>
            <w:sz w:val="24"/>
            <w:szCs w:val="24"/>
          </w:rPr>
          <w:t>s</w:t>
        </w:r>
      </w:ins>
      <w:r w:rsidRPr="00D7451B">
        <w:rPr>
          <w:rFonts w:ascii="Times New Roman" w:hAnsi="Times New Roman" w:cs="Times New Roman"/>
          <w:sz w:val="24"/>
          <w:szCs w:val="24"/>
        </w:rPr>
        <w:t xml:space="preserve">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 xml:space="preserve">ortality per million in December 2021 (Table </w:t>
      </w:r>
      <w:r w:rsidR="00CF327A" w:rsidRPr="00D7451B">
        <w:rPr>
          <w:rFonts w:ascii="Times New Roman" w:hAnsi="Times New Roman" w:cs="Times New Roman"/>
          <w:sz w:val="24"/>
          <w:szCs w:val="24"/>
        </w:rPr>
        <w:t>3</w:t>
      </w:r>
      <w:r w:rsidRPr="00D7451B">
        <w:rPr>
          <w:rFonts w:ascii="Times New Roman" w:hAnsi="Times New Roman" w:cs="Times New Roman"/>
          <w:sz w:val="24"/>
          <w:szCs w:val="24"/>
        </w:rPr>
        <w:t>) reve</w:t>
      </w:r>
      <w:ins w:id="483" w:author="Nair-Desai, Sameer" w:date="2022-02-02T10:31:00Z">
        <w:r w:rsidR="00525E77">
          <w:rPr>
            <w:rFonts w:ascii="Times New Roman" w:hAnsi="Times New Roman" w:cs="Times New Roman"/>
            <w:sz w:val="24"/>
            <w:szCs w:val="24"/>
          </w:rPr>
          <w:t>a</w:t>
        </w:r>
      </w:ins>
      <w:r w:rsidRPr="00D7451B">
        <w:rPr>
          <w:rFonts w:ascii="Times New Roman" w:hAnsi="Times New Roman" w:cs="Times New Roman"/>
          <w:sz w:val="24"/>
          <w:szCs w:val="24"/>
        </w:rPr>
        <w:t xml:space="preserve">ls disturbing fundamental differences between these two </w:t>
      </w:r>
      <w:r w:rsidR="008A55DE">
        <w:rPr>
          <w:rFonts w:ascii="Times New Roman" w:hAnsi="Times New Roman" w:cs="Times New Roman"/>
          <w:sz w:val="24"/>
          <w:szCs w:val="24"/>
        </w:rPr>
        <w:t>mortality measures and the result</w:t>
      </w:r>
      <w:ins w:id="484" w:author="Nair-Desai, Sameer" w:date="2022-02-02T10:32:00Z">
        <w:r w:rsidR="00525E77">
          <w:rPr>
            <w:rFonts w:ascii="Times New Roman" w:hAnsi="Times New Roman" w:cs="Times New Roman"/>
            <w:sz w:val="24"/>
            <w:szCs w:val="24"/>
          </w:rPr>
          <w:t>ing</w:t>
        </w:r>
      </w:ins>
      <w:del w:id="485" w:author="Nair-Desai, Sameer" w:date="2022-02-02T10:32:00Z">
        <w:r w:rsidR="008A55DE" w:rsidDel="00525E77">
          <w:rPr>
            <w:rFonts w:ascii="Times New Roman" w:hAnsi="Times New Roman" w:cs="Times New Roman"/>
            <w:sz w:val="24"/>
            <w:szCs w:val="24"/>
          </w:rPr>
          <w:delText>ed</w:delText>
        </w:r>
      </w:del>
      <w:r w:rsidR="008A55DE">
        <w:rPr>
          <w:rFonts w:ascii="Times New Roman" w:hAnsi="Times New Roman" w:cs="Times New Roman"/>
          <w:sz w:val="24"/>
          <w:szCs w:val="24"/>
        </w:rPr>
        <w:t xml:space="preserve"> country quartile rankings. </w:t>
      </w:r>
    </w:p>
    <w:p w14:paraId="45BD7B81" w14:textId="6211F64D" w:rsidR="009D1A15" w:rsidRPr="00D7451B" w:rsidRDefault="00965A50"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lastRenderedPageBreak/>
        <w:t>Table 1,</w:t>
      </w:r>
      <w:r w:rsidR="009D1A15" w:rsidRPr="00D7451B">
        <w:rPr>
          <w:rFonts w:ascii="Times New Roman" w:hAnsi="Times New Roman" w:cs="Times New Roman"/>
          <w:sz w:val="24"/>
          <w:szCs w:val="24"/>
        </w:rPr>
        <w:t xml:space="preserve"> indicates that</w:t>
      </w:r>
      <w:r w:rsidR="007550A8" w:rsidRPr="00D7451B">
        <w:rPr>
          <w:rFonts w:ascii="Times New Roman" w:hAnsi="Times New Roman" w:cs="Times New Roman"/>
          <w:sz w:val="24"/>
          <w:szCs w:val="24"/>
        </w:rPr>
        <w:t xml:space="preserve"> on average,</w:t>
      </w:r>
      <w:r w:rsidR="009D1A15" w:rsidRPr="00D7451B">
        <w:rPr>
          <w:rFonts w:ascii="Times New Roman" w:hAnsi="Times New Roman" w:cs="Times New Roman"/>
          <w:sz w:val="24"/>
          <w:szCs w:val="24"/>
        </w:rPr>
        <w:t xml:space="preserve"> higher GDP/capita countries p</w:t>
      </w:r>
      <w:del w:id="486" w:author="Nair-Desai, Sameer" w:date="2022-02-02T10:32: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487" w:author="Nair-Desai, Sameer" w:date="2022-02-02T10:32: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 xml:space="preserve">formed </w:t>
      </w:r>
      <w:ins w:id="488" w:author="Nair-Desai, Sameer" w:date="2022-02-02T10:32:00Z">
        <w:r w:rsidR="00525E77">
          <w:rPr>
            <w:rFonts w:ascii="Times New Roman" w:hAnsi="Times New Roman" w:cs="Times New Roman"/>
            <w:sz w:val="24"/>
            <w:szCs w:val="24"/>
          </w:rPr>
          <w:t xml:space="preserve">poorly </w:t>
        </w:r>
      </w:ins>
      <w:del w:id="489" w:author="Nair-Desai, Sameer" w:date="2022-02-02T10:32:00Z">
        <w:r w:rsidR="009D1A15" w:rsidRPr="00D7451B" w:rsidDel="00525E77">
          <w:rPr>
            <w:rFonts w:ascii="Times New Roman" w:hAnsi="Times New Roman" w:cs="Times New Roman"/>
            <w:sz w:val="24"/>
            <w:szCs w:val="24"/>
          </w:rPr>
          <w:delText xml:space="preserve">badly </w:delText>
        </w:r>
      </w:del>
      <w:r w:rsidR="009D1A15" w:rsidRPr="00D7451B">
        <w:rPr>
          <w:rFonts w:ascii="Times New Roman" w:hAnsi="Times New Roman" w:cs="Times New Roman"/>
          <w:sz w:val="24"/>
          <w:szCs w:val="24"/>
        </w:rPr>
        <w:t xml:space="preserve">relative to </w:t>
      </w:r>
      <w:del w:id="490" w:author="Nair-Desai, Sameer" w:date="2022-02-02T10:32: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low- and middle-income countries</w:t>
      </w:r>
      <w:ins w:id="491" w:author="Nair-Desai, Sameer" w:date="2022-02-02T10:32:00Z">
        <w:r w:rsidR="00525E77">
          <w:rPr>
            <w:rFonts w:ascii="Times New Roman" w:hAnsi="Times New Roman" w:cs="Times New Roman"/>
            <w:sz w:val="24"/>
            <w:szCs w:val="24"/>
          </w:rPr>
          <w:t>,</w:t>
        </w:r>
      </w:ins>
      <w:r w:rsidRPr="00D7451B">
        <w:rPr>
          <w:rFonts w:ascii="Times New Roman" w:hAnsi="Times New Roman" w:cs="Times New Roman"/>
          <w:sz w:val="24"/>
          <w:szCs w:val="24"/>
        </w:rPr>
        <w:t xml:space="preserve"> in terms of the</w:t>
      </w:r>
      <w:ins w:id="492" w:author="Nair-Desai, Sameer" w:date="2022-02-02T10:32:00Z">
        <w:r w:rsidR="00525E77">
          <w:rPr>
            <w:rFonts w:ascii="Times New Roman" w:hAnsi="Times New Roman" w:cs="Times New Roman"/>
            <w:sz w:val="24"/>
            <w:szCs w:val="24"/>
          </w:rPr>
          <w:t>ir</w:t>
        </w:r>
      </w:ins>
      <w:r w:rsidRPr="00D7451B">
        <w:rPr>
          <w:rFonts w:ascii="Times New Roman" w:hAnsi="Times New Roman" w:cs="Times New Roman"/>
          <w:sz w:val="24"/>
          <w:szCs w:val="24"/>
        </w:rPr>
        <w:t xml:space="preserve"> cumulative confirmed </w:t>
      </w:r>
      <w:del w:id="493" w:author="Nair-Desai, Sameer" w:date="2022-02-02T10:38:00Z">
        <w:r w:rsidRPr="00D7451B" w:rsidDel="00525E77">
          <w:rPr>
            <w:rFonts w:ascii="Times New Roman" w:hAnsi="Times New Roman" w:cs="Times New Roman"/>
            <w:sz w:val="24"/>
            <w:szCs w:val="24"/>
          </w:rPr>
          <w:delText>Covid</w:delText>
        </w:r>
      </w:del>
      <w:ins w:id="494"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mortality ranking</w:t>
      </w:r>
      <w:r w:rsidR="009D1A15" w:rsidRPr="00D7451B">
        <w:rPr>
          <w:rFonts w:ascii="Times New Roman" w:hAnsi="Times New Roman" w:cs="Times New Roman"/>
          <w:sz w:val="24"/>
          <w:szCs w:val="24"/>
        </w:rPr>
        <w:t xml:space="preserve">. </w:t>
      </w:r>
      <w:del w:id="495" w:author="Nair-Desai, Sameer" w:date="2022-02-02T10:32:00Z">
        <w:r w:rsidR="009D1A15" w:rsidRPr="00D7451B" w:rsidDel="00525E77">
          <w:rPr>
            <w:rFonts w:ascii="Times New Roman" w:hAnsi="Times New Roman" w:cs="Times New Roman"/>
            <w:sz w:val="24"/>
            <w:szCs w:val="24"/>
          </w:rPr>
          <w:delText xml:space="preserve">The </w:delText>
        </w:r>
      </w:del>
      <w:ins w:id="496" w:author="Nair-Desai, Sameer" w:date="2022-02-02T10:32:00Z">
        <w:r w:rsidR="00525E77">
          <w:rPr>
            <w:rFonts w:ascii="Times New Roman" w:hAnsi="Times New Roman" w:cs="Times New Roman"/>
            <w:sz w:val="24"/>
            <w:szCs w:val="24"/>
          </w:rPr>
          <w:t>Average GDP/capita in the</w:t>
        </w:r>
        <w:r w:rsidR="00525E77" w:rsidRPr="00D7451B">
          <w:rPr>
            <w:rFonts w:ascii="Times New Roman" w:hAnsi="Times New Roman" w:cs="Times New Roman"/>
            <w:sz w:val="24"/>
            <w:szCs w:val="24"/>
          </w:rPr>
          <w:t xml:space="preserve"> </w:t>
        </w:r>
      </w:ins>
      <w:r w:rsidR="009D1A15" w:rsidRPr="00D7451B">
        <w:rPr>
          <w:rFonts w:ascii="Times New Roman" w:hAnsi="Times New Roman" w:cs="Times New Roman"/>
          <w:sz w:val="24"/>
          <w:szCs w:val="24"/>
        </w:rPr>
        <w:t xml:space="preserve">lowest mortality quartile </w:t>
      </w:r>
      <w:del w:id="497" w:author="Nair-Desai, Sameer" w:date="2022-02-02T10:32:00Z">
        <w:r w:rsidR="009D1A15" w:rsidRPr="00D7451B" w:rsidDel="00525E77">
          <w:rPr>
            <w:rFonts w:ascii="Times New Roman" w:hAnsi="Times New Roman" w:cs="Times New Roman"/>
            <w:sz w:val="24"/>
            <w:szCs w:val="24"/>
          </w:rPr>
          <w:delText xml:space="preserve">average GDP/capita </w:delText>
        </w:r>
      </w:del>
      <w:r w:rsidR="009D1A15" w:rsidRPr="00D7451B">
        <w:rPr>
          <w:rFonts w:ascii="Times New Roman" w:hAnsi="Times New Roman" w:cs="Times New Roman"/>
          <w:sz w:val="24"/>
          <w:szCs w:val="24"/>
        </w:rPr>
        <w:t xml:space="preserve">is </w:t>
      </w:r>
      <w:del w:id="498" w:author="Nair-Desai, Sameer" w:date="2022-02-02T10:33:00Z">
        <w:r w:rsidR="009D1A15" w:rsidRPr="00D7451B" w:rsidDel="00525E77">
          <w:rPr>
            <w:rFonts w:ascii="Times New Roman" w:hAnsi="Times New Roman" w:cs="Times New Roman"/>
            <w:sz w:val="24"/>
            <w:szCs w:val="24"/>
          </w:rPr>
          <w:delText>1/4</w:delText>
        </w:r>
      </w:del>
      <w:ins w:id="499" w:author="Nair-Desai, Sameer" w:date="2022-02-02T10:33:00Z">
        <w:r w:rsidR="00525E77">
          <w:rPr>
            <w:rFonts w:ascii="Times New Roman" w:hAnsi="Times New Roman" w:cs="Times New Roman"/>
            <w:sz w:val="24"/>
            <w:szCs w:val="24"/>
          </w:rPr>
          <w:t>¼ that</w:t>
        </w:r>
      </w:ins>
      <w:r w:rsidR="009D1A15" w:rsidRPr="00D7451B">
        <w:rPr>
          <w:rFonts w:ascii="Times New Roman" w:hAnsi="Times New Roman" w:cs="Times New Roman"/>
          <w:sz w:val="24"/>
          <w:szCs w:val="24"/>
        </w:rPr>
        <w:t xml:space="preserve"> of the higher mortality quartile.  The second worst p</w:t>
      </w:r>
      <w:del w:id="500"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501"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w:t>
      </w:r>
      <w:ins w:id="502" w:author="Nair-Desai, Sameer" w:date="2022-02-02T10:33:00Z">
        <w:r w:rsidR="00525E77">
          <w:rPr>
            <w:rFonts w:ascii="Times New Roman" w:hAnsi="Times New Roman" w:cs="Times New Roman"/>
            <w:sz w:val="24"/>
            <w:szCs w:val="24"/>
          </w:rPr>
          <w:t>r</w:t>
        </w:r>
      </w:ins>
      <w:del w:id="503" w:author="Nair-Desai, Sameer" w:date="2022-02-02T10:33:00Z">
        <w:r w:rsidR="009D1A15" w:rsidRPr="00D7451B" w:rsidDel="00525E77">
          <w:rPr>
            <w:rFonts w:ascii="Times New Roman" w:hAnsi="Times New Roman" w:cs="Times New Roman"/>
            <w:sz w:val="24"/>
            <w:szCs w:val="24"/>
          </w:rPr>
          <w:delText>n</w:delText>
        </w:r>
      </w:del>
      <w:r w:rsidR="009D1A15" w:rsidRPr="00D7451B">
        <w:rPr>
          <w:rFonts w:ascii="Times New Roman" w:hAnsi="Times New Roman" w:cs="Times New Roman"/>
          <w:sz w:val="24"/>
          <w:szCs w:val="24"/>
        </w:rPr>
        <w:t>tile</w:t>
      </w:r>
      <w:ins w:id="504"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average GDP/Capita exceed</w:t>
      </w:r>
      <w:ins w:id="505" w:author="Nair-Desai, Sameer" w:date="2022-02-02T10:33:00Z">
        <w:r w:rsidR="00525E77">
          <w:rPr>
            <w:rFonts w:ascii="Times New Roman" w:hAnsi="Times New Roman" w:cs="Times New Roman"/>
            <w:sz w:val="24"/>
            <w:szCs w:val="24"/>
          </w:rPr>
          <w:t>ed</w:t>
        </w:r>
      </w:ins>
      <w:r w:rsidR="009D1A15" w:rsidRPr="00D7451B">
        <w:rPr>
          <w:rFonts w:ascii="Times New Roman" w:hAnsi="Times New Roman" w:cs="Times New Roman"/>
          <w:sz w:val="24"/>
          <w:szCs w:val="24"/>
        </w:rPr>
        <w:t xml:space="preserve"> th</w:t>
      </w:r>
      <w:r w:rsidR="00424F2B" w:rsidRPr="00D7451B">
        <w:rPr>
          <w:rFonts w:ascii="Times New Roman" w:hAnsi="Times New Roman" w:cs="Times New Roman"/>
          <w:sz w:val="24"/>
          <w:szCs w:val="24"/>
        </w:rPr>
        <w:t>e</w:t>
      </w:r>
      <w:r w:rsidR="009D1A15" w:rsidRPr="00D7451B">
        <w:rPr>
          <w:rFonts w:ascii="Times New Roman" w:hAnsi="Times New Roman" w:cs="Times New Roman"/>
          <w:sz w:val="24"/>
          <w:szCs w:val="24"/>
        </w:rPr>
        <w:t xml:space="preserve"> GDP/Capita of the second-best performing qua</w:t>
      </w:r>
      <w:ins w:id="506" w:author="Nair-Desai, Sameer" w:date="2022-02-02T10:33:00Z">
        <w:r w:rsidR="00525E77">
          <w:rPr>
            <w:rFonts w:ascii="Times New Roman" w:hAnsi="Times New Roman" w:cs="Times New Roman"/>
            <w:sz w:val="24"/>
            <w:szCs w:val="24"/>
          </w:rPr>
          <w:t>r</w:t>
        </w:r>
      </w:ins>
      <w:del w:id="507" w:author="Nair-Desai, Sameer" w:date="2022-02-02T10:33:00Z">
        <w:r w:rsidR="009D1A15" w:rsidRPr="00D7451B" w:rsidDel="00525E77">
          <w:rPr>
            <w:rFonts w:ascii="Times New Roman" w:hAnsi="Times New Roman" w:cs="Times New Roman"/>
            <w:sz w:val="24"/>
            <w:szCs w:val="24"/>
          </w:rPr>
          <w:delText>n</w:delText>
        </w:r>
      </w:del>
      <w:r w:rsidR="009D1A15" w:rsidRPr="00D7451B">
        <w:rPr>
          <w:rFonts w:ascii="Times New Roman" w:hAnsi="Times New Roman" w:cs="Times New Roman"/>
          <w:sz w:val="24"/>
          <w:szCs w:val="24"/>
        </w:rPr>
        <w:t>tile by about 1/5. Similar observations apply for measures of institutional quality. The best p</w:t>
      </w:r>
      <w:del w:id="508"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509"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quartile</w:t>
      </w:r>
      <w:ins w:id="510"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average health expenditure was 1/8 of that of the worst p</w:t>
      </w:r>
      <w:del w:id="511" w:author="Nair-Desai, Sameer" w:date="2022-02-02T10:33:00Z">
        <w:r w:rsidR="009D1A15" w:rsidRPr="00D7451B" w:rsidDel="00525E77">
          <w:rPr>
            <w:rFonts w:ascii="Times New Roman" w:hAnsi="Times New Roman" w:cs="Times New Roman"/>
            <w:sz w:val="24"/>
            <w:szCs w:val="24"/>
          </w:rPr>
          <w:delText>r</w:delText>
        </w:r>
      </w:del>
      <w:r w:rsidR="009D1A15" w:rsidRPr="00D7451B">
        <w:rPr>
          <w:rFonts w:ascii="Times New Roman" w:hAnsi="Times New Roman" w:cs="Times New Roman"/>
          <w:sz w:val="24"/>
          <w:szCs w:val="24"/>
        </w:rPr>
        <w:t>e</w:t>
      </w:r>
      <w:ins w:id="512" w:author="Nair-Desai, Sameer" w:date="2022-02-02T10:33:00Z">
        <w:r w:rsidR="00525E77">
          <w:rPr>
            <w:rFonts w:ascii="Times New Roman" w:hAnsi="Times New Roman" w:cs="Times New Roman"/>
            <w:sz w:val="24"/>
            <w:szCs w:val="24"/>
          </w:rPr>
          <w:t>r</w:t>
        </w:r>
      </w:ins>
      <w:r w:rsidR="009D1A15" w:rsidRPr="00D7451B">
        <w:rPr>
          <w:rFonts w:ascii="Times New Roman" w:hAnsi="Times New Roman" w:cs="Times New Roman"/>
          <w:sz w:val="24"/>
          <w:szCs w:val="24"/>
        </w:rPr>
        <w:t>forming quartile</w:t>
      </w:r>
      <w:ins w:id="513" w:author="Nair-Desai, Sameer" w:date="2022-02-02T10:33:00Z">
        <w:r w:rsidR="00525E77">
          <w:rPr>
            <w:rFonts w:ascii="Times New Roman" w:hAnsi="Times New Roman" w:cs="Times New Roman"/>
            <w:sz w:val="24"/>
            <w:szCs w:val="24"/>
          </w:rPr>
          <w:t>’s</w:t>
        </w:r>
      </w:ins>
      <w:r w:rsidR="009D1A15" w:rsidRPr="00D7451B">
        <w:rPr>
          <w:rFonts w:ascii="Times New Roman" w:hAnsi="Times New Roman" w:cs="Times New Roman"/>
          <w:sz w:val="24"/>
          <w:szCs w:val="24"/>
        </w:rPr>
        <w:t xml:space="preserve">; </w:t>
      </w:r>
      <w:del w:id="514" w:author="Nair-Desai, Sameer" w:date="2022-02-02T10:33: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 xml:space="preserve">rule of law, </w:t>
      </w:r>
      <w:del w:id="515" w:author="Nair-Desai, Sameer" w:date="2022-02-02T10:33:00Z">
        <w:r w:rsidR="009D1A15" w:rsidRPr="00D7451B" w:rsidDel="00525E77">
          <w:rPr>
            <w:rFonts w:ascii="Times New Roman" w:hAnsi="Times New Roman" w:cs="Times New Roman"/>
            <w:sz w:val="24"/>
            <w:szCs w:val="24"/>
          </w:rPr>
          <w:delText xml:space="preserve">the </w:delText>
        </w:r>
      </w:del>
      <w:r w:rsidR="009D1A15" w:rsidRPr="00D7451B">
        <w:rPr>
          <w:rFonts w:ascii="Times New Roman" w:hAnsi="Times New Roman" w:cs="Times New Roman"/>
          <w:sz w:val="24"/>
          <w:szCs w:val="24"/>
        </w:rPr>
        <w:t xml:space="preserve">voice and accountability, and government effectiveness are ranked significantly higher for the </w:t>
      </w:r>
      <w:del w:id="516" w:author="Yothin Jinjarak" w:date="2022-02-05T09:10:00Z">
        <w:r w:rsidR="009D1A15" w:rsidRPr="00D7451B" w:rsidDel="0043716E">
          <w:rPr>
            <w:rFonts w:ascii="Times New Roman" w:hAnsi="Times New Roman" w:cs="Times New Roman"/>
            <w:sz w:val="24"/>
            <w:szCs w:val="24"/>
          </w:rPr>
          <w:delText>worst pre</w:delText>
        </w:r>
      </w:del>
      <w:ins w:id="517" w:author="Nair-Desai, Sameer" w:date="2022-02-02T10:33:00Z">
        <w:del w:id="518" w:author="Yothin Jinjarak" w:date="2022-02-05T09:10:00Z">
          <w:r w:rsidR="00525E77" w:rsidDel="0043716E">
            <w:rPr>
              <w:rFonts w:ascii="Times New Roman" w:hAnsi="Times New Roman" w:cs="Times New Roman"/>
              <w:sz w:val="24"/>
              <w:szCs w:val="24"/>
            </w:rPr>
            <w:delText>r</w:delText>
          </w:r>
        </w:del>
      </w:ins>
      <w:del w:id="519" w:author="Yothin Jinjarak" w:date="2022-02-05T09:10:00Z">
        <w:r w:rsidR="009D1A15" w:rsidRPr="00D7451B" w:rsidDel="0043716E">
          <w:rPr>
            <w:rFonts w:ascii="Times New Roman" w:hAnsi="Times New Roman" w:cs="Times New Roman"/>
            <w:sz w:val="24"/>
            <w:szCs w:val="24"/>
          </w:rPr>
          <w:delText>forming</w:delText>
        </w:r>
      </w:del>
      <w:ins w:id="520" w:author="Yothin Jinjarak" w:date="2022-02-05T09:10:00Z">
        <w:r w:rsidR="0043716E">
          <w:rPr>
            <w:rFonts w:ascii="Times New Roman" w:hAnsi="Times New Roman" w:cs="Times New Roman"/>
            <w:sz w:val="24"/>
            <w:szCs w:val="24"/>
          </w:rPr>
          <w:t>worst-performing</w:t>
        </w:r>
      </w:ins>
      <w:r w:rsidR="009D1A15" w:rsidRPr="00D7451B">
        <w:rPr>
          <w:rFonts w:ascii="Times New Roman" w:hAnsi="Times New Roman" w:cs="Times New Roman"/>
          <w:sz w:val="24"/>
          <w:szCs w:val="24"/>
        </w:rPr>
        <w:t xml:space="preserve"> quartile. </w:t>
      </w:r>
    </w:p>
    <w:p w14:paraId="1137D158" w14:textId="5039F164" w:rsidR="009D1A15" w:rsidRPr="00D7451B" w:rsidRDefault="009D1A15" w:rsidP="009D1A15">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Intriguingly, almost the opposite patterns characterize 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of </w:t>
      </w:r>
      <w:r w:rsidR="007550A8" w:rsidRPr="00D7451B">
        <w:rPr>
          <w:rFonts w:ascii="Times New Roman" w:hAnsi="Times New Roman" w:cs="Times New Roman"/>
          <w:sz w:val="24"/>
          <w:szCs w:val="24"/>
        </w:rPr>
        <w:t>c</w:t>
      </w:r>
      <w:r w:rsidRPr="00D7451B">
        <w:rPr>
          <w:rFonts w:ascii="Times New Roman" w:hAnsi="Times New Roman" w:cs="Times New Roman"/>
          <w:sz w:val="24"/>
          <w:szCs w:val="24"/>
        </w:rPr>
        <w:t xml:space="preserve">umulative </w:t>
      </w:r>
      <w:r w:rsidR="007550A8" w:rsidRPr="00D7451B">
        <w:rPr>
          <w:rFonts w:ascii="Times New Roman" w:hAnsi="Times New Roman" w:cs="Times New Roman"/>
          <w:sz w:val="24"/>
          <w:szCs w:val="24"/>
        </w:rPr>
        <w:t>e</w:t>
      </w:r>
      <w:r w:rsidRPr="00D7451B">
        <w:rPr>
          <w:rFonts w:ascii="Times New Roman" w:hAnsi="Times New Roman" w:cs="Times New Roman"/>
          <w:sz w:val="24"/>
          <w:szCs w:val="24"/>
        </w:rPr>
        <w:t xml:space="preserve">xcess </w:t>
      </w:r>
      <w:r w:rsidR="007550A8" w:rsidRPr="00D7451B">
        <w:rPr>
          <w:rFonts w:ascii="Times New Roman" w:hAnsi="Times New Roman" w:cs="Times New Roman"/>
          <w:sz w:val="24"/>
          <w:szCs w:val="24"/>
        </w:rPr>
        <w:t>m</w:t>
      </w:r>
      <w:r w:rsidRPr="00D7451B">
        <w:rPr>
          <w:rFonts w:ascii="Times New Roman" w:hAnsi="Times New Roman" w:cs="Times New Roman"/>
          <w:sz w:val="24"/>
          <w:szCs w:val="24"/>
        </w:rPr>
        <w:t>ortality</w:t>
      </w:r>
      <w:r w:rsidR="00965A50" w:rsidRPr="00D7451B">
        <w:rPr>
          <w:rFonts w:ascii="Times New Roman" w:hAnsi="Times New Roman" w:cs="Times New Roman"/>
          <w:sz w:val="24"/>
          <w:szCs w:val="24"/>
        </w:rPr>
        <w:t>, reported in Table 3</w:t>
      </w:r>
      <w:r w:rsidRPr="00D7451B">
        <w:rPr>
          <w:rFonts w:ascii="Times New Roman" w:hAnsi="Times New Roman" w:cs="Times New Roman"/>
          <w:sz w:val="24"/>
          <w:szCs w:val="24"/>
        </w:rPr>
        <w:t>. The lowest excess mortality qua</w:t>
      </w:r>
      <w:ins w:id="521" w:author="Nair-Desai, Sameer" w:date="2022-02-02T10:34:00Z">
        <w:r w:rsidR="00525E77">
          <w:rPr>
            <w:rFonts w:ascii="Times New Roman" w:hAnsi="Times New Roman" w:cs="Times New Roman"/>
            <w:sz w:val="24"/>
            <w:szCs w:val="24"/>
          </w:rPr>
          <w:t>r</w:t>
        </w:r>
      </w:ins>
      <w:del w:id="522" w:author="Nair-Desai, Sameer" w:date="2022-02-02T10:34:00Z">
        <w:r w:rsidRPr="00D7451B" w:rsidDel="00525E77">
          <w:rPr>
            <w:rFonts w:ascii="Times New Roman" w:hAnsi="Times New Roman" w:cs="Times New Roman"/>
            <w:sz w:val="24"/>
            <w:szCs w:val="24"/>
          </w:rPr>
          <w:delText>n</w:delText>
        </w:r>
      </w:del>
      <w:r w:rsidRPr="00D7451B">
        <w:rPr>
          <w:rFonts w:ascii="Times New Roman" w:hAnsi="Times New Roman" w:cs="Times New Roman"/>
          <w:sz w:val="24"/>
          <w:szCs w:val="24"/>
        </w:rPr>
        <w:t>tile</w:t>
      </w:r>
      <w:ins w:id="523" w:author="Nair-Desai, Sameer" w:date="2022-02-02T10:34:00Z">
        <w:r w:rsidR="00525E77">
          <w:rPr>
            <w:rFonts w:ascii="Times New Roman" w:hAnsi="Times New Roman" w:cs="Times New Roman"/>
            <w:sz w:val="24"/>
            <w:szCs w:val="24"/>
          </w:rPr>
          <w:t>’s</w:t>
        </w:r>
      </w:ins>
      <w:r w:rsidRPr="00D7451B">
        <w:rPr>
          <w:rFonts w:ascii="Times New Roman" w:hAnsi="Times New Roman" w:cs="Times New Roman"/>
          <w:sz w:val="24"/>
          <w:szCs w:val="24"/>
        </w:rPr>
        <w:t xml:space="preserve"> average income/capita is the </w:t>
      </w:r>
      <w:r w:rsidRPr="00525E77">
        <w:rPr>
          <w:rFonts w:ascii="Times New Roman" w:hAnsi="Times New Roman" w:cs="Times New Roman"/>
          <w:i/>
          <w:iCs/>
          <w:sz w:val="24"/>
          <w:szCs w:val="24"/>
          <w:rPrChange w:id="524" w:author="Nair-Desai, Sameer" w:date="2022-02-02T10:34:00Z">
            <w:rPr>
              <w:rFonts w:ascii="Times New Roman" w:hAnsi="Times New Roman" w:cs="Times New Roman"/>
              <w:sz w:val="24"/>
              <w:szCs w:val="24"/>
            </w:rPr>
          </w:rPrChange>
        </w:rPr>
        <w:t>highest</w:t>
      </w:r>
      <w:r w:rsidRPr="00D7451B">
        <w:rPr>
          <w:rFonts w:ascii="Times New Roman" w:hAnsi="Times New Roman" w:cs="Times New Roman"/>
          <w:sz w:val="24"/>
          <w:szCs w:val="24"/>
        </w:rPr>
        <w:t xml:space="preserve"> ($ </w:t>
      </w:r>
      <w:r w:rsidRPr="00D7451B">
        <w:rPr>
          <w:rFonts w:ascii="Times New Roman" w:eastAsia="Times New Roman" w:hAnsi="Times New Roman" w:cs="Times New Roman"/>
          <w:sz w:val="24"/>
          <w:szCs w:val="24"/>
        </w:rPr>
        <w:t>25,293)</w:t>
      </w:r>
      <w:ins w:id="525" w:author="Nair-Desai, Sameer" w:date="2022-02-02T10:34:00Z">
        <w:r w:rsidR="00525E77">
          <w:rPr>
            <w:rFonts w:ascii="Times New Roman" w:eastAsia="Times New Roman" w:hAnsi="Times New Roman" w:cs="Times New Roman"/>
            <w:sz w:val="24"/>
            <w:szCs w:val="24"/>
          </w:rPr>
          <w:t xml:space="preserve"> of all quartiles</w:t>
        </w:r>
        <w:r w:rsidR="00525E77">
          <w:rPr>
            <w:rFonts w:ascii="Times New Roman" w:hAnsi="Times New Roman" w:cs="Times New Roman"/>
            <w:sz w:val="24"/>
            <w:szCs w:val="24"/>
          </w:rPr>
          <w:t>. Meanwhile,</w:t>
        </w:r>
      </w:ins>
      <w:del w:id="526" w:author="Nair-Desai, Sameer" w:date="2022-02-02T10:34:00Z">
        <w:r w:rsidRPr="00D7451B" w:rsidDel="00525E77">
          <w:rPr>
            <w:rFonts w:ascii="Times New Roman" w:hAnsi="Times New Roman" w:cs="Times New Roman"/>
            <w:sz w:val="24"/>
            <w:szCs w:val="24"/>
          </w:rPr>
          <w:delText>,</w:delText>
        </w:r>
      </w:del>
      <w:r w:rsidRPr="00D7451B">
        <w:rPr>
          <w:rFonts w:ascii="Times New Roman" w:hAnsi="Times New Roman" w:cs="Times New Roman"/>
          <w:sz w:val="24"/>
          <w:szCs w:val="24"/>
        </w:rPr>
        <w:t xml:space="preserve"> </w:t>
      </w:r>
      <w:del w:id="527" w:author="Nair-Desai, Sameer" w:date="2022-02-02T10:34:00Z">
        <w:r w:rsidRPr="00D7451B" w:rsidDel="00525E77">
          <w:rPr>
            <w:rFonts w:ascii="Times New Roman" w:hAnsi="Times New Roman" w:cs="Times New Roman"/>
            <w:sz w:val="24"/>
            <w:szCs w:val="24"/>
          </w:rPr>
          <w:delText xml:space="preserve">while </w:delText>
        </w:r>
      </w:del>
      <w:r w:rsidRPr="00D7451B">
        <w:rPr>
          <w:rFonts w:ascii="Times New Roman" w:hAnsi="Times New Roman" w:cs="Times New Roman"/>
          <w:sz w:val="24"/>
          <w:szCs w:val="24"/>
        </w:rPr>
        <w:t>the second-best p</w:t>
      </w:r>
      <w:del w:id="528" w:author="Nair-Desai, Sameer" w:date="2022-02-02T10:34: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529" w:author="Nair-Desai, Sameer" w:date="2022-02-02T10:34: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has the </w:t>
      </w:r>
      <w:r w:rsidRPr="00525E77">
        <w:rPr>
          <w:rFonts w:ascii="Times New Roman" w:hAnsi="Times New Roman" w:cs="Times New Roman"/>
          <w:i/>
          <w:iCs/>
          <w:sz w:val="24"/>
          <w:szCs w:val="24"/>
          <w:rPrChange w:id="530" w:author="Nair-Desai, Sameer" w:date="2022-02-02T10:34:00Z">
            <w:rPr>
              <w:rFonts w:ascii="Times New Roman" w:hAnsi="Times New Roman" w:cs="Times New Roman"/>
              <w:sz w:val="24"/>
              <w:szCs w:val="24"/>
            </w:rPr>
          </w:rPrChange>
        </w:rPr>
        <w:t>lowest</w:t>
      </w:r>
      <w:r w:rsidRPr="00D7451B">
        <w:rPr>
          <w:rFonts w:ascii="Times New Roman" w:hAnsi="Times New Roman" w:cs="Times New Roman"/>
          <w:sz w:val="24"/>
          <w:szCs w:val="24"/>
        </w:rPr>
        <w:t xml:space="preserve"> average income/capita</w:t>
      </w:r>
      <w:ins w:id="531" w:author="Nair-Desai, Sameer" w:date="2022-02-02T10:34:00Z">
        <w:r w:rsidR="00525E77">
          <w:rPr>
            <w:rFonts w:ascii="Times New Roman" w:hAnsi="Times New Roman" w:cs="Times New Roman"/>
            <w:sz w:val="24"/>
            <w:szCs w:val="24"/>
          </w:rPr>
          <w:t xml:space="preserve"> of all quartiles —</w:t>
        </w:r>
      </w:ins>
      <w:del w:id="532" w:author="Nair-Desai, Sameer" w:date="2022-02-02T10:34:00Z">
        <w:r w:rsidRPr="00D7451B" w:rsidDel="00525E77">
          <w:rPr>
            <w:rFonts w:ascii="Times New Roman" w:hAnsi="Times New Roman" w:cs="Times New Roman"/>
            <w:sz w:val="24"/>
            <w:szCs w:val="24"/>
          </w:rPr>
          <w:delText>,</w:delText>
        </w:r>
      </w:del>
      <w:r w:rsidRPr="00D7451B">
        <w:rPr>
          <w:rFonts w:ascii="Times New Roman" w:hAnsi="Times New Roman" w:cs="Times New Roman"/>
          <w:sz w:val="24"/>
          <w:szCs w:val="24"/>
        </w:rPr>
        <w:t xml:space="preserve"> less than half of the best p</w:t>
      </w:r>
      <w:del w:id="533" w:author="Nair-Desai, Sameer" w:date="2022-02-02T10:34: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534" w:author="Nair-Desai, Sameer" w:date="2022-02-02T10:34: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w:t>
      </w:r>
      <w:del w:id="535" w:author="Nair-Desai, Sameer" w:date="2022-02-02T10:34:00Z">
        <w:r w:rsidRPr="00D7451B" w:rsidDel="00525E77">
          <w:rPr>
            <w:rFonts w:ascii="Times New Roman" w:hAnsi="Times New Roman" w:cs="Times New Roman"/>
            <w:sz w:val="24"/>
            <w:szCs w:val="24"/>
          </w:rPr>
          <w:delText xml:space="preserve">The </w:delText>
        </w:r>
      </w:del>
      <w:ins w:id="536" w:author="Nair-Desai, Sameer" w:date="2022-02-02T10:34:00Z">
        <w:r w:rsidR="00525E77">
          <w:rPr>
            <w:rFonts w:ascii="Times New Roman" w:hAnsi="Times New Roman" w:cs="Times New Roman"/>
            <w:sz w:val="24"/>
            <w:szCs w:val="24"/>
          </w:rPr>
          <w:t>Average income/capita in t</w:t>
        </w:r>
      </w:ins>
      <w:ins w:id="537" w:author="Nair-Desai, Sameer" w:date="2022-02-02T10:35:00Z">
        <w:r w:rsidR="00525E77">
          <w:rPr>
            <w:rFonts w:ascii="Times New Roman" w:hAnsi="Times New Roman" w:cs="Times New Roman"/>
            <w:sz w:val="24"/>
            <w:szCs w:val="24"/>
          </w:rPr>
          <w:t>he</w:t>
        </w:r>
      </w:ins>
      <w:ins w:id="538" w:author="Nair-Desai, Sameer" w:date="2022-02-02T10:34:00Z">
        <w:r w:rsidR="00525E77"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worst excess mortality</w:t>
      </w:r>
      <w:ins w:id="539" w:author="Nair-Desai, Sameer" w:date="2022-02-02T10:35:00Z">
        <w:r w:rsidR="00525E77">
          <w:rPr>
            <w:rFonts w:ascii="Times New Roman" w:hAnsi="Times New Roman" w:cs="Times New Roman"/>
            <w:sz w:val="24"/>
            <w:szCs w:val="24"/>
          </w:rPr>
          <w:t xml:space="preserve"> quartile</w:t>
        </w:r>
      </w:ins>
      <w:r w:rsidRPr="00D7451B">
        <w:rPr>
          <w:rFonts w:ascii="Times New Roman" w:hAnsi="Times New Roman" w:cs="Times New Roman"/>
          <w:sz w:val="24"/>
          <w:szCs w:val="24"/>
        </w:rPr>
        <w:t xml:space="preserve"> </w:t>
      </w:r>
      <w:del w:id="540" w:author="Nair-Desai, Sameer" w:date="2022-02-02T10:35:00Z">
        <w:r w:rsidRPr="00D7451B" w:rsidDel="00525E77">
          <w:rPr>
            <w:rFonts w:ascii="Times New Roman" w:hAnsi="Times New Roman" w:cs="Times New Roman"/>
            <w:sz w:val="24"/>
            <w:szCs w:val="24"/>
          </w:rPr>
          <w:delText xml:space="preserve">quartile’s average income/capita </w:delText>
        </w:r>
      </w:del>
      <w:r w:rsidRPr="00D7451B">
        <w:rPr>
          <w:rFonts w:ascii="Times New Roman" w:hAnsi="Times New Roman" w:cs="Times New Roman"/>
          <w:sz w:val="24"/>
          <w:szCs w:val="24"/>
        </w:rPr>
        <w:t xml:space="preserve">is </w:t>
      </w:r>
      <w:ins w:id="541" w:author="Nair-Desai, Sameer" w:date="2022-02-02T10:35:00Z">
        <w:r w:rsidR="00525E77">
          <w:rPr>
            <w:rFonts w:ascii="Times New Roman" w:hAnsi="Times New Roman" w:cs="Times New Roman"/>
            <w:sz w:val="24"/>
            <w:szCs w:val="24"/>
          </w:rPr>
          <w:t xml:space="preserve">only </w:t>
        </w:r>
      </w:ins>
      <w:r w:rsidRPr="00D7451B">
        <w:rPr>
          <w:rFonts w:ascii="Times New Roman" w:hAnsi="Times New Roman" w:cs="Times New Roman"/>
          <w:sz w:val="24"/>
          <w:szCs w:val="24"/>
        </w:rPr>
        <w:t>3/5 of the average income/capita of the best p</w:t>
      </w:r>
      <w:del w:id="542" w:author="Nair-Desai, Sameer" w:date="2022-02-02T10:35: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e</w:t>
      </w:r>
      <w:ins w:id="543" w:author="Nair-Desai, Sameer" w:date="2022-02-02T10:35:00Z">
        <w:r w:rsidR="00525E77">
          <w:rPr>
            <w:rFonts w:ascii="Times New Roman" w:hAnsi="Times New Roman" w:cs="Times New Roman"/>
            <w:sz w:val="24"/>
            <w:szCs w:val="24"/>
          </w:rPr>
          <w:t>r</w:t>
        </w:r>
      </w:ins>
      <w:r w:rsidRPr="00D7451B">
        <w:rPr>
          <w:rFonts w:ascii="Times New Roman" w:hAnsi="Times New Roman" w:cs="Times New Roman"/>
          <w:sz w:val="24"/>
          <w:szCs w:val="24"/>
        </w:rPr>
        <w:t xml:space="preserve">forming quartile.  The quartile with the lowest excess mortality is </w:t>
      </w:r>
      <w:r w:rsidR="00424F2B" w:rsidRPr="00D7451B">
        <w:rPr>
          <w:rFonts w:ascii="Times New Roman" w:hAnsi="Times New Roman" w:cs="Times New Roman"/>
          <w:sz w:val="24"/>
          <w:szCs w:val="24"/>
        </w:rPr>
        <w:t xml:space="preserve">also </w:t>
      </w:r>
      <w:r w:rsidRPr="00D7451B">
        <w:rPr>
          <w:rFonts w:ascii="Times New Roman" w:hAnsi="Times New Roman" w:cs="Times New Roman"/>
          <w:sz w:val="24"/>
          <w:szCs w:val="24"/>
        </w:rPr>
        <w:t>characterized by</w:t>
      </w:r>
      <w:ins w:id="544" w:author="Nair-Desai, Sameer" w:date="2022-02-02T10:35:00Z">
        <w:r w:rsidR="00525E77">
          <w:rPr>
            <w:rFonts w:ascii="Times New Roman" w:hAnsi="Times New Roman" w:cs="Times New Roman"/>
            <w:sz w:val="24"/>
            <w:szCs w:val="24"/>
          </w:rPr>
          <w:t xml:space="preserve"> the</w:t>
        </w:r>
      </w:ins>
      <w:r w:rsidRPr="00D7451B">
        <w:rPr>
          <w:rFonts w:ascii="Times New Roman" w:hAnsi="Times New Roman" w:cs="Times New Roman"/>
          <w:sz w:val="24"/>
          <w:szCs w:val="24"/>
        </w:rPr>
        <w:t xml:space="preserve"> best rule of law, voice and accountability, and government effectiveness</w:t>
      </w:r>
      <w:ins w:id="545" w:author="Nair-Desai, Sameer" w:date="2022-02-02T10:35:00Z">
        <w:r w:rsidR="00525E77">
          <w:rPr>
            <w:rFonts w:ascii="Times New Roman" w:hAnsi="Times New Roman" w:cs="Times New Roman"/>
            <w:sz w:val="24"/>
            <w:szCs w:val="24"/>
          </w:rPr>
          <w:t xml:space="preserve"> scores</w:t>
        </w:r>
      </w:ins>
      <w:r w:rsidRPr="00D7451B">
        <w:rPr>
          <w:rFonts w:ascii="Times New Roman" w:hAnsi="Times New Roman" w:cs="Times New Roman"/>
          <w:sz w:val="24"/>
          <w:szCs w:val="24"/>
        </w:rPr>
        <w:t>.</w:t>
      </w:r>
      <w:r w:rsidRPr="00D7451B">
        <w:rPr>
          <w:rStyle w:val="FootnoteReference"/>
          <w:rFonts w:ascii="Times New Roman" w:hAnsi="Times New Roman" w:cs="Times New Roman"/>
          <w:sz w:val="24"/>
          <w:szCs w:val="24"/>
        </w:rPr>
        <w:t xml:space="preserve"> </w:t>
      </w:r>
    </w:p>
    <w:p w14:paraId="1D75DAC0" w14:textId="51107FF9" w:rsidR="00150D4C" w:rsidRDefault="009D1A15" w:rsidP="00580C81">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These observations raise fundamental concerns about the quality of </w:t>
      </w:r>
      <w:r w:rsidR="008A55DE">
        <w:rPr>
          <w:rFonts w:ascii="Times New Roman" w:hAnsi="Times New Roman" w:cs="Times New Roman"/>
          <w:sz w:val="24"/>
          <w:szCs w:val="24"/>
        </w:rPr>
        <w:t xml:space="preserve">confirmed (or official) </w:t>
      </w:r>
      <w:r w:rsidRPr="00D7451B">
        <w:rPr>
          <w:rFonts w:ascii="Times New Roman" w:hAnsi="Times New Roman" w:cs="Times New Roman"/>
          <w:sz w:val="24"/>
          <w:szCs w:val="24"/>
        </w:rPr>
        <w:t xml:space="preserve">cumulative mortality data in </w:t>
      </w:r>
      <w:del w:id="546" w:author="Nair-Desai, Sameer" w:date="2022-02-02T10:38:00Z">
        <w:r w:rsidRPr="00D7451B" w:rsidDel="00525E77">
          <w:rPr>
            <w:rFonts w:ascii="Times New Roman" w:hAnsi="Times New Roman" w:cs="Times New Roman"/>
            <w:sz w:val="24"/>
            <w:szCs w:val="24"/>
          </w:rPr>
          <w:delText>Covid</w:delText>
        </w:r>
      </w:del>
      <w:ins w:id="547" w:author="Nair-Desai, Sameer" w:date="2022-02-02T10:38:00Z">
        <w:r w:rsidR="00525E77">
          <w:rPr>
            <w:rFonts w:ascii="Times New Roman" w:hAnsi="Times New Roman" w:cs="Times New Roman"/>
            <w:sz w:val="24"/>
            <w:szCs w:val="24"/>
          </w:rPr>
          <w:t>Covid</w:t>
        </w:r>
      </w:ins>
      <w:r w:rsidR="00424F2B" w:rsidRPr="00D7451B">
        <w:rPr>
          <w:rFonts w:ascii="Times New Roman" w:hAnsi="Times New Roman" w:cs="Times New Roman"/>
          <w:sz w:val="24"/>
          <w:szCs w:val="24"/>
        </w:rPr>
        <w:t>-19</w:t>
      </w:r>
      <w:r w:rsidRPr="00D7451B">
        <w:rPr>
          <w:rFonts w:ascii="Times New Roman" w:hAnsi="Times New Roman" w:cs="Times New Roman"/>
          <w:sz w:val="24"/>
          <w:szCs w:val="24"/>
        </w:rPr>
        <w:t xml:space="preserve"> times.  It also challenges simplistic interpretations and generalizations, like the notion that on average, OECD countries failed in dealing with </w:t>
      </w:r>
      <w:del w:id="548" w:author="Nair-Desai, Sameer" w:date="2022-02-02T10:38:00Z">
        <w:r w:rsidRPr="00D7451B" w:rsidDel="00525E77">
          <w:rPr>
            <w:rFonts w:ascii="Times New Roman" w:hAnsi="Times New Roman" w:cs="Times New Roman"/>
            <w:sz w:val="24"/>
            <w:szCs w:val="24"/>
          </w:rPr>
          <w:delText>Covid</w:delText>
        </w:r>
      </w:del>
      <w:ins w:id="549"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challenges relative to low- and middle-income countries. This view </w:t>
      </w:r>
      <w:del w:id="550" w:author="Nair-Desai, Sameer" w:date="2022-02-02T10:35:00Z">
        <w:r w:rsidRPr="00D7451B" w:rsidDel="00525E77">
          <w:rPr>
            <w:rFonts w:ascii="Times New Roman" w:hAnsi="Times New Roman" w:cs="Times New Roman"/>
            <w:sz w:val="24"/>
            <w:szCs w:val="24"/>
          </w:rPr>
          <w:delText xml:space="preserve">is </w:delText>
        </w:r>
      </w:del>
      <w:ins w:id="551" w:author="Nair-Desai, Sameer" w:date="2022-02-02T10:35:00Z">
        <w:r w:rsidR="00525E77">
          <w:rPr>
            <w:rFonts w:ascii="Times New Roman" w:hAnsi="Times New Roman" w:cs="Times New Roman"/>
            <w:sz w:val="24"/>
            <w:szCs w:val="24"/>
          </w:rPr>
          <w:t>might</w:t>
        </w:r>
        <w:r w:rsidR="00525E77" w:rsidRPr="00D7451B">
          <w:rPr>
            <w:rFonts w:ascii="Times New Roman" w:hAnsi="Times New Roman" w:cs="Times New Roman"/>
            <w:sz w:val="24"/>
            <w:szCs w:val="24"/>
          </w:rPr>
          <w:t xml:space="preserve"> </w:t>
        </w:r>
      </w:ins>
      <w:del w:id="552" w:author="Nair-Desai, Sameer" w:date="2022-02-02T10:35:00Z">
        <w:r w:rsidRPr="00D7451B" w:rsidDel="00525E77">
          <w:rPr>
            <w:rFonts w:ascii="Times New Roman" w:hAnsi="Times New Roman" w:cs="Times New Roman"/>
            <w:sz w:val="24"/>
            <w:szCs w:val="24"/>
          </w:rPr>
          <w:delText>in line</w:delText>
        </w:r>
      </w:del>
      <w:ins w:id="553" w:author="Nair-Desai, Sameer" w:date="2022-02-02T10:35:00Z">
        <w:r w:rsidR="00525E77">
          <w:rPr>
            <w:rFonts w:ascii="Times New Roman" w:hAnsi="Times New Roman" w:cs="Times New Roman"/>
            <w:sz w:val="24"/>
            <w:szCs w:val="24"/>
          </w:rPr>
          <w:t>be supported</w:t>
        </w:r>
      </w:ins>
      <w:r w:rsidRPr="00D7451B">
        <w:rPr>
          <w:rFonts w:ascii="Times New Roman" w:hAnsi="Times New Roman" w:cs="Times New Roman"/>
          <w:sz w:val="24"/>
          <w:szCs w:val="24"/>
        </w:rPr>
        <w:t xml:space="preserve"> </w:t>
      </w:r>
      <w:del w:id="554" w:author="Nair-Desai, Sameer" w:date="2022-02-02T10:35:00Z">
        <w:r w:rsidRPr="00D7451B" w:rsidDel="00525E77">
          <w:rPr>
            <w:rFonts w:ascii="Times New Roman" w:hAnsi="Times New Roman" w:cs="Times New Roman"/>
            <w:sz w:val="24"/>
            <w:szCs w:val="24"/>
          </w:rPr>
          <w:delText xml:space="preserve">with </w:delText>
        </w:r>
      </w:del>
      <w:ins w:id="555" w:author="Nair-Desai, Sameer" w:date="2022-02-02T10:35:00Z">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the </w:t>
      </w:r>
      <w:r w:rsidR="007550A8" w:rsidRPr="00D7451B">
        <w:rPr>
          <w:rFonts w:ascii="Times New Roman" w:hAnsi="Times New Roman" w:cs="Times New Roman"/>
          <w:sz w:val="24"/>
          <w:szCs w:val="24"/>
        </w:rPr>
        <w:t>q</w:t>
      </w:r>
      <w:r w:rsidRPr="00D7451B">
        <w:rPr>
          <w:rFonts w:ascii="Times New Roman" w:hAnsi="Times New Roman" w:cs="Times New Roman"/>
          <w:sz w:val="24"/>
          <w:szCs w:val="24"/>
        </w:rPr>
        <w:t xml:space="preserve">uartiles’ average statistics </w:t>
      </w:r>
      <w:del w:id="556" w:author="Nair-Desai, Sameer" w:date="2022-02-02T10:35:00Z">
        <w:r w:rsidRPr="00D7451B" w:rsidDel="00525E77">
          <w:rPr>
            <w:rFonts w:ascii="Times New Roman" w:hAnsi="Times New Roman" w:cs="Times New Roman"/>
            <w:sz w:val="24"/>
            <w:szCs w:val="24"/>
          </w:rPr>
          <w:delText xml:space="preserve">of </w:delText>
        </w:r>
      </w:del>
      <w:ins w:id="557" w:author="Nair-Desai, Sameer" w:date="2022-02-02T10:35:00Z">
        <w:r w:rsidR="00525E77">
          <w:rPr>
            <w:rFonts w:ascii="Times New Roman" w:hAnsi="Times New Roman" w:cs="Times New Roman"/>
            <w:sz w:val="24"/>
            <w:szCs w:val="24"/>
          </w:rPr>
          <w:t>by</w:t>
        </w:r>
        <w:r w:rsidR="00525E77" w:rsidRPr="00D7451B">
          <w:rPr>
            <w:rFonts w:ascii="Times New Roman" w:hAnsi="Times New Roman" w:cs="Times New Roman"/>
            <w:sz w:val="24"/>
            <w:szCs w:val="24"/>
          </w:rPr>
          <w:t xml:space="preserve"> </w:t>
        </w:r>
      </w:ins>
      <w:r w:rsidR="007550A8" w:rsidRPr="00D7451B">
        <w:rPr>
          <w:rFonts w:ascii="Times New Roman" w:hAnsi="Times New Roman" w:cs="Times New Roman"/>
          <w:color w:val="000000" w:themeColor="text1"/>
          <w:sz w:val="24"/>
          <w:szCs w:val="24"/>
        </w:rPr>
        <w:t>c</w:t>
      </w:r>
      <w:r w:rsidRPr="00D7451B">
        <w:rPr>
          <w:rFonts w:ascii="Times New Roman" w:hAnsi="Times New Roman" w:cs="Times New Roman"/>
          <w:color w:val="000000" w:themeColor="text1"/>
          <w:sz w:val="24"/>
          <w:szCs w:val="24"/>
        </w:rPr>
        <w:t xml:space="preserve">onfirmed </w:t>
      </w:r>
      <w:del w:id="558" w:author="Nair-Desai, Sameer" w:date="2022-02-02T10:38:00Z">
        <w:r w:rsidR="00F96761" w:rsidRPr="00D7451B" w:rsidDel="00525E77">
          <w:rPr>
            <w:rFonts w:ascii="Times New Roman" w:hAnsi="Times New Roman" w:cs="Times New Roman"/>
            <w:color w:val="000000" w:themeColor="text1"/>
            <w:sz w:val="24"/>
            <w:szCs w:val="24"/>
          </w:rPr>
          <w:delText>C</w:delText>
        </w:r>
        <w:r w:rsidRPr="00D7451B" w:rsidDel="00525E77">
          <w:rPr>
            <w:rFonts w:ascii="Times New Roman" w:hAnsi="Times New Roman" w:cs="Times New Roman"/>
            <w:color w:val="000000" w:themeColor="text1"/>
            <w:sz w:val="24"/>
            <w:szCs w:val="24"/>
          </w:rPr>
          <w:delText>ovid</w:delText>
        </w:r>
      </w:del>
      <w:ins w:id="559" w:author="Nair-Desai, Sameer" w:date="2022-02-02T10:38:00Z">
        <w:r w:rsidR="00525E77">
          <w:rPr>
            <w:rFonts w:ascii="Times New Roman" w:hAnsi="Times New Roman" w:cs="Times New Roman"/>
            <w:color w:val="000000" w:themeColor="text1"/>
            <w:sz w:val="24"/>
            <w:szCs w:val="24"/>
          </w:rPr>
          <w:t>Covid</w:t>
        </w:r>
      </w:ins>
      <w:r w:rsidRPr="00D7451B">
        <w:rPr>
          <w:rFonts w:ascii="Times New Roman" w:hAnsi="Times New Roman" w:cs="Times New Roman"/>
          <w:color w:val="000000" w:themeColor="text1"/>
          <w:sz w:val="24"/>
          <w:szCs w:val="24"/>
        </w:rPr>
        <w:t xml:space="preserve"> </w:t>
      </w:r>
      <w:r w:rsidR="007550A8" w:rsidRPr="00D7451B">
        <w:rPr>
          <w:rFonts w:ascii="Times New Roman" w:hAnsi="Times New Roman" w:cs="Times New Roman"/>
          <w:color w:val="000000" w:themeColor="text1"/>
          <w:sz w:val="24"/>
          <w:szCs w:val="24"/>
        </w:rPr>
        <w:t>m</w:t>
      </w:r>
      <w:r w:rsidRPr="00D7451B">
        <w:rPr>
          <w:rFonts w:ascii="Times New Roman" w:hAnsi="Times New Roman" w:cs="Times New Roman"/>
          <w:color w:val="000000" w:themeColor="text1"/>
          <w:sz w:val="24"/>
          <w:szCs w:val="24"/>
        </w:rPr>
        <w:t>ortality</w:t>
      </w:r>
      <w:r w:rsidRPr="00D7451B">
        <w:rPr>
          <w:rFonts w:ascii="Times New Roman" w:hAnsi="Times New Roman" w:cs="Times New Roman"/>
          <w:sz w:val="24"/>
          <w:szCs w:val="24"/>
        </w:rPr>
        <w:t xml:space="preserve">, but is mostly rejected </w:t>
      </w:r>
      <w:del w:id="560" w:author="Joshua Aizenman" w:date="2022-02-02T16:24:00Z">
        <w:r w:rsidRPr="00D7451B" w:rsidDel="00857B18">
          <w:rPr>
            <w:rFonts w:ascii="Times New Roman" w:hAnsi="Times New Roman" w:cs="Times New Roman"/>
            <w:sz w:val="24"/>
            <w:szCs w:val="24"/>
          </w:rPr>
          <w:delText xml:space="preserve">by </w:delText>
        </w:r>
        <w:r w:rsidR="00424F2B" w:rsidRPr="00D7451B" w:rsidDel="00857B18">
          <w:rPr>
            <w:rFonts w:ascii="Times New Roman" w:hAnsi="Times New Roman" w:cs="Times New Roman"/>
            <w:sz w:val="24"/>
            <w:szCs w:val="24"/>
          </w:rPr>
          <w:delText>the</w:delText>
        </w:r>
      </w:del>
      <w:ins w:id="561" w:author="Nair-Desai, Sameer" w:date="2022-02-02T10:36:00Z">
        <w:del w:id="562" w:author="Joshua Aizenman" w:date="2022-02-02T16:24:00Z">
          <w:r w:rsidR="00525E77" w:rsidDel="00857B18">
            <w:rPr>
              <w:rFonts w:ascii="Times New Roman" w:hAnsi="Times New Roman" w:cs="Times New Roman"/>
              <w:sz w:val="24"/>
              <w:szCs w:val="24"/>
            </w:rPr>
            <w:delText xml:space="preserve"> same quartiles </w:delText>
          </w:r>
        </w:del>
        <w:r w:rsidR="00525E77">
          <w:rPr>
            <w:rFonts w:ascii="Times New Roman" w:hAnsi="Times New Roman" w:cs="Times New Roman"/>
            <w:sz w:val="24"/>
            <w:szCs w:val="24"/>
          </w:rPr>
          <w:t>when measured using</w:t>
        </w:r>
      </w:ins>
      <w:r w:rsidR="00424F2B" w:rsidRPr="00D7451B">
        <w:rPr>
          <w:rFonts w:ascii="Times New Roman" w:hAnsi="Times New Roman" w:cs="Times New Roman"/>
          <w:sz w:val="24"/>
          <w:szCs w:val="24"/>
        </w:rPr>
        <w:t xml:space="preserve"> </w:t>
      </w:r>
      <w:r w:rsidRPr="00D7451B">
        <w:rPr>
          <w:rFonts w:ascii="Times New Roman" w:hAnsi="Times New Roman" w:cs="Times New Roman"/>
          <w:sz w:val="24"/>
          <w:szCs w:val="24"/>
        </w:rPr>
        <w:t xml:space="preserve">excess mortality data.  The sharp contrast between the two tables </w:t>
      </w:r>
      <w:r w:rsidR="004E7F18" w:rsidRPr="00D7451B">
        <w:rPr>
          <w:rFonts w:ascii="Times New Roman" w:hAnsi="Times New Roman" w:cs="Times New Roman"/>
          <w:sz w:val="24"/>
          <w:szCs w:val="24"/>
        </w:rPr>
        <w:t>suggests</w:t>
      </w:r>
      <w:r w:rsidRPr="00D7451B">
        <w:rPr>
          <w:rFonts w:ascii="Times New Roman" w:hAnsi="Times New Roman" w:cs="Times New Roman"/>
          <w:sz w:val="24"/>
          <w:szCs w:val="24"/>
        </w:rPr>
        <w:t xml:space="preserve"> that countries ranked higher in terms of rule of law, voice</w:t>
      </w:r>
      <w:ins w:id="563" w:author="Yothin Jinjarak" w:date="2022-02-05T09:10:00Z">
        <w:r w:rsidR="0043716E">
          <w:rPr>
            <w:rFonts w:ascii="Times New Roman" w:hAnsi="Times New Roman" w:cs="Times New Roman"/>
            <w:sz w:val="24"/>
            <w:szCs w:val="24"/>
          </w:rPr>
          <w:t>,</w:t>
        </w:r>
      </w:ins>
      <w:r w:rsidRPr="00D7451B">
        <w:rPr>
          <w:rFonts w:ascii="Times New Roman" w:hAnsi="Times New Roman" w:cs="Times New Roman"/>
          <w:sz w:val="24"/>
          <w:szCs w:val="24"/>
        </w:rPr>
        <w:t xml:space="preserve"> and accountability</w:t>
      </w:r>
      <w:ins w:id="564" w:author="Nair-Desai, Sameer" w:date="2022-02-02T10:36:00Z">
        <w:r w:rsidR="00525E77">
          <w:rPr>
            <w:rFonts w:ascii="Times New Roman" w:hAnsi="Times New Roman" w:cs="Times New Roman"/>
            <w:sz w:val="24"/>
            <w:szCs w:val="24"/>
          </w:rPr>
          <w:t>,</w:t>
        </w:r>
      </w:ins>
      <w:r w:rsidRPr="00D7451B">
        <w:rPr>
          <w:rFonts w:ascii="Times New Roman" w:hAnsi="Times New Roman" w:cs="Times New Roman"/>
          <w:sz w:val="24"/>
          <w:szCs w:val="24"/>
        </w:rPr>
        <w:t xml:space="preserve"> and government effectiveness are also countries where the gap between the confirmed </w:t>
      </w:r>
      <w:del w:id="565" w:author="Nair-Desai, Sameer" w:date="2022-02-02T10:38:00Z">
        <w:r w:rsidRPr="00D7451B" w:rsidDel="00525E77">
          <w:rPr>
            <w:rFonts w:ascii="Times New Roman" w:hAnsi="Times New Roman" w:cs="Times New Roman"/>
            <w:sz w:val="24"/>
            <w:szCs w:val="24"/>
          </w:rPr>
          <w:delText>covid</w:delText>
        </w:r>
      </w:del>
      <w:ins w:id="566" w:author="Nair-Desai, Sameer" w:date="2022-02-02T10:38:00Z">
        <w:r w:rsidR="00525E77">
          <w:rPr>
            <w:rFonts w:ascii="Times New Roman" w:hAnsi="Times New Roman" w:cs="Times New Roman"/>
            <w:sz w:val="24"/>
            <w:szCs w:val="24"/>
          </w:rPr>
          <w:t>Covid</w:t>
        </w:r>
      </w:ins>
      <w:r w:rsidRPr="00D7451B">
        <w:rPr>
          <w:rFonts w:ascii="Times New Roman" w:hAnsi="Times New Roman" w:cs="Times New Roman"/>
          <w:sz w:val="24"/>
          <w:szCs w:val="24"/>
        </w:rPr>
        <w:t xml:space="preserve"> mortality and the excess mortality is smalle</w:t>
      </w:r>
      <w:ins w:id="567" w:author="Nair-Desai, Sameer" w:date="2022-02-02T10:36:00Z">
        <w:r w:rsidR="00525E77">
          <w:rPr>
            <w:rFonts w:ascii="Times New Roman" w:hAnsi="Times New Roman" w:cs="Times New Roman"/>
            <w:sz w:val="24"/>
            <w:szCs w:val="24"/>
          </w:rPr>
          <w:t>st</w:t>
        </w:r>
      </w:ins>
      <w:del w:id="568" w:author="Nair-Desai, Sameer" w:date="2022-02-02T10:36:00Z">
        <w:r w:rsidRPr="00D7451B" w:rsidDel="00525E77">
          <w:rPr>
            <w:rFonts w:ascii="Times New Roman" w:hAnsi="Times New Roman" w:cs="Times New Roman"/>
            <w:sz w:val="24"/>
            <w:szCs w:val="24"/>
          </w:rPr>
          <w:delText>r</w:delText>
        </w:r>
      </w:del>
      <w:r w:rsidRPr="00D7451B">
        <w:rPr>
          <w:rFonts w:ascii="Times New Roman" w:hAnsi="Times New Roman" w:cs="Times New Roman"/>
          <w:sz w:val="24"/>
          <w:szCs w:val="24"/>
        </w:rPr>
        <w:t xml:space="preserve">.   </w:t>
      </w:r>
    </w:p>
    <w:p w14:paraId="269B3BD7" w14:textId="77777777" w:rsidR="0005057D" w:rsidRPr="00D7451B" w:rsidRDefault="0005057D" w:rsidP="0005057D">
      <w:pPr>
        <w:rPr>
          <w:rFonts w:ascii="Times New Roman" w:hAnsi="Times New Roman" w:cs="Times New Roman"/>
          <w:b/>
          <w:sz w:val="24"/>
          <w:szCs w:val="24"/>
        </w:rPr>
      </w:pPr>
    </w:p>
    <w:p w14:paraId="7E7D43B4" w14:textId="3B0C7D48" w:rsidR="0005057D" w:rsidRPr="0005057D" w:rsidRDefault="0005057D" w:rsidP="0005057D">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Statist</w:t>
      </w:r>
      <w:del w:id="569" w:author="Joshua Aizenman" w:date="2022-02-02T16:37:00Z">
        <w:r w:rsidDel="00F556B1">
          <w:rPr>
            <w:rFonts w:ascii="Times New Roman" w:hAnsi="Times New Roman" w:cs="Times New Roman"/>
            <w:b/>
            <w:sz w:val="24"/>
            <w:szCs w:val="24"/>
          </w:rPr>
          <w:delText>ist</w:delText>
        </w:r>
      </w:del>
      <w:r>
        <w:rPr>
          <w:rFonts w:ascii="Times New Roman" w:hAnsi="Times New Roman" w:cs="Times New Roman"/>
          <w:b/>
          <w:sz w:val="24"/>
          <w:szCs w:val="24"/>
        </w:rPr>
        <w:t>ical Analysis</w:t>
      </w:r>
      <w:r w:rsidRPr="00D7451B">
        <w:rPr>
          <w:rFonts w:ascii="Times New Roman" w:hAnsi="Times New Roman" w:cs="Times New Roman"/>
          <w:b/>
          <w:sz w:val="24"/>
          <w:szCs w:val="24"/>
        </w:rPr>
        <w:t xml:space="preserve"> </w:t>
      </w:r>
      <w:r>
        <w:rPr>
          <w:rFonts w:ascii="Times New Roman" w:hAnsi="Times New Roman" w:cs="Times New Roman"/>
          <w:b/>
          <w:sz w:val="24"/>
          <w:szCs w:val="24"/>
        </w:rPr>
        <w:t xml:space="preserve">of the Gap between </w:t>
      </w:r>
      <w:r>
        <w:rPr>
          <w:rFonts w:ascii="Times New Roman" w:hAnsi="Times New Roman" w:cs="Times New Roman"/>
          <w:b/>
          <w:color w:val="000000" w:themeColor="text1"/>
          <w:sz w:val="24"/>
          <w:szCs w:val="24"/>
        </w:rPr>
        <w:t>C</w:t>
      </w:r>
      <w:r w:rsidRPr="00D7451B">
        <w:rPr>
          <w:rFonts w:ascii="Times New Roman" w:hAnsi="Times New Roman" w:cs="Times New Roman"/>
          <w:b/>
          <w:color w:val="000000" w:themeColor="text1"/>
          <w:sz w:val="24"/>
          <w:szCs w:val="24"/>
        </w:rPr>
        <w:t xml:space="preserve">onfirmed </w:t>
      </w:r>
      <w:r w:rsidR="00BB328F">
        <w:rPr>
          <w:rFonts w:ascii="Times New Roman" w:hAnsi="Times New Roman" w:cs="Times New Roman"/>
          <w:b/>
          <w:color w:val="000000" w:themeColor="text1"/>
          <w:sz w:val="24"/>
          <w:szCs w:val="24"/>
        </w:rPr>
        <w:t xml:space="preserve">and Excess </w:t>
      </w:r>
      <w:r w:rsidR="00BB328F">
        <w:rPr>
          <w:rFonts w:ascii="Times New Roman" w:hAnsi="Times New Roman" w:cs="Times New Roman"/>
          <w:b/>
          <w:sz w:val="24"/>
          <w:szCs w:val="24"/>
        </w:rPr>
        <w:t xml:space="preserve">Cumulative </w:t>
      </w:r>
      <w:del w:id="570" w:author="Nair-Desai, Sameer" w:date="2022-02-02T10:38:00Z">
        <w:r w:rsidRPr="00D7451B" w:rsidDel="00525E77">
          <w:rPr>
            <w:rFonts w:ascii="Times New Roman" w:hAnsi="Times New Roman" w:cs="Times New Roman"/>
            <w:b/>
            <w:color w:val="000000" w:themeColor="text1"/>
            <w:sz w:val="24"/>
            <w:szCs w:val="24"/>
          </w:rPr>
          <w:delText>Covid</w:delText>
        </w:r>
      </w:del>
      <w:ins w:id="571" w:author="Nair-Desai, Sameer" w:date="2022-02-02T10:38:00Z">
        <w:r w:rsidR="00525E77">
          <w:rPr>
            <w:rFonts w:ascii="Times New Roman" w:hAnsi="Times New Roman" w:cs="Times New Roman"/>
            <w:b/>
            <w:color w:val="000000" w:themeColor="text1"/>
            <w:sz w:val="24"/>
            <w:szCs w:val="24"/>
          </w:rPr>
          <w:t>Covid</w:t>
        </w:r>
      </w:ins>
      <w:r w:rsidRPr="00D7451B">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M</w:t>
      </w:r>
      <w:r w:rsidRPr="00D7451B">
        <w:rPr>
          <w:rFonts w:ascii="Times New Roman" w:hAnsi="Times New Roman" w:cs="Times New Roman"/>
          <w:b/>
          <w:color w:val="000000" w:themeColor="text1"/>
          <w:sz w:val="24"/>
          <w:szCs w:val="24"/>
        </w:rPr>
        <w:t>ortality</w:t>
      </w:r>
      <w:r w:rsidRPr="00D7451B">
        <w:rPr>
          <w:rFonts w:ascii="Times New Roman" w:hAnsi="Times New Roman" w:cs="Times New Roman"/>
          <w:b/>
          <w:sz w:val="24"/>
          <w:szCs w:val="24"/>
        </w:rPr>
        <w:t>, 2020-2021</w:t>
      </w:r>
    </w:p>
    <w:p w14:paraId="27545FD4" w14:textId="40CAEC91" w:rsidR="00150D4C" w:rsidRDefault="0005057D" w:rsidP="00DC2677">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shd w:val="clear" w:color="auto" w:fill="FCFCFC"/>
        </w:rPr>
        <w:t>In order to gain further insight</w:t>
      </w:r>
      <w:r>
        <w:rPr>
          <w:rFonts w:ascii="Times New Roman" w:hAnsi="Times New Roman" w:cs="Times New Roman"/>
          <w:sz w:val="24"/>
          <w:szCs w:val="24"/>
          <w:shd w:val="clear" w:color="auto" w:fill="FCFCFC"/>
        </w:rPr>
        <w:t xml:space="preserve"> on </w:t>
      </w:r>
      <w:r w:rsidR="00BB328F">
        <w:rPr>
          <w:rFonts w:ascii="Times New Roman" w:hAnsi="Times New Roman" w:cs="Times New Roman"/>
          <w:sz w:val="24"/>
          <w:szCs w:val="24"/>
          <w:shd w:val="clear" w:color="auto" w:fill="FCFCFC"/>
        </w:rPr>
        <w:t xml:space="preserve">the gap between confirmed and excess </w:t>
      </w:r>
      <w:del w:id="572" w:author="Joshua Aizenman" w:date="2022-02-02T16:37:00Z">
        <w:r w:rsidR="00BB328F" w:rsidDel="00F556B1">
          <w:rPr>
            <w:rFonts w:ascii="Times New Roman" w:hAnsi="Times New Roman" w:cs="Times New Roman"/>
            <w:sz w:val="24"/>
            <w:szCs w:val="24"/>
            <w:shd w:val="clear" w:color="auto" w:fill="FCFCFC"/>
          </w:rPr>
          <w:delText>cumularive</w:delText>
        </w:r>
      </w:del>
      <w:ins w:id="573" w:author="Joshua Aizenman" w:date="2022-02-02T16:37:00Z">
        <w:r w:rsidR="00F556B1">
          <w:rPr>
            <w:rFonts w:ascii="Times New Roman" w:hAnsi="Times New Roman" w:cs="Times New Roman"/>
            <w:sz w:val="24"/>
            <w:szCs w:val="24"/>
            <w:shd w:val="clear" w:color="auto" w:fill="FCFCFC"/>
          </w:rPr>
          <w:t>cumulative</w:t>
        </w:r>
      </w:ins>
      <w:r w:rsidR="00BB328F">
        <w:rPr>
          <w:rFonts w:ascii="Times New Roman" w:hAnsi="Times New Roman" w:cs="Times New Roman"/>
          <w:sz w:val="24"/>
          <w:szCs w:val="24"/>
          <w:shd w:val="clear" w:color="auto" w:fill="FCFCFC"/>
        </w:rPr>
        <w:t xml:space="preserve"> </w:t>
      </w:r>
      <w:del w:id="574" w:author="Nair-Desai, Sameer" w:date="2022-02-02T10:38:00Z">
        <w:r w:rsidR="00BB328F" w:rsidDel="00525E77">
          <w:rPr>
            <w:rFonts w:ascii="Times New Roman" w:hAnsi="Times New Roman" w:cs="Times New Roman"/>
            <w:sz w:val="24"/>
            <w:szCs w:val="24"/>
            <w:shd w:val="clear" w:color="auto" w:fill="FCFCFC"/>
          </w:rPr>
          <w:delText>Covid</w:delText>
        </w:r>
      </w:del>
      <w:ins w:id="575" w:author="Nair-Desai, Sameer" w:date="2022-02-02T10:38:00Z">
        <w:r w:rsidR="00525E77">
          <w:rPr>
            <w:rFonts w:ascii="Times New Roman" w:hAnsi="Times New Roman" w:cs="Times New Roman"/>
            <w:sz w:val="24"/>
            <w:szCs w:val="24"/>
            <w:shd w:val="clear" w:color="auto" w:fill="FCFCFC"/>
          </w:rPr>
          <w:t>Covid</w:t>
        </w:r>
      </w:ins>
      <w:r w:rsidR="00BB328F">
        <w:rPr>
          <w:rFonts w:ascii="Times New Roman" w:hAnsi="Times New Roman" w:cs="Times New Roman"/>
          <w:sz w:val="24"/>
          <w:szCs w:val="24"/>
          <w:shd w:val="clear" w:color="auto" w:fill="FCFCFC"/>
        </w:rPr>
        <w:t xml:space="preserve"> mortality</w:t>
      </w:r>
      <w:r w:rsidRPr="00D7451B">
        <w:rPr>
          <w:rFonts w:ascii="Times New Roman" w:hAnsi="Times New Roman" w:cs="Times New Roman"/>
          <w:sz w:val="24"/>
          <w:szCs w:val="24"/>
          <w:shd w:val="clear" w:color="auto" w:fill="FCFCFC"/>
        </w:rPr>
        <w:t xml:space="preserve">, we run regressions accounting </w:t>
      </w:r>
      <w:ins w:id="576" w:author="Nair-Desai, Sameer" w:date="2022-02-02T10:36:00Z">
        <w:r w:rsidR="00525E77">
          <w:rPr>
            <w:rFonts w:ascii="Times New Roman" w:hAnsi="Times New Roman" w:cs="Times New Roman"/>
            <w:sz w:val="24"/>
            <w:szCs w:val="24"/>
            <w:shd w:val="clear" w:color="auto" w:fill="FCFCFC"/>
          </w:rPr>
          <w:t xml:space="preserve">for </w:t>
        </w:r>
      </w:ins>
      <w:r w:rsidRPr="00D7451B">
        <w:rPr>
          <w:rFonts w:ascii="Times New Roman" w:hAnsi="Times New Roman" w:cs="Times New Roman"/>
          <w:sz w:val="24"/>
          <w:szCs w:val="24"/>
          <w:shd w:val="clear" w:color="auto" w:fill="FCFCFC"/>
        </w:rPr>
        <w:t xml:space="preserve">the ratio of </w:t>
      </w:r>
      <w:r w:rsidRPr="00D7451B">
        <w:rPr>
          <w:rFonts w:ascii="Times New Roman" w:eastAsia="Calibri" w:hAnsi="Times New Roman" w:cs="Times New Roman"/>
          <w:color w:val="000000" w:themeColor="text1"/>
          <w:sz w:val="24"/>
          <w:szCs w:val="24"/>
        </w:rPr>
        <w:t xml:space="preserve">Cumulative </w:t>
      </w:r>
      <w:r w:rsidRPr="00525E77">
        <w:rPr>
          <w:rFonts w:ascii="Times New Roman" w:eastAsia="Calibri" w:hAnsi="Times New Roman" w:cs="Times New Roman"/>
          <w:color w:val="000000" w:themeColor="text1"/>
          <w:sz w:val="24"/>
          <w:szCs w:val="24"/>
          <w:rPrChange w:id="577" w:author="Nair-Desai, Sameer" w:date="2022-02-02T10:36:00Z">
            <w:rPr>
              <w:rFonts w:ascii="Times New Roman" w:eastAsia="Calibri" w:hAnsi="Times New Roman" w:cs="Times New Roman"/>
              <w:b/>
              <w:bCs/>
              <w:color w:val="000000" w:themeColor="text1"/>
              <w:sz w:val="24"/>
              <w:szCs w:val="24"/>
            </w:rPr>
          </w:rPrChange>
        </w:rPr>
        <w:t>E</w:t>
      </w:r>
      <w:r w:rsidRPr="00D7451B">
        <w:rPr>
          <w:rFonts w:ascii="Times New Roman" w:eastAsia="Calibri" w:hAnsi="Times New Roman" w:cs="Times New Roman"/>
          <w:color w:val="000000" w:themeColor="text1"/>
          <w:sz w:val="24"/>
          <w:szCs w:val="24"/>
        </w:rPr>
        <w:t>xcess/</w:t>
      </w:r>
      <w:r w:rsidRPr="00525E77">
        <w:rPr>
          <w:rFonts w:ascii="Times New Roman" w:eastAsia="Calibri" w:hAnsi="Times New Roman" w:cs="Times New Roman"/>
          <w:color w:val="000000" w:themeColor="text1"/>
          <w:sz w:val="24"/>
          <w:szCs w:val="24"/>
          <w:rPrChange w:id="578" w:author="Nair-Desai, Sameer" w:date="2022-02-02T10:36:00Z">
            <w:rPr>
              <w:rFonts w:ascii="Times New Roman" w:eastAsia="Calibri" w:hAnsi="Times New Roman" w:cs="Times New Roman"/>
              <w:b/>
              <w:bCs/>
              <w:color w:val="000000" w:themeColor="text1"/>
              <w:sz w:val="24"/>
              <w:szCs w:val="24"/>
            </w:rPr>
          </w:rPrChange>
        </w:rPr>
        <w:t>O</w:t>
      </w:r>
      <w:r w:rsidRPr="00D7451B">
        <w:rPr>
          <w:rFonts w:ascii="Times New Roman" w:eastAsia="Calibri" w:hAnsi="Times New Roman" w:cs="Times New Roman"/>
          <w:color w:val="000000" w:themeColor="text1"/>
          <w:sz w:val="24"/>
          <w:szCs w:val="24"/>
        </w:rPr>
        <w:t xml:space="preserve">fficial </w:t>
      </w:r>
      <w:del w:id="579" w:author="Nair-Desai, Sameer" w:date="2022-02-02T10:38:00Z">
        <w:r w:rsidRPr="00D7451B" w:rsidDel="00525E77">
          <w:rPr>
            <w:rFonts w:ascii="Times New Roman" w:eastAsia="Calibri" w:hAnsi="Times New Roman" w:cs="Times New Roman"/>
            <w:color w:val="000000" w:themeColor="text1"/>
            <w:sz w:val="24"/>
            <w:szCs w:val="24"/>
          </w:rPr>
          <w:delText>COVID</w:delText>
        </w:r>
      </w:del>
      <w:ins w:id="580"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-19 mortalit</w:t>
      </w:r>
      <w:ins w:id="581" w:author="Nair-Desai, Sameer" w:date="2022-02-02T10:36:00Z">
        <w:r w:rsidR="00525E77">
          <w:rPr>
            <w:rFonts w:ascii="Times New Roman" w:eastAsia="Calibri" w:hAnsi="Times New Roman" w:cs="Times New Roman"/>
            <w:color w:val="000000" w:themeColor="text1"/>
            <w:sz w:val="24"/>
            <w:szCs w:val="24"/>
          </w:rPr>
          <w:t xml:space="preserve">ies </w:t>
        </w:r>
      </w:ins>
      <w:del w:id="582" w:author="Nair-Desai, Sameer" w:date="2022-02-02T10:36:00Z">
        <w:r w:rsidRPr="00D7451B" w:rsidDel="00525E77">
          <w:rPr>
            <w:rFonts w:ascii="Times New Roman" w:eastAsia="Calibri" w:hAnsi="Times New Roman" w:cs="Times New Roman"/>
            <w:color w:val="000000" w:themeColor="text1"/>
            <w:sz w:val="24"/>
            <w:szCs w:val="24"/>
          </w:rPr>
          <w:delText xml:space="preserve">y ratios </w:delText>
        </w:r>
      </w:del>
      <w:r w:rsidRPr="00D7451B">
        <w:rPr>
          <w:rFonts w:ascii="Times New Roman" w:eastAsia="Calibri" w:hAnsi="Times New Roman" w:cs="Times New Roman"/>
          <w:color w:val="000000" w:themeColor="text1"/>
          <w:sz w:val="24"/>
          <w:szCs w:val="24"/>
        </w:rPr>
        <w:t xml:space="preserve">across countries. We </w:t>
      </w:r>
      <w:del w:id="583" w:author="Nair-Desai, Sameer" w:date="2022-02-02T10:36:00Z">
        <w:r w:rsidRPr="00D7451B" w:rsidDel="00525E77">
          <w:rPr>
            <w:rFonts w:ascii="Times New Roman" w:eastAsia="Calibri" w:hAnsi="Times New Roman" w:cs="Times New Roman"/>
            <w:color w:val="000000" w:themeColor="text1"/>
            <w:sz w:val="24"/>
            <w:szCs w:val="24"/>
          </w:rPr>
          <w:delText xml:space="preserve">do </w:delText>
        </w:r>
      </w:del>
      <w:ins w:id="584" w:author="Nair-Desai, Sameer" w:date="2022-02-02T10:36:00Z">
        <w:r w:rsidR="00525E77">
          <w:rPr>
            <w:rFonts w:ascii="Times New Roman" w:eastAsia="Calibri" w:hAnsi="Times New Roman" w:cs="Times New Roman"/>
            <w:color w:val="000000" w:themeColor="text1"/>
            <w:sz w:val="24"/>
            <w:szCs w:val="24"/>
          </w:rPr>
          <w:t>run</w:t>
        </w:r>
        <w:r w:rsidR="00525E77" w:rsidRPr="00D7451B">
          <w:rPr>
            <w:rFonts w:ascii="Times New Roman" w:eastAsia="Calibri" w:hAnsi="Times New Roman" w:cs="Times New Roman"/>
            <w:color w:val="000000" w:themeColor="text1"/>
            <w:sz w:val="24"/>
            <w:szCs w:val="24"/>
          </w:rPr>
          <w:t xml:space="preserve"> </w:t>
        </w:r>
        <w:r w:rsidR="00525E77">
          <w:rPr>
            <w:rFonts w:ascii="Times New Roman" w:eastAsia="Calibri" w:hAnsi="Times New Roman" w:cs="Times New Roman"/>
            <w:color w:val="000000" w:themeColor="text1"/>
            <w:sz w:val="24"/>
            <w:szCs w:val="24"/>
          </w:rPr>
          <w:t>this analysis</w:t>
        </w:r>
      </w:ins>
      <w:del w:id="585" w:author="Nair-Desai, Sameer" w:date="2022-02-02T10:36:00Z">
        <w:r w:rsidRPr="00D7451B" w:rsidDel="00525E77">
          <w:rPr>
            <w:rFonts w:ascii="Times New Roman" w:eastAsia="Calibri" w:hAnsi="Times New Roman" w:cs="Times New Roman"/>
            <w:color w:val="000000" w:themeColor="text1"/>
            <w:sz w:val="24"/>
            <w:szCs w:val="24"/>
          </w:rPr>
          <w:delText>it</w:delText>
        </w:r>
      </w:del>
      <w:r w:rsidRPr="00D7451B">
        <w:rPr>
          <w:rFonts w:ascii="Times New Roman" w:eastAsia="Calibri" w:hAnsi="Times New Roman" w:cs="Times New Roman"/>
          <w:color w:val="000000" w:themeColor="text1"/>
          <w:sz w:val="24"/>
          <w:szCs w:val="24"/>
        </w:rPr>
        <w:t xml:space="preserve"> for two dates;</w:t>
      </w:r>
      <w:ins w:id="586" w:author="Nair-Desai, Sameer" w:date="2022-02-02T10:36:00Z">
        <w:r w:rsidR="00525E77">
          <w:rPr>
            <w:rFonts w:ascii="Times New Roman" w:eastAsia="Calibri" w:hAnsi="Times New Roman" w:cs="Times New Roman"/>
            <w:color w:val="000000" w:themeColor="text1"/>
            <w:sz w:val="24"/>
            <w:szCs w:val="24"/>
          </w:rPr>
          <w:t xml:space="preserve"> at</w:t>
        </w:r>
      </w:ins>
      <w:r w:rsidRPr="00D7451B">
        <w:rPr>
          <w:rFonts w:ascii="Times New Roman" w:eastAsia="Calibri" w:hAnsi="Times New Roman" w:cs="Times New Roman"/>
          <w:color w:val="000000" w:themeColor="text1"/>
          <w:sz w:val="24"/>
          <w:szCs w:val="24"/>
        </w:rPr>
        <w:t xml:space="preserve"> the end of 2020, </w:t>
      </w:r>
      <w:del w:id="587" w:author="Nair-Desai, Sameer" w:date="2022-02-02T10:36:00Z">
        <w:r w:rsidRPr="00D7451B" w:rsidDel="00525E77">
          <w:rPr>
            <w:rFonts w:ascii="Times New Roman" w:eastAsia="Calibri" w:hAnsi="Times New Roman" w:cs="Times New Roman"/>
            <w:color w:val="000000" w:themeColor="text1"/>
            <w:sz w:val="24"/>
            <w:szCs w:val="24"/>
          </w:rPr>
          <w:delText>contrasting it to the</w:delText>
        </w:r>
      </w:del>
      <w:ins w:id="588" w:author="Nair-Desai, Sameer" w:date="2022-02-02T10:36:00Z">
        <w:r w:rsidR="00525E77">
          <w:rPr>
            <w:rFonts w:ascii="Times New Roman" w:eastAsia="Calibri" w:hAnsi="Times New Roman" w:cs="Times New Roman"/>
            <w:color w:val="000000" w:themeColor="text1"/>
            <w:sz w:val="24"/>
            <w:szCs w:val="24"/>
          </w:rPr>
          <w:t>and the</w:t>
        </w:r>
      </w:ins>
      <w:r w:rsidRPr="00D7451B">
        <w:rPr>
          <w:rFonts w:ascii="Times New Roman" w:eastAsia="Calibri" w:hAnsi="Times New Roman" w:cs="Times New Roman"/>
          <w:color w:val="000000" w:themeColor="text1"/>
          <w:sz w:val="24"/>
          <w:szCs w:val="24"/>
        </w:rPr>
        <w:t xml:space="preserve"> end </w:t>
      </w:r>
      <w:ins w:id="589" w:author="Nair-Desai, Sameer" w:date="2022-02-02T10:36:00Z">
        <w:r w:rsidR="00525E77">
          <w:rPr>
            <w:rFonts w:ascii="Times New Roman" w:eastAsia="Calibri" w:hAnsi="Times New Roman" w:cs="Times New Roman"/>
            <w:color w:val="000000" w:themeColor="text1"/>
            <w:sz w:val="24"/>
            <w:szCs w:val="24"/>
          </w:rPr>
          <w:t xml:space="preserve">of </w:t>
        </w:r>
      </w:ins>
      <w:r w:rsidRPr="00D7451B">
        <w:rPr>
          <w:rFonts w:ascii="Times New Roman" w:eastAsia="Calibri" w:hAnsi="Times New Roman" w:cs="Times New Roman"/>
          <w:color w:val="000000" w:themeColor="text1"/>
          <w:sz w:val="24"/>
          <w:szCs w:val="24"/>
        </w:rPr>
        <w:t>2021</w:t>
      </w:r>
      <w:ins w:id="590" w:author="Nair-Desai, Sameer" w:date="2022-02-02T10:36:00Z">
        <w:r w:rsidR="00525E77">
          <w:rPr>
            <w:rFonts w:ascii="Times New Roman" w:eastAsia="Calibri" w:hAnsi="Times New Roman" w:cs="Times New Roman"/>
            <w:color w:val="000000" w:themeColor="text1"/>
            <w:sz w:val="24"/>
            <w:szCs w:val="24"/>
          </w:rPr>
          <w:t>.</w:t>
        </w:r>
      </w:ins>
      <w:del w:id="591" w:author="Nair-Desai, Sameer" w:date="2022-02-02T10:36:00Z">
        <w:r w:rsidRPr="00D7451B" w:rsidDel="00525E77">
          <w:rPr>
            <w:rFonts w:ascii="Times New Roman" w:eastAsia="Calibri" w:hAnsi="Times New Roman" w:cs="Times New Roman"/>
            <w:color w:val="000000" w:themeColor="text1"/>
            <w:sz w:val="24"/>
            <w:szCs w:val="24"/>
          </w:rPr>
          <w:delText>,</w:delText>
        </w:r>
      </w:del>
      <w:r w:rsidRPr="00D7451B">
        <w:rPr>
          <w:rFonts w:ascii="Times New Roman" w:eastAsia="Calibri" w:hAnsi="Times New Roman" w:cs="Times New Roman"/>
          <w:color w:val="000000" w:themeColor="text1"/>
          <w:sz w:val="24"/>
          <w:szCs w:val="24"/>
        </w:rPr>
        <w:t xml:space="preserve"> </w:t>
      </w:r>
      <w:ins w:id="592" w:author="Nair-Desai, Sameer" w:date="2022-02-02T10:37:00Z">
        <w:r w:rsidR="00525E77">
          <w:rPr>
            <w:rFonts w:ascii="Times New Roman" w:eastAsia="Calibri" w:hAnsi="Times New Roman" w:cs="Times New Roman"/>
            <w:color w:val="000000" w:themeColor="text1"/>
            <w:sz w:val="24"/>
            <w:szCs w:val="24"/>
          </w:rPr>
          <w:t xml:space="preserve">Both regressions </w:t>
        </w:r>
      </w:ins>
      <w:r w:rsidRPr="00D7451B">
        <w:rPr>
          <w:rFonts w:ascii="Times New Roman" w:eastAsia="Calibri" w:hAnsi="Times New Roman" w:cs="Times New Roman"/>
          <w:color w:val="000000" w:themeColor="text1"/>
          <w:sz w:val="24"/>
          <w:szCs w:val="24"/>
        </w:rPr>
        <w:t>control</w:t>
      </w:r>
      <w:del w:id="593" w:author="Nair-Desai, Sameer" w:date="2022-02-02T10:37:00Z">
        <w:r w:rsidRPr="00D7451B" w:rsidDel="00525E77">
          <w:rPr>
            <w:rFonts w:ascii="Times New Roman" w:eastAsia="Calibri" w:hAnsi="Times New Roman" w:cs="Times New Roman"/>
            <w:color w:val="000000" w:themeColor="text1"/>
            <w:sz w:val="24"/>
            <w:szCs w:val="24"/>
          </w:rPr>
          <w:delText>ling</w:delText>
        </w:r>
      </w:del>
      <w:r w:rsidRPr="00D7451B">
        <w:rPr>
          <w:rFonts w:ascii="Times New Roman" w:eastAsia="Calibri" w:hAnsi="Times New Roman" w:cs="Times New Roman"/>
          <w:color w:val="000000" w:themeColor="text1"/>
          <w:sz w:val="24"/>
          <w:szCs w:val="24"/>
        </w:rPr>
        <w:t xml:space="preserve"> for GDP/Capita and vaccination rates</w:t>
      </w:r>
      <w:ins w:id="594" w:author="Nair-Desai, Sameer" w:date="2022-02-02T10:37:00Z">
        <w:del w:id="595" w:author="Yothin Jinjarak" w:date="2022-02-05T09:08:00Z">
          <w:r w:rsidR="00525E77" w:rsidDel="0043716E">
            <w:rPr>
              <w:rFonts w:ascii="Times New Roman" w:eastAsia="Calibri" w:hAnsi="Times New Roman" w:cs="Times New Roman"/>
              <w:color w:val="000000" w:themeColor="text1"/>
              <w:sz w:val="24"/>
              <w:szCs w:val="24"/>
            </w:rPr>
            <w:delText>,</w:delText>
          </w:r>
        </w:del>
        <w:r w:rsidR="00525E77">
          <w:rPr>
            <w:rFonts w:ascii="Times New Roman" w:eastAsia="Calibri" w:hAnsi="Times New Roman" w:cs="Times New Roman"/>
            <w:color w:val="000000" w:themeColor="text1"/>
            <w:sz w:val="24"/>
            <w:szCs w:val="24"/>
          </w:rPr>
          <w:t xml:space="preserve"> and include a sample of</w:t>
        </w:r>
      </w:ins>
      <w:r w:rsidRPr="00D7451B">
        <w:rPr>
          <w:rFonts w:ascii="Times New Roman" w:eastAsia="Calibri" w:hAnsi="Times New Roman" w:cs="Times New Roman"/>
          <w:color w:val="000000" w:themeColor="text1"/>
          <w:sz w:val="24"/>
          <w:szCs w:val="24"/>
        </w:rPr>
        <w:t xml:space="preserve"> </w:t>
      </w:r>
      <w:del w:id="596" w:author="Nair-Desai, Sameer" w:date="2022-02-02T10:37:00Z">
        <w:r w:rsidRPr="00D7451B" w:rsidDel="00525E77">
          <w:rPr>
            <w:rFonts w:ascii="Times New Roman" w:eastAsia="Calibri" w:hAnsi="Times New Roman" w:cs="Times New Roman"/>
            <w:color w:val="000000" w:themeColor="text1"/>
            <w:sz w:val="24"/>
            <w:szCs w:val="24"/>
          </w:rPr>
          <w:delText xml:space="preserve">for </w:delText>
        </w:r>
      </w:del>
      <w:r w:rsidRPr="00D7451B">
        <w:rPr>
          <w:rFonts w:ascii="Times New Roman" w:eastAsia="Calibri" w:hAnsi="Times New Roman" w:cs="Times New Roman"/>
          <w:color w:val="000000" w:themeColor="text1"/>
          <w:sz w:val="24"/>
          <w:szCs w:val="24"/>
        </w:rPr>
        <w:t>1</w:t>
      </w:r>
      <w:ins w:id="597" w:author="Yothin Jinjarak" w:date="2022-02-05T09:09:00Z">
        <w:r w:rsidR="0043716E">
          <w:rPr>
            <w:rFonts w:ascii="Times New Roman" w:eastAsia="Calibri" w:hAnsi="Times New Roman" w:cs="Times New Roman"/>
            <w:color w:val="000000" w:themeColor="text1"/>
            <w:sz w:val="24"/>
            <w:szCs w:val="24"/>
          </w:rPr>
          <w:t>65</w:t>
        </w:r>
      </w:ins>
      <w:del w:id="598" w:author="Yothin Jinjarak" w:date="2022-02-05T09:09:00Z">
        <w:r w:rsidRPr="00D7451B" w:rsidDel="0043716E">
          <w:rPr>
            <w:rFonts w:ascii="Times New Roman" w:eastAsia="Calibri" w:hAnsi="Times New Roman" w:cs="Times New Roman"/>
            <w:color w:val="000000" w:themeColor="text1"/>
            <w:sz w:val="24"/>
            <w:szCs w:val="24"/>
          </w:rPr>
          <w:delText>70</w:delText>
        </w:r>
      </w:del>
      <w:r w:rsidRPr="00D7451B">
        <w:rPr>
          <w:rFonts w:ascii="Times New Roman" w:eastAsia="Calibri" w:hAnsi="Times New Roman" w:cs="Times New Roman"/>
          <w:color w:val="000000" w:themeColor="text1"/>
          <w:sz w:val="24"/>
          <w:szCs w:val="24"/>
        </w:rPr>
        <w:t xml:space="preserve"> countries</w:t>
      </w:r>
      <w:r w:rsidR="00150D4C">
        <w:rPr>
          <w:rFonts w:ascii="Times New Roman" w:hAnsi="Times New Roman" w:cs="Times New Roman"/>
          <w:sz w:val="24"/>
          <w:szCs w:val="24"/>
        </w:rPr>
        <w:t>.</w:t>
      </w:r>
    </w:p>
    <w:p w14:paraId="28E32F69" w14:textId="7F9C149E" w:rsidR="00150D4C" w:rsidRDefault="35C1C7C1" w:rsidP="00150D4C">
      <w:pPr>
        <w:spacing w:line="360" w:lineRule="auto"/>
        <w:rPr>
          <w:rFonts w:ascii="Times New Roman" w:hAnsi="Times New Roman" w:cs="Times New Roman"/>
          <w:sz w:val="24"/>
          <w:szCs w:val="24"/>
        </w:rPr>
      </w:pPr>
      <w:r w:rsidRPr="35C1C7C1">
        <w:rPr>
          <w:rFonts w:ascii="Times New Roman" w:hAnsi="Times New Roman" w:cs="Times New Roman"/>
          <w:sz w:val="24"/>
          <w:szCs w:val="24"/>
        </w:rPr>
        <w:lastRenderedPageBreak/>
        <w:t xml:space="preserve">Table 5 provides the estimation of cumulative excess/official </w:t>
      </w:r>
      <w:del w:id="599" w:author="Nair-Desai, Sameer" w:date="2022-02-02T10:38:00Z">
        <w:r w:rsidRPr="35C1C7C1" w:rsidDel="00525E77">
          <w:rPr>
            <w:rFonts w:ascii="Times New Roman" w:hAnsi="Times New Roman" w:cs="Times New Roman"/>
            <w:sz w:val="24"/>
            <w:szCs w:val="24"/>
          </w:rPr>
          <w:delText>COVID</w:delText>
        </w:r>
      </w:del>
      <w:ins w:id="600"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w:t>
      </w:r>
      <w:del w:id="601" w:author="Xin, Weining" w:date="2022-02-03T15:27:00Z">
        <w:r w:rsidRPr="35C1C7C1" w:rsidDel="00A81A68">
          <w:rPr>
            <w:rFonts w:ascii="Times New Roman" w:hAnsi="Times New Roman" w:cs="Times New Roman"/>
            <w:sz w:val="24"/>
            <w:szCs w:val="24"/>
          </w:rPr>
          <w:delText>death ratios</w:delText>
        </w:r>
      </w:del>
      <w:ins w:id="602" w:author="Xin, Weining" w:date="2022-02-03T15:27:00Z">
        <w:r w:rsidR="00A81A68">
          <w:rPr>
            <w:rFonts w:ascii="Times New Roman" w:hAnsi="Times New Roman" w:cs="Times New Roman"/>
            <w:sz w:val="24"/>
            <w:szCs w:val="24"/>
          </w:rPr>
          <w:t>mortality</w:t>
        </w:r>
      </w:ins>
      <w:r w:rsidRPr="35C1C7C1">
        <w:rPr>
          <w:rFonts w:ascii="Times New Roman" w:hAnsi="Times New Roman" w:cs="Times New Roman"/>
          <w:sz w:val="24"/>
          <w:szCs w:val="24"/>
        </w:rPr>
        <w:t xml:space="preserve"> (henceforth, </w:t>
      </w:r>
      <w:r w:rsidRPr="00525E77">
        <w:rPr>
          <w:rFonts w:ascii="Times New Roman" w:hAnsi="Times New Roman" w:cs="Times New Roman"/>
          <w:b/>
          <w:bCs/>
          <w:sz w:val="24"/>
          <w:szCs w:val="24"/>
          <w:rPrChange w:id="603" w:author="Nair-Desai, Sameer" w:date="2022-02-02T10:37:00Z">
            <w:rPr>
              <w:rFonts w:ascii="Times New Roman" w:hAnsi="Times New Roman" w:cs="Times New Roman"/>
              <w:sz w:val="24"/>
              <w:szCs w:val="24"/>
            </w:rPr>
          </w:rPrChange>
        </w:rPr>
        <w:t>E/O</w:t>
      </w:r>
      <w:r w:rsidRPr="35C1C7C1">
        <w:rPr>
          <w:rFonts w:ascii="Times New Roman" w:hAnsi="Times New Roman" w:cs="Times New Roman"/>
          <w:sz w:val="24"/>
          <w:szCs w:val="24"/>
        </w:rPr>
        <w:t xml:space="preserve">) on the level of income (as measured by GDP per capita) and </w:t>
      </w:r>
      <w:commentRangeStart w:id="604"/>
      <w:commentRangeStart w:id="605"/>
      <w:r w:rsidRPr="35C1C7C1">
        <w:rPr>
          <w:rFonts w:ascii="Times New Roman" w:hAnsi="Times New Roman" w:cs="Times New Roman"/>
          <w:sz w:val="24"/>
          <w:szCs w:val="24"/>
        </w:rPr>
        <w:t xml:space="preserve">the level of vaccination (the share of people </w:t>
      </w:r>
      <w:del w:id="606" w:author="Nair-Desai, Sameer" w:date="2022-02-02T10:37:00Z">
        <w:r w:rsidRPr="35C1C7C1" w:rsidDel="00525E77">
          <w:rPr>
            <w:rFonts w:ascii="Times New Roman" w:hAnsi="Times New Roman" w:cs="Times New Roman"/>
            <w:sz w:val="24"/>
            <w:szCs w:val="24"/>
          </w:rPr>
          <w:delText>(</w:delText>
        </w:r>
      </w:del>
      <w:r w:rsidRPr="35C1C7C1">
        <w:rPr>
          <w:rFonts w:ascii="Times New Roman" w:hAnsi="Times New Roman" w:cs="Times New Roman"/>
          <w:sz w:val="24"/>
          <w:szCs w:val="24"/>
        </w:rPr>
        <w:t>per hundred</w:t>
      </w:r>
      <w:del w:id="607" w:author="Nair-Desai, Sameer" w:date="2022-02-02T10:38:00Z">
        <w:r w:rsidRPr="35C1C7C1" w:rsidDel="00525E77">
          <w:rPr>
            <w:rFonts w:ascii="Times New Roman" w:hAnsi="Times New Roman" w:cs="Times New Roman"/>
            <w:sz w:val="24"/>
            <w:szCs w:val="24"/>
          </w:rPr>
          <w:delText>)</w:delText>
        </w:r>
        <w:commentRangeEnd w:id="604"/>
        <w:r w:rsidR="00150D4C" w:rsidDel="00525E77">
          <w:rPr>
            <w:rStyle w:val="CommentReference"/>
          </w:rPr>
          <w:commentReference w:id="604"/>
        </w:r>
      </w:del>
      <w:commentRangeEnd w:id="605"/>
      <w:r w:rsidR="00610B3D">
        <w:rPr>
          <w:rStyle w:val="CommentReference"/>
        </w:rPr>
        <w:commentReference w:id="605"/>
      </w:r>
      <w:del w:id="608" w:author="Yothin Jinjarak" w:date="2022-02-05T07:58:00Z">
        <w:r w:rsidRPr="35C1C7C1" w:rsidDel="00610B3D">
          <w:rPr>
            <w:rFonts w:ascii="Times New Roman" w:hAnsi="Times New Roman" w:cs="Times New Roman"/>
            <w:sz w:val="24"/>
            <w:szCs w:val="24"/>
          </w:rPr>
          <w:delText xml:space="preserve"> fully</w:delText>
        </w:r>
      </w:del>
      <w:r w:rsidRPr="35C1C7C1">
        <w:rPr>
          <w:rFonts w:ascii="Times New Roman" w:hAnsi="Times New Roman" w:cs="Times New Roman"/>
          <w:sz w:val="24"/>
          <w:szCs w:val="24"/>
        </w:rPr>
        <w:t xml:space="preserve"> vaccinated against </w:t>
      </w:r>
      <w:del w:id="609" w:author="Nair-Desai, Sameer" w:date="2022-02-02T10:38:00Z">
        <w:r w:rsidRPr="35C1C7C1" w:rsidDel="00525E77">
          <w:rPr>
            <w:rFonts w:ascii="Times New Roman" w:hAnsi="Times New Roman" w:cs="Times New Roman"/>
            <w:sz w:val="24"/>
            <w:szCs w:val="24"/>
          </w:rPr>
          <w:delText>COVID</w:delText>
        </w:r>
      </w:del>
      <w:ins w:id="610"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across 165 countries for 2020 and 2021. The first column shows that, at the end of 2020, the association between E/O and GDP per capita is negative but statistically insignificant. In 2021, however, as </w:t>
      </w:r>
      <w:del w:id="611" w:author="Nair-Desai, Sameer" w:date="2022-02-02T10:39:00Z">
        <w:r w:rsidRPr="35C1C7C1" w:rsidDel="008E4FF7">
          <w:rPr>
            <w:rFonts w:ascii="Times New Roman" w:hAnsi="Times New Roman" w:cs="Times New Roman"/>
            <w:sz w:val="24"/>
            <w:szCs w:val="24"/>
          </w:rPr>
          <w:delText xml:space="preserve">the </w:delText>
        </w:r>
      </w:del>
      <w:del w:id="612" w:author="Nair-Desai, Sameer" w:date="2022-02-02T10:38:00Z">
        <w:r w:rsidRPr="35C1C7C1" w:rsidDel="00525E77">
          <w:rPr>
            <w:rFonts w:ascii="Times New Roman" w:hAnsi="Times New Roman" w:cs="Times New Roman"/>
            <w:sz w:val="24"/>
            <w:szCs w:val="24"/>
          </w:rPr>
          <w:delText>COVID</w:delText>
        </w:r>
      </w:del>
      <w:ins w:id="613" w:author="Nair-Desai, Sameer" w:date="2022-02-02T10:39:00Z">
        <w:r w:rsidR="00525E77">
          <w:rPr>
            <w:rFonts w:ascii="Times New Roman" w:hAnsi="Times New Roman" w:cs="Times New Roman"/>
            <w:sz w:val="24"/>
            <w:szCs w:val="24"/>
          </w:rPr>
          <w:t>Covid</w:t>
        </w:r>
      </w:ins>
      <w:r w:rsidRPr="35C1C7C1">
        <w:rPr>
          <w:rFonts w:ascii="Times New Roman" w:hAnsi="Times New Roman" w:cs="Times New Roman"/>
          <w:sz w:val="24"/>
          <w:szCs w:val="24"/>
        </w:rPr>
        <w:t xml:space="preserve">-19 vaccines became widely available throughout the year for a large number of countries, the association between cumulative E/O and GDP per capita became significant, as </w:t>
      </w:r>
      <w:del w:id="614" w:author="Nair-Desai, Sameer" w:date="2022-02-02T10:40:00Z">
        <w:r w:rsidRPr="35C1C7C1" w:rsidDel="008E4FF7">
          <w:rPr>
            <w:rFonts w:ascii="Times New Roman" w:hAnsi="Times New Roman" w:cs="Times New Roman"/>
            <w:sz w:val="24"/>
            <w:szCs w:val="24"/>
          </w:rPr>
          <w:delText xml:space="preserve">well </w:delText>
        </w:r>
      </w:del>
      <w:ins w:id="615" w:author="Nair-Desai, Sameer" w:date="2022-02-02T10:40:00Z">
        <w:r w:rsidR="008E4FF7">
          <w:rPr>
            <w:rFonts w:ascii="Times New Roman" w:hAnsi="Times New Roman" w:cs="Times New Roman"/>
            <w:sz w:val="24"/>
            <w:szCs w:val="24"/>
          </w:rPr>
          <w:t>did</w:t>
        </w:r>
        <w:r w:rsidR="008E4FF7" w:rsidRPr="35C1C7C1">
          <w:rPr>
            <w:rFonts w:ascii="Times New Roman" w:hAnsi="Times New Roman" w:cs="Times New Roman"/>
            <w:sz w:val="24"/>
            <w:szCs w:val="24"/>
          </w:rPr>
          <w:t xml:space="preserve"> </w:t>
        </w:r>
      </w:ins>
      <w:del w:id="616" w:author="Nair-Desai, Sameer" w:date="2022-02-02T10:40:00Z">
        <w:r w:rsidRPr="35C1C7C1" w:rsidDel="008E4FF7">
          <w:rPr>
            <w:rFonts w:ascii="Times New Roman" w:hAnsi="Times New Roman" w:cs="Times New Roman"/>
            <w:sz w:val="24"/>
            <w:szCs w:val="24"/>
          </w:rPr>
          <w:delText xml:space="preserve">as </w:delText>
        </w:r>
      </w:del>
      <w:r w:rsidRPr="35C1C7C1">
        <w:rPr>
          <w:rFonts w:ascii="Times New Roman" w:hAnsi="Times New Roman" w:cs="Times New Roman"/>
          <w:sz w:val="24"/>
          <w:szCs w:val="24"/>
        </w:rPr>
        <w:t>the association between E/O and vaccination in the international sample. To put these numbers in contex</w:t>
      </w:r>
      <w:del w:id="617" w:author="Nair-Desai, Sameer" w:date="2022-02-02T10:40:00Z">
        <w:r w:rsidRPr="35C1C7C1" w:rsidDel="008E4FF7">
          <w:rPr>
            <w:rFonts w:ascii="Times New Roman" w:hAnsi="Times New Roman" w:cs="Times New Roman"/>
            <w:sz w:val="24"/>
            <w:szCs w:val="24"/>
          </w:rPr>
          <w:delText>t</w:delText>
        </w:r>
      </w:del>
      <w:ins w:id="618" w:author="Nair-Desai, Sameer" w:date="2022-02-02T10:40:00Z">
        <w:r w:rsidR="008E4FF7">
          <w:rPr>
            <w:rFonts w:ascii="Times New Roman" w:hAnsi="Times New Roman" w:cs="Times New Roman"/>
            <w:sz w:val="24"/>
            <w:szCs w:val="24"/>
          </w:rPr>
          <w:t>t:</w:t>
        </w:r>
      </w:ins>
      <w:del w:id="619" w:author="Nair-Desai, Sameer" w:date="2022-02-02T10:40:00Z">
        <w:r w:rsidRPr="35C1C7C1" w:rsidDel="008E4FF7">
          <w:rPr>
            <w:rFonts w:ascii="Times New Roman" w:hAnsi="Times New Roman" w:cs="Times New Roman"/>
            <w:sz w:val="24"/>
            <w:szCs w:val="24"/>
          </w:rPr>
          <w:delText>,</w:delText>
        </w:r>
      </w:del>
      <w:r w:rsidRPr="35C1C7C1">
        <w:rPr>
          <w:rFonts w:ascii="Times New Roman" w:hAnsi="Times New Roman" w:cs="Times New Roman"/>
          <w:sz w:val="24"/>
          <w:szCs w:val="24"/>
        </w:rPr>
        <w:t xml:space="preserve"> given the distribution of GDP per capita, the results suggest that the average marginal effects of vaccination for the countries at the 75</w:t>
      </w:r>
      <w:ins w:id="620" w:author="Nair-Desai, Sameer" w:date="2022-02-02T10:40:00Z">
        <w:r w:rsidR="008E4FF7">
          <w:rPr>
            <w:rFonts w:ascii="Times New Roman" w:hAnsi="Times New Roman" w:cs="Times New Roman"/>
            <w:sz w:val="24"/>
            <w:szCs w:val="24"/>
          </w:rPr>
          <w:t>th</w:t>
        </w:r>
      </w:ins>
      <w:r w:rsidRPr="35C1C7C1">
        <w:rPr>
          <w:rFonts w:ascii="Times New Roman" w:hAnsi="Times New Roman" w:cs="Times New Roman"/>
          <w:sz w:val="24"/>
          <w:szCs w:val="24"/>
        </w:rPr>
        <w:t xml:space="preserve"> percentile level of income ($ 27,936 per capita) is -.43; for the countries at the median ($ 13,111) is -.32</w:t>
      </w:r>
      <w:del w:id="621" w:author="Yothin Jinjarak" w:date="2022-02-05T09:09:00Z">
        <w:r w:rsidRPr="35C1C7C1" w:rsidDel="0043716E">
          <w:rPr>
            <w:rFonts w:ascii="Times New Roman" w:hAnsi="Times New Roman" w:cs="Times New Roman"/>
            <w:sz w:val="24"/>
            <w:szCs w:val="24"/>
          </w:rPr>
          <w:delText>; and</w:delText>
        </w:r>
      </w:del>
      <w:ins w:id="622" w:author="Yothin Jinjarak" w:date="2022-02-05T09:09:00Z">
        <w:r w:rsidR="0043716E">
          <w:rPr>
            <w:rFonts w:ascii="Times New Roman" w:hAnsi="Times New Roman" w:cs="Times New Roman"/>
            <w:sz w:val="24"/>
            <w:szCs w:val="24"/>
          </w:rPr>
          <w:t>, and</w:t>
        </w:r>
      </w:ins>
      <w:r w:rsidRPr="35C1C7C1">
        <w:rPr>
          <w:rFonts w:ascii="Times New Roman" w:hAnsi="Times New Roman" w:cs="Times New Roman"/>
          <w:sz w:val="24"/>
          <w:szCs w:val="24"/>
        </w:rPr>
        <w:t xml:space="preserve"> for the countries at 25</w:t>
      </w:r>
      <w:ins w:id="623" w:author="Nair-Desai, Sameer" w:date="2022-02-02T10:40:00Z">
        <w:r w:rsidR="008E4FF7">
          <w:rPr>
            <w:rFonts w:ascii="Times New Roman" w:hAnsi="Times New Roman" w:cs="Times New Roman"/>
            <w:sz w:val="24"/>
            <w:szCs w:val="24"/>
          </w:rPr>
          <w:t>th</w:t>
        </w:r>
      </w:ins>
      <w:r w:rsidRPr="35C1C7C1">
        <w:rPr>
          <w:rFonts w:ascii="Times New Roman" w:hAnsi="Times New Roman" w:cs="Times New Roman"/>
          <w:sz w:val="24"/>
          <w:szCs w:val="24"/>
        </w:rPr>
        <w:t xml:space="preserve"> percentile ($ 4,227) is -.25.</w:t>
      </w:r>
      <w:ins w:id="624" w:author="Joshua Aizenman" w:date="2022-02-02T16:28:00Z">
        <w:r w:rsidR="00BE6180">
          <w:rPr>
            <w:rStyle w:val="FootnoteReference"/>
            <w:rFonts w:ascii="Times New Roman" w:hAnsi="Times New Roman" w:cs="Times New Roman"/>
            <w:sz w:val="24"/>
            <w:szCs w:val="24"/>
          </w:rPr>
          <w:footnoteReference w:id="2"/>
        </w:r>
      </w:ins>
      <w:del w:id="637" w:author="Joshua Aizenman" w:date="2022-02-02T16:27:00Z">
        <w:r w:rsidRPr="35C1C7C1" w:rsidDel="0060489B">
          <w:rPr>
            <w:rFonts w:ascii="Times New Roman" w:hAnsi="Times New Roman" w:cs="Times New Roman"/>
            <w:sz w:val="24"/>
            <w:szCs w:val="24"/>
          </w:rPr>
          <w:delText>.</w:delText>
        </w:r>
      </w:del>
    </w:p>
    <w:p w14:paraId="54C0801F" w14:textId="36D98C02" w:rsidR="00150D4C" w:rsidRDefault="00150D4C" w:rsidP="00150D4C">
      <w:pPr>
        <w:spacing w:line="360" w:lineRule="auto"/>
        <w:jc w:val="center"/>
        <w:rPr>
          <w:rFonts w:ascii="Times New Roman" w:hAnsi="Times New Roman" w:cs="Times New Roman"/>
          <w:sz w:val="24"/>
          <w:szCs w:val="24"/>
        </w:rPr>
      </w:pPr>
      <w:r w:rsidRPr="00150D4C">
        <w:rPr>
          <w:rFonts w:ascii="Times New Roman" w:eastAsia="Calibri" w:hAnsi="Times New Roman" w:cs="Times New Roman"/>
          <w:b/>
          <w:bCs/>
          <w:color w:val="000000" w:themeColor="text1"/>
          <w:sz w:val="24"/>
          <w:szCs w:val="24"/>
        </w:rPr>
        <w:t>Table 5.</w:t>
      </w:r>
      <w:r>
        <w:rPr>
          <w:rFonts w:ascii="Times New Roman" w:eastAsia="Calibri" w:hAnsi="Times New Roman" w:cs="Times New Roman"/>
          <w:color w:val="000000" w:themeColor="text1"/>
          <w:sz w:val="24"/>
          <w:szCs w:val="24"/>
        </w:rPr>
        <w:t xml:space="preserve"> Regression of Cumulative Excess/Official </w:t>
      </w:r>
      <w:del w:id="638" w:author="Nair-Desai, Sameer" w:date="2022-02-02T10:38:00Z">
        <w:r w:rsidDel="00525E77">
          <w:rPr>
            <w:rFonts w:ascii="Times New Roman" w:eastAsia="Calibri" w:hAnsi="Times New Roman" w:cs="Times New Roman"/>
            <w:color w:val="000000" w:themeColor="text1"/>
            <w:sz w:val="24"/>
            <w:szCs w:val="24"/>
          </w:rPr>
          <w:delText>COVID</w:delText>
        </w:r>
      </w:del>
      <w:ins w:id="639" w:author="Nair-Desai, Sameer" w:date="2022-02-02T10:39:00Z">
        <w:r w:rsidR="00525E77">
          <w:rPr>
            <w:rFonts w:ascii="Times New Roman" w:eastAsia="Calibri" w:hAnsi="Times New Roman" w:cs="Times New Roman"/>
            <w:color w:val="000000" w:themeColor="text1"/>
            <w:sz w:val="24"/>
            <w:szCs w:val="24"/>
          </w:rPr>
          <w:t>Covid</w:t>
        </w:r>
      </w:ins>
      <w:r>
        <w:rPr>
          <w:rFonts w:ascii="Times New Roman" w:eastAsia="Calibri" w:hAnsi="Times New Roman" w:cs="Times New Roman"/>
          <w:color w:val="000000" w:themeColor="text1"/>
          <w:sz w:val="24"/>
          <w:szCs w:val="24"/>
        </w:rPr>
        <w:t xml:space="preserve">-19 </w:t>
      </w:r>
      <w:ins w:id="640" w:author="Xin, Weining" w:date="2022-02-03T15:27:00Z">
        <w:r w:rsidR="00A81A68">
          <w:rPr>
            <w:rFonts w:ascii="Times New Roman" w:eastAsia="Calibri" w:hAnsi="Times New Roman" w:cs="Times New Roman"/>
            <w:color w:val="000000" w:themeColor="text1"/>
            <w:sz w:val="24"/>
            <w:szCs w:val="24"/>
          </w:rPr>
          <w:t>Mortality</w:t>
        </w:r>
      </w:ins>
      <w:del w:id="641" w:author="Xin, Weining" w:date="2022-02-03T15:27:00Z">
        <w:r w:rsidDel="00A81A68">
          <w:rPr>
            <w:rFonts w:ascii="Times New Roman" w:eastAsia="Calibri" w:hAnsi="Times New Roman" w:cs="Times New Roman"/>
            <w:color w:val="000000" w:themeColor="text1"/>
            <w:sz w:val="24"/>
            <w:szCs w:val="24"/>
          </w:rPr>
          <w:delText>Death Ratios</w:delText>
        </w:r>
      </w:del>
      <w:r>
        <w:rPr>
          <w:rFonts w:ascii="Times New Roman" w:eastAsia="Calibri" w:hAnsi="Times New Roman" w:cs="Times New Roman"/>
          <w:color w:val="000000" w:themeColor="text1"/>
          <w:sz w:val="24"/>
          <w:szCs w:val="24"/>
        </w:rPr>
        <w:t xml:space="preserve"> across Countries, 2020 and 2021.</w:t>
      </w:r>
    </w:p>
    <w:tbl>
      <w:tblPr>
        <w:tblStyle w:val="TableGrid"/>
        <w:tblW w:w="0" w:type="auto"/>
        <w:tblInd w:w="1873" w:type="dxa"/>
        <w:tblLayout w:type="fixed"/>
        <w:tblLook w:val="06A0" w:firstRow="1" w:lastRow="0" w:firstColumn="1" w:lastColumn="0" w:noHBand="1" w:noVBand="1"/>
        <w:tblPrChange w:id="642" w:author="Nair-Desai, Sameer" w:date="2022-02-02T10:40:00Z">
          <w:tblPr>
            <w:tblStyle w:val="TableGrid"/>
            <w:tblW w:w="0" w:type="auto"/>
            <w:jc w:val="center"/>
            <w:tblLayout w:type="fixed"/>
            <w:tblLook w:val="06A0" w:firstRow="1" w:lastRow="0" w:firstColumn="1" w:lastColumn="0" w:noHBand="1" w:noVBand="1"/>
          </w:tblPr>
        </w:tblPrChange>
      </w:tblPr>
      <w:tblGrid>
        <w:gridCol w:w="2310"/>
        <w:gridCol w:w="2095"/>
        <w:gridCol w:w="2880"/>
        <w:tblGridChange w:id="643">
          <w:tblGrid>
            <w:gridCol w:w="2310"/>
            <w:gridCol w:w="1860"/>
            <w:gridCol w:w="1815"/>
          </w:tblGrid>
        </w:tblGridChange>
      </w:tblGrid>
      <w:tr w:rsidR="00150D4C" w14:paraId="16726C7B" w14:textId="77777777" w:rsidTr="008E4FF7">
        <w:trPr>
          <w:trHeight w:val="300"/>
          <w:trPrChange w:id="644" w:author="Nair-Desai, Sameer" w:date="2022-02-02T10:40:00Z">
            <w:trPr>
              <w:trHeight w:val="300"/>
              <w:jc w:val="center"/>
            </w:trPr>
          </w:trPrChange>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Change w:id="645" w:author="Nair-Desai, Sameer" w:date="2022-02-02T10:40:00Z">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tcPrChange>
          </w:tcPr>
          <w:p w14:paraId="2E9EA025" w14:textId="18D53B0F" w:rsidR="00150D4C" w:rsidRDefault="00150D4C">
            <w:pPr>
              <w:spacing w:line="360" w:lineRule="auto"/>
              <w:rPr>
                <w:rFonts w:ascii="Times New Roman" w:hAnsi="Times New Roman" w:cs="Times New Roman"/>
                <w:sz w:val="24"/>
                <w:szCs w:val="24"/>
              </w:rPr>
            </w:pPr>
            <w:r>
              <w:rPr>
                <w:rFonts w:ascii="Times New Roman" w:hAnsi="Times New Roman" w:cs="Times New Roman"/>
                <w:sz w:val="24"/>
                <w:szCs w:val="24"/>
              </w:rPr>
              <w:t xml:space="preserve">Dependent variable: </w:t>
            </w:r>
            <w:r>
              <w:rPr>
                <w:rFonts w:ascii="Times New Roman" w:eastAsia="Calibri" w:hAnsi="Times New Roman" w:cs="Times New Roman"/>
                <w:color w:val="000000" w:themeColor="text1"/>
                <w:sz w:val="24"/>
                <w:szCs w:val="24"/>
              </w:rPr>
              <w:t xml:space="preserve">Cumulative Excess/Official </w:t>
            </w:r>
            <w:del w:id="646" w:author="Nair-Desai, Sameer" w:date="2022-02-02T10:38:00Z">
              <w:r w:rsidDel="00525E77">
                <w:rPr>
                  <w:rFonts w:ascii="Times New Roman" w:eastAsia="Calibri" w:hAnsi="Times New Roman" w:cs="Times New Roman"/>
                  <w:color w:val="000000" w:themeColor="text1"/>
                  <w:sz w:val="24"/>
                  <w:szCs w:val="24"/>
                </w:rPr>
                <w:delText>COVID</w:delText>
              </w:r>
            </w:del>
            <w:ins w:id="647" w:author="Nair-Desai, Sameer" w:date="2022-02-02T10:39:00Z">
              <w:r w:rsidR="00525E77">
                <w:rPr>
                  <w:rFonts w:ascii="Times New Roman" w:eastAsia="Calibri" w:hAnsi="Times New Roman" w:cs="Times New Roman"/>
                  <w:color w:val="000000" w:themeColor="text1"/>
                  <w:sz w:val="24"/>
                  <w:szCs w:val="24"/>
                </w:rPr>
                <w:t>Covid</w:t>
              </w:r>
            </w:ins>
            <w:r>
              <w:rPr>
                <w:rFonts w:ascii="Times New Roman" w:eastAsia="Calibri" w:hAnsi="Times New Roman" w:cs="Times New Roman"/>
                <w:color w:val="000000" w:themeColor="text1"/>
                <w:sz w:val="24"/>
                <w:szCs w:val="24"/>
              </w:rPr>
              <w:t>-19 Death Ratios</w:t>
            </w:r>
          </w:p>
        </w:tc>
      </w:tr>
      <w:tr w:rsidR="00150D4C" w14:paraId="027C9F58" w14:textId="77777777" w:rsidTr="008E4FF7">
        <w:trPr>
          <w:trHeight w:val="300"/>
          <w:trPrChange w:id="648"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49"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3EB877A3"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650"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5D27098"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2020-12-28</w:t>
            </w:r>
          </w:p>
        </w:tc>
        <w:tc>
          <w:tcPr>
            <w:tcW w:w="2880" w:type="dxa"/>
            <w:tcBorders>
              <w:top w:val="single" w:sz="4" w:space="0" w:color="auto"/>
              <w:left w:val="single" w:sz="4" w:space="0" w:color="auto"/>
              <w:bottom w:val="single" w:sz="4" w:space="0" w:color="auto"/>
              <w:right w:val="single" w:sz="4" w:space="0" w:color="auto"/>
            </w:tcBorders>
            <w:vAlign w:val="center"/>
            <w:hideMark/>
            <w:tcPrChange w:id="651"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53662E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As of 2021-12-27</w:t>
            </w:r>
          </w:p>
        </w:tc>
      </w:tr>
      <w:tr w:rsidR="00150D4C" w14:paraId="3DE281EA" w14:textId="77777777" w:rsidTr="008E4FF7">
        <w:trPr>
          <w:trHeight w:val="300"/>
          <w:trPrChange w:id="652"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53"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01F9B6A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GDP per Capita</w:t>
            </w:r>
          </w:p>
        </w:tc>
        <w:tc>
          <w:tcPr>
            <w:tcW w:w="2095" w:type="dxa"/>
            <w:tcBorders>
              <w:top w:val="single" w:sz="4" w:space="0" w:color="auto"/>
              <w:left w:val="single" w:sz="4" w:space="0" w:color="auto"/>
              <w:bottom w:val="single" w:sz="4" w:space="0" w:color="auto"/>
              <w:right w:val="single" w:sz="4" w:space="0" w:color="auto"/>
            </w:tcBorders>
            <w:vAlign w:val="center"/>
            <w:hideMark/>
            <w:tcPrChange w:id="654"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63E01927" w14:textId="1661989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-1.45   </w:t>
            </w:r>
          </w:p>
        </w:tc>
        <w:tc>
          <w:tcPr>
            <w:tcW w:w="2880" w:type="dxa"/>
            <w:tcBorders>
              <w:top w:val="single" w:sz="4" w:space="0" w:color="auto"/>
              <w:left w:val="single" w:sz="4" w:space="0" w:color="auto"/>
              <w:bottom w:val="single" w:sz="4" w:space="0" w:color="auto"/>
              <w:right w:val="single" w:sz="4" w:space="0" w:color="auto"/>
            </w:tcBorders>
            <w:vAlign w:val="center"/>
            <w:hideMark/>
            <w:tcPrChange w:id="655"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2731D5C4" w14:textId="39270B4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-1.97** </w:t>
            </w:r>
          </w:p>
        </w:tc>
      </w:tr>
      <w:tr w:rsidR="00150D4C" w14:paraId="4ADF99DD" w14:textId="77777777" w:rsidTr="008E4FF7">
        <w:trPr>
          <w:trHeight w:val="300"/>
          <w:trPrChange w:id="656"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tcPrChange w:id="657"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tcPr>
            </w:tcPrChange>
          </w:tcPr>
          <w:p w14:paraId="359ED350" w14:textId="77777777" w:rsidR="00150D4C" w:rsidRDefault="00150D4C">
            <w:pPr>
              <w:spacing w:line="360" w:lineRule="auto"/>
              <w:jc w:val="center"/>
              <w:rPr>
                <w:rFonts w:ascii="Times New Roman" w:hAnsi="Times New Roman" w:cs="Times New Roman"/>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Change w:id="658"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91D6DB8" w14:textId="29E98940"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(0.93)   </w:t>
            </w:r>
          </w:p>
        </w:tc>
        <w:tc>
          <w:tcPr>
            <w:tcW w:w="2880" w:type="dxa"/>
            <w:tcBorders>
              <w:top w:val="single" w:sz="4" w:space="0" w:color="auto"/>
              <w:left w:val="single" w:sz="4" w:space="0" w:color="auto"/>
              <w:bottom w:val="single" w:sz="4" w:space="0" w:color="auto"/>
              <w:right w:val="single" w:sz="4" w:space="0" w:color="auto"/>
            </w:tcBorders>
            <w:vAlign w:val="center"/>
            <w:hideMark/>
            <w:tcPrChange w:id="659"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906F486" w14:textId="7F4334E3"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(0.69)   </w:t>
            </w:r>
          </w:p>
        </w:tc>
      </w:tr>
      <w:tr w:rsidR="00150D4C" w14:paraId="4983C250" w14:textId="77777777" w:rsidTr="008E4FF7">
        <w:trPr>
          <w:trHeight w:val="300"/>
          <w:trPrChange w:id="660"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61"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F1E7D50" w14:textId="5CCED014" w:rsidR="00150D4C" w:rsidRDefault="00610B3D">
            <w:pPr>
              <w:spacing w:line="360" w:lineRule="auto"/>
              <w:jc w:val="center"/>
              <w:rPr>
                <w:rFonts w:ascii="Times New Roman" w:hAnsi="Times New Roman" w:cs="Times New Roman"/>
                <w:sz w:val="24"/>
                <w:szCs w:val="24"/>
              </w:rPr>
            </w:pPr>
            <w:ins w:id="662" w:author="Yothin Jinjarak" w:date="2022-02-05T08:00:00Z">
              <w:r>
                <w:rPr>
                  <w:rFonts w:ascii="Times New Roman" w:eastAsia="Calibri" w:hAnsi="Times New Roman" w:cs="Times New Roman"/>
                  <w:color w:val="000000" w:themeColor="text1"/>
                  <w:sz w:val="24"/>
                  <w:szCs w:val="24"/>
                </w:rPr>
                <w:t xml:space="preserve">Total </w:t>
              </w:r>
            </w:ins>
            <w:r w:rsidR="00150D4C">
              <w:rPr>
                <w:rFonts w:ascii="Times New Roman" w:eastAsia="Calibri" w:hAnsi="Times New Roman" w:cs="Times New Roman"/>
                <w:color w:val="000000" w:themeColor="text1"/>
                <w:sz w:val="24"/>
                <w:szCs w:val="24"/>
              </w:rPr>
              <w:t>Vaccination</w:t>
            </w:r>
            <w:ins w:id="663" w:author="Yothin Jinjarak" w:date="2022-02-05T08:00:00Z">
              <w:r>
                <w:rPr>
                  <w:rFonts w:ascii="Times New Roman" w:eastAsia="Calibri" w:hAnsi="Times New Roman" w:cs="Times New Roman"/>
                  <w:color w:val="000000" w:themeColor="text1"/>
                  <w:sz w:val="24"/>
                  <w:szCs w:val="24"/>
                </w:rPr>
                <w:t xml:space="preserve"> per Hundred Population</w:t>
              </w:r>
            </w:ins>
          </w:p>
        </w:tc>
        <w:tc>
          <w:tcPr>
            <w:tcW w:w="2095" w:type="dxa"/>
            <w:tcBorders>
              <w:top w:val="single" w:sz="4" w:space="0" w:color="auto"/>
              <w:left w:val="single" w:sz="4" w:space="0" w:color="auto"/>
              <w:bottom w:val="single" w:sz="4" w:space="0" w:color="auto"/>
              <w:right w:val="single" w:sz="4" w:space="0" w:color="auto"/>
            </w:tcBorders>
            <w:vAlign w:val="center"/>
            <w:hideMark/>
            <w:tcPrChange w:id="664"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FBA5195"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Change w:id="665"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9D8B425" w14:textId="5050E41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-0.30*</w:t>
            </w:r>
          </w:p>
        </w:tc>
      </w:tr>
      <w:tr w:rsidR="00150D4C" w14:paraId="4F795D29" w14:textId="77777777" w:rsidTr="008E4FF7">
        <w:trPr>
          <w:trHeight w:val="300"/>
          <w:trPrChange w:id="666"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67"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5EC24CDB"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668"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F0B4692"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880" w:type="dxa"/>
            <w:tcBorders>
              <w:top w:val="single" w:sz="4" w:space="0" w:color="auto"/>
              <w:left w:val="single" w:sz="4" w:space="0" w:color="auto"/>
              <w:bottom w:val="single" w:sz="4" w:space="0" w:color="auto"/>
              <w:right w:val="single" w:sz="4" w:space="0" w:color="auto"/>
            </w:tcBorders>
            <w:vAlign w:val="center"/>
            <w:hideMark/>
            <w:tcPrChange w:id="669"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4E9F4726" w14:textId="4A4B61D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(0.12)   </w:t>
            </w:r>
          </w:p>
        </w:tc>
      </w:tr>
      <w:tr w:rsidR="35C1C7C1" w14:paraId="7F23AA7A" w14:textId="77777777" w:rsidTr="008E4FF7">
        <w:trPr>
          <w:trHeight w:val="300"/>
          <w:trPrChange w:id="670"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71"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03ABD5CE" w14:textId="0B90E1AB"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 xml:space="preserve">GDP per Capita x </w:t>
            </w:r>
            <w:ins w:id="672" w:author="Yothin Jinjarak" w:date="2022-02-05T08:00:00Z">
              <w:r w:rsidR="00610B3D">
                <w:rPr>
                  <w:rFonts w:ascii="Times New Roman" w:eastAsia="Calibri" w:hAnsi="Times New Roman" w:cs="Times New Roman"/>
                  <w:color w:val="000000" w:themeColor="text1"/>
                  <w:sz w:val="24"/>
                  <w:szCs w:val="24"/>
                </w:rPr>
                <w:t xml:space="preserve">Total </w:t>
              </w:r>
            </w:ins>
            <w:r w:rsidRPr="35C1C7C1">
              <w:rPr>
                <w:rFonts w:ascii="Times New Roman" w:eastAsia="Calibri" w:hAnsi="Times New Roman" w:cs="Times New Roman"/>
                <w:color w:val="000000" w:themeColor="text1"/>
                <w:sz w:val="24"/>
                <w:szCs w:val="24"/>
              </w:rPr>
              <w:t>Vaccination</w:t>
            </w:r>
          </w:p>
        </w:tc>
        <w:tc>
          <w:tcPr>
            <w:tcW w:w="2095" w:type="dxa"/>
            <w:tcBorders>
              <w:top w:val="single" w:sz="4" w:space="0" w:color="auto"/>
              <w:left w:val="single" w:sz="4" w:space="0" w:color="auto"/>
              <w:bottom w:val="single" w:sz="4" w:space="0" w:color="auto"/>
              <w:right w:val="single" w:sz="4" w:space="0" w:color="auto"/>
            </w:tcBorders>
            <w:vAlign w:val="center"/>
            <w:hideMark/>
            <w:tcPrChange w:id="673"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0D74570" w14:textId="08666CA1"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Change w:id="674"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37C3F08" w14:textId="51A1AB73"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0.01**</w:t>
            </w:r>
          </w:p>
        </w:tc>
      </w:tr>
      <w:tr w:rsidR="35C1C7C1" w14:paraId="16DEBA0C" w14:textId="77777777" w:rsidTr="008E4FF7">
        <w:trPr>
          <w:trHeight w:val="300"/>
          <w:trPrChange w:id="675"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76"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CA1083E" w14:textId="398273A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095" w:type="dxa"/>
            <w:tcBorders>
              <w:top w:val="single" w:sz="4" w:space="0" w:color="auto"/>
              <w:left w:val="single" w:sz="4" w:space="0" w:color="auto"/>
              <w:bottom w:val="single" w:sz="4" w:space="0" w:color="auto"/>
              <w:right w:val="single" w:sz="4" w:space="0" w:color="auto"/>
            </w:tcBorders>
            <w:vAlign w:val="center"/>
            <w:hideMark/>
            <w:tcPrChange w:id="677"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9E0237F" w14:textId="0DD3F918" w:rsidR="35C1C7C1" w:rsidRDefault="35C1C7C1" w:rsidP="35C1C7C1">
            <w:pPr>
              <w:spacing w:line="360" w:lineRule="auto"/>
              <w:jc w:val="center"/>
              <w:rPr>
                <w:rFonts w:ascii="Times New Roman" w:eastAsia="Calibri" w:hAnsi="Times New Roman" w:cs="Times New Roman"/>
                <w:color w:val="000000" w:themeColor="text1"/>
                <w:sz w:val="24"/>
                <w:szCs w:val="24"/>
              </w:rPr>
            </w:pPr>
          </w:p>
        </w:tc>
        <w:tc>
          <w:tcPr>
            <w:tcW w:w="2880" w:type="dxa"/>
            <w:tcBorders>
              <w:top w:val="single" w:sz="4" w:space="0" w:color="auto"/>
              <w:left w:val="single" w:sz="4" w:space="0" w:color="auto"/>
              <w:bottom w:val="single" w:sz="4" w:space="0" w:color="auto"/>
              <w:right w:val="single" w:sz="4" w:space="0" w:color="auto"/>
            </w:tcBorders>
            <w:vAlign w:val="center"/>
            <w:hideMark/>
            <w:tcPrChange w:id="678"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20449A8A" w14:textId="3989C980" w:rsidR="35C1C7C1" w:rsidRDefault="35C1C7C1" w:rsidP="35C1C7C1">
            <w:pPr>
              <w:spacing w:line="360" w:lineRule="auto"/>
              <w:jc w:val="center"/>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t>(0.00)</w:t>
            </w:r>
          </w:p>
        </w:tc>
      </w:tr>
      <w:tr w:rsidR="00150D4C" w14:paraId="34099F82" w14:textId="77777777" w:rsidTr="008E4FF7">
        <w:trPr>
          <w:trHeight w:val="300"/>
          <w:trPrChange w:id="679"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80"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DF7DE5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Constant</w:t>
            </w:r>
          </w:p>
        </w:tc>
        <w:tc>
          <w:tcPr>
            <w:tcW w:w="2095" w:type="dxa"/>
            <w:tcBorders>
              <w:top w:val="single" w:sz="4" w:space="0" w:color="auto"/>
              <w:left w:val="single" w:sz="4" w:space="0" w:color="auto"/>
              <w:bottom w:val="single" w:sz="4" w:space="0" w:color="auto"/>
              <w:right w:val="single" w:sz="4" w:space="0" w:color="auto"/>
            </w:tcBorders>
            <w:vAlign w:val="center"/>
            <w:hideMark/>
            <w:tcPrChange w:id="681"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91A61EA" w14:textId="48F4FE8C"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61</w:t>
            </w:r>
            <w:del w:id="682" w:author="Yothin Jinjarak" w:date="2022-02-05T07:57:00Z">
              <w:r w:rsidRPr="35C1C7C1" w:rsidDel="00610B3D">
                <w:rPr>
                  <w:rFonts w:ascii="Times New Roman" w:eastAsia="Calibri" w:hAnsi="Times New Roman" w:cs="Times New Roman"/>
                  <w:color w:val="000000" w:themeColor="text1"/>
                  <w:sz w:val="24"/>
                  <w:szCs w:val="24"/>
                </w:rPr>
                <w:delText>..</w:delText>
              </w:r>
            </w:del>
            <w:r w:rsidRPr="35C1C7C1">
              <w:rPr>
                <w:rFonts w:ascii="Times New Roman" w:eastAsia="Calibri" w:hAnsi="Times New Roman" w:cs="Times New Roman"/>
                <w:color w:val="000000" w:themeColor="text1"/>
                <w:sz w:val="24"/>
                <w:szCs w:val="24"/>
              </w:rPr>
              <w:t xml:space="preserve">.56   </w:t>
            </w:r>
          </w:p>
        </w:tc>
        <w:tc>
          <w:tcPr>
            <w:tcW w:w="2880" w:type="dxa"/>
            <w:tcBorders>
              <w:top w:val="single" w:sz="4" w:space="0" w:color="auto"/>
              <w:left w:val="single" w:sz="4" w:space="0" w:color="auto"/>
              <w:bottom w:val="single" w:sz="4" w:space="0" w:color="auto"/>
              <w:right w:val="single" w:sz="4" w:space="0" w:color="auto"/>
            </w:tcBorders>
            <w:vAlign w:val="center"/>
            <w:hideMark/>
            <w:tcPrChange w:id="683"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742B1676" w14:textId="79D61659"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48.82***</w:t>
            </w:r>
          </w:p>
        </w:tc>
      </w:tr>
      <w:tr w:rsidR="00150D4C" w14:paraId="3302F2C1" w14:textId="77777777" w:rsidTr="008E4FF7">
        <w:trPr>
          <w:trHeight w:val="300"/>
          <w:trPrChange w:id="684"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85"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703914C4"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w:t>
            </w:r>
          </w:p>
        </w:tc>
        <w:tc>
          <w:tcPr>
            <w:tcW w:w="2095" w:type="dxa"/>
            <w:tcBorders>
              <w:top w:val="single" w:sz="4" w:space="0" w:color="auto"/>
              <w:left w:val="single" w:sz="4" w:space="0" w:color="auto"/>
              <w:bottom w:val="single" w:sz="4" w:space="0" w:color="auto"/>
              <w:right w:val="single" w:sz="4" w:space="0" w:color="auto"/>
            </w:tcBorders>
            <w:vAlign w:val="center"/>
            <w:hideMark/>
            <w:tcPrChange w:id="686"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58DE9B89" w14:textId="25245E3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(38.14)   </w:t>
            </w:r>
          </w:p>
        </w:tc>
        <w:tc>
          <w:tcPr>
            <w:tcW w:w="2880" w:type="dxa"/>
            <w:tcBorders>
              <w:top w:val="single" w:sz="4" w:space="0" w:color="auto"/>
              <w:left w:val="single" w:sz="4" w:space="0" w:color="auto"/>
              <w:bottom w:val="single" w:sz="4" w:space="0" w:color="auto"/>
              <w:right w:val="single" w:sz="4" w:space="0" w:color="auto"/>
            </w:tcBorders>
            <w:vAlign w:val="center"/>
            <w:hideMark/>
            <w:tcPrChange w:id="687"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6F01CC2E" w14:textId="7F3EACC1"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(13.99)   </w:t>
            </w:r>
          </w:p>
        </w:tc>
      </w:tr>
      <w:tr w:rsidR="00150D4C" w14:paraId="1F3FD37B" w14:textId="77777777" w:rsidTr="008E4FF7">
        <w:trPr>
          <w:trHeight w:val="300"/>
          <w:trPrChange w:id="688"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89"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13279B46"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F-stats</w:t>
            </w:r>
          </w:p>
        </w:tc>
        <w:tc>
          <w:tcPr>
            <w:tcW w:w="2095" w:type="dxa"/>
            <w:tcBorders>
              <w:top w:val="single" w:sz="4" w:space="0" w:color="auto"/>
              <w:left w:val="single" w:sz="4" w:space="0" w:color="auto"/>
              <w:bottom w:val="single" w:sz="4" w:space="0" w:color="auto"/>
              <w:right w:val="single" w:sz="4" w:space="0" w:color="auto"/>
            </w:tcBorders>
            <w:vAlign w:val="center"/>
            <w:hideMark/>
            <w:tcPrChange w:id="690"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717C9901" w14:textId="22766D57"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2.4   </w:t>
            </w:r>
          </w:p>
        </w:tc>
        <w:tc>
          <w:tcPr>
            <w:tcW w:w="2880" w:type="dxa"/>
            <w:tcBorders>
              <w:top w:val="single" w:sz="4" w:space="0" w:color="auto"/>
              <w:left w:val="single" w:sz="4" w:space="0" w:color="auto"/>
              <w:bottom w:val="single" w:sz="4" w:space="0" w:color="auto"/>
              <w:right w:val="single" w:sz="4" w:space="0" w:color="auto"/>
            </w:tcBorders>
            <w:vAlign w:val="center"/>
            <w:hideMark/>
            <w:tcPrChange w:id="691"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5406ADA1" w14:textId="344D5495"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4.5   </w:t>
            </w:r>
          </w:p>
        </w:tc>
      </w:tr>
      <w:tr w:rsidR="00150D4C" w14:paraId="533B30E2" w14:textId="77777777" w:rsidTr="008E4FF7">
        <w:trPr>
          <w:trHeight w:val="300"/>
          <w:trPrChange w:id="692"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93"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6EA0CEED"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R-squared</w:t>
            </w:r>
          </w:p>
        </w:tc>
        <w:tc>
          <w:tcPr>
            <w:tcW w:w="2095" w:type="dxa"/>
            <w:tcBorders>
              <w:top w:val="single" w:sz="4" w:space="0" w:color="auto"/>
              <w:left w:val="single" w:sz="4" w:space="0" w:color="auto"/>
              <w:bottom w:val="single" w:sz="4" w:space="0" w:color="auto"/>
              <w:right w:val="single" w:sz="4" w:space="0" w:color="auto"/>
            </w:tcBorders>
            <w:vAlign w:val="center"/>
            <w:hideMark/>
            <w:tcPrChange w:id="694"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2A2F519C"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 xml:space="preserve">     0.01   </w:t>
            </w:r>
          </w:p>
        </w:tc>
        <w:tc>
          <w:tcPr>
            <w:tcW w:w="2880" w:type="dxa"/>
            <w:tcBorders>
              <w:top w:val="single" w:sz="4" w:space="0" w:color="auto"/>
              <w:left w:val="single" w:sz="4" w:space="0" w:color="auto"/>
              <w:bottom w:val="single" w:sz="4" w:space="0" w:color="auto"/>
              <w:right w:val="single" w:sz="4" w:space="0" w:color="auto"/>
            </w:tcBorders>
            <w:vAlign w:val="center"/>
            <w:hideMark/>
            <w:tcPrChange w:id="695"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745A9CB8" w14:textId="15B2B7E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0.14   </w:t>
            </w:r>
          </w:p>
        </w:tc>
      </w:tr>
      <w:tr w:rsidR="00150D4C" w14:paraId="136A3B2A" w14:textId="77777777" w:rsidTr="008E4FF7">
        <w:trPr>
          <w:trHeight w:val="300"/>
          <w:trPrChange w:id="696" w:author="Nair-Desai, Sameer" w:date="2022-02-02T10:40:00Z">
            <w:trPr>
              <w:trHeight w:val="300"/>
              <w:jc w:val="center"/>
            </w:trPr>
          </w:trPrChange>
        </w:trPr>
        <w:tc>
          <w:tcPr>
            <w:tcW w:w="2310" w:type="dxa"/>
            <w:tcBorders>
              <w:top w:val="single" w:sz="4" w:space="0" w:color="auto"/>
              <w:left w:val="single" w:sz="4" w:space="0" w:color="auto"/>
              <w:bottom w:val="single" w:sz="4" w:space="0" w:color="auto"/>
              <w:right w:val="single" w:sz="4" w:space="0" w:color="auto"/>
            </w:tcBorders>
            <w:vAlign w:val="center"/>
            <w:hideMark/>
            <w:tcPrChange w:id="697" w:author="Nair-Desai, Sameer" w:date="2022-02-02T10:40:00Z">
              <w:tcPr>
                <w:tcW w:w="2310" w:type="dxa"/>
                <w:tcBorders>
                  <w:top w:val="single" w:sz="4" w:space="0" w:color="auto"/>
                  <w:left w:val="single" w:sz="4" w:space="0" w:color="auto"/>
                  <w:bottom w:val="single" w:sz="4" w:space="0" w:color="auto"/>
                  <w:right w:val="single" w:sz="4" w:space="0" w:color="auto"/>
                </w:tcBorders>
                <w:vAlign w:val="center"/>
                <w:hideMark/>
              </w:tcPr>
            </w:tcPrChange>
          </w:tcPr>
          <w:p w14:paraId="20CF39A0" w14:textId="77777777" w:rsidR="00150D4C" w:rsidRDefault="00150D4C">
            <w:pPr>
              <w:spacing w:line="360" w:lineRule="auto"/>
              <w:jc w:val="center"/>
              <w:rPr>
                <w:rFonts w:ascii="Times New Roman" w:hAnsi="Times New Roman" w:cs="Times New Roman"/>
                <w:sz w:val="24"/>
                <w:szCs w:val="24"/>
              </w:rPr>
            </w:pPr>
            <w:r>
              <w:rPr>
                <w:rFonts w:ascii="Times New Roman" w:eastAsia="Calibri" w:hAnsi="Times New Roman" w:cs="Times New Roman"/>
                <w:color w:val="000000" w:themeColor="text1"/>
                <w:sz w:val="24"/>
                <w:szCs w:val="24"/>
              </w:rPr>
              <w:t>Countries</w:t>
            </w:r>
          </w:p>
        </w:tc>
        <w:tc>
          <w:tcPr>
            <w:tcW w:w="2095" w:type="dxa"/>
            <w:tcBorders>
              <w:top w:val="single" w:sz="4" w:space="0" w:color="auto"/>
              <w:left w:val="single" w:sz="4" w:space="0" w:color="auto"/>
              <w:bottom w:val="single" w:sz="4" w:space="0" w:color="auto"/>
              <w:right w:val="single" w:sz="4" w:space="0" w:color="auto"/>
            </w:tcBorders>
            <w:vAlign w:val="center"/>
            <w:hideMark/>
            <w:tcPrChange w:id="698" w:author="Nair-Desai, Sameer" w:date="2022-02-02T10:40:00Z">
              <w:tcPr>
                <w:tcW w:w="1860" w:type="dxa"/>
                <w:tcBorders>
                  <w:top w:val="single" w:sz="4" w:space="0" w:color="auto"/>
                  <w:left w:val="single" w:sz="4" w:space="0" w:color="auto"/>
                  <w:bottom w:val="single" w:sz="4" w:space="0" w:color="auto"/>
                  <w:right w:val="single" w:sz="4" w:space="0" w:color="auto"/>
                </w:tcBorders>
                <w:vAlign w:val="center"/>
                <w:hideMark/>
              </w:tcPr>
            </w:tcPrChange>
          </w:tcPr>
          <w:p w14:paraId="48E27BB4" w14:textId="04455E8E"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c>
          <w:tcPr>
            <w:tcW w:w="2880" w:type="dxa"/>
            <w:tcBorders>
              <w:top w:val="single" w:sz="4" w:space="0" w:color="auto"/>
              <w:left w:val="single" w:sz="4" w:space="0" w:color="auto"/>
              <w:bottom w:val="single" w:sz="4" w:space="0" w:color="auto"/>
              <w:right w:val="single" w:sz="4" w:space="0" w:color="auto"/>
            </w:tcBorders>
            <w:vAlign w:val="center"/>
            <w:hideMark/>
            <w:tcPrChange w:id="699" w:author="Nair-Desai, Sameer" w:date="2022-02-02T10:40:00Z">
              <w:tcPr>
                <w:tcW w:w="1815" w:type="dxa"/>
                <w:tcBorders>
                  <w:top w:val="single" w:sz="4" w:space="0" w:color="auto"/>
                  <w:left w:val="single" w:sz="4" w:space="0" w:color="auto"/>
                  <w:bottom w:val="single" w:sz="4" w:space="0" w:color="auto"/>
                  <w:right w:val="single" w:sz="4" w:space="0" w:color="auto"/>
                </w:tcBorders>
                <w:vAlign w:val="center"/>
                <w:hideMark/>
              </w:tcPr>
            </w:tcPrChange>
          </w:tcPr>
          <w:p w14:paraId="33B0744B" w14:textId="74490DF4" w:rsidR="00150D4C" w:rsidRDefault="35C1C7C1">
            <w:pPr>
              <w:spacing w:line="360" w:lineRule="auto"/>
              <w:jc w:val="center"/>
              <w:rPr>
                <w:rFonts w:ascii="Times New Roman" w:hAnsi="Times New Roman" w:cs="Times New Roman"/>
                <w:sz w:val="24"/>
                <w:szCs w:val="24"/>
              </w:rPr>
            </w:pPr>
            <w:r w:rsidRPr="35C1C7C1">
              <w:rPr>
                <w:rFonts w:ascii="Times New Roman" w:eastAsia="Calibri" w:hAnsi="Times New Roman" w:cs="Times New Roman"/>
                <w:color w:val="000000" w:themeColor="text1"/>
                <w:sz w:val="24"/>
                <w:szCs w:val="24"/>
              </w:rPr>
              <w:t xml:space="preserve">      165   </w:t>
            </w:r>
          </w:p>
        </w:tc>
      </w:tr>
      <w:tr w:rsidR="00150D4C" w14:paraId="3C3AFCD8" w14:textId="77777777" w:rsidTr="008E4FF7">
        <w:trPr>
          <w:trHeight w:val="300"/>
          <w:trPrChange w:id="700" w:author="Nair-Desai, Sameer" w:date="2022-02-02T10:40:00Z">
            <w:trPr>
              <w:trHeight w:val="300"/>
              <w:jc w:val="center"/>
            </w:trPr>
          </w:trPrChange>
        </w:trPr>
        <w:tc>
          <w:tcPr>
            <w:tcW w:w="72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Change w:id="701" w:author="Nair-Desai, Sameer" w:date="2022-02-02T10:40:00Z">
              <w:tcPr>
                <w:tcW w:w="5985"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tcPrChange>
          </w:tcPr>
          <w:p w14:paraId="6D6C6C88" w14:textId="5F3BC5F2" w:rsidR="00150D4C" w:rsidRDefault="35C1C7C1">
            <w:pPr>
              <w:spacing w:line="360" w:lineRule="auto"/>
              <w:jc w:val="both"/>
              <w:rPr>
                <w:rFonts w:ascii="Times New Roman" w:eastAsia="Calibri" w:hAnsi="Times New Roman" w:cs="Times New Roman"/>
                <w:color w:val="000000" w:themeColor="text1"/>
                <w:sz w:val="24"/>
                <w:szCs w:val="24"/>
              </w:rPr>
            </w:pPr>
            <w:r w:rsidRPr="35C1C7C1">
              <w:rPr>
                <w:rFonts w:ascii="Times New Roman" w:eastAsia="Calibri" w:hAnsi="Times New Roman" w:cs="Times New Roman"/>
                <w:color w:val="000000" w:themeColor="text1"/>
                <w:sz w:val="24"/>
                <w:szCs w:val="24"/>
              </w:rPr>
              <w:lastRenderedPageBreak/>
              <w:t xml:space="preserve">Note: Vaccination is the share of people (per hundred) vaccinated against </w:t>
            </w:r>
            <w:del w:id="702" w:author="Nair-Desai, Sameer" w:date="2022-02-02T10:38:00Z">
              <w:r w:rsidRPr="35C1C7C1" w:rsidDel="00525E77">
                <w:rPr>
                  <w:rFonts w:ascii="Times New Roman" w:eastAsia="Calibri" w:hAnsi="Times New Roman" w:cs="Times New Roman"/>
                  <w:color w:val="000000" w:themeColor="text1"/>
                  <w:sz w:val="24"/>
                  <w:szCs w:val="24"/>
                </w:rPr>
                <w:delText>COVID</w:delText>
              </w:r>
            </w:del>
            <w:ins w:id="703" w:author="Nair-Desai, Sameer" w:date="2022-02-02T10:39:00Z">
              <w:r w:rsidR="00525E77">
                <w:rPr>
                  <w:rFonts w:ascii="Times New Roman" w:eastAsia="Calibri" w:hAnsi="Times New Roman" w:cs="Times New Roman"/>
                  <w:color w:val="000000" w:themeColor="text1"/>
                  <w:sz w:val="24"/>
                  <w:szCs w:val="24"/>
                </w:rPr>
                <w:t>Covid</w:t>
              </w:r>
            </w:ins>
            <w:r w:rsidRPr="35C1C7C1">
              <w:rPr>
                <w:rFonts w:ascii="Times New Roman" w:eastAsia="Calibri" w:hAnsi="Times New Roman" w:cs="Times New Roman"/>
                <w:color w:val="000000" w:themeColor="text1"/>
                <w:sz w:val="24"/>
                <w:szCs w:val="24"/>
              </w:rPr>
              <w:t xml:space="preserve">-19. Excess Deaths (per million population) are from the Economist; Official Deaths (per million population) from </w:t>
            </w:r>
            <w:del w:id="704" w:author="Nair-Desai, Sameer" w:date="2022-02-02T10:38:00Z">
              <w:r w:rsidRPr="35C1C7C1" w:rsidDel="00525E77">
                <w:rPr>
                  <w:rFonts w:ascii="Times New Roman" w:eastAsia="Calibri" w:hAnsi="Times New Roman" w:cs="Times New Roman"/>
                  <w:color w:val="000000" w:themeColor="text1"/>
                  <w:sz w:val="24"/>
                  <w:szCs w:val="24"/>
                </w:rPr>
                <w:delText>COVID</w:delText>
              </w:r>
            </w:del>
            <w:ins w:id="705" w:author="Nair-Desai, Sameer" w:date="2022-02-02T10:39:00Z">
              <w:r w:rsidR="00525E77">
                <w:rPr>
                  <w:rFonts w:ascii="Times New Roman" w:eastAsia="Calibri" w:hAnsi="Times New Roman" w:cs="Times New Roman"/>
                  <w:color w:val="000000" w:themeColor="text1"/>
                  <w:sz w:val="24"/>
                  <w:szCs w:val="24"/>
                </w:rPr>
                <w:t>Covid</w:t>
              </w:r>
            </w:ins>
            <w:r w:rsidRPr="35C1C7C1">
              <w:rPr>
                <w:rFonts w:ascii="Times New Roman" w:eastAsia="Calibri" w:hAnsi="Times New Roman" w:cs="Times New Roman"/>
                <w:color w:val="000000" w:themeColor="text1"/>
                <w:sz w:val="24"/>
                <w:szCs w:val="24"/>
              </w:rPr>
              <w:t>-19 and Vaccination from Our World in Data. GDP per Capita (thousands) is based on purchasing power parity (PPP) International Comparison Program (ICP).</w:t>
            </w:r>
          </w:p>
          <w:p w14:paraId="738C9909"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Robust standard errors are in parenthesis.</w:t>
            </w:r>
          </w:p>
          <w:p w14:paraId="73D7E361" w14:textId="77777777" w:rsidR="00150D4C" w:rsidRDefault="00150D4C">
            <w:pPr>
              <w:spacing w:line="360" w:lineRule="auto"/>
              <w:jc w:val="both"/>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p&lt;0.05, ** p&lt;0.01, *** p&lt;0.001</w:t>
            </w:r>
          </w:p>
        </w:tc>
      </w:tr>
    </w:tbl>
    <w:p w14:paraId="3E02C701" w14:textId="77777777" w:rsidR="00150D4C" w:rsidRDefault="00150D4C" w:rsidP="00150D4C">
      <w:pPr>
        <w:spacing w:line="360" w:lineRule="auto"/>
        <w:rPr>
          <w:rFonts w:ascii="Times New Roman" w:hAnsi="Times New Roman" w:cs="Times New Roman"/>
          <w:sz w:val="24"/>
          <w:szCs w:val="24"/>
        </w:rPr>
      </w:pPr>
    </w:p>
    <w:p w14:paraId="4BB73FB1" w14:textId="3DE21A63" w:rsidR="009D1A15" w:rsidRPr="00D7451B" w:rsidRDefault="009D1A15" w:rsidP="00150D4C">
      <w:pPr>
        <w:spacing w:line="360" w:lineRule="auto"/>
        <w:ind w:firstLine="720"/>
        <w:rPr>
          <w:rFonts w:ascii="Times New Roman" w:hAnsi="Times New Roman" w:cs="Times New Roman"/>
          <w:sz w:val="24"/>
          <w:szCs w:val="24"/>
        </w:rPr>
      </w:pPr>
      <w:r w:rsidRPr="00D7451B">
        <w:rPr>
          <w:rFonts w:ascii="Times New Roman" w:hAnsi="Times New Roman" w:cs="Times New Roman"/>
          <w:sz w:val="24"/>
          <w:szCs w:val="24"/>
        </w:rPr>
        <w:t xml:space="preserve">Table 6 provides the estimation of </w:t>
      </w:r>
      <w:r w:rsidR="00124563" w:rsidRPr="00D7451B">
        <w:rPr>
          <w:rFonts w:ascii="Times New Roman" w:hAnsi="Times New Roman" w:cs="Times New Roman"/>
          <w:sz w:val="24"/>
          <w:szCs w:val="24"/>
        </w:rPr>
        <w:t>E</w:t>
      </w:r>
      <w:r w:rsidRPr="00D7451B">
        <w:rPr>
          <w:rFonts w:ascii="Times New Roman" w:hAnsi="Times New Roman" w:cs="Times New Roman"/>
          <w:sz w:val="24"/>
          <w:szCs w:val="24"/>
        </w:rPr>
        <w:t>/</w:t>
      </w:r>
      <w:r w:rsidR="00124563" w:rsidRPr="00D7451B">
        <w:rPr>
          <w:rFonts w:ascii="Times New Roman" w:hAnsi="Times New Roman" w:cs="Times New Roman"/>
          <w:sz w:val="24"/>
          <w:szCs w:val="24"/>
        </w:rPr>
        <w:t>O</w:t>
      </w:r>
      <w:r w:rsidRPr="00D7451B">
        <w:rPr>
          <w:rFonts w:ascii="Times New Roman" w:hAnsi="Times New Roman" w:cs="Times New Roman"/>
          <w:sz w:val="24"/>
          <w:szCs w:val="24"/>
        </w:rPr>
        <w:t xml:space="preserve"> ratios on a large</w:t>
      </w:r>
      <w:r w:rsidR="007550A8" w:rsidRPr="00D7451B">
        <w:rPr>
          <w:rFonts w:ascii="Times New Roman" w:hAnsi="Times New Roman" w:cs="Times New Roman"/>
          <w:sz w:val="24"/>
          <w:szCs w:val="24"/>
        </w:rPr>
        <w:t>r</w:t>
      </w:r>
      <w:r w:rsidRPr="00D7451B">
        <w:rPr>
          <w:rFonts w:ascii="Times New Roman" w:hAnsi="Times New Roman" w:cs="Times New Roman"/>
          <w:sz w:val="24"/>
          <w:szCs w:val="24"/>
        </w:rPr>
        <w:t xml:space="preserve"> set of variables</w:t>
      </w:r>
      <w:r w:rsidR="00124563" w:rsidRPr="00D7451B">
        <w:rPr>
          <w:rFonts w:ascii="Times New Roman" w:hAnsi="Times New Roman" w:cs="Times New Roman"/>
          <w:sz w:val="24"/>
          <w:szCs w:val="24"/>
        </w:rPr>
        <w:t>,</w:t>
      </w:r>
      <w:r w:rsidRPr="00D7451B">
        <w:rPr>
          <w:rFonts w:ascii="Times New Roman" w:hAnsi="Times New Roman" w:cs="Times New Roman"/>
          <w:sz w:val="24"/>
          <w:szCs w:val="24"/>
        </w:rPr>
        <w:t xml:space="preserve"> including</w:t>
      </w:r>
      <w:ins w:id="706" w:author="Nair-Desai, Sameer" w:date="2022-02-02T10:41:00Z">
        <w:r w:rsidR="008E4FF7">
          <w:rPr>
            <w:rFonts w:ascii="Times New Roman" w:hAnsi="Times New Roman" w:cs="Times New Roman"/>
            <w:sz w:val="24"/>
            <w:szCs w:val="24"/>
          </w:rPr>
          <w:t xml:space="preserve"> </w:t>
        </w:r>
        <w:r w:rsidR="008E4FF7" w:rsidRPr="008E4FF7">
          <w:rPr>
            <w:rFonts w:ascii="Times New Roman" w:hAnsi="Times New Roman" w:cs="Times New Roman"/>
            <w:b/>
            <w:bCs/>
            <w:sz w:val="24"/>
            <w:szCs w:val="24"/>
            <w:rPrChange w:id="707" w:author="Nair-Desai, Sameer" w:date="2022-02-02T10:41:00Z">
              <w:rPr>
                <w:rFonts w:ascii="Times New Roman" w:hAnsi="Times New Roman" w:cs="Times New Roman"/>
                <w:sz w:val="24"/>
                <w:szCs w:val="24"/>
              </w:rPr>
            </w:rPrChange>
          </w:rPr>
          <w:t>(1)</w:t>
        </w:r>
      </w:ins>
      <w:r w:rsidRPr="00D7451B">
        <w:rPr>
          <w:rFonts w:ascii="Times New Roman" w:hAnsi="Times New Roman" w:cs="Times New Roman"/>
          <w:sz w:val="24"/>
          <w:szCs w:val="24"/>
        </w:rPr>
        <w:t xml:space="preserve"> the level</w:t>
      </w:r>
      <w:ins w:id="708" w:author="Xin, Weining" w:date="2022-02-03T15:27:00Z">
        <w:r w:rsidR="00A81A68">
          <w:rPr>
            <w:rFonts w:ascii="Times New Roman" w:hAnsi="Times New Roman" w:cs="Times New Roman"/>
            <w:sz w:val="24"/>
            <w:szCs w:val="24"/>
          </w:rPr>
          <w:t xml:space="preserve"> </w:t>
        </w:r>
      </w:ins>
      <w:del w:id="709" w:author="Xin, Weining" w:date="2022-02-03T15:27:00Z">
        <w:r w:rsidRPr="00D7451B" w:rsidDel="00A81A68">
          <w:rPr>
            <w:rFonts w:ascii="Times New Roman" w:hAnsi="Times New Roman" w:cs="Times New Roman"/>
            <w:sz w:val="24"/>
            <w:szCs w:val="24"/>
          </w:rPr>
          <w:delText xml:space="preserve"> and degree of stability </w:delText>
        </w:r>
      </w:del>
      <w:r w:rsidRPr="00D7451B">
        <w:rPr>
          <w:rFonts w:ascii="Times New Roman" w:hAnsi="Times New Roman" w:cs="Times New Roman"/>
          <w:sz w:val="24"/>
          <w:szCs w:val="24"/>
        </w:rPr>
        <w:t xml:space="preserve">of containment measures (as measured by the average </w:t>
      </w:r>
      <w:del w:id="710" w:author="Xin, Weining" w:date="2022-02-03T15:27:00Z">
        <w:r w:rsidRPr="00D7451B" w:rsidDel="00A81A68">
          <w:rPr>
            <w:rFonts w:ascii="Times New Roman" w:hAnsi="Times New Roman" w:cs="Times New Roman"/>
            <w:sz w:val="24"/>
            <w:szCs w:val="24"/>
          </w:rPr>
          <w:delText xml:space="preserve">and standard deviation </w:delText>
        </w:r>
      </w:del>
      <w:r w:rsidRPr="00D7451B">
        <w:rPr>
          <w:rFonts w:ascii="Times New Roman" w:hAnsi="Times New Roman" w:cs="Times New Roman"/>
          <w:sz w:val="24"/>
          <w:szCs w:val="24"/>
        </w:rPr>
        <w:t xml:space="preserve">of </w:t>
      </w:r>
      <w:ins w:id="711" w:author="Nair-Desai, Sameer" w:date="2022-02-02T10:41:00Z">
        <w:r w:rsidR="008E4FF7">
          <w:rPr>
            <w:rFonts w:ascii="Times New Roman" w:hAnsi="Times New Roman" w:cs="Times New Roman"/>
            <w:sz w:val="24"/>
            <w:szCs w:val="24"/>
          </w:rPr>
          <w:t xml:space="preserve">government </w:t>
        </w:r>
      </w:ins>
      <w:r w:rsidRPr="00D7451B">
        <w:rPr>
          <w:rFonts w:ascii="Times New Roman" w:hAnsi="Times New Roman" w:cs="Times New Roman"/>
          <w:sz w:val="24"/>
          <w:szCs w:val="24"/>
        </w:rPr>
        <w:t xml:space="preserve">stringency index within the sample period), </w:t>
      </w:r>
      <w:ins w:id="712" w:author="Nair-Desai, Sameer" w:date="2022-02-02T10:41:00Z">
        <w:r w:rsidR="008E4FF7" w:rsidRPr="008E4FF7">
          <w:rPr>
            <w:rFonts w:ascii="Times New Roman" w:hAnsi="Times New Roman" w:cs="Times New Roman"/>
            <w:b/>
            <w:bCs/>
            <w:sz w:val="24"/>
            <w:szCs w:val="24"/>
            <w:rPrChange w:id="713" w:author="Nair-Desai, Sameer" w:date="2022-02-02T10:42:00Z">
              <w:rPr>
                <w:rFonts w:ascii="Times New Roman" w:hAnsi="Times New Roman" w:cs="Times New Roman"/>
                <w:sz w:val="24"/>
                <w:szCs w:val="24"/>
              </w:rPr>
            </w:rPrChange>
          </w:rPr>
          <w:t>(2)</w:t>
        </w:r>
        <w:r w:rsidR="008E4FF7">
          <w:rPr>
            <w:rFonts w:ascii="Times New Roman" w:hAnsi="Times New Roman" w:cs="Times New Roman"/>
            <w:sz w:val="24"/>
            <w:szCs w:val="24"/>
          </w:rPr>
          <w:t xml:space="preserve"> </w:t>
        </w:r>
      </w:ins>
      <w:r w:rsidRPr="00D7451B">
        <w:rPr>
          <w:rFonts w:ascii="Times New Roman" w:hAnsi="Times New Roman" w:cs="Times New Roman"/>
          <w:sz w:val="24"/>
          <w:szCs w:val="24"/>
        </w:rPr>
        <w:t>the vaccination campaign (as measure</w:t>
      </w:r>
      <w:ins w:id="714" w:author="Nair-Desai, Sameer" w:date="2022-02-02T10:41:00Z">
        <w:r w:rsidR="008E4FF7">
          <w:rPr>
            <w:rFonts w:ascii="Times New Roman" w:hAnsi="Times New Roman" w:cs="Times New Roman"/>
            <w:sz w:val="24"/>
            <w:szCs w:val="24"/>
          </w:rPr>
          <w:t>d</w:t>
        </w:r>
      </w:ins>
      <w:r w:rsidRPr="00D7451B">
        <w:rPr>
          <w:rFonts w:ascii="Times New Roman" w:hAnsi="Times New Roman" w:cs="Times New Roman"/>
          <w:sz w:val="24"/>
          <w:szCs w:val="24"/>
        </w:rPr>
        <w:t xml:space="preserve"> by the </w:t>
      </w:r>
      <w:r w:rsidR="00150D4C">
        <w:rPr>
          <w:rFonts w:ascii="Times New Roman" w:hAnsi="Times New Roman" w:cs="Times New Roman"/>
          <w:sz w:val="24"/>
          <w:szCs w:val="24"/>
        </w:rPr>
        <w:t xml:space="preserve">number of </w:t>
      </w:r>
      <w:del w:id="715" w:author="Nair-Desai, Sameer" w:date="2022-02-02T10:38:00Z">
        <w:r w:rsidR="00150D4C" w:rsidDel="00525E77">
          <w:rPr>
            <w:rFonts w:ascii="Times New Roman" w:hAnsi="Times New Roman" w:cs="Times New Roman"/>
            <w:sz w:val="24"/>
            <w:szCs w:val="24"/>
          </w:rPr>
          <w:delText>Covid</w:delText>
        </w:r>
      </w:del>
      <w:ins w:id="716" w:author="Nair-Desai, Sameer" w:date="2022-02-02T10:38:00Z">
        <w:r w:rsidR="00525E77">
          <w:rPr>
            <w:rFonts w:ascii="Times New Roman" w:hAnsi="Times New Roman" w:cs="Times New Roman"/>
            <w:sz w:val="24"/>
            <w:szCs w:val="24"/>
          </w:rPr>
          <w:t>Covid</w:t>
        </w:r>
      </w:ins>
      <w:r w:rsidR="00150D4C">
        <w:rPr>
          <w:rFonts w:ascii="Times New Roman" w:hAnsi="Times New Roman" w:cs="Times New Roman"/>
          <w:sz w:val="24"/>
          <w:szCs w:val="24"/>
        </w:rPr>
        <w:t>-19 vaccinations administered</w:t>
      </w:r>
      <w:r w:rsidRPr="00D7451B">
        <w:rPr>
          <w:rFonts w:ascii="Times New Roman" w:hAnsi="Times New Roman" w:cs="Times New Roman"/>
          <w:sz w:val="24"/>
          <w:szCs w:val="24"/>
        </w:rPr>
        <w:t xml:space="preserve"> per hundred population), </w:t>
      </w:r>
      <w:ins w:id="717" w:author="Nair-Desai, Sameer" w:date="2022-02-02T10:41:00Z">
        <w:r w:rsidR="008E4FF7" w:rsidRPr="008E4FF7">
          <w:rPr>
            <w:rFonts w:ascii="Times New Roman" w:hAnsi="Times New Roman" w:cs="Times New Roman"/>
            <w:b/>
            <w:bCs/>
            <w:sz w:val="24"/>
            <w:szCs w:val="24"/>
            <w:rPrChange w:id="718" w:author="Nair-Desai, Sameer" w:date="2022-02-02T10:42:00Z">
              <w:rPr>
                <w:rFonts w:ascii="Times New Roman" w:hAnsi="Times New Roman" w:cs="Times New Roman"/>
                <w:sz w:val="24"/>
                <w:szCs w:val="24"/>
              </w:rPr>
            </w:rPrChange>
          </w:rPr>
          <w:t>(3)</w:t>
        </w:r>
        <w:r w:rsidR="008E4FF7">
          <w:rPr>
            <w:rFonts w:ascii="Times New Roman" w:hAnsi="Times New Roman" w:cs="Times New Roman"/>
            <w:sz w:val="24"/>
            <w:szCs w:val="24"/>
          </w:rPr>
          <w:t xml:space="preserve"> </w:t>
        </w:r>
      </w:ins>
      <w:r w:rsidRPr="00D7451B">
        <w:rPr>
          <w:rFonts w:ascii="Times New Roman" w:hAnsi="Times New Roman" w:cs="Times New Roman"/>
          <w:sz w:val="24"/>
          <w:szCs w:val="24"/>
        </w:rPr>
        <w:t xml:space="preserve">a set of demographic variables including population density, urban population share, and aged 65+ population share, the level of income (as measured by GDP per capita), </w:t>
      </w:r>
      <w:del w:id="719" w:author="Nair-Desai, Sameer" w:date="2022-02-02T10:41:00Z">
        <w:r w:rsidRPr="00D7451B" w:rsidDel="008E4FF7">
          <w:rPr>
            <w:rFonts w:ascii="Times New Roman" w:hAnsi="Times New Roman" w:cs="Times New Roman"/>
            <w:sz w:val="24"/>
            <w:szCs w:val="24"/>
          </w:rPr>
          <w:delText xml:space="preserve"> </w:delText>
        </w:r>
      </w:del>
      <w:r w:rsidRPr="00D7451B">
        <w:rPr>
          <w:rFonts w:ascii="Times New Roman" w:hAnsi="Times New Roman" w:cs="Times New Roman"/>
          <w:sz w:val="24"/>
          <w:szCs w:val="24"/>
        </w:rPr>
        <w:t>and</w:t>
      </w:r>
      <w:ins w:id="720" w:author="Nair-Desai, Sameer" w:date="2022-02-02T10:41:00Z">
        <w:r w:rsidR="008E4FF7">
          <w:rPr>
            <w:rFonts w:ascii="Times New Roman" w:hAnsi="Times New Roman" w:cs="Times New Roman"/>
            <w:sz w:val="24"/>
            <w:szCs w:val="24"/>
          </w:rPr>
          <w:t xml:space="preserve"> </w:t>
        </w:r>
        <w:r w:rsidR="008E4FF7" w:rsidRPr="008E4FF7">
          <w:rPr>
            <w:rFonts w:ascii="Times New Roman" w:hAnsi="Times New Roman" w:cs="Times New Roman"/>
            <w:b/>
            <w:bCs/>
            <w:sz w:val="24"/>
            <w:szCs w:val="24"/>
            <w:rPrChange w:id="721" w:author="Nair-Desai, Sameer" w:date="2022-02-02T10:42:00Z">
              <w:rPr>
                <w:rFonts w:ascii="Times New Roman" w:hAnsi="Times New Roman" w:cs="Times New Roman"/>
                <w:sz w:val="24"/>
                <w:szCs w:val="24"/>
              </w:rPr>
            </w:rPrChange>
          </w:rPr>
          <w:t>(4)</w:t>
        </w:r>
      </w:ins>
      <w:r w:rsidRPr="00D7451B">
        <w:rPr>
          <w:rFonts w:ascii="Times New Roman" w:hAnsi="Times New Roman" w:cs="Times New Roman"/>
          <w:sz w:val="24"/>
          <w:szCs w:val="24"/>
        </w:rPr>
        <w:t xml:space="preserve"> a set of variables from </w:t>
      </w:r>
      <w:ins w:id="722" w:author="Nair-Desai, Sameer" w:date="2022-02-02T10:42:00Z">
        <w:r w:rsidR="008E4FF7">
          <w:rPr>
            <w:rFonts w:ascii="Times New Roman" w:hAnsi="Times New Roman" w:cs="Times New Roman"/>
            <w:sz w:val="24"/>
            <w:szCs w:val="24"/>
          </w:rPr>
          <w:t xml:space="preserve">the </w:t>
        </w:r>
      </w:ins>
      <w:r w:rsidRPr="00D7451B">
        <w:rPr>
          <w:rFonts w:ascii="Times New Roman" w:hAnsi="Times New Roman" w:cs="Times New Roman"/>
          <w:sz w:val="24"/>
          <w:szCs w:val="24"/>
        </w:rPr>
        <w:t>World Governance Indicators database measuring the quality of governance</w:t>
      </w:r>
      <w:ins w:id="723" w:author="Nair-Desai, Sameer" w:date="2022-02-02T10:42:00Z">
        <w:r w:rsidR="008E4FF7">
          <w:rPr>
            <w:rFonts w:ascii="Times New Roman" w:hAnsi="Times New Roman" w:cs="Times New Roman"/>
            <w:sz w:val="24"/>
            <w:szCs w:val="24"/>
          </w:rPr>
          <w:t xml:space="preserve"> </w:t>
        </w:r>
        <w:r w:rsidR="008E4FF7">
          <w:rPr>
            <w:rFonts w:ascii="Times New Roman" w:hAnsi="Times New Roman" w:cs="Times New Roman"/>
            <w:sz w:val="24"/>
            <w:szCs w:val="24"/>
          </w:rPr>
          <w:noBreakHyphen/>
        </w:r>
      </w:ins>
      <w:r w:rsidRPr="00D7451B">
        <w:rPr>
          <w:rFonts w:ascii="Times New Roman" w:hAnsi="Times New Roman" w:cs="Times New Roman"/>
          <w:sz w:val="24"/>
          <w:szCs w:val="24"/>
        </w:rPr>
        <w:t xml:space="preserve"> including rule of law, voice and accountability, and government effectiveness. The sample</w:t>
      </w:r>
      <w:del w:id="724" w:author="Nair-Desai, Sameer" w:date="2022-02-02T10:42:00Z">
        <w:r w:rsidRPr="00D7451B" w:rsidDel="008E4FF7">
          <w:rPr>
            <w:rFonts w:ascii="Times New Roman" w:hAnsi="Times New Roman" w:cs="Times New Roman"/>
            <w:sz w:val="24"/>
            <w:szCs w:val="24"/>
          </w:rPr>
          <w:delText>s</w:delText>
        </w:r>
      </w:del>
      <w:r w:rsidRPr="00D7451B">
        <w:rPr>
          <w:rFonts w:ascii="Times New Roman" w:hAnsi="Times New Roman" w:cs="Times New Roman"/>
          <w:sz w:val="24"/>
          <w:szCs w:val="24"/>
        </w:rPr>
        <w:t xml:space="preserve"> cover</w:t>
      </w:r>
      <w:ins w:id="725" w:author="Nair-Desai, Sameer" w:date="2022-02-02T10:42:00Z">
        <w:r w:rsidR="008E4FF7">
          <w:rPr>
            <w:rFonts w:ascii="Times New Roman" w:hAnsi="Times New Roman" w:cs="Times New Roman"/>
            <w:sz w:val="24"/>
            <w:szCs w:val="24"/>
          </w:rPr>
          <w:t>s</w:t>
        </w:r>
      </w:ins>
      <w:r w:rsidRPr="00D7451B">
        <w:rPr>
          <w:rFonts w:ascii="Times New Roman" w:hAnsi="Times New Roman" w:cs="Times New Roman"/>
          <w:sz w:val="24"/>
          <w:szCs w:val="24"/>
        </w:rPr>
        <w:t xml:space="preserve"> about </w:t>
      </w:r>
      <w:commentRangeStart w:id="726"/>
      <w:commentRangeStart w:id="727"/>
      <w:r w:rsidRPr="00D7451B">
        <w:rPr>
          <w:rFonts w:ascii="Times New Roman" w:hAnsi="Times New Roman" w:cs="Times New Roman"/>
          <w:sz w:val="24"/>
          <w:szCs w:val="24"/>
        </w:rPr>
        <w:t>140 countries</w:t>
      </w:r>
      <w:commentRangeEnd w:id="726"/>
      <w:r w:rsidR="008E4FF7">
        <w:rPr>
          <w:rStyle w:val="CommentReference"/>
        </w:rPr>
        <w:commentReference w:id="726"/>
      </w:r>
      <w:commentRangeEnd w:id="727"/>
      <w:r w:rsidR="00610B3D">
        <w:rPr>
          <w:rStyle w:val="CommentReference"/>
        </w:rPr>
        <w:commentReference w:id="727"/>
      </w:r>
      <w:r w:rsidRPr="00D7451B">
        <w:rPr>
          <w:rFonts w:ascii="Times New Roman" w:hAnsi="Times New Roman" w:cs="Times New Roman"/>
          <w:sz w:val="24"/>
          <w:szCs w:val="24"/>
        </w:rPr>
        <w:t xml:space="preserve"> for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 xml:space="preserve">2020 and </w:t>
      </w:r>
      <w:r w:rsidR="00965A50" w:rsidRPr="00D7451B">
        <w:rPr>
          <w:rFonts w:ascii="Times New Roman" w:hAnsi="Times New Roman" w:cs="Times New Roman"/>
          <w:sz w:val="24"/>
          <w:szCs w:val="24"/>
        </w:rPr>
        <w:t xml:space="preserve">December </w:t>
      </w:r>
      <w:r w:rsidRPr="00D7451B">
        <w:rPr>
          <w:rFonts w:ascii="Times New Roman" w:hAnsi="Times New Roman" w:cs="Times New Roman"/>
          <w:sz w:val="24"/>
          <w:szCs w:val="24"/>
        </w:rPr>
        <w:t>2021</w:t>
      </w:r>
      <w:r w:rsidR="00124563" w:rsidRPr="00D7451B">
        <w:rPr>
          <w:rFonts w:ascii="Times New Roman" w:hAnsi="Times New Roman" w:cs="Times New Roman"/>
          <w:sz w:val="24"/>
          <w:szCs w:val="24"/>
        </w:rPr>
        <w:t xml:space="preserve">, </w:t>
      </w:r>
      <w:del w:id="728" w:author="Nair-Desai, Sameer" w:date="2022-02-02T10:42:00Z">
        <w:r w:rsidR="00124563" w:rsidRPr="00D7451B" w:rsidDel="008E4FF7">
          <w:rPr>
            <w:rFonts w:ascii="Times New Roman" w:hAnsi="Times New Roman" w:cs="Times New Roman"/>
            <w:sz w:val="24"/>
            <w:szCs w:val="24"/>
          </w:rPr>
          <w:delText xml:space="preserve">and </w:delText>
        </w:r>
        <w:r w:rsidR="00150D4C" w:rsidDel="008E4FF7">
          <w:rPr>
            <w:rFonts w:ascii="Times New Roman" w:hAnsi="Times New Roman" w:cs="Times New Roman"/>
            <w:sz w:val="24"/>
            <w:szCs w:val="24"/>
          </w:rPr>
          <w:delText>are</w:delText>
        </w:r>
        <w:r w:rsidR="00124563" w:rsidRPr="00D7451B" w:rsidDel="008E4FF7">
          <w:rPr>
            <w:rFonts w:ascii="Times New Roman" w:hAnsi="Times New Roman" w:cs="Times New Roman"/>
            <w:sz w:val="24"/>
            <w:szCs w:val="24"/>
          </w:rPr>
          <w:delText xml:space="preserve"> determined by</w:delText>
        </w:r>
      </w:del>
      <w:ins w:id="729" w:author="Nair-Desai, Sameer" w:date="2022-02-02T10:42:00Z">
        <w:r w:rsidR="008E4FF7">
          <w:rPr>
            <w:rFonts w:ascii="Times New Roman" w:hAnsi="Times New Roman" w:cs="Times New Roman"/>
            <w:sz w:val="24"/>
            <w:szCs w:val="24"/>
          </w:rPr>
          <w:t>depending on</w:t>
        </w:r>
      </w:ins>
      <w:r w:rsidR="00124563" w:rsidRPr="00D7451B">
        <w:rPr>
          <w:rFonts w:ascii="Times New Roman" w:hAnsi="Times New Roman" w:cs="Times New Roman"/>
          <w:sz w:val="24"/>
          <w:szCs w:val="24"/>
        </w:rPr>
        <w:t xml:space="preserve"> data availability</w:t>
      </w:r>
      <w:ins w:id="730" w:author="Nair-Desai, Sameer" w:date="2022-02-02T10:42:00Z">
        <w:r w:rsidR="008E4FF7">
          <w:rPr>
            <w:rFonts w:ascii="Times New Roman" w:hAnsi="Times New Roman" w:cs="Times New Roman"/>
            <w:sz w:val="24"/>
            <w:szCs w:val="24"/>
          </w:rPr>
          <w:t xml:space="preserve"> by core variable</w:t>
        </w:r>
      </w:ins>
      <w:r w:rsidRPr="00D7451B">
        <w:rPr>
          <w:rFonts w:ascii="Times New Roman" w:hAnsi="Times New Roman" w:cs="Times New Roman"/>
          <w:sz w:val="24"/>
          <w:szCs w:val="24"/>
        </w:rPr>
        <w:t xml:space="preserve">. The first column shows that, at the end of 2020, the association between E/O and the average level </w:t>
      </w:r>
      <w:del w:id="731" w:author="Xin, Weining" w:date="2022-02-03T15:28:00Z">
        <w:r w:rsidRPr="00D7451B" w:rsidDel="00A81A68">
          <w:rPr>
            <w:rFonts w:ascii="Times New Roman" w:hAnsi="Times New Roman" w:cs="Times New Roman"/>
            <w:sz w:val="24"/>
            <w:szCs w:val="24"/>
          </w:rPr>
          <w:delText xml:space="preserve">and standard deviation </w:delText>
        </w:r>
      </w:del>
      <w:r w:rsidRPr="00D7451B">
        <w:rPr>
          <w:rFonts w:ascii="Times New Roman" w:hAnsi="Times New Roman" w:cs="Times New Roman"/>
          <w:sz w:val="24"/>
          <w:szCs w:val="24"/>
        </w:rPr>
        <w:t>of stringency index are significantly negative, while the associations with other</w:t>
      </w:r>
      <w:ins w:id="732" w:author="Nair-Desai, Sameer" w:date="2022-02-02T10:43:00Z">
        <w:r w:rsidR="00DA19D1">
          <w:rPr>
            <w:rFonts w:ascii="Times New Roman" w:hAnsi="Times New Roman" w:cs="Times New Roman"/>
            <w:sz w:val="24"/>
            <w:szCs w:val="24"/>
          </w:rPr>
          <w:t xml:space="preserve"> indicators</w:t>
        </w:r>
      </w:ins>
      <w:del w:id="733" w:author="Nair-Desai, Sameer" w:date="2022-02-02T10:43:00Z">
        <w:r w:rsidRPr="00D7451B" w:rsidDel="00DA19D1">
          <w:rPr>
            <w:rFonts w:ascii="Times New Roman" w:hAnsi="Times New Roman" w:cs="Times New Roman"/>
            <w:sz w:val="24"/>
            <w:szCs w:val="24"/>
          </w:rPr>
          <w:delText>s</w:delText>
        </w:r>
      </w:del>
      <w:r w:rsidRPr="00D7451B">
        <w:rPr>
          <w:rFonts w:ascii="Times New Roman" w:hAnsi="Times New Roman" w:cs="Times New Roman"/>
          <w:sz w:val="24"/>
          <w:szCs w:val="24"/>
        </w:rPr>
        <w:t xml:space="preserve"> are all insignificant. At the end of 2021, in addition to the similar significant and negative associations with the average level </w:t>
      </w:r>
      <w:del w:id="734" w:author="Xin, Weining" w:date="2022-02-03T15:28:00Z">
        <w:r w:rsidRPr="00D7451B" w:rsidDel="00A81A68">
          <w:rPr>
            <w:rFonts w:ascii="Times New Roman" w:hAnsi="Times New Roman" w:cs="Times New Roman"/>
            <w:sz w:val="24"/>
            <w:szCs w:val="24"/>
          </w:rPr>
          <w:delText xml:space="preserve">and standard deviation </w:delText>
        </w:r>
      </w:del>
      <w:r w:rsidRPr="00D7451B">
        <w:rPr>
          <w:rFonts w:ascii="Times New Roman" w:hAnsi="Times New Roman" w:cs="Times New Roman"/>
          <w:sz w:val="24"/>
          <w:szCs w:val="24"/>
        </w:rPr>
        <w:t>of stringency index, cumulative E/O is significantly and negatively correlated with voice and accountability, as well as</w:t>
      </w:r>
      <w:ins w:id="735" w:author="Nair-Desai, Sameer" w:date="2022-02-02T10:43:00Z">
        <w:r w:rsidR="00DA19D1">
          <w:rPr>
            <w:rFonts w:ascii="Times New Roman" w:hAnsi="Times New Roman" w:cs="Times New Roman"/>
            <w:sz w:val="24"/>
            <w:szCs w:val="24"/>
          </w:rPr>
          <w:t xml:space="preserve"> with</w:t>
        </w:r>
      </w:ins>
      <w:r w:rsidRPr="00D7451B">
        <w:rPr>
          <w:rFonts w:ascii="Times New Roman" w:hAnsi="Times New Roman" w:cs="Times New Roman"/>
          <w:sz w:val="24"/>
          <w:szCs w:val="24"/>
        </w:rPr>
        <w:t xml:space="preserve"> urban population share in the </w:t>
      </w:r>
      <w:del w:id="736" w:author="Nair-Desai, Sameer" w:date="2022-02-02T10:43:00Z">
        <w:r w:rsidRPr="00D7451B" w:rsidDel="00DA19D1">
          <w:rPr>
            <w:rFonts w:ascii="Times New Roman" w:hAnsi="Times New Roman" w:cs="Times New Roman"/>
            <w:sz w:val="24"/>
            <w:szCs w:val="24"/>
          </w:rPr>
          <w:delText xml:space="preserve">international </w:delText>
        </w:r>
      </w:del>
      <w:ins w:id="737" w:author="Nair-Desai, Sameer" w:date="2022-02-02T10:43:00Z">
        <w:r w:rsidR="00DA19D1">
          <w:rPr>
            <w:rFonts w:ascii="Times New Roman" w:hAnsi="Times New Roman" w:cs="Times New Roman"/>
            <w:sz w:val="24"/>
            <w:szCs w:val="24"/>
          </w:rPr>
          <w:t>global</w:t>
        </w:r>
        <w:r w:rsidR="00DA19D1" w:rsidRPr="00D7451B">
          <w:rPr>
            <w:rFonts w:ascii="Times New Roman" w:hAnsi="Times New Roman" w:cs="Times New Roman"/>
            <w:sz w:val="24"/>
            <w:szCs w:val="24"/>
          </w:rPr>
          <w:t xml:space="preserve"> </w:t>
        </w:r>
      </w:ins>
      <w:r w:rsidRPr="00D7451B">
        <w:rPr>
          <w:rFonts w:ascii="Times New Roman" w:hAnsi="Times New Roman" w:cs="Times New Roman"/>
          <w:sz w:val="24"/>
          <w:szCs w:val="24"/>
        </w:rPr>
        <w:t>sample.</w:t>
      </w:r>
    </w:p>
    <w:p w14:paraId="2AE0E33F" w14:textId="41500DE4" w:rsidR="00E2307B" w:rsidRDefault="00E2307B" w:rsidP="000345F5">
      <w:pPr>
        <w:spacing w:line="360" w:lineRule="auto"/>
        <w:rPr>
          <w:ins w:id="738" w:author="Nair-Desai, Sameer" w:date="2022-02-02T10:43:00Z"/>
          <w:rFonts w:ascii="Times New Roman" w:hAnsi="Times New Roman" w:cs="Times New Roman"/>
          <w:sz w:val="24"/>
          <w:szCs w:val="24"/>
        </w:rPr>
      </w:pPr>
      <w:r w:rsidRPr="00D7451B">
        <w:rPr>
          <w:rFonts w:ascii="Times New Roman" w:hAnsi="Times New Roman" w:cs="Times New Roman"/>
          <w:sz w:val="24"/>
          <w:szCs w:val="24"/>
        </w:rPr>
        <w:tab/>
        <w:t xml:space="preserve">These results show that on average, countries that impose more stringent </w:t>
      </w:r>
      <w:ins w:id="739" w:author="Xin, Weining" w:date="2022-02-03T15:28:00Z">
        <w:r w:rsidR="00A81A68">
          <w:rPr>
            <w:rFonts w:ascii="Times New Roman" w:hAnsi="Times New Roman" w:cs="Times New Roman"/>
            <w:sz w:val="24"/>
            <w:szCs w:val="24"/>
          </w:rPr>
          <w:t xml:space="preserve">(on average) </w:t>
        </w:r>
      </w:ins>
      <w:del w:id="740" w:author="Xin, Weining" w:date="2022-02-03T15:28:00Z">
        <w:r w:rsidRPr="00D7451B" w:rsidDel="00A81A68">
          <w:rPr>
            <w:rFonts w:ascii="Times New Roman" w:hAnsi="Times New Roman" w:cs="Times New Roman"/>
            <w:sz w:val="24"/>
            <w:szCs w:val="24"/>
          </w:rPr>
          <w:delText xml:space="preserve">and more stable </w:delText>
        </w:r>
      </w:del>
      <w:r w:rsidRPr="00D7451B">
        <w:rPr>
          <w:rFonts w:ascii="Times New Roman" w:hAnsi="Times New Roman" w:cs="Times New Roman"/>
          <w:sz w:val="24"/>
          <w:szCs w:val="24"/>
        </w:rPr>
        <w:t xml:space="preserve">containment measures are likely to see a smaller gap </w:t>
      </w:r>
      <w:ins w:id="741" w:author="Nair-Desai, Sameer" w:date="2022-02-02T10:43:00Z">
        <w:r w:rsidR="00DA19D1">
          <w:rPr>
            <w:rFonts w:ascii="Times New Roman" w:hAnsi="Times New Roman" w:cs="Times New Roman"/>
            <w:sz w:val="24"/>
            <w:szCs w:val="24"/>
          </w:rPr>
          <w:t xml:space="preserve">emerge </w:t>
        </w:r>
      </w:ins>
      <w:r w:rsidRPr="00D7451B">
        <w:rPr>
          <w:rFonts w:ascii="Times New Roman" w:hAnsi="Times New Roman" w:cs="Times New Roman"/>
          <w:sz w:val="24"/>
          <w:szCs w:val="24"/>
        </w:rPr>
        <w:t xml:space="preserve">between their cumulative excess and official mortality. Also, countries in which there are higher perceptions of the extent to which its citizens are able to participate in selecting their government, freedom of expression, freedom of association, and a free media are likely to see a smaller gap between their cumulative excess and official mortality. One possible explanation of this result is that it would be harder for a country with higher perceptions of voice and accountability to manipulate officially reported mortality. Relatedly, countries with a higher </w:t>
      </w:r>
      <w:r w:rsidRPr="00D7451B">
        <w:rPr>
          <w:rFonts w:ascii="Times New Roman" w:hAnsi="Times New Roman" w:cs="Times New Roman"/>
          <w:sz w:val="24"/>
          <w:szCs w:val="24"/>
        </w:rPr>
        <w:lastRenderedPageBreak/>
        <w:t>urban population share would find it harder to manipulate officially reported mortality because urban population</w:t>
      </w:r>
      <w:ins w:id="742" w:author="Nair-Desai, Sameer" w:date="2022-02-02T10:45:00Z">
        <w:r w:rsidR="009716D4">
          <w:rPr>
            <w:rFonts w:ascii="Times New Roman" w:hAnsi="Times New Roman" w:cs="Times New Roman"/>
            <w:sz w:val="24"/>
            <w:szCs w:val="24"/>
          </w:rPr>
          <w:t>s</w:t>
        </w:r>
      </w:ins>
      <w:r w:rsidRPr="00D7451B">
        <w:rPr>
          <w:rFonts w:ascii="Times New Roman" w:hAnsi="Times New Roman" w:cs="Times New Roman"/>
          <w:sz w:val="24"/>
          <w:szCs w:val="24"/>
        </w:rPr>
        <w:t xml:space="preserve"> are likely to have better access to both domestic and international information. </w:t>
      </w:r>
    </w:p>
    <w:p w14:paraId="4398AF63" w14:textId="56EB585C" w:rsidR="00DA19D1" w:rsidRPr="00D7451B" w:rsidDel="00BF38B3" w:rsidRDefault="00DA19D1" w:rsidP="000345F5">
      <w:pPr>
        <w:spacing w:line="360" w:lineRule="auto"/>
        <w:rPr>
          <w:del w:id="743" w:author="Joshua Aizenman" w:date="2022-02-03T15:44:00Z"/>
          <w:rFonts w:ascii="Times New Roman" w:hAnsi="Times New Roman" w:cs="Times New Roman"/>
          <w:sz w:val="24"/>
          <w:szCs w:val="24"/>
        </w:rPr>
      </w:pPr>
    </w:p>
    <w:p w14:paraId="0C66ED62" w14:textId="0B93B728" w:rsidR="009C480D" w:rsidRDefault="009D1A15" w:rsidP="009C480D">
      <w:pPr>
        <w:spacing w:line="360" w:lineRule="auto"/>
        <w:rPr>
          <w:ins w:id="744" w:author="Xin, Weining" w:date="2022-02-03T15:18:00Z"/>
          <w:rFonts w:ascii="Times New Roman" w:hAnsi="Times New Roman" w:cs="Times New Roman"/>
          <w:sz w:val="24"/>
          <w:szCs w:val="24"/>
        </w:rPr>
      </w:pPr>
      <w:r w:rsidRPr="00D7451B">
        <w:rPr>
          <w:rFonts w:ascii="Times New Roman" w:eastAsia="Calibri" w:hAnsi="Times New Roman" w:cs="Times New Roman"/>
          <w:b/>
          <w:color w:val="000000" w:themeColor="text1"/>
          <w:sz w:val="24"/>
          <w:szCs w:val="24"/>
        </w:rPr>
        <w:t>Table 6</w:t>
      </w:r>
      <w:r w:rsidR="00383D0D" w:rsidRPr="00D7451B">
        <w:rPr>
          <w:rFonts w:ascii="Times New Roman" w:eastAsia="Calibri" w:hAnsi="Times New Roman" w:cs="Times New Roman"/>
          <w:b/>
          <w:color w:val="000000" w:themeColor="text1"/>
          <w:sz w:val="24"/>
          <w:szCs w:val="24"/>
        </w:rPr>
        <w:t>:</w:t>
      </w:r>
      <w:r w:rsidRPr="00D7451B">
        <w:rPr>
          <w:rFonts w:ascii="Times New Roman" w:eastAsia="Calibri" w:hAnsi="Times New Roman" w:cs="Times New Roman"/>
          <w:color w:val="000000" w:themeColor="text1"/>
          <w:sz w:val="24"/>
          <w:szCs w:val="24"/>
        </w:rPr>
        <w:t xml:space="preserve"> </w:t>
      </w:r>
      <w:r w:rsidR="00580C81">
        <w:rPr>
          <w:rFonts w:ascii="Times New Roman" w:eastAsia="Calibri" w:hAnsi="Times New Roman" w:cs="Times New Roman"/>
          <w:color w:val="000000" w:themeColor="text1"/>
          <w:sz w:val="24"/>
          <w:szCs w:val="24"/>
        </w:rPr>
        <w:t xml:space="preserve">Regressions of </w:t>
      </w:r>
      <w:r w:rsidRPr="00D7451B">
        <w:rPr>
          <w:rFonts w:ascii="Times New Roman" w:eastAsia="Calibri" w:hAnsi="Times New Roman" w:cs="Times New Roman"/>
          <w:color w:val="000000" w:themeColor="text1"/>
          <w:sz w:val="24"/>
          <w:szCs w:val="24"/>
        </w:rPr>
        <w:t xml:space="preserve">Cumulative Excess/Official </w:t>
      </w:r>
      <w:del w:id="745" w:author="Nair-Desai, Sameer" w:date="2022-02-02T10:38:00Z">
        <w:r w:rsidRPr="00D7451B" w:rsidDel="00525E77">
          <w:rPr>
            <w:rFonts w:ascii="Times New Roman" w:eastAsia="Calibri" w:hAnsi="Times New Roman" w:cs="Times New Roman"/>
            <w:color w:val="000000" w:themeColor="text1"/>
            <w:sz w:val="24"/>
            <w:szCs w:val="24"/>
          </w:rPr>
          <w:delText>COVID</w:delText>
        </w:r>
      </w:del>
      <w:ins w:id="746" w:author="Nair-Desai, Sameer" w:date="2022-02-02T10:39:00Z">
        <w:r w:rsidR="00525E77">
          <w:rPr>
            <w:rFonts w:ascii="Times New Roman" w:eastAsia="Calibri" w:hAnsi="Times New Roman" w:cs="Times New Roman"/>
            <w:color w:val="000000" w:themeColor="text1"/>
            <w:sz w:val="24"/>
            <w:szCs w:val="24"/>
          </w:rPr>
          <w:t>Covid</w:t>
        </w:r>
      </w:ins>
      <w:r w:rsidRPr="00D7451B">
        <w:rPr>
          <w:rFonts w:ascii="Times New Roman" w:eastAsia="Calibri" w:hAnsi="Times New Roman" w:cs="Times New Roman"/>
          <w:color w:val="000000" w:themeColor="text1"/>
          <w:sz w:val="24"/>
          <w:szCs w:val="24"/>
        </w:rPr>
        <w:t xml:space="preserve">-19 Death Ratios across Countries with Additional Controls, 2020 and 2021.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59"/>
        <w:gridCol w:w="3053"/>
        <w:gridCol w:w="3068"/>
      </w:tblGrid>
      <w:tr w:rsidR="009C480D" w:rsidRPr="009C480D" w14:paraId="764A278C" w14:textId="77777777" w:rsidTr="009C480D">
        <w:trPr>
          <w:tblCellSpacing w:w="15" w:type="dxa"/>
        </w:trPr>
        <w:tc>
          <w:tcPr>
            <w:tcW w:w="0" w:type="auto"/>
            <w:gridSpan w:val="3"/>
            <w:tcBorders>
              <w:bottom w:val="single" w:sz="6" w:space="0" w:color="000000"/>
            </w:tcBorders>
            <w:vAlign w:val="center"/>
            <w:hideMark/>
          </w:tcPr>
          <w:p w14:paraId="388F8E1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9C480D" w:rsidRPr="009C480D" w14:paraId="56032D5B" w14:textId="77777777" w:rsidTr="009C480D">
        <w:trPr>
          <w:tblCellSpacing w:w="15" w:type="dxa"/>
        </w:trPr>
        <w:tc>
          <w:tcPr>
            <w:tcW w:w="0" w:type="auto"/>
            <w:vAlign w:val="center"/>
            <w:hideMark/>
          </w:tcPr>
          <w:p w14:paraId="15DC0BF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c>
          <w:tcPr>
            <w:tcW w:w="0" w:type="auto"/>
            <w:gridSpan w:val="2"/>
            <w:vAlign w:val="center"/>
            <w:hideMark/>
          </w:tcPr>
          <w:p w14:paraId="35C4B29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i/>
                <w:iCs/>
                <w:sz w:val="24"/>
                <w:szCs w:val="24"/>
                <w:lang w:eastAsia="zh-CN"/>
              </w:rPr>
              <w:t>Dependent variable:</w:t>
            </w:r>
          </w:p>
        </w:tc>
      </w:tr>
      <w:tr w:rsidR="009C480D" w:rsidRPr="009C480D" w14:paraId="509CD5BE" w14:textId="77777777" w:rsidTr="009C480D">
        <w:trPr>
          <w:tblCellSpacing w:w="15" w:type="dxa"/>
        </w:trPr>
        <w:tc>
          <w:tcPr>
            <w:tcW w:w="0" w:type="auto"/>
            <w:vAlign w:val="center"/>
            <w:hideMark/>
          </w:tcPr>
          <w:p w14:paraId="52EFDD3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gridSpan w:val="2"/>
            <w:tcBorders>
              <w:bottom w:val="single" w:sz="6" w:space="0" w:color="000000"/>
            </w:tcBorders>
            <w:vAlign w:val="center"/>
            <w:hideMark/>
          </w:tcPr>
          <w:p w14:paraId="57075D8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5F37FC4" w14:textId="77777777" w:rsidTr="009C480D">
        <w:trPr>
          <w:tblCellSpacing w:w="15" w:type="dxa"/>
        </w:trPr>
        <w:tc>
          <w:tcPr>
            <w:tcW w:w="0" w:type="auto"/>
            <w:vAlign w:val="center"/>
            <w:hideMark/>
          </w:tcPr>
          <w:p w14:paraId="2BC0CCF7"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c>
          <w:tcPr>
            <w:tcW w:w="0" w:type="auto"/>
            <w:gridSpan w:val="2"/>
            <w:vAlign w:val="center"/>
            <w:hideMark/>
          </w:tcPr>
          <w:p w14:paraId="1E83EBA3" w14:textId="39C4CFF4" w:rsidR="009C480D" w:rsidRPr="009C480D" w:rsidRDefault="00E54721">
            <w:pPr>
              <w:spacing w:after="0" w:line="240" w:lineRule="auto"/>
              <w:jc w:val="center"/>
              <w:rPr>
                <w:rFonts w:ascii="Times New Roman" w:eastAsia="Times New Roman" w:hAnsi="Times New Roman" w:cs="Times New Roman"/>
                <w:sz w:val="24"/>
                <w:szCs w:val="24"/>
                <w:lang w:eastAsia="zh-CN"/>
              </w:rPr>
            </w:pPr>
            <w:ins w:id="747" w:author="Joshua Aizenman" w:date="2022-02-04T15:33:00Z">
              <w:r w:rsidRPr="00D7451B">
                <w:rPr>
                  <w:rFonts w:ascii="Times New Roman" w:hAnsi="Times New Roman" w:cs="Times New Roman"/>
                  <w:sz w:val="24"/>
                  <w:szCs w:val="24"/>
                </w:rPr>
                <w:t>December 2020 and December 2021</w:t>
              </w:r>
            </w:ins>
            <w:del w:id="748" w:author="Joshua Aizenman" w:date="2022-02-04T15:33:00Z">
              <w:r w:rsidR="009C480D" w:rsidRPr="009C480D" w:rsidDel="00E54721">
                <w:rPr>
                  <w:rFonts w:ascii="Times New Roman" w:eastAsia="Times New Roman" w:hAnsi="Times New Roman" w:cs="Times New Roman"/>
                  <w:sz w:val="24"/>
                  <w:szCs w:val="24"/>
                  <w:lang w:eastAsia="zh-CN"/>
                </w:rPr>
                <w:delText>As of December 28 2020</w:delText>
              </w:r>
            </w:del>
          </w:p>
        </w:tc>
      </w:tr>
      <w:tr w:rsidR="009C480D" w:rsidRPr="009C480D" w14:paraId="21C09C93" w14:textId="77777777" w:rsidTr="009C480D">
        <w:trPr>
          <w:tblCellSpacing w:w="15" w:type="dxa"/>
        </w:trPr>
        <w:tc>
          <w:tcPr>
            <w:tcW w:w="0" w:type="auto"/>
            <w:vAlign w:val="center"/>
            <w:hideMark/>
          </w:tcPr>
          <w:p w14:paraId="29795AD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F9EE5B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w:t>
            </w:r>
          </w:p>
        </w:tc>
        <w:tc>
          <w:tcPr>
            <w:tcW w:w="0" w:type="auto"/>
            <w:vAlign w:val="center"/>
            <w:hideMark/>
          </w:tcPr>
          <w:p w14:paraId="7DE052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(2)</w:t>
            </w:r>
          </w:p>
        </w:tc>
      </w:tr>
      <w:tr w:rsidR="009C480D" w:rsidRPr="009C480D" w14:paraId="366410B0" w14:textId="77777777" w:rsidTr="009C480D">
        <w:trPr>
          <w:tblCellSpacing w:w="15" w:type="dxa"/>
        </w:trPr>
        <w:tc>
          <w:tcPr>
            <w:tcW w:w="0" w:type="auto"/>
            <w:gridSpan w:val="3"/>
            <w:tcBorders>
              <w:bottom w:val="single" w:sz="6" w:space="0" w:color="000000"/>
            </w:tcBorders>
            <w:vAlign w:val="center"/>
            <w:hideMark/>
          </w:tcPr>
          <w:p w14:paraId="75436AC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9C480D" w:rsidRPr="009C480D" w14:paraId="359BA6D9" w14:textId="77777777" w:rsidTr="009C480D">
        <w:trPr>
          <w:tblCellSpacing w:w="15" w:type="dxa"/>
        </w:trPr>
        <w:tc>
          <w:tcPr>
            <w:tcW w:w="0" w:type="auto"/>
            <w:vAlign w:val="center"/>
            <w:hideMark/>
          </w:tcPr>
          <w:p w14:paraId="37E0F300"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Stringency Index (mean)</w:t>
            </w:r>
          </w:p>
        </w:tc>
        <w:tc>
          <w:tcPr>
            <w:tcW w:w="0" w:type="auto"/>
            <w:vAlign w:val="center"/>
            <w:hideMark/>
          </w:tcPr>
          <w:p w14:paraId="4BD7104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-6.7001</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1498665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-1.4606</w:t>
            </w:r>
            <w:r w:rsidRPr="009C480D">
              <w:rPr>
                <w:rFonts w:ascii="Times New Roman" w:eastAsia="Times New Roman" w:hAnsi="Times New Roman" w:cs="Times New Roman"/>
                <w:sz w:val="24"/>
                <w:szCs w:val="24"/>
                <w:vertAlign w:val="superscript"/>
                <w:lang w:eastAsia="zh-CN"/>
              </w:rPr>
              <w:t>***</w:t>
            </w:r>
          </w:p>
        </w:tc>
      </w:tr>
      <w:tr w:rsidR="009C480D" w:rsidRPr="009C480D" w14:paraId="014D0B1C" w14:textId="77777777" w:rsidTr="009C480D">
        <w:trPr>
          <w:tblCellSpacing w:w="15" w:type="dxa"/>
        </w:trPr>
        <w:tc>
          <w:tcPr>
            <w:tcW w:w="0" w:type="auto"/>
            <w:vAlign w:val="center"/>
            <w:hideMark/>
          </w:tcPr>
          <w:p w14:paraId="2F5C9AF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EB2B2A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(1.7635)</w:t>
            </w:r>
          </w:p>
        </w:tc>
        <w:tc>
          <w:tcPr>
            <w:tcW w:w="0" w:type="auto"/>
            <w:vAlign w:val="center"/>
            <w:hideMark/>
          </w:tcPr>
          <w:p w14:paraId="787D7DB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(0.3166)</w:t>
            </w:r>
          </w:p>
        </w:tc>
      </w:tr>
      <w:tr w:rsidR="009C480D" w:rsidRPr="009C480D" w14:paraId="07190FD4" w14:textId="77777777" w:rsidTr="009C480D">
        <w:trPr>
          <w:tblCellSpacing w:w="15" w:type="dxa"/>
        </w:trPr>
        <w:tc>
          <w:tcPr>
            <w:tcW w:w="0" w:type="auto"/>
            <w:vAlign w:val="center"/>
            <w:hideMark/>
          </w:tcPr>
          <w:p w14:paraId="03AFF00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987253"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6668C16"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F43B0CD" w14:textId="77777777" w:rsidTr="009C480D">
        <w:trPr>
          <w:tblCellSpacing w:w="15" w:type="dxa"/>
        </w:trPr>
        <w:tc>
          <w:tcPr>
            <w:tcW w:w="0" w:type="auto"/>
            <w:vAlign w:val="center"/>
            <w:hideMark/>
          </w:tcPr>
          <w:p w14:paraId="6780E9E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Population Density</w:t>
            </w:r>
          </w:p>
        </w:tc>
        <w:tc>
          <w:tcPr>
            <w:tcW w:w="0" w:type="auto"/>
            <w:vAlign w:val="center"/>
            <w:hideMark/>
          </w:tcPr>
          <w:p w14:paraId="579AB52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-0.00003</w:t>
            </w:r>
          </w:p>
        </w:tc>
        <w:tc>
          <w:tcPr>
            <w:tcW w:w="0" w:type="auto"/>
            <w:vAlign w:val="center"/>
            <w:hideMark/>
          </w:tcPr>
          <w:p w14:paraId="6524C91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0.0002</w:t>
            </w:r>
          </w:p>
        </w:tc>
      </w:tr>
      <w:tr w:rsidR="009C480D" w:rsidRPr="009C480D" w14:paraId="64E9114D" w14:textId="77777777" w:rsidTr="009C480D">
        <w:trPr>
          <w:tblCellSpacing w:w="15" w:type="dxa"/>
        </w:trPr>
        <w:tc>
          <w:tcPr>
            <w:tcW w:w="0" w:type="auto"/>
            <w:vAlign w:val="center"/>
            <w:hideMark/>
          </w:tcPr>
          <w:p w14:paraId="72E297D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9E7039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(0.0277)</w:t>
            </w:r>
          </w:p>
        </w:tc>
        <w:tc>
          <w:tcPr>
            <w:tcW w:w="0" w:type="auto"/>
            <w:vAlign w:val="center"/>
            <w:hideMark/>
          </w:tcPr>
          <w:p w14:paraId="2E82A4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(0.0044)</w:t>
            </w:r>
          </w:p>
        </w:tc>
      </w:tr>
      <w:tr w:rsidR="009C480D" w:rsidRPr="009C480D" w14:paraId="1A55852D" w14:textId="77777777" w:rsidTr="009C480D">
        <w:trPr>
          <w:tblCellSpacing w:w="15" w:type="dxa"/>
        </w:trPr>
        <w:tc>
          <w:tcPr>
            <w:tcW w:w="0" w:type="auto"/>
            <w:vAlign w:val="center"/>
            <w:hideMark/>
          </w:tcPr>
          <w:p w14:paraId="5C499EA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F591550"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79355F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5FD353F" w14:textId="77777777" w:rsidTr="009C480D">
        <w:trPr>
          <w:tblCellSpacing w:w="15" w:type="dxa"/>
        </w:trPr>
        <w:tc>
          <w:tcPr>
            <w:tcW w:w="0" w:type="auto"/>
            <w:vAlign w:val="center"/>
            <w:hideMark/>
          </w:tcPr>
          <w:p w14:paraId="5DE2DBC6"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Urban Population Share</w:t>
            </w:r>
          </w:p>
        </w:tc>
        <w:tc>
          <w:tcPr>
            <w:tcW w:w="0" w:type="auto"/>
            <w:vAlign w:val="center"/>
            <w:hideMark/>
          </w:tcPr>
          <w:p w14:paraId="63161F4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-1.8736</w:t>
            </w:r>
          </w:p>
        </w:tc>
        <w:tc>
          <w:tcPr>
            <w:tcW w:w="0" w:type="auto"/>
            <w:vAlign w:val="center"/>
            <w:hideMark/>
          </w:tcPr>
          <w:p w14:paraId="62BA092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-0.5209</w:t>
            </w:r>
            <w:r w:rsidRPr="009C480D">
              <w:rPr>
                <w:rFonts w:ascii="Times New Roman" w:eastAsia="Times New Roman" w:hAnsi="Times New Roman" w:cs="Times New Roman"/>
                <w:sz w:val="24"/>
                <w:szCs w:val="24"/>
                <w:vertAlign w:val="superscript"/>
                <w:lang w:eastAsia="zh-CN"/>
              </w:rPr>
              <w:t>**</w:t>
            </w:r>
          </w:p>
        </w:tc>
      </w:tr>
      <w:tr w:rsidR="009C480D" w:rsidRPr="009C480D" w14:paraId="5F8D3542" w14:textId="77777777" w:rsidTr="009C480D">
        <w:trPr>
          <w:tblCellSpacing w:w="15" w:type="dxa"/>
        </w:trPr>
        <w:tc>
          <w:tcPr>
            <w:tcW w:w="0" w:type="auto"/>
            <w:vAlign w:val="center"/>
            <w:hideMark/>
          </w:tcPr>
          <w:p w14:paraId="2DF067D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ACC4E3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(1.4753)</w:t>
            </w:r>
          </w:p>
        </w:tc>
        <w:tc>
          <w:tcPr>
            <w:tcW w:w="0" w:type="auto"/>
            <w:vAlign w:val="center"/>
            <w:hideMark/>
          </w:tcPr>
          <w:p w14:paraId="0AE0724A"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(0.2276)</w:t>
            </w:r>
          </w:p>
        </w:tc>
      </w:tr>
      <w:tr w:rsidR="009C480D" w:rsidRPr="009C480D" w14:paraId="1BB72A3D" w14:textId="77777777" w:rsidTr="009C480D">
        <w:trPr>
          <w:tblCellSpacing w:w="15" w:type="dxa"/>
        </w:trPr>
        <w:tc>
          <w:tcPr>
            <w:tcW w:w="0" w:type="auto"/>
            <w:vAlign w:val="center"/>
            <w:hideMark/>
          </w:tcPr>
          <w:p w14:paraId="4740FD8B"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234B8BCC"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243EE3D5"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65D17DC" w14:textId="77777777" w:rsidTr="009C480D">
        <w:trPr>
          <w:tblCellSpacing w:w="15" w:type="dxa"/>
        </w:trPr>
        <w:tc>
          <w:tcPr>
            <w:tcW w:w="0" w:type="auto"/>
            <w:vAlign w:val="center"/>
            <w:hideMark/>
          </w:tcPr>
          <w:p w14:paraId="5CDC210D"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Aged 65+ Population Share</w:t>
            </w:r>
          </w:p>
        </w:tc>
        <w:tc>
          <w:tcPr>
            <w:tcW w:w="0" w:type="auto"/>
            <w:vAlign w:val="center"/>
            <w:hideMark/>
          </w:tcPr>
          <w:p w14:paraId="03ECE71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0.7895</w:t>
            </w:r>
          </w:p>
        </w:tc>
        <w:tc>
          <w:tcPr>
            <w:tcW w:w="0" w:type="auto"/>
            <w:vAlign w:val="center"/>
            <w:hideMark/>
          </w:tcPr>
          <w:p w14:paraId="3269F80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0.4884</w:t>
            </w:r>
          </w:p>
        </w:tc>
      </w:tr>
      <w:tr w:rsidR="009C480D" w:rsidRPr="009C480D" w14:paraId="5777742A" w14:textId="77777777" w:rsidTr="009C480D">
        <w:trPr>
          <w:tblCellSpacing w:w="15" w:type="dxa"/>
        </w:trPr>
        <w:tc>
          <w:tcPr>
            <w:tcW w:w="0" w:type="auto"/>
            <w:vAlign w:val="center"/>
            <w:hideMark/>
          </w:tcPr>
          <w:p w14:paraId="5C691B4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74944A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(5.6879)</w:t>
            </w:r>
          </w:p>
        </w:tc>
        <w:tc>
          <w:tcPr>
            <w:tcW w:w="0" w:type="auto"/>
            <w:vAlign w:val="center"/>
            <w:hideMark/>
          </w:tcPr>
          <w:p w14:paraId="60DB4874"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(0.8804)</w:t>
            </w:r>
          </w:p>
        </w:tc>
      </w:tr>
      <w:tr w:rsidR="009C480D" w:rsidRPr="009C480D" w14:paraId="2E9CA352" w14:textId="77777777" w:rsidTr="009C480D">
        <w:trPr>
          <w:tblCellSpacing w:w="15" w:type="dxa"/>
        </w:trPr>
        <w:tc>
          <w:tcPr>
            <w:tcW w:w="0" w:type="auto"/>
            <w:vAlign w:val="center"/>
            <w:hideMark/>
          </w:tcPr>
          <w:p w14:paraId="1CB049E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210B455"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5E2F34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221519C" w14:textId="77777777" w:rsidTr="009C480D">
        <w:trPr>
          <w:tblCellSpacing w:w="15" w:type="dxa"/>
        </w:trPr>
        <w:tc>
          <w:tcPr>
            <w:tcW w:w="0" w:type="auto"/>
            <w:vAlign w:val="center"/>
            <w:hideMark/>
          </w:tcPr>
          <w:p w14:paraId="4A324C2B"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GDP per Capita</w:t>
            </w:r>
          </w:p>
        </w:tc>
        <w:tc>
          <w:tcPr>
            <w:tcW w:w="0" w:type="auto"/>
            <w:vAlign w:val="center"/>
            <w:hideMark/>
          </w:tcPr>
          <w:p w14:paraId="06A0DD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0.0016</w:t>
            </w:r>
          </w:p>
        </w:tc>
        <w:tc>
          <w:tcPr>
            <w:tcW w:w="0" w:type="auto"/>
            <w:vAlign w:val="center"/>
            <w:hideMark/>
          </w:tcPr>
          <w:p w14:paraId="644FBD6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0.0001</w:t>
            </w:r>
          </w:p>
        </w:tc>
      </w:tr>
      <w:tr w:rsidR="009C480D" w:rsidRPr="009C480D" w14:paraId="7CB7ED73" w14:textId="77777777" w:rsidTr="009C480D">
        <w:trPr>
          <w:tblCellSpacing w:w="15" w:type="dxa"/>
        </w:trPr>
        <w:tc>
          <w:tcPr>
            <w:tcW w:w="0" w:type="auto"/>
            <w:vAlign w:val="center"/>
            <w:hideMark/>
          </w:tcPr>
          <w:p w14:paraId="3344B4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DDDA71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(0.0023)</w:t>
            </w:r>
          </w:p>
        </w:tc>
        <w:tc>
          <w:tcPr>
            <w:tcW w:w="0" w:type="auto"/>
            <w:vAlign w:val="center"/>
            <w:hideMark/>
          </w:tcPr>
          <w:p w14:paraId="6B60D42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(0.0004)</w:t>
            </w:r>
          </w:p>
        </w:tc>
      </w:tr>
      <w:tr w:rsidR="009C480D" w:rsidRPr="009C480D" w14:paraId="684BFBA1" w14:textId="77777777" w:rsidTr="009C480D">
        <w:trPr>
          <w:tblCellSpacing w:w="15" w:type="dxa"/>
        </w:trPr>
        <w:tc>
          <w:tcPr>
            <w:tcW w:w="0" w:type="auto"/>
            <w:vAlign w:val="center"/>
            <w:hideMark/>
          </w:tcPr>
          <w:p w14:paraId="371D5C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C7CE57A"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5E7C797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23C649E5" w14:textId="77777777" w:rsidTr="009C480D">
        <w:trPr>
          <w:tblCellSpacing w:w="15" w:type="dxa"/>
        </w:trPr>
        <w:tc>
          <w:tcPr>
            <w:tcW w:w="0" w:type="auto"/>
            <w:vAlign w:val="center"/>
            <w:hideMark/>
          </w:tcPr>
          <w:p w14:paraId="46013AEF"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Rule of Law</w:t>
            </w:r>
          </w:p>
        </w:tc>
        <w:tc>
          <w:tcPr>
            <w:tcW w:w="0" w:type="auto"/>
            <w:vAlign w:val="center"/>
            <w:hideMark/>
          </w:tcPr>
          <w:p w14:paraId="383ECEC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-68.6499</w:t>
            </w:r>
          </w:p>
        </w:tc>
        <w:tc>
          <w:tcPr>
            <w:tcW w:w="0" w:type="auto"/>
            <w:vAlign w:val="center"/>
            <w:hideMark/>
          </w:tcPr>
          <w:p w14:paraId="5C903822"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-10.8300</w:t>
            </w:r>
          </w:p>
        </w:tc>
      </w:tr>
      <w:tr w:rsidR="009C480D" w:rsidRPr="009C480D" w14:paraId="792D3A39" w14:textId="77777777" w:rsidTr="009C480D">
        <w:trPr>
          <w:tblCellSpacing w:w="15" w:type="dxa"/>
        </w:trPr>
        <w:tc>
          <w:tcPr>
            <w:tcW w:w="0" w:type="auto"/>
            <w:vAlign w:val="center"/>
            <w:hideMark/>
          </w:tcPr>
          <w:p w14:paraId="090D8BF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7C052C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(88.3245)</w:t>
            </w:r>
          </w:p>
        </w:tc>
        <w:tc>
          <w:tcPr>
            <w:tcW w:w="0" w:type="auto"/>
            <w:vAlign w:val="center"/>
            <w:hideMark/>
          </w:tcPr>
          <w:p w14:paraId="5834B5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(13.4513)</w:t>
            </w:r>
          </w:p>
        </w:tc>
      </w:tr>
      <w:tr w:rsidR="009C480D" w:rsidRPr="009C480D" w14:paraId="717B01FA" w14:textId="77777777" w:rsidTr="009C480D">
        <w:trPr>
          <w:tblCellSpacing w:w="15" w:type="dxa"/>
        </w:trPr>
        <w:tc>
          <w:tcPr>
            <w:tcW w:w="0" w:type="auto"/>
            <w:vAlign w:val="center"/>
            <w:hideMark/>
          </w:tcPr>
          <w:p w14:paraId="571F94B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9A168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F606E7A"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70BF55BA" w14:textId="77777777" w:rsidTr="009C480D">
        <w:trPr>
          <w:tblCellSpacing w:w="15" w:type="dxa"/>
        </w:trPr>
        <w:tc>
          <w:tcPr>
            <w:tcW w:w="0" w:type="auto"/>
            <w:vAlign w:val="center"/>
            <w:hideMark/>
          </w:tcPr>
          <w:p w14:paraId="1707D4DA"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Voice and Accountability</w:t>
            </w:r>
          </w:p>
        </w:tc>
        <w:tc>
          <w:tcPr>
            <w:tcW w:w="0" w:type="auto"/>
            <w:vAlign w:val="center"/>
            <w:hideMark/>
          </w:tcPr>
          <w:p w14:paraId="227D5A9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-46.8555</w:t>
            </w:r>
          </w:p>
        </w:tc>
        <w:tc>
          <w:tcPr>
            <w:tcW w:w="0" w:type="auto"/>
            <w:vAlign w:val="center"/>
            <w:hideMark/>
          </w:tcPr>
          <w:p w14:paraId="3E08C02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-16.8622</w:t>
            </w:r>
            <w:r w:rsidRPr="009C480D">
              <w:rPr>
                <w:rFonts w:ascii="Times New Roman" w:eastAsia="Times New Roman" w:hAnsi="Times New Roman" w:cs="Times New Roman"/>
                <w:sz w:val="24"/>
                <w:szCs w:val="24"/>
                <w:vertAlign w:val="superscript"/>
                <w:lang w:eastAsia="zh-CN"/>
              </w:rPr>
              <w:t>**</w:t>
            </w:r>
          </w:p>
        </w:tc>
      </w:tr>
      <w:tr w:rsidR="009C480D" w:rsidRPr="009C480D" w14:paraId="50DB3A3B" w14:textId="77777777" w:rsidTr="009C480D">
        <w:trPr>
          <w:tblCellSpacing w:w="15" w:type="dxa"/>
        </w:trPr>
        <w:tc>
          <w:tcPr>
            <w:tcW w:w="0" w:type="auto"/>
            <w:vAlign w:val="center"/>
            <w:hideMark/>
          </w:tcPr>
          <w:p w14:paraId="7748B30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3B0A354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(46.6651)</w:t>
            </w:r>
          </w:p>
        </w:tc>
        <w:tc>
          <w:tcPr>
            <w:tcW w:w="0" w:type="auto"/>
            <w:vAlign w:val="center"/>
            <w:hideMark/>
          </w:tcPr>
          <w:p w14:paraId="11AA646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(6.9482)</w:t>
            </w:r>
          </w:p>
        </w:tc>
      </w:tr>
      <w:tr w:rsidR="009C480D" w:rsidRPr="009C480D" w14:paraId="4F96BDA0" w14:textId="77777777" w:rsidTr="009C480D">
        <w:trPr>
          <w:tblCellSpacing w:w="15" w:type="dxa"/>
        </w:trPr>
        <w:tc>
          <w:tcPr>
            <w:tcW w:w="0" w:type="auto"/>
            <w:vAlign w:val="center"/>
            <w:hideMark/>
          </w:tcPr>
          <w:p w14:paraId="0555CFB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480E50A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83836AF"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4665ED62" w14:textId="77777777" w:rsidTr="009C480D">
        <w:trPr>
          <w:tblCellSpacing w:w="15" w:type="dxa"/>
        </w:trPr>
        <w:tc>
          <w:tcPr>
            <w:tcW w:w="0" w:type="auto"/>
            <w:vAlign w:val="center"/>
            <w:hideMark/>
          </w:tcPr>
          <w:p w14:paraId="64F58C19"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Government Effectiveness</w:t>
            </w:r>
          </w:p>
        </w:tc>
        <w:tc>
          <w:tcPr>
            <w:tcW w:w="0" w:type="auto"/>
            <w:vAlign w:val="center"/>
            <w:hideMark/>
          </w:tcPr>
          <w:p w14:paraId="3B0C874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49.3036</w:t>
            </w:r>
          </w:p>
        </w:tc>
        <w:tc>
          <w:tcPr>
            <w:tcW w:w="0" w:type="auto"/>
            <w:vAlign w:val="center"/>
            <w:hideMark/>
          </w:tcPr>
          <w:p w14:paraId="6AAE93B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9.2876</w:t>
            </w:r>
          </w:p>
        </w:tc>
      </w:tr>
      <w:tr w:rsidR="009C480D" w:rsidRPr="009C480D" w14:paraId="28821923" w14:textId="77777777" w:rsidTr="009C480D">
        <w:trPr>
          <w:tblCellSpacing w:w="15" w:type="dxa"/>
        </w:trPr>
        <w:tc>
          <w:tcPr>
            <w:tcW w:w="0" w:type="auto"/>
            <w:vAlign w:val="center"/>
            <w:hideMark/>
          </w:tcPr>
          <w:p w14:paraId="4F50A5E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63F8D4C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(76.6822)</w:t>
            </w:r>
          </w:p>
        </w:tc>
        <w:tc>
          <w:tcPr>
            <w:tcW w:w="0" w:type="auto"/>
            <w:vAlign w:val="center"/>
            <w:hideMark/>
          </w:tcPr>
          <w:p w14:paraId="5C078B91"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(12.3814)</w:t>
            </w:r>
          </w:p>
        </w:tc>
      </w:tr>
      <w:tr w:rsidR="009C480D" w:rsidRPr="009C480D" w14:paraId="0BFF7224" w14:textId="77777777" w:rsidTr="009C480D">
        <w:trPr>
          <w:tblCellSpacing w:w="15" w:type="dxa"/>
        </w:trPr>
        <w:tc>
          <w:tcPr>
            <w:tcW w:w="0" w:type="auto"/>
            <w:vAlign w:val="center"/>
            <w:hideMark/>
          </w:tcPr>
          <w:p w14:paraId="220B16E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1E7B5951"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7D1E3C62"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7045DAF" w14:textId="77777777" w:rsidTr="009C480D">
        <w:trPr>
          <w:tblCellSpacing w:w="15" w:type="dxa"/>
        </w:trPr>
        <w:tc>
          <w:tcPr>
            <w:tcW w:w="0" w:type="auto"/>
            <w:vAlign w:val="center"/>
            <w:hideMark/>
          </w:tcPr>
          <w:p w14:paraId="61CA905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Total Vaccinations per Hundred Population</w:t>
            </w:r>
          </w:p>
        </w:tc>
        <w:tc>
          <w:tcPr>
            <w:tcW w:w="0" w:type="auto"/>
            <w:vAlign w:val="center"/>
            <w:hideMark/>
          </w:tcPr>
          <w:p w14:paraId="33103B7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p>
        </w:tc>
        <w:tc>
          <w:tcPr>
            <w:tcW w:w="0" w:type="auto"/>
            <w:vAlign w:val="center"/>
            <w:hideMark/>
          </w:tcPr>
          <w:p w14:paraId="10C6004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0.0967</w:t>
            </w:r>
          </w:p>
        </w:tc>
      </w:tr>
      <w:tr w:rsidR="009C480D" w:rsidRPr="009C480D" w14:paraId="561AFEFB" w14:textId="77777777" w:rsidTr="009C480D">
        <w:trPr>
          <w:tblCellSpacing w:w="15" w:type="dxa"/>
        </w:trPr>
        <w:tc>
          <w:tcPr>
            <w:tcW w:w="0" w:type="auto"/>
            <w:vAlign w:val="center"/>
            <w:hideMark/>
          </w:tcPr>
          <w:p w14:paraId="1D8AD28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1BB313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355D448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(0.0857)</w:t>
            </w:r>
          </w:p>
        </w:tc>
      </w:tr>
      <w:tr w:rsidR="009C480D" w:rsidRPr="009C480D" w14:paraId="21E4A59F" w14:textId="77777777" w:rsidTr="009C480D">
        <w:trPr>
          <w:tblCellSpacing w:w="15" w:type="dxa"/>
        </w:trPr>
        <w:tc>
          <w:tcPr>
            <w:tcW w:w="0" w:type="auto"/>
            <w:vAlign w:val="center"/>
            <w:hideMark/>
          </w:tcPr>
          <w:p w14:paraId="64B4BA6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045FC562"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6923EA69"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8F3E4BE" w14:textId="77777777" w:rsidTr="009C480D">
        <w:trPr>
          <w:tblCellSpacing w:w="15" w:type="dxa"/>
        </w:trPr>
        <w:tc>
          <w:tcPr>
            <w:tcW w:w="0" w:type="auto"/>
            <w:vAlign w:val="center"/>
            <w:hideMark/>
          </w:tcPr>
          <w:p w14:paraId="5BB298AE"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Constant</w:t>
            </w:r>
          </w:p>
        </w:tc>
        <w:tc>
          <w:tcPr>
            <w:tcW w:w="0" w:type="auto"/>
            <w:vAlign w:val="center"/>
            <w:hideMark/>
          </w:tcPr>
          <w:p w14:paraId="6D9835D5"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522.4199</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0356186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111.4474</w:t>
            </w:r>
            <w:r w:rsidRPr="009C480D">
              <w:rPr>
                <w:rFonts w:ascii="Times New Roman" w:eastAsia="Times New Roman" w:hAnsi="Times New Roman" w:cs="Times New Roman"/>
                <w:sz w:val="24"/>
                <w:szCs w:val="24"/>
                <w:vertAlign w:val="superscript"/>
                <w:lang w:eastAsia="zh-CN"/>
              </w:rPr>
              <w:t>***</w:t>
            </w:r>
          </w:p>
        </w:tc>
      </w:tr>
      <w:tr w:rsidR="009C480D" w:rsidRPr="009C480D" w14:paraId="58F407DA" w14:textId="77777777" w:rsidTr="009C480D">
        <w:trPr>
          <w:tblCellSpacing w:w="15" w:type="dxa"/>
        </w:trPr>
        <w:tc>
          <w:tcPr>
            <w:tcW w:w="0" w:type="auto"/>
            <w:vAlign w:val="center"/>
            <w:hideMark/>
          </w:tcPr>
          <w:p w14:paraId="5F9B0A03"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59DC0FB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(127.3960)</w:t>
            </w:r>
          </w:p>
        </w:tc>
        <w:tc>
          <w:tcPr>
            <w:tcW w:w="0" w:type="auto"/>
            <w:vAlign w:val="center"/>
            <w:hideMark/>
          </w:tcPr>
          <w:p w14:paraId="6A54F97C"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(19.7534)</w:t>
            </w:r>
          </w:p>
        </w:tc>
      </w:tr>
      <w:tr w:rsidR="009C480D" w:rsidRPr="009C480D" w14:paraId="03958125" w14:textId="77777777" w:rsidTr="009C480D">
        <w:trPr>
          <w:tblCellSpacing w:w="15" w:type="dxa"/>
        </w:trPr>
        <w:tc>
          <w:tcPr>
            <w:tcW w:w="0" w:type="auto"/>
            <w:vAlign w:val="center"/>
            <w:hideMark/>
          </w:tcPr>
          <w:p w14:paraId="24DE0F10"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c>
          <w:tcPr>
            <w:tcW w:w="0" w:type="auto"/>
            <w:vAlign w:val="center"/>
            <w:hideMark/>
          </w:tcPr>
          <w:p w14:paraId="75F49C9F" w14:textId="77777777" w:rsidR="009C480D" w:rsidRPr="009C480D" w:rsidRDefault="009C480D" w:rsidP="009C480D">
            <w:pPr>
              <w:spacing w:after="0" w:line="240" w:lineRule="auto"/>
              <w:rPr>
                <w:rFonts w:ascii="Times New Roman" w:eastAsia="Times New Roman" w:hAnsi="Times New Roman" w:cs="Times New Roman"/>
                <w:sz w:val="20"/>
                <w:szCs w:val="20"/>
                <w:lang w:eastAsia="zh-CN"/>
              </w:rPr>
            </w:pPr>
          </w:p>
        </w:tc>
        <w:tc>
          <w:tcPr>
            <w:tcW w:w="0" w:type="auto"/>
            <w:vAlign w:val="center"/>
            <w:hideMark/>
          </w:tcPr>
          <w:p w14:paraId="4429685D"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14A4038E" w14:textId="77777777" w:rsidTr="009C480D">
        <w:trPr>
          <w:tblCellSpacing w:w="15" w:type="dxa"/>
        </w:trPr>
        <w:tc>
          <w:tcPr>
            <w:tcW w:w="0" w:type="auto"/>
            <w:gridSpan w:val="3"/>
            <w:tcBorders>
              <w:bottom w:val="single" w:sz="6" w:space="0" w:color="000000"/>
            </w:tcBorders>
            <w:vAlign w:val="center"/>
            <w:hideMark/>
          </w:tcPr>
          <w:p w14:paraId="19881540" w14:textId="77777777" w:rsidR="009C480D" w:rsidRPr="009C480D" w:rsidRDefault="009C480D" w:rsidP="009C480D">
            <w:pPr>
              <w:spacing w:after="0" w:line="240" w:lineRule="auto"/>
              <w:jc w:val="center"/>
              <w:rPr>
                <w:rFonts w:ascii="Times New Roman" w:eastAsia="Times New Roman" w:hAnsi="Times New Roman" w:cs="Times New Roman"/>
                <w:sz w:val="20"/>
                <w:szCs w:val="20"/>
                <w:lang w:eastAsia="zh-CN"/>
              </w:rPr>
            </w:pPr>
          </w:p>
        </w:tc>
      </w:tr>
      <w:tr w:rsidR="009C480D" w:rsidRPr="009C480D" w14:paraId="6E0DFEC2" w14:textId="77777777" w:rsidTr="009C480D">
        <w:trPr>
          <w:tblCellSpacing w:w="15" w:type="dxa"/>
        </w:trPr>
        <w:tc>
          <w:tcPr>
            <w:tcW w:w="0" w:type="auto"/>
            <w:vAlign w:val="center"/>
            <w:hideMark/>
          </w:tcPr>
          <w:p w14:paraId="7329271D"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Observations</w:t>
            </w:r>
          </w:p>
        </w:tc>
        <w:tc>
          <w:tcPr>
            <w:tcW w:w="0" w:type="auto"/>
            <w:vAlign w:val="center"/>
            <w:hideMark/>
          </w:tcPr>
          <w:p w14:paraId="0CCE7D26"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139</w:t>
            </w:r>
          </w:p>
        </w:tc>
        <w:tc>
          <w:tcPr>
            <w:tcW w:w="0" w:type="auto"/>
            <w:vAlign w:val="center"/>
            <w:hideMark/>
          </w:tcPr>
          <w:p w14:paraId="68A3C6C9"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143</w:t>
            </w:r>
          </w:p>
        </w:tc>
      </w:tr>
      <w:tr w:rsidR="009C480D" w:rsidRPr="009C480D" w14:paraId="2BC314E9" w14:textId="77777777" w:rsidTr="009C480D">
        <w:trPr>
          <w:tblCellSpacing w:w="15" w:type="dxa"/>
        </w:trPr>
        <w:tc>
          <w:tcPr>
            <w:tcW w:w="0" w:type="auto"/>
            <w:vAlign w:val="center"/>
            <w:hideMark/>
          </w:tcPr>
          <w:p w14:paraId="29F34E5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R</w:t>
            </w:r>
            <w:r w:rsidRPr="009C480D">
              <w:rPr>
                <w:rFonts w:ascii="Times New Roman" w:eastAsia="Times New Roman" w:hAnsi="Times New Roman" w:cs="Times New Roman"/>
                <w:sz w:val="24"/>
                <w:szCs w:val="24"/>
                <w:vertAlign w:val="superscript"/>
                <w:lang w:eastAsia="zh-CN"/>
              </w:rPr>
              <w:t>2</w:t>
            </w:r>
          </w:p>
        </w:tc>
        <w:tc>
          <w:tcPr>
            <w:tcW w:w="0" w:type="auto"/>
            <w:vAlign w:val="center"/>
            <w:hideMark/>
          </w:tcPr>
          <w:p w14:paraId="76112ECD"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0.1663</w:t>
            </w:r>
          </w:p>
        </w:tc>
        <w:tc>
          <w:tcPr>
            <w:tcW w:w="0" w:type="auto"/>
            <w:vAlign w:val="center"/>
            <w:hideMark/>
          </w:tcPr>
          <w:p w14:paraId="0C3D6E74"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0.3022</w:t>
            </w:r>
          </w:p>
        </w:tc>
      </w:tr>
      <w:tr w:rsidR="009C480D" w:rsidRPr="009C480D" w14:paraId="1CE88E52" w14:textId="77777777" w:rsidTr="009C480D">
        <w:trPr>
          <w:tblCellSpacing w:w="15" w:type="dxa"/>
        </w:trPr>
        <w:tc>
          <w:tcPr>
            <w:tcW w:w="0" w:type="auto"/>
            <w:vAlign w:val="center"/>
            <w:hideMark/>
          </w:tcPr>
          <w:p w14:paraId="7605EE08"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Residual Std. Error</w:t>
            </w:r>
          </w:p>
        </w:tc>
        <w:tc>
          <w:tcPr>
            <w:tcW w:w="0" w:type="auto"/>
            <w:vAlign w:val="center"/>
            <w:hideMark/>
          </w:tcPr>
          <w:p w14:paraId="5C899C5F"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267.9857</w:t>
            </w:r>
          </w:p>
        </w:tc>
        <w:tc>
          <w:tcPr>
            <w:tcW w:w="0" w:type="auto"/>
            <w:vAlign w:val="center"/>
            <w:hideMark/>
          </w:tcPr>
          <w:p w14:paraId="2640BEE8"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42.1346</w:t>
            </w:r>
          </w:p>
        </w:tc>
      </w:tr>
      <w:tr w:rsidR="009C480D" w:rsidRPr="009C480D" w14:paraId="46D5F4B4" w14:textId="77777777" w:rsidTr="009C480D">
        <w:trPr>
          <w:tblCellSpacing w:w="15" w:type="dxa"/>
        </w:trPr>
        <w:tc>
          <w:tcPr>
            <w:tcW w:w="0" w:type="auto"/>
            <w:vAlign w:val="center"/>
            <w:hideMark/>
          </w:tcPr>
          <w:p w14:paraId="20A89092"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F Statistic</w:t>
            </w:r>
          </w:p>
        </w:tc>
        <w:tc>
          <w:tcPr>
            <w:tcW w:w="0" w:type="auto"/>
            <w:vAlign w:val="center"/>
            <w:hideMark/>
          </w:tcPr>
          <w:p w14:paraId="7DBEEE07"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3.2420</w:t>
            </w:r>
            <w:r w:rsidRPr="009C480D">
              <w:rPr>
                <w:rFonts w:ascii="Times New Roman" w:eastAsia="Times New Roman" w:hAnsi="Times New Roman" w:cs="Times New Roman"/>
                <w:sz w:val="24"/>
                <w:szCs w:val="24"/>
                <w:vertAlign w:val="superscript"/>
                <w:lang w:eastAsia="zh-CN"/>
              </w:rPr>
              <w:t>***</w:t>
            </w:r>
          </w:p>
        </w:tc>
        <w:tc>
          <w:tcPr>
            <w:tcW w:w="0" w:type="auto"/>
            <w:vAlign w:val="center"/>
            <w:hideMark/>
          </w:tcPr>
          <w:p w14:paraId="20BE7D34"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6.3994</w:t>
            </w:r>
            <w:r w:rsidRPr="009C480D">
              <w:rPr>
                <w:rFonts w:ascii="Times New Roman" w:eastAsia="Times New Roman" w:hAnsi="Times New Roman" w:cs="Times New Roman"/>
                <w:sz w:val="24"/>
                <w:szCs w:val="24"/>
                <w:vertAlign w:val="superscript"/>
                <w:lang w:eastAsia="zh-CN"/>
              </w:rPr>
              <w:t>***</w:t>
            </w:r>
          </w:p>
        </w:tc>
      </w:tr>
      <w:tr w:rsidR="009C480D" w:rsidRPr="009C480D" w14:paraId="01AF3C38" w14:textId="77777777" w:rsidTr="009C480D">
        <w:trPr>
          <w:tblCellSpacing w:w="15" w:type="dxa"/>
        </w:trPr>
        <w:tc>
          <w:tcPr>
            <w:tcW w:w="0" w:type="auto"/>
            <w:gridSpan w:val="3"/>
            <w:tcBorders>
              <w:bottom w:val="single" w:sz="6" w:space="0" w:color="000000"/>
            </w:tcBorders>
            <w:vAlign w:val="center"/>
            <w:hideMark/>
          </w:tcPr>
          <w:p w14:paraId="19197BCE" w14:textId="77777777" w:rsidR="009C480D" w:rsidRPr="009C480D" w:rsidRDefault="009C480D" w:rsidP="009C480D">
            <w:pPr>
              <w:spacing w:after="0" w:line="240" w:lineRule="auto"/>
              <w:jc w:val="center"/>
              <w:rPr>
                <w:rFonts w:ascii="Times New Roman" w:eastAsia="Times New Roman" w:hAnsi="Times New Roman" w:cs="Times New Roman"/>
                <w:sz w:val="24"/>
                <w:szCs w:val="24"/>
                <w:lang w:eastAsia="zh-CN"/>
              </w:rPr>
            </w:pPr>
          </w:p>
        </w:tc>
      </w:tr>
      <w:tr w:rsidR="009C480D" w:rsidRPr="009C480D" w14:paraId="7E4ACB60" w14:textId="77777777" w:rsidTr="009C480D">
        <w:trPr>
          <w:tblCellSpacing w:w="15" w:type="dxa"/>
        </w:trPr>
        <w:tc>
          <w:tcPr>
            <w:tcW w:w="0" w:type="auto"/>
            <w:vAlign w:val="center"/>
            <w:hideMark/>
          </w:tcPr>
          <w:p w14:paraId="3AA5F487"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i/>
                <w:iCs/>
                <w:sz w:val="24"/>
                <w:szCs w:val="24"/>
                <w:lang w:eastAsia="zh-CN"/>
              </w:rPr>
              <w:t>Note:</w:t>
            </w:r>
          </w:p>
        </w:tc>
        <w:tc>
          <w:tcPr>
            <w:tcW w:w="0" w:type="auto"/>
            <w:gridSpan w:val="2"/>
            <w:vAlign w:val="center"/>
            <w:hideMark/>
          </w:tcPr>
          <w:p w14:paraId="0BA2C421" w14:textId="77777777" w:rsidR="009C480D" w:rsidRPr="009C480D" w:rsidRDefault="009C480D" w:rsidP="009C480D">
            <w:pPr>
              <w:spacing w:after="0" w:line="240" w:lineRule="auto"/>
              <w:rPr>
                <w:rFonts w:ascii="Times New Roman" w:eastAsia="Times New Roman" w:hAnsi="Times New Roman" w:cs="Times New Roman"/>
                <w:sz w:val="24"/>
                <w:szCs w:val="24"/>
                <w:lang w:eastAsia="zh-CN"/>
              </w:rPr>
            </w:pPr>
            <w:r w:rsidRPr="009C480D">
              <w:rPr>
                <w:rFonts w:ascii="Times New Roman" w:eastAsia="Times New Roman" w:hAnsi="Times New Roman" w:cs="Times New Roman"/>
                <w:sz w:val="24"/>
                <w:szCs w:val="24"/>
                <w:lang w:eastAsia="zh-CN"/>
              </w:rPr>
              <w:t>*,**,*** correspond to 10%, 5% and 1% significance, respectively.</w:t>
            </w:r>
          </w:p>
        </w:tc>
      </w:tr>
    </w:tbl>
    <w:p w14:paraId="455D3F1D" w14:textId="2701D577" w:rsidR="00B315D1" w:rsidRDefault="00B315D1" w:rsidP="00B315D1">
      <w:pPr>
        <w:spacing w:line="360" w:lineRule="auto"/>
        <w:rPr>
          <w:rFonts w:ascii="Times New Roman" w:hAnsi="Times New Roman" w:cs="Times New Roman"/>
          <w:sz w:val="24"/>
          <w:szCs w:val="24"/>
        </w:rPr>
      </w:pPr>
    </w:p>
    <w:p w14:paraId="494561E5" w14:textId="1EA840F1" w:rsidR="00580C81" w:rsidRDefault="00580C81" w:rsidP="00580C81">
      <w:pPr>
        <w:spacing w:line="360" w:lineRule="auto"/>
        <w:ind w:firstLine="720"/>
        <w:rPr>
          <w:rFonts w:ascii="Times New Roman" w:eastAsia="Times New Roman" w:hAnsi="Times New Roman" w:cs="Times New Roman"/>
          <w:color w:val="222222"/>
          <w:sz w:val="24"/>
          <w:szCs w:val="24"/>
        </w:rPr>
      </w:pPr>
      <w:del w:id="749" w:author="Nair-Desai, Sameer" w:date="2022-02-02T10:46:00Z">
        <w:r w:rsidRPr="00D7451B" w:rsidDel="009716D4">
          <w:rPr>
            <w:rFonts w:ascii="Times New Roman" w:hAnsi="Times New Roman" w:cs="Times New Roman"/>
            <w:sz w:val="24"/>
            <w:szCs w:val="24"/>
          </w:rPr>
          <w:delText xml:space="preserve">To gain further insight, </w:delText>
        </w:r>
      </w:del>
      <w:r w:rsidRPr="00D7451B">
        <w:rPr>
          <w:rFonts w:ascii="Times New Roman" w:hAnsi="Times New Roman" w:cs="Times New Roman"/>
          <w:sz w:val="24"/>
          <w:szCs w:val="24"/>
        </w:rPr>
        <w:t xml:space="preserve">Table </w:t>
      </w:r>
      <w:ins w:id="750" w:author="Nair-Desai, Sameer" w:date="2022-02-02T10:49:00Z">
        <w:r w:rsidR="00870A18">
          <w:rPr>
            <w:rFonts w:ascii="Times New Roman" w:hAnsi="Times New Roman" w:cs="Times New Roman"/>
            <w:sz w:val="24"/>
            <w:szCs w:val="24"/>
          </w:rPr>
          <w:t>7</w:t>
        </w:r>
      </w:ins>
      <w:del w:id="751" w:author="Nair-Desai, Sameer" w:date="2022-02-02T10:49:00Z">
        <w:r w:rsidDel="00870A18">
          <w:rPr>
            <w:rFonts w:ascii="Times New Roman" w:hAnsi="Times New Roman" w:cs="Times New Roman"/>
            <w:sz w:val="24"/>
            <w:szCs w:val="24"/>
          </w:rPr>
          <w:delText>5</w:delText>
        </w:r>
      </w:del>
      <w:r>
        <w:rPr>
          <w:rFonts w:ascii="Times New Roman" w:hAnsi="Times New Roman" w:cs="Times New Roman"/>
          <w:sz w:val="24"/>
          <w:szCs w:val="24"/>
        </w:rPr>
        <w:t xml:space="preserve"> </w:t>
      </w:r>
      <w:r w:rsidRPr="00D7451B">
        <w:rPr>
          <w:rFonts w:ascii="Times New Roman" w:hAnsi="Times New Roman" w:cs="Times New Roman"/>
          <w:sz w:val="24"/>
          <w:szCs w:val="24"/>
        </w:rPr>
        <w:t>report</w:t>
      </w:r>
      <w:r>
        <w:rPr>
          <w:rFonts w:ascii="Times New Roman" w:hAnsi="Times New Roman" w:cs="Times New Roman"/>
          <w:sz w:val="24"/>
          <w:szCs w:val="24"/>
        </w:rPr>
        <w:t>s</w:t>
      </w:r>
      <w:r w:rsidRPr="00D7451B">
        <w:rPr>
          <w:rFonts w:ascii="Times New Roman" w:hAnsi="Times New Roman" w:cs="Times New Roman"/>
          <w:sz w:val="24"/>
          <w:szCs w:val="24"/>
        </w:rPr>
        <w:t xml:space="preserve"> the </w:t>
      </w:r>
      <w:r w:rsidRPr="00D7451B">
        <w:rPr>
          <w:rFonts w:ascii="Times New Roman" w:hAnsi="Times New Roman" w:cs="Times New Roman"/>
          <w:color w:val="222222"/>
          <w:sz w:val="24"/>
          <w:szCs w:val="24"/>
          <w:shd w:val="clear" w:color="auto" w:fill="FFFFFF"/>
        </w:rPr>
        <w:t>country mortality quartile</w:t>
      </w:r>
      <w:r>
        <w:rPr>
          <w:rFonts w:ascii="Times New Roman" w:hAnsi="Times New Roman" w:cs="Times New Roman"/>
          <w:color w:val="222222"/>
          <w:sz w:val="24"/>
          <w:szCs w:val="24"/>
          <w:shd w:val="clear" w:color="auto" w:fill="FFFFFF"/>
        </w:rPr>
        <w:t xml:space="preserve"> as ranked by confirmed (or official) </w:t>
      </w:r>
      <w:del w:id="752" w:author="Nair-Desai, Sameer" w:date="2022-02-02T10:38:00Z">
        <w:r w:rsidDel="00525E77">
          <w:rPr>
            <w:rFonts w:ascii="Times New Roman" w:hAnsi="Times New Roman" w:cs="Times New Roman"/>
            <w:color w:val="222222"/>
            <w:sz w:val="24"/>
            <w:szCs w:val="24"/>
            <w:shd w:val="clear" w:color="auto" w:fill="FFFFFF"/>
          </w:rPr>
          <w:delText>Covid</w:delText>
        </w:r>
      </w:del>
      <w:ins w:id="753" w:author="Nair-Desai, Sameer" w:date="2022-02-02T10:38:00Z">
        <w:r w:rsidR="00525E77">
          <w:rPr>
            <w:rFonts w:ascii="Times New Roman" w:hAnsi="Times New Roman" w:cs="Times New Roman"/>
            <w:color w:val="222222"/>
            <w:sz w:val="24"/>
            <w:szCs w:val="24"/>
            <w:shd w:val="clear" w:color="auto" w:fill="FFFFFF"/>
          </w:rPr>
          <w:t>Covid</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(rows) against mortality quartile</w:t>
      </w:r>
      <w:r>
        <w:rPr>
          <w:rFonts w:ascii="Times New Roman" w:hAnsi="Times New Roman" w:cs="Times New Roman"/>
          <w:color w:val="222222"/>
          <w:sz w:val="24"/>
          <w:szCs w:val="24"/>
          <w:shd w:val="clear" w:color="auto" w:fill="FFFFFF"/>
        </w:rPr>
        <w:t xml:space="preserve"> as ranked by excess </w:t>
      </w:r>
      <w:del w:id="754" w:author="Nair-Desai, Sameer" w:date="2022-02-02T10:38:00Z">
        <w:r w:rsidDel="00525E77">
          <w:rPr>
            <w:rFonts w:ascii="Times New Roman" w:hAnsi="Times New Roman" w:cs="Times New Roman"/>
            <w:color w:val="222222"/>
            <w:sz w:val="24"/>
            <w:szCs w:val="24"/>
            <w:shd w:val="clear" w:color="auto" w:fill="FFFFFF"/>
          </w:rPr>
          <w:delText>Covid</w:delText>
        </w:r>
      </w:del>
      <w:ins w:id="755" w:author="Nair-Desai, Sameer" w:date="2022-02-02T10:38:00Z">
        <w:r w:rsidR="00525E77">
          <w:rPr>
            <w:rFonts w:ascii="Times New Roman" w:hAnsi="Times New Roman" w:cs="Times New Roman"/>
            <w:color w:val="222222"/>
            <w:sz w:val="24"/>
            <w:szCs w:val="24"/>
            <w:shd w:val="clear" w:color="auto" w:fill="FFFFFF"/>
          </w:rPr>
          <w:t>Covid</w:t>
        </w:r>
      </w:ins>
      <w:r>
        <w:rPr>
          <w:rFonts w:ascii="Times New Roman" w:hAnsi="Times New Roman" w:cs="Times New Roman"/>
          <w:color w:val="222222"/>
          <w:sz w:val="24"/>
          <w:szCs w:val="24"/>
          <w:shd w:val="clear" w:color="auto" w:fill="FFFFFF"/>
        </w:rPr>
        <w:t xml:space="preserve"> mortality</w:t>
      </w:r>
      <w:r w:rsidRPr="00D7451B">
        <w:rPr>
          <w:rFonts w:ascii="Times New Roman" w:hAnsi="Times New Roman" w:cs="Times New Roman"/>
          <w:color w:val="222222"/>
          <w:sz w:val="24"/>
          <w:szCs w:val="24"/>
          <w:shd w:val="clear" w:color="auto" w:fill="FFFFFF"/>
        </w:rPr>
        <w:t xml:space="preserve"> (columns) in a 4 by 4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The diagonal of this </w:t>
      </w:r>
      <w:r w:rsidRPr="00D7451B">
        <w:rPr>
          <w:rFonts w:ascii="Times New Roman" w:eastAsia="Book Antiqua" w:hAnsi="Times New Roman" w:cs="Times New Roman"/>
          <w:bCs/>
          <w:sz w:val="24"/>
          <w:szCs w:val="24"/>
        </w:rPr>
        <w:t>matrix</w:t>
      </w:r>
      <w:r w:rsidRPr="00D7451B">
        <w:rPr>
          <w:rFonts w:ascii="Times New Roman" w:hAnsi="Times New Roman" w:cs="Times New Roman"/>
          <w:color w:val="222222"/>
          <w:sz w:val="24"/>
          <w:szCs w:val="24"/>
          <w:shd w:val="clear" w:color="auto" w:fill="FFFFFF"/>
        </w:rPr>
        <w:t xml:space="preserve"> reports 62 countries that are in the same mortality quartile under both the official and excess counts. This </w:t>
      </w:r>
      <w:del w:id="756" w:author="Nair-Desai, Sameer" w:date="2022-02-02T10:49:00Z">
        <w:r w:rsidRPr="00D7451B" w:rsidDel="00870A18">
          <w:rPr>
            <w:rFonts w:ascii="Times New Roman" w:hAnsi="Times New Roman" w:cs="Times New Roman"/>
            <w:color w:val="222222"/>
            <w:sz w:val="24"/>
            <w:szCs w:val="24"/>
            <w:shd w:val="clear" w:color="auto" w:fill="FFFFFF"/>
          </w:rPr>
          <w:delText>diagonal includes 62 countries,</w:delText>
        </w:r>
      </w:del>
      <w:ins w:id="757" w:author="Nair-Desai, Sameer" w:date="2022-02-02T10:49:00Z">
        <w:r w:rsidR="00870A18">
          <w:rPr>
            <w:rFonts w:ascii="Times New Roman" w:hAnsi="Times New Roman" w:cs="Times New Roman"/>
            <w:color w:val="222222"/>
            <w:sz w:val="24"/>
            <w:szCs w:val="24"/>
            <w:shd w:val="clear" w:color="auto" w:fill="FFFFFF"/>
          </w:rPr>
          <w:t>represents</w:t>
        </w:r>
      </w:ins>
      <w:r w:rsidRPr="00D7451B">
        <w:rPr>
          <w:rFonts w:ascii="Times New Roman" w:hAnsi="Times New Roman" w:cs="Times New Roman"/>
          <w:color w:val="222222"/>
          <w:sz w:val="24"/>
          <w:szCs w:val="24"/>
          <w:shd w:val="clear" w:color="auto" w:fill="FFFFFF"/>
        </w:rPr>
        <w:t xml:space="preserve"> </w:t>
      </w:r>
      <w:del w:id="758" w:author="Nair-Desai, Sameer" w:date="2022-02-02T10:49:00Z">
        <w:r w:rsidRPr="00D7451B" w:rsidDel="00870A18">
          <w:rPr>
            <w:rFonts w:ascii="Times New Roman" w:hAnsi="Times New Roman" w:cs="Times New Roman"/>
            <w:color w:val="222222"/>
            <w:sz w:val="24"/>
            <w:szCs w:val="24"/>
            <w:shd w:val="clear" w:color="auto" w:fill="FFFFFF"/>
          </w:rPr>
          <w:delText xml:space="preserve">about </w:delText>
        </w:r>
      </w:del>
      <w:ins w:id="759" w:author="Nair-Desai, Sameer" w:date="2022-02-02T10:49:00Z">
        <w:r w:rsidR="00870A18">
          <w:rPr>
            <w:rFonts w:ascii="Times New Roman" w:hAnsi="Times New Roman" w:cs="Times New Roman"/>
            <w:color w:val="222222"/>
            <w:sz w:val="24"/>
            <w:szCs w:val="24"/>
            <w:shd w:val="clear" w:color="auto" w:fill="FFFFFF"/>
          </w:rPr>
          <w:t>around</w:t>
        </w:r>
        <w:r w:rsidR="00870A18" w:rsidRPr="00D7451B">
          <w:rPr>
            <w:rFonts w:ascii="Times New Roman" w:hAnsi="Times New Roman" w:cs="Times New Roman"/>
            <w:color w:val="222222"/>
            <w:sz w:val="24"/>
            <w:szCs w:val="24"/>
            <w:shd w:val="clear" w:color="auto" w:fill="FFFFFF"/>
          </w:rPr>
          <w:t xml:space="preserve"> </w:t>
        </w:r>
        <w:r w:rsidR="00870A18">
          <w:rPr>
            <w:rFonts w:ascii="Times New Roman" w:hAnsi="Times New Roman" w:cs="Times New Roman"/>
            <w:color w:val="222222"/>
            <w:sz w:val="24"/>
            <w:szCs w:val="24"/>
            <w:shd w:val="clear" w:color="auto" w:fill="FFFFFF"/>
          </w:rPr>
          <w:t>a 40% share</w:t>
        </w:r>
      </w:ins>
      <w:del w:id="760" w:author="Nair-Desai, Sameer" w:date="2022-02-02T10:49:00Z">
        <w:r w:rsidRPr="00D7451B" w:rsidDel="00870A18">
          <w:rPr>
            <w:rFonts w:ascii="Times New Roman" w:hAnsi="Times New Roman" w:cs="Times New Roman"/>
            <w:color w:val="222222"/>
            <w:sz w:val="24"/>
            <w:szCs w:val="24"/>
            <w:shd w:val="clear" w:color="auto" w:fill="FFFFFF"/>
          </w:rPr>
          <w:delText>2/5</w:delText>
        </w:r>
      </w:del>
      <w:r w:rsidRPr="00D7451B">
        <w:rPr>
          <w:rFonts w:ascii="Times New Roman" w:hAnsi="Times New Roman" w:cs="Times New Roman"/>
          <w:color w:val="222222"/>
          <w:sz w:val="24"/>
          <w:szCs w:val="24"/>
          <w:shd w:val="clear" w:color="auto" w:fill="FFFFFF"/>
        </w:rPr>
        <w:t xml:space="preserve"> of the sample. In contrast, the ranking of countries that are further away from the diagonal differ more between the</w:t>
      </w:r>
      <w:ins w:id="761" w:author="Nair-Desai, Sameer" w:date="2022-02-02T10:50:00Z">
        <w:r w:rsidR="00CD5A48">
          <w:rPr>
            <w:rFonts w:ascii="Times New Roman" w:hAnsi="Times New Roman" w:cs="Times New Roman"/>
            <w:color w:val="222222"/>
            <w:sz w:val="24"/>
            <w:szCs w:val="24"/>
            <w:shd w:val="clear" w:color="auto" w:fill="FFFFFF"/>
          </w:rPr>
          <w:t>ir</w:t>
        </w:r>
      </w:ins>
      <w:r w:rsidRPr="00D7451B">
        <w:rPr>
          <w:rFonts w:ascii="Times New Roman" w:hAnsi="Times New Roman" w:cs="Times New Roman"/>
          <w:color w:val="222222"/>
          <w:sz w:val="24"/>
          <w:szCs w:val="24"/>
          <w:shd w:val="clear" w:color="auto" w:fill="FFFFFF"/>
        </w:rPr>
        <w:t xml:space="preserve"> official and </w:t>
      </w:r>
      <w:del w:id="762" w:author="Nair-Desai, Sameer" w:date="2022-02-02T10:50:00Z">
        <w:r w:rsidRPr="00D7451B" w:rsidDel="00CD5A48">
          <w:rPr>
            <w:rFonts w:ascii="Times New Roman" w:hAnsi="Times New Roman" w:cs="Times New Roman"/>
            <w:color w:val="222222"/>
            <w:sz w:val="24"/>
            <w:szCs w:val="24"/>
            <w:shd w:val="clear" w:color="auto" w:fill="FFFFFF"/>
          </w:rPr>
          <w:delText xml:space="preserve">the </w:delText>
        </w:r>
      </w:del>
      <w:r w:rsidRPr="00D7451B">
        <w:rPr>
          <w:rFonts w:ascii="Times New Roman" w:hAnsi="Times New Roman" w:cs="Times New Roman"/>
          <w:color w:val="222222"/>
          <w:sz w:val="24"/>
          <w:szCs w:val="24"/>
          <w:shd w:val="clear" w:color="auto" w:fill="FFFFFF"/>
        </w:rPr>
        <w:t xml:space="preserve">excess </w:t>
      </w:r>
      <w:ins w:id="763" w:author="Nair-Desai, Sameer" w:date="2022-02-02T10:50:00Z">
        <w:r w:rsidR="00CD5A48">
          <w:rPr>
            <w:rFonts w:ascii="Times New Roman" w:hAnsi="Times New Roman" w:cs="Times New Roman"/>
            <w:color w:val="222222"/>
            <w:sz w:val="24"/>
            <w:szCs w:val="24"/>
            <w:shd w:val="clear" w:color="auto" w:fill="FFFFFF"/>
          </w:rPr>
          <w:t xml:space="preserve">mortality </w:t>
        </w:r>
      </w:ins>
      <w:r w:rsidRPr="00D7451B">
        <w:rPr>
          <w:rFonts w:ascii="Times New Roman" w:hAnsi="Times New Roman" w:cs="Times New Roman"/>
          <w:color w:val="222222"/>
          <w:sz w:val="24"/>
          <w:szCs w:val="24"/>
          <w:shd w:val="clear" w:color="auto" w:fill="FFFFFF"/>
        </w:rPr>
        <w:t xml:space="preserve">counts. </w:t>
      </w:r>
      <w:del w:id="764" w:author="Nair-Desai, Sameer" w:date="2022-02-02T10:50:00Z">
        <w:r w:rsidRPr="00D7451B" w:rsidDel="00CD5A48">
          <w:rPr>
            <w:rFonts w:ascii="Times New Roman" w:hAnsi="Times New Roman" w:cs="Times New Roman"/>
            <w:color w:val="222222"/>
            <w:sz w:val="24"/>
            <w:szCs w:val="24"/>
            <w:shd w:val="clear" w:color="auto" w:fill="FFFFFF"/>
          </w:rPr>
          <w:delText>Future insight is gained</w:delText>
        </w:r>
      </w:del>
      <w:ins w:id="765" w:author="Nair-Desai, Sameer" w:date="2022-02-02T10:50:00Z">
        <w:r w:rsidR="00CD5A48">
          <w:rPr>
            <w:rFonts w:ascii="Times New Roman" w:hAnsi="Times New Roman" w:cs="Times New Roman"/>
            <w:color w:val="222222"/>
            <w:sz w:val="24"/>
            <w:szCs w:val="24"/>
            <w:shd w:val="clear" w:color="auto" w:fill="FFFFFF"/>
          </w:rPr>
          <w:t>We proceed</w:t>
        </w:r>
      </w:ins>
      <w:r w:rsidRPr="00D7451B">
        <w:rPr>
          <w:rFonts w:ascii="Times New Roman" w:hAnsi="Times New Roman" w:cs="Times New Roman"/>
          <w:color w:val="222222"/>
          <w:sz w:val="24"/>
          <w:szCs w:val="24"/>
          <w:shd w:val="clear" w:color="auto" w:fill="FFFFFF"/>
        </w:rPr>
        <w:t xml:space="preserve"> by focusing on countries whose quartiles differ between the</w:t>
      </w:r>
      <w:ins w:id="766" w:author="Nair-Desai, Sameer" w:date="2022-02-02T10:50:00Z">
        <w:r w:rsidR="00CD5A48">
          <w:rPr>
            <w:rFonts w:ascii="Times New Roman" w:hAnsi="Times New Roman" w:cs="Times New Roman"/>
            <w:color w:val="222222"/>
            <w:sz w:val="24"/>
            <w:szCs w:val="24"/>
            <w:shd w:val="clear" w:color="auto" w:fill="FFFFFF"/>
          </w:rPr>
          <w:t>se</w:t>
        </w:r>
      </w:ins>
      <w:r w:rsidRPr="00D7451B">
        <w:rPr>
          <w:rFonts w:ascii="Times New Roman" w:hAnsi="Times New Roman" w:cs="Times New Roman"/>
          <w:color w:val="222222"/>
          <w:sz w:val="24"/>
          <w:szCs w:val="24"/>
          <w:shd w:val="clear" w:color="auto" w:fill="FFFFFF"/>
        </w:rPr>
        <w:t xml:space="preserve"> two </w:t>
      </w:r>
      <w:del w:id="767" w:author="Nair-Desai, Sameer" w:date="2022-02-02T10:50:00Z">
        <w:r w:rsidRPr="00D7451B" w:rsidDel="00CD5A48">
          <w:rPr>
            <w:rFonts w:ascii="Times New Roman" w:hAnsi="Times New Roman" w:cs="Times New Roman"/>
            <w:color w:val="222222"/>
            <w:sz w:val="24"/>
            <w:szCs w:val="24"/>
            <w:shd w:val="clear" w:color="auto" w:fill="FFFFFF"/>
          </w:rPr>
          <w:delText xml:space="preserve">counts </w:delText>
        </w:r>
      </w:del>
      <w:ins w:id="768" w:author="Nair-Desai, Sameer" w:date="2022-02-02T10:50:00Z">
        <w:r w:rsidR="00CD5A48">
          <w:rPr>
            <w:rFonts w:ascii="Times New Roman" w:hAnsi="Times New Roman" w:cs="Times New Roman"/>
            <w:color w:val="222222"/>
            <w:sz w:val="24"/>
            <w:szCs w:val="24"/>
            <w:shd w:val="clear" w:color="auto" w:fill="FFFFFF"/>
          </w:rPr>
          <w:t>metrics</w:t>
        </w:r>
        <w:r w:rsidR="00CD5A48" w:rsidRPr="00D7451B">
          <w:rPr>
            <w:rFonts w:ascii="Times New Roman" w:hAnsi="Times New Roman" w:cs="Times New Roman"/>
            <w:color w:val="222222"/>
            <w:sz w:val="24"/>
            <w:szCs w:val="24"/>
            <w:shd w:val="clear" w:color="auto" w:fill="FFFFFF"/>
          </w:rPr>
          <w:t xml:space="preserve"> </w:t>
        </w:r>
        <w:r w:rsidR="00CD5A48">
          <w:rPr>
            <w:rFonts w:ascii="Times New Roman" w:hAnsi="Times New Roman" w:cs="Times New Roman"/>
            <w:color w:val="222222"/>
            <w:sz w:val="24"/>
            <w:szCs w:val="24"/>
            <w:shd w:val="clear" w:color="auto" w:fill="FFFFFF"/>
          </w:rPr>
          <w:t xml:space="preserve">(official and excess) </w:t>
        </w:r>
      </w:ins>
      <w:r w:rsidRPr="00D7451B">
        <w:rPr>
          <w:rFonts w:ascii="Times New Roman" w:hAnsi="Times New Roman" w:cs="Times New Roman"/>
          <w:color w:val="222222"/>
          <w:sz w:val="24"/>
          <w:szCs w:val="24"/>
          <w:shd w:val="clear" w:color="auto" w:fill="FFFFFF"/>
        </w:rPr>
        <w:t xml:space="preserve">by at least two quartiles. </w:t>
      </w:r>
      <w:del w:id="769" w:author="Nair-Desai, Sameer" w:date="2022-02-02T10:50:00Z">
        <w:r w:rsidRPr="00D7451B" w:rsidDel="00CD5A48">
          <w:rPr>
            <w:rFonts w:ascii="Times New Roman" w:hAnsi="Times New Roman" w:cs="Times New Roman"/>
            <w:bCs/>
            <w:color w:val="222222"/>
            <w:sz w:val="24"/>
            <w:szCs w:val="24"/>
            <w:shd w:val="clear" w:color="auto" w:fill="FFFFFF"/>
          </w:rPr>
          <w:delText xml:space="preserve"> </w:delText>
        </w:r>
      </w:del>
      <w:r w:rsidRPr="00D7451B">
        <w:rPr>
          <w:rFonts w:ascii="Times New Roman" w:eastAsia="Times New Roman" w:hAnsi="Times New Roman" w:cs="Times New Roman"/>
          <w:color w:val="222222"/>
          <w:sz w:val="24"/>
          <w:szCs w:val="24"/>
        </w:rPr>
        <w:t xml:space="preserve">For example, France </w:t>
      </w:r>
      <w:del w:id="770" w:author="Nair-Desai, Sameer" w:date="2022-02-02T10:50:00Z">
        <w:r w:rsidRPr="00D7451B" w:rsidDel="00CD5A48">
          <w:rPr>
            <w:rFonts w:ascii="Times New Roman" w:eastAsia="Times New Roman" w:hAnsi="Times New Roman" w:cs="Times New Roman"/>
            <w:color w:val="222222"/>
            <w:sz w:val="24"/>
            <w:szCs w:val="24"/>
          </w:rPr>
          <w:delText xml:space="preserve">is </w:delText>
        </w:r>
      </w:del>
      <w:ins w:id="771" w:author="Nair-Desai, Sameer" w:date="2022-02-02T10:50:00Z">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ins w:id="772" w:author="Nair-Desai, Sameer" w:date="2022-02-02T10:50:00Z">
        <w:r w:rsidR="00CD5A48">
          <w:rPr>
            <w:rFonts w:ascii="Times New Roman" w:eastAsia="Times New Roman" w:hAnsi="Times New Roman" w:cs="Times New Roman"/>
            <w:color w:val="222222"/>
            <w:sz w:val="24"/>
            <w:szCs w:val="24"/>
          </w:rPr>
          <w:t xml:space="preserve"> ranks in</w:t>
        </w:r>
      </w:ins>
      <w:r w:rsidRPr="00D7451B">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Bangladesh </w:t>
      </w:r>
      <w:del w:id="773" w:author="Nair-Desai, Sameer" w:date="2022-02-02T10:50:00Z">
        <w:r w:rsidRPr="00D7451B" w:rsidDel="00CD5A48">
          <w:rPr>
            <w:rFonts w:ascii="Times New Roman" w:eastAsia="Times New Roman" w:hAnsi="Times New Roman" w:cs="Times New Roman"/>
            <w:color w:val="222222"/>
            <w:sz w:val="24"/>
            <w:szCs w:val="24"/>
          </w:rPr>
          <w:delText xml:space="preserve">is </w:delText>
        </w:r>
      </w:del>
      <w:ins w:id="774" w:author="Nair-Desai, Sameer" w:date="2022-02-02T10:50:00Z">
        <w:r w:rsidR="00CD5A48">
          <w:rPr>
            <w:rFonts w:ascii="Times New Roman" w:eastAsia="Times New Roman" w:hAnsi="Times New Roman" w:cs="Times New Roman"/>
            <w:color w:val="222222"/>
            <w:sz w:val="24"/>
            <w:szCs w:val="24"/>
          </w:rPr>
          <w:t>ranks</w:t>
        </w:r>
        <w:r w:rsidR="00CD5A48" w:rsidRPr="00D7451B">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 xml:space="preserve">in </w:t>
      </w:r>
      <w:r>
        <w:rPr>
          <w:rFonts w:ascii="Times New Roman" w:eastAsia="Times New Roman" w:hAnsi="Times New Roman" w:cs="Times New Roman"/>
          <w:color w:val="222222"/>
          <w:sz w:val="24"/>
          <w:szCs w:val="24"/>
        </w:rPr>
        <w:t>the 2</w:t>
      </w:r>
      <w:r w:rsidRPr="00265C97">
        <w:rPr>
          <w:rFonts w:ascii="Times New Roman" w:eastAsia="Times New Roman" w:hAnsi="Times New Roman" w:cs="Times New Roman"/>
          <w:color w:val="222222"/>
          <w:sz w:val="24"/>
          <w:szCs w:val="24"/>
          <w:vertAlign w:val="superscript"/>
        </w:rPr>
        <w:t>nd</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official </w:t>
      </w:r>
      <w:r>
        <w:rPr>
          <w:rFonts w:ascii="Times New Roman" w:eastAsia="Times New Roman" w:hAnsi="Times New Roman" w:cs="Times New Roman"/>
          <w:color w:val="222222"/>
          <w:sz w:val="24"/>
          <w:szCs w:val="24"/>
        </w:rPr>
        <w:t xml:space="preserve">mortality </w:t>
      </w:r>
      <w:r w:rsidRPr="00D7451B">
        <w:rPr>
          <w:rFonts w:ascii="Times New Roman" w:eastAsia="Times New Roman" w:hAnsi="Times New Roman" w:cs="Times New Roman"/>
          <w:color w:val="222222"/>
          <w:sz w:val="24"/>
          <w:szCs w:val="24"/>
        </w:rPr>
        <w:t>but</w:t>
      </w:r>
      <w:r>
        <w:rPr>
          <w:rFonts w:ascii="Times New Roman" w:eastAsia="Times New Roman" w:hAnsi="Times New Roman" w:cs="Times New Roman"/>
          <w:color w:val="222222"/>
          <w:sz w:val="24"/>
          <w:szCs w:val="24"/>
        </w:rPr>
        <w:t xml:space="preserve"> the 4</w:t>
      </w:r>
      <w:r w:rsidRPr="00265C97">
        <w:rPr>
          <w:rFonts w:ascii="Times New Roman" w:eastAsia="Times New Roman" w:hAnsi="Times New Roman" w:cs="Times New Roman"/>
          <w:color w:val="222222"/>
          <w:sz w:val="24"/>
          <w:szCs w:val="24"/>
          <w:vertAlign w:val="superscript"/>
        </w:rPr>
        <w:t>th</w:t>
      </w:r>
      <w:r>
        <w:rPr>
          <w:rFonts w:ascii="Times New Roman" w:eastAsia="Times New Roman" w:hAnsi="Times New Roman" w:cs="Times New Roman"/>
          <w:color w:val="222222"/>
          <w:sz w:val="24"/>
          <w:szCs w:val="24"/>
        </w:rPr>
        <w:t xml:space="preserve"> quartile</w:t>
      </w:r>
      <w:r w:rsidRPr="00D7451B">
        <w:rPr>
          <w:rFonts w:ascii="Times New Roman" w:eastAsia="Times New Roman" w:hAnsi="Times New Roman" w:cs="Times New Roman"/>
          <w:color w:val="222222"/>
          <w:sz w:val="24"/>
          <w:szCs w:val="24"/>
        </w:rPr>
        <w:t xml:space="preserve"> in terms of excess</w:t>
      </w:r>
      <w:r>
        <w:rPr>
          <w:rFonts w:ascii="Times New Roman" w:eastAsia="Times New Roman" w:hAnsi="Times New Roman" w:cs="Times New Roman"/>
          <w:color w:val="222222"/>
          <w:sz w:val="24"/>
          <w:szCs w:val="24"/>
        </w:rPr>
        <w:t xml:space="preserve"> mortality</w:t>
      </w:r>
      <w:r w:rsidRPr="00D7451B">
        <w:rPr>
          <w:rFonts w:ascii="Times New Roman" w:eastAsia="Times New Roman" w:hAnsi="Times New Roman" w:cs="Times New Roman"/>
          <w:color w:val="222222"/>
          <w:sz w:val="24"/>
          <w:szCs w:val="24"/>
        </w:rPr>
        <w:t>. </w:t>
      </w:r>
    </w:p>
    <w:p w14:paraId="05C97273" w14:textId="226EC366" w:rsidR="00580C81" w:rsidRPr="00265C97" w:rsidRDefault="00580C81" w:rsidP="00580C81">
      <w:pPr>
        <w:spacing w:line="360" w:lineRule="auto"/>
        <w:ind w:firstLine="720"/>
        <w:rPr>
          <w:rFonts w:ascii="Times New Roman" w:hAnsi="Times New Roman" w:cs="Times New Roman"/>
          <w:sz w:val="24"/>
          <w:szCs w:val="24"/>
        </w:rPr>
      </w:pPr>
      <w:r w:rsidRPr="00D7451B">
        <w:rPr>
          <w:rFonts w:ascii="Times New Roman" w:hAnsi="Times New Roman" w:cs="Times New Roman"/>
          <w:bCs/>
          <w:color w:val="222222"/>
          <w:sz w:val="24"/>
          <w:szCs w:val="24"/>
          <w:shd w:val="clear" w:color="auto" w:fill="FFFFFF"/>
        </w:rPr>
        <w:t xml:space="preserve">Table 8 reports the average statistics for countries that </w:t>
      </w:r>
      <w:r w:rsidRPr="00D7451B">
        <w:rPr>
          <w:rFonts w:ascii="Times New Roman" w:eastAsia="Times New Roman" w:hAnsi="Times New Roman" w:cs="Times New Roman"/>
          <w:color w:val="222222"/>
          <w:sz w:val="24"/>
          <w:szCs w:val="24"/>
        </w:rPr>
        <w:t xml:space="preserve">are "doing </w:t>
      </w:r>
      <w:ins w:id="775" w:author="Xin, Weining" w:date="2022-02-03T15:28:00Z">
        <w:del w:id="776" w:author="Yothin Jinjarak" w:date="2022-02-05T09:08:00Z">
          <w:r w:rsidR="00A81A68" w:rsidDel="0043716E">
            <w:rPr>
              <w:rFonts w:ascii="Times New Roman" w:eastAsia="Times New Roman" w:hAnsi="Times New Roman" w:cs="Times New Roman"/>
              <w:color w:val="222222"/>
              <w:sz w:val="24"/>
              <w:szCs w:val="24"/>
            </w:rPr>
            <w:delText>sunstant</w:delText>
          </w:r>
        </w:del>
      </w:ins>
      <w:ins w:id="777" w:author="Xin, Weining" w:date="2022-02-03T15:29:00Z">
        <w:del w:id="778" w:author="Yothin Jinjarak" w:date="2022-02-05T09:08:00Z">
          <w:r w:rsidR="00A81A68" w:rsidDel="0043716E">
            <w:rPr>
              <w:rFonts w:ascii="Times New Roman" w:eastAsia="Times New Roman" w:hAnsi="Times New Roman" w:cs="Times New Roman"/>
              <w:color w:val="222222"/>
              <w:sz w:val="24"/>
              <w:szCs w:val="24"/>
            </w:rPr>
            <w:delText>ially</w:delText>
          </w:r>
        </w:del>
      </w:ins>
      <w:ins w:id="779" w:author="Yothin Jinjarak" w:date="2022-02-05T09:08:00Z">
        <w:r w:rsidR="0043716E">
          <w:rPr>
            <w:rFonts w:ascii="Times New Roman" w:eastAsia="Times New Roman" w:hAnsi="Times New Roman" w:cs="Times New Roman"/>
            <w:color w:val="222222"/>
            <w:sz w:val="24"/>
            <w:szCs w:val="24"/>
          </w:rPr>
          <w:t>substantially</w:t>
        </w:r>
      </w:ins>
      <w:ins w:id="780" w:author="Xin, Weining" w:date="2022-02-03T15:29:00Z">
        <w:r w:rsidR="00A81A68">
          <w:rPr>
            <w:rFonts w:ascii="Times New Roman" w:eastAsia="Times New Roman" w:hAnsi="Times New Roman" w:cs="Times New Roman"/>
            <w:color w:val="222222"/>
            <w:sz w:val="24"/>
            <w:szCs w:val="24"/>
          </w:rPr>
          <w:t xml:space="preserve"> </w:t>
        </w:r>
      </w:ins>
      <w:r w:rsidRPr="00D7451B">
        <w:rPr>
          <w:rFonts w:ascii="Times New Roman" w:eastAsia="Times New Roman" w:hAnsi="Times New Roman" w:cs="Times New Roman"/>
          <w:color w:val="222222"/>
          <w:sz w:val="24"/>
          <w:szCs w:val="24"/>
        </w:rPr>
        <w:t>worse in excess" by filtering countries that</w:t>
      </w:r>
      <w:ins w:id="781" w:author="Xin, Weining" w:date="2022-02-03T15:29:00Z">
        <w:r w:rsidR="000C6071" w:rsidRPr="000C6071">
          <w:rPr>
            <w:rFonts w:ascii="Times New Roman" w:eastAsia="Times New Roman" w:hAnsi="Times New Roman" w:cs="Times New Roman"/>
            <w:color w:val="222222"/>
            <w:sz w:val="24"/>
            <w:szCs w:val="24"/>
          </w:rPr>
          <w:t xml:space="preserve"> </w:t>
        </w:r>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worse (i.e., higher mortality)</w:t>
        </w:r>
        <w:r w:rsidR="000C6071">
          <w:rPr>
            <w:rFonts w:ascii="Times New Roman" w:eastAsia="Times New Roman" w:hAnsi="Times New Roman" w:cs="Times New Roman"/>
            <w:color w:val="222222"/>
            <w:sz w:val="24"/>
            <w:szCs w:val="24"/>
          </w:rPr>
          <w:t xml:space="preserve"> when using excess mortalities, as opposed to official mortalities</w:t>
        </w:r>
      </w:ins>
      <w:del w:id="782" w:author="Xin, Weining" w:date="2022-02-03T15:29:00Z">
        <w:r w:rsidRPr="00D7451B" w:rsidDel="000C6071">
          <w:rPr>
            <w:rFonts w:ascii="Times New Roman" w:eastAsia="Times New Roman" w:hAnsi="Times New Roman" w:cs="Times New Roman"/>
            <w:color w:val="222222"/>
            <w:sz w:val="24"/>
            <w:szCs w:val="24"/>
          </w:rPr>
          <w:delText xml:space="preserve"> are moving </w:delText>
        </w:r>
        <w:r w:rsidRPr="00D7451B" w:rsidDel="000C6071">
          <w:rPr>
            <w:rFonts w:ascii="Times New Roman" w:eastAsia="Times New Roman" w:hAnsi="Times New Roman" w:cs="Times New Roman"/>
            <w:bCs/>
            <w:color w:val="222222"/>
            <w:sz w:val="24"/>
            <w:szCs w:val="24"/>
          </w:rPr>
          <w:delText>upwards by at least two quartiles</w:delText>
        </w:r>
        <w:r w:rsidRPr="00D7451B" w:rsidDel="000C6071">
          <w:rPr>
            <w:rFonts w:ascii="Times New Roman" w:eastAsia="Times New Roman" w:hAnsi="Times New Roman" w:cs="Times New Roman"/>
            <w:color w:val="222222"/>
            <w:sz w:val="24"/>
            <w:szCs w:val="24"/>
          </w:rPr>
          <w:delText> when using excess versus official mortality</w:delText>
        </w:r>
      </w:del>
      <w:r>
        <w:rPr>
          <w:rFonts w:ascii="Times New Roman" w:eastAsia="Times New Roman" w:hAnsi="Times New Roman" w:cs="Times New Roman"/>
          <w:color w:val="222222"/>
          <w:sz w:val="24"/>
          <w:szCs w:val="24"/>
        </w:rPr>
        <w:t xml:space="preserve"> (for example, Bangladesh)</w:t>
      </w:r>
      <w:r w:rsidRPr="00D7451B">
        <w:rPr>
          <w:rFonts w:ascii="Times New Roman" w:eastAsia="Times New Roman" w:hAnsi="Times New Roman" w:cs="Times New Roman"/>
          <w:color w:val="222222"/>
          <w:sz w:val="24"/>
          <w:szCs w:val="24"/>
        </w:rPr>
        <w:t xml:space="preserve"> versus countries that are “doing </w:t>
      </w:r>
      <w:ins w:id="783" w:author="Xin, Weining" w:date="2022-02-03T15:29:00Z">
        <w:r w:rsidR="000C6071">
          <w:rPr>
            <w:rFonts w:ascii="Times New Roman" w:eastAsia="Times New Roman" w:hAnsi="Times New Roman" w:cs="Times New Roman"/>
            <w:color w:val="222222"/>
            <w:sz w:val="24"/>
            <w:szCs w:val="24"/>
          </w:rPr>
          <w:t xml:space="preserve">substantially </w:t>
        </w:r>
      </w:ins>
      <w:r w:rsidRPr="00D7451B">
        <w:rPr>
          <w:rFonts w:ascii="Times New Roman" w:eastAsia="Times New Roman" w:hAnsi="Times New Roman" w:cs="Times New Roman"/>
          <w:color w:val="222222"/>
          <w:sz w:val="24"/>
          <w:szCs w:val="24"/>
        </w:rPr>
        <w:t xml:space="preserve">better in excess” by filtering countries that </w:t>
      </w:r>
      <w:ins w:id="784" w:author="Xin, Weining" w:date="2022-02-03T15:30:00Z">
        <w:r w:rsidR="000C6071">
          <w:rPr>
            <w:rFonts w:ascii="Times New Roman" w:eastAsia="Times New Roman" w:hAnsi="Times New Roman" w:cs="Times New Roman"/>
            <w:color w:val="222222"/>
            <w:sz w:val="24"/>
            <w:szCs w:val="24"/>
          </w:rPr>
          <w:t xml:space="preserve">recorded a quartile ranking </w:t>
        </w:r>
        <w:r w:rsidR="000C6071">
          <w:rPr>
            <w:rFonts w:ascii="Times New Roman" w:eastAsia="Times New Roman" w:hAnsi="Times New Roman" w:cs="Times New Roman"/>
            <w:i/>
            <w:iCs/>
            <w:color w:val="222222"/>
            <w:sz w:val="24"/>
            <w:szCs w:val="24"/>
          </w:rPr>
          <w:t>at least two better (i.e., lower mortality)</w:t>
        </w:r>
        <w:r w:rsidR="000C6071">
          <w:rPr>
            <w:rFonts w:ascii="Times New Roman" w:eastAsia="Times New Roman" w:hAnsi="Times New Roman" w:cs="Times New Roman"/>
            <w:color w:val="222222"/>
            <w:sz w:val="24"/>
            <w:szCs w:val="24"/>
          </w:rPr>
          <w:t xml:space="preserve"> when using excess mortalities, as opposed to official mortalities</w:t>
        </w:r>
        <w:r w:rsidR="000C6071" w:rsidRPr="00D7451B" w:rsidDel="000C6071">
          <w:rPr>
            <w:rFonts w:ascii="Times New Roman" w:eastAsia="Times New Roman" w:hAnsi="Times New Roman" w:cs="Times New Roman"/>
            <w:color w:val="222222"/>
            <w:sz w:val="24"/>
            <w:szCs w:val="24"/>
          </w:rPr>
          <w:t xml:space="preserve"> </w:t>
        </w:r>
      </w:ins>
      <w:del w:id="785" w:author="Xin, Weining" w:date="2022-02-03T15:30:00Z">
        <w:r w:rsidRPr="00D7451B" w:rsidDel="000C6071">
          <w:rPr>
            <w:rFonts w:ascii="Times New Roman" w:eastAsia="Times New Roman" w:hAnsi="Times New Roman" w:cs="Times New Roman"/>
            <w:color w:val="222222"/>
            <w:sz w:val="24"/>
            <w:szCs w:val="24"/>
          </w:rPr>
          <w:delText>are moving </w:delText>
        </w:r>
        <w:r w:rsidDel="000C6071">
          <w:rPr>
            <w:rFonts w:ascii="Times New Roman" w:eastAsia="Times New Roman" w:hAnsi="Times New Roman" w:cs="Times New Roman"/>
            <w:bCs/>
            <w:color w:val="222222"/>
            <w:sz w:val="24"/>
            <w:szCs w:val="24"/>
          </w:rPr>
          <w:delText>down</w:delText>
        </w:r>
        <w:r w:rsidRPr="00D7451B" w:rsidDel="000C6071">
          <w:rPr>
            <w:rFonts w:ascii="Times New Roman" w:eastAsia="Times New Roman" w:hAnsi="Times New Roman" w:cs="Times New Roman"/>
            <w:bCs/>
            <w:color w:val="222222"/>
            <w:sz w:val="24"/>
            <w:szCs w:val="24"/>
          </w:rPr>
          <w:delText>wards by at least two quartiles</w:delText>
        </w:r>
        <w:r w:rsidRPr="00D7451B" w:rsidDel="000C6071">
          <w:rPr>
            <w:rFonts w:ascii="Times New Roman" w:eastAsia="Times New Roman" w:hAnsi="Times New Roman" w:cs="Times New Roman"/>
            <w:color w:val="222222"/>
            <w:sz w:val="24"/>
            <w:szCs w:val="24"/>
          </w:rPr>
          <w:delText> when using excess versus official mortality</w:delText>
        </w:r>
      </w:del>
      <w:r>
        <w:rPr>
          <w:rFonts w:ascii="Times New Roman" w:eastAsia="Times New Roman" w:hAnsi="Times New Roman" w:cs="Times New Roman"/>
          <w:color w:val="222222"/>
          <w:sz w:val="24"/>
          <w:szCs w:val="24"/>
        </w:rPr>
        <w:t xml:space="preserve"> (for example, France).</w:t>
      </w:r>
      <w:r>
        <w:rPr>
          <w:rStyle w:val="FootnoteReference"/>
          <w:rFonts w:ascii="Times New Roman" w:eastAsia="Times New Roman" w:hAnsi="Times New Roman" w:cs="Times New Roman"/>
          <w:color w:val="222222"/>
          <w:sz w:val="24"/>
          <w:szCs w:val="24"/>
        </w:rPr>
        <w:footnoteReference w:id="3"/>
      </w:r>
      <w:r>
        <w:rPr>
          <w:rFonts w:ascii="Times New Roman" w:hAnsi="Times New Roman" w:cs="Times New Roman"/>
          <w:sz w:val="24"/>
          <w:szCs w:val="24"/>
        </w:rPr>
        <w:t xml:space="preserve"> </w:t>
      </w:r>
      <w:r w:rsidRPr="00D7451B">
        <w:rPr>
          <w:rFonts w:ascii="Times New Roman" w:eastAsia="Times New Roman" w:hAnsi="Times New Roman" w:cs="Times New Roman"/>
          <w:color w:val="222222"/>
          <w:sz w:val="24"/>
          <w:szCs w:val="24"/>
        </w:rPr>
        <w:t xml:space="preserve">Contrasting countries that are ranked substantially better to countries that are ranked substantially worse in excess mortality than in official </w:t>
      </w:r>
      <w:del w:id="788" w:author="Nair-Desai, Sameer" w:date="2022-02-02T10:38:00Z">
        <w:r w:rsidRPr="00D7451B" w:rsidDel="00525E77">
          <w:rPr>
            <w:rFonts w:ascii="Times New Roman" w:eastAsia="Times New Roman" w:hAnsi="Times New Roman" w:cs="Times New Roman"/>
            <w:color w:val="222222"/>
            <w:sz w:val="24"/>
            <w:szCs w:val="24"/>
          </w:rPr>
          <w:delText>covid</w:delText>
        </w:r>
      </w:del>
      <w:ins w:id="789" w:author="Nair-Desai, Sameer" w:date="2022-02-02T10:38:00Z">
        <w:r w:rsidR="00525E77">
          <w:rPr>
            <w:rFonts w:ascii="Times New Roman" w:eastAsia="Times New Roman" w:hAnsi="Times New Roman" w:cs="Times New Roman"/>
            <w:color w:val="222222"/>
            <w:sz w:val="24"/>
            <w:szCs w:val="24"/>
          </w:rPr>
          <w:t>Covid</w:t>
        </w:r>
      </w:ins>
      <w:r w:rsidRPr="00D7451B">
        <w:rPr>
          <w:rFonts w:ascii="Times New Roman" w:eastAsia="Times New Roman" w:hAnsi="Times New Roman" w:cs="Times New Roman"/>
          <w:color w:val="222222"/>
          <w:sz w:val="24"/>
          <w:szCs w:val="24"/>
        </w:rPr>
        <w:t xml:space="preserve"> count we find that, on average, the ‘doing </w:t>
      </w:r>
      <w:ins w:id="790" w:author="Xin, Weining" w:date="2022-02-03T15:30:00Z">
        <w:r w:rsidR="000C6071">
          <w:rPr>
            <w:rFonts w:ascii="Times New Roman" w:eastAsia="Times New Roman" w:hAnsi="Times New Roman" w:cs="Times New Roman"/>
            <w:color w:val="222222"/>
            <w:sz w:val="24"/>
            <w:szCs w:val="24"/>
          </w:rPr>
          <w:t xml:space="preserve">substantially </w:t>
        </w:r>
      </w:ins>
      <w:r w:rsidRPr="00D7451B">
        <w:rPr>
          <w:rFonts w:ascii="Times New Roman" w:eastAsia="Times New Roman" w:hAnsi="Times New Roman" w:cs="Times New Roman"/>
          <w:color w:val="222222"/>
          <w:sz w:val="24"/>
          <w:szCs w:val="24"/>
        </w:rPr>
        <w:t>better</w:t>
      </w:r>
      <w:r>
        <w:rPr>
          <w:rFonts w:ascii="Times New Roman" w:eastAsia="Times New Roman" w:hAnsi="Times New Roman" w:cs="Times New Roman"/>
          <w:color w:val="222222"/>
          <w:sz w:val="24"/>
          <w:szCs w:val="24"/>
        </w:rPr>
        <w:t xml:space="preserve"> in excess</w:t>
      </w:r>
      <w:r w:rsidRPr="00D7451B">
        <w:rPr>
          <w:rFonts w:ascii="Times New Roman" w:eastAsia="Times New Roman" w:hAnsi="Times New Roman" w:cs="Times New Roman"/>
          <w:color w:val="222222"/>
          <w:sz w:val="24"/>
          <w:szCs w:val="24"/>
        </w:rPr>
        <w:t xml:space="preserve">’ countries are:  lower density [90 versus 240]; older (12% versus 4% of aged 65 and older); </w:t>
      </w:r>
      <w:ins w:id="791" w:author="Nair-Desai, Sameer" w:date="2022-02-02T10:51:00Z">
        <w:r w:rsidR="00CD5A48">
          <w:rPr>
            <w:rFonts w:ascii="Times New Roman" w:eastAsia="Times New Roman" w:hAnsi="Times New Roman" w:cs="Times New Roman"/>
            <w:color w:val="222222"/>
            <w:sz w:val="24"/>
            <w:szCs w:val="24"/>
          </w:rPr>
          <w:t xml:space="preserve">recording a </w:t>
        </w:r>
      </w:ins>
      <w:r w:rsidRPr="00D7451B">
        <w:rPr>
          <w:rFonts w:ascii="Times New Roman" w:eastAsia="Times New Roman" w:hAnsi="Times New Roman" w:cs="Times New Roman"/>
          <w:color w:val="222222"/>
          <w:sz w:val="24"/>
          <w:szCs w:val="24"/>
        </w:rPr>
        <w:t>substantial</w:t>
      </w:r>
      <w:ins w:id="792" w:author="Nair-Desai, Sameer" w:date="2022-02-02T10:51:00Z">
        <w:r w:rsidR="00CD5A48">
          <w:rPr>
            <w:rFonts w:ascii="Times New Roman" w:eastAsia="Times New Roman" w:hAnsi="Times New Roman" w:cs="Times New Roman"/>
            <w:color w:val="222222"/>
            <w:sz w:val="24"/>
            <w:szCs w:val="24"/>
          </w:rPr>
          <w:t>ly</w:t>
        </w:r>
      </w:ins>
      <w:r w:rsidRPr="00D7451B">
        <w:rPr>
          <w:rFonts w:ascii="Times New Roman" w:eastAsia="Times New Roman" w:hAnsi="Times New Roman" w:cs="Times New Roman"/>
          <w:color w:val="222222"/>
          <w:sz w:val="24"/>
          <w:szCs w:val="24"/>
        </w:rPr>
        <w:t xml:space="preserve"> higher GDP/Capita ($ 35,000 versus $ 8000); scoring better in rule of law, voice accountability, and government effectiveness; </w:t>
      </w:r>
      <w:ins w:id="793" w:author="Nair-Desai, Sameer" w:date="2022-02-02T10:51:00Z">
        <w:r w:rsidR="00CD5A48">
          <w:rPr>
            <w:rFonts w:ascii="Times New Roman" w:eastAsia="Times New Roman" w:hAnsi="Times New Roman" w:cs="Times New Roman"/>
            <w:color w:val="222222"/>
            <w:sz w:val="24"/>
            <w:szCs w:val="24"/>
          </w:rPr>
          <w:t xml:space="preserve">presenting </w:t>
        </w:r>
      </w:ins>
      <w:r w:rsidRPr="00D7451B">
        <w:rPr>
          <w:rFonts w:ascii="Times New Roman" w:eastAsia="Times New Roman" w:hAnsi="Times New Roman" w:cs="Times New Roman"/>
          <w:color w:val="222222"/>
          <w:sz w:val="24"/>
          <w:szCs w:val="24"/>
        </w:rPr>
        <w:t xml:space="preserve">higher mean </w:t>
      </w:r>
      <w:del w:id="794" w:author="Xin, Weining" w:date="2022-02-03T15:30:00Z">
        <w:r w:rsidRPr="00D7451B" w:rsidDel="000C6071">
          <w:rPr>
            <w:rFonts w:ascii="Times New Roman" w:eastAsia="Times New Roman" w:hAnsi="Times New Roman" w:cs="Times New Roman"/>
            <w:color w:val="222222"/>
            <w:sz w:val="24"/>
            <w:szCs w:val="24"/>
          </w:rPr>
          <w:delText xml:space="preserve">and lower standard deviation </w:delText>
        </w:r>
      </w:del>
      <w:r w:rsidRPr="00D7451B">
        <w:rPr>
          <w:rFonts w:ascii="Times New Roman" w:eastAsia="Times New Roman" w:hAnsi="Times New Roman" w:cs="Times New Roman"/>
          <w:color w:val="222222"/>
          <w:sz w:val="24"/>
          <w:szCs w:val="24"/>
        </w:rPr>
        <w:t xml:space="preserve">of stringency index; and </w:t>
      </w:r>
      <w:ins w:id="795" w:author="Nair-Desai, Sameer" w:date="2022-02-02T10:51:00Z">
        <w:r w:rsidR="00CD5A48">
          <w:rPr>
            <w:rFonts w:ascii="Times New Roman" w:eastAsia="Times New Roman" w:hAnsi="Times New Roman" w:cs="Times New Roman"/>
            <w:color w:val="222222"/>
            <w:sz w:val="24"/>
            <w:szCs w:val="24"/>
          </w:rPr>
          <w:t xml:space="preserve">achieving </w:t>
        </w:r>
      </w:ins>
      <w:r w:rsidRPr="00D7451B">
        <w:rPr>
          <w:rFonts w:ascii="Times New Roman" w:eastAsia="Times New Roman" w:hAnsi="Times New Roman" w:cs="Times New Roman"/>
          <w:color w:val="222222"/>
          <w:sz w:val="24"/>
          <w:szCs w:val="24"/>
        </w:rPr>
        <w:t>substantially higher vaccination</w:t>
      </w:r>
      <w:r>
        <w:rPr>
          <w:rFonts w:ascii="Times New Roman" w:eastAsia="Times New Roman" w:hAnsi="Times New Roman" w:cs="Times New Roman"/>
          <w:color w:val="222222"/>
          <w:sz w:val="24"/>
          <w:szCs w:val="24"/>
        </w:rPr>
        <w:t xml:space="preserve"> rate</w:t>
      </w:r>
      <w:ins w:id="796" w:author="Nair-Desai, Sameer" w:date="2022-02-02T10:51:00Z">
        <w:r w:rsidR="00CD5A48">
          <w:rPr>
            <w:rFonts w:ascii="Times New Roman" w:eastAsia="Times New Roman" w:hAnsi="Times New Roman" w:cs="Times New Roman"/>
            <w:color w:val="222222"/>
            <w:sz w:val="24"/>
            <w:szCs w:val="24"/>
          </w:rPr>
          <w:t>s</w:t>
        </w:r>
      </w:ins>
      <w:r>
        <w:rPr>
          <w:rFonts w:ascii="Times New Roman" w:eastAsia="Times New Roman" w:hAnsi="Times New Roman" w:cs="Times New Roman"/>
          <w:color w:val="222222"/>
          <w:sz w:val="24"/>
          <w:szCs w:val="24"/>
        </w:rPr>
        <w:t xml:space="preserve"> (as measured by the number of </w:t>
      </w:r>
      <w:del w:id="797" w:author="Nair-Desai, Sameer" w:date="2022-02-02T10:38:00Z">
        <w:r w:rsidDel="00525E77">
          <w:rPr>
            <w:rFonts w:ascii="Times New Roman" w:eastAsia="Times New Roman" w:hAnsi="Times New Roman" w:cs="Times New Roman"/>
            <w:color w:val="222222"/>
            <w:sz w:val="24"/>
            <w:szCs w:val="24"/>
          </w:rPr>
          <w:delText>Covid</w:delText>
        </w:r>
      </w:del>
      <w:ins w:id="798" w:author="Nair-Desai, Sameer" w:date="2022-02-02T10:38:00Z">
        <w:r w:rsidR="00525E77">
          <w:rPr>
            <w:rFonts w:ascii="Times New Roman" w:eastAsia="Times New Roman" w:hAnsi="Times New Roman" w:cs="Times New Roman"/>
            <w:color w:val="222222"/>
            <w:sz w:val="24"/>
            <w:szCs w:val="24"/>
          </w:rPr>
          <w:t>Covid</w:t>
        </w:r>
      </w:ins>
      <w:r>
        <w:rPr>
          <w:rFonts w:ascii="Times New Roman" w:eastAsia="Times New Roman" w:hAnsi="Times New Roman" w:cs="Times New Roman"/>
          <w:color w:val="222222"/>
          <w:sz w:val="24"/>
          <w:szCs w:val="24"/>
        </w:rPr>
        <w:t>-19 vaccinations administered</w:t>
      </w:r>
      <w:r w:rsidRPr="00D7451B">
        <w:rPr>
          <w:rFonts w:ascii="Times New Roman" w:eastAsia="Times New Roman" w:hAnsi="Times New Roman" w:cs="Times New Roman"/>
          <w:color w:val="222222"/>
          <w:sz w:val="24"/>
          <w:szCs w:val="24"/>
        </w:rPr>
        <w:t xml:space="preserve"> per hundred</w:t>
      </w:r>
      <w:r>
        <w:rPr>
          <w:rFonts w:ascii="Times New Roman" w:eastAsia="Times New Roman" w:hAnsi="Times New Roman" w:cs="Times New Roman"/>
          <w:color w:val="222222"/>
          <w:sz w:val="24"/>
          <w:szCs w:val="24"/>
        </w:rPr>
        <w:t xml:space="preserve"> population) </w:t>
      </w:r>
      <w:r w:rsidRPr="00D7451B">
        <w:rPr>
          <w:rFonts w:ascii="Times New Roman" w:eastAsia="Times New Roman" w:hAnsi="Times New Roman" w:cs="Times New Roman"/>
          <w:color w:val="222222"/>
          <w:sz w:val="24"/>
          <w:szCs w:val="24"/>
        </w:rPr>
        <w:t>[170 versus 40].</w:t>
      </w:r>
      <w:r w:rsidR="00935863">
        <w:rPr>
          <w:rStyle w:val="FootnoteReference"/>
          <w:rFonts w:ascii="Times New Roman" w:eastAsia="Times New Roman" w:hAnsi="Times New Roman" w:cs="Times New Roman"/>
          <w:color w:val="222222"/>
          <w:sz w:val="24"/>
          <w:szCs w:val="24"/>
        </w:rPr>
        <w:footnoteReference w:id="4"/>
      </w:r>
      <w:r w:rsidRPr="00D7451B">
        <w:rPr>
          <w:rFonts w:ascii="Times New Roman" w:eastAsia="Times New Roman" w:hAnsi="Times New Roman" w:cs="Times New Roman"/>
          <w:color w:val="222222"/>
          <w:sz w:val="24"/>
          <w:szCs w:val="24"/>
        </w:rPr>
        <w:t>  </w:t>
      </w:r>
    </w:p>
    <w:p w14:paraId="17DE12F3" w14:textId="03525AD2" w:rsidR="00580C81" w:rsidRDefault="00580C81" w:rsidP="00580C81">
      <w:pPr>
        <w:shd w:val="clear" w:color="auto" w:fill="FFFFFF"/>
        <w:spacing w:line="360" w:lineRule="auto"/>
        <w:rPr>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ab/>
        <w:t xml:space="preserve">These gaps are in line with the conjecture that vaccinations are a </w:t>
      </w:r>
      <w:del w:id="810" w:author="Yothin Jinjarak" w:date="2022-02-05T09:08:00Z">
        <w:r w:rsidRPr="00D7451B" w:rsidDel="0043716E">
          <w:rPr>
            <w:rFonts w:ascii="Times New Roman" w:eastAsia="Times New Roman" w:hAnsi="Times New Roman" w:cs="Times New Roman"/>
            <w:color w:val="222222"/>
            <w:sz w:val="24"/>
            <w:szCs w:val="24"/>
          </w:rPr>
          <w:delText>game changer</w:delText>
        </w:r>
      </w:del>
      <w:ins w:id="811" w:author="Yothin Jinjarak" w:date="2022-02-05T09:08:00Z">
        <w:r w:rsidR="0043716E">
          <w:rPr>
            <w:rFonts w:ascii="Times New Roman" w:eastAsia="Times New Roman" w:hAnsi="Times New Roman" w:cs="Times New Roman"/>
            <w:color w:val="222222"/>
            <w:sz w:val="24"/>
            <w:szCs w:val="24"/>
          </w:rPr>
          <w:t>game-changer</w:t>
        </w:r>
      </w:ins>
      <w:r w:rsidRPr="00D7451B">
        <w:rPr>
          <w:rFonts w:ascii="Times New Roman" w:eastAsia="Times New Roman" w:hAnsi="Times New Roman" w:cs="Times New Roman"/>
          <w:color w:val="222222"/>
          <w:sz w:val="24"/>
          <w:szCs w:val="24"/>
        </w:rPr>
        <w:t>; and that better governance and</w:t>
      </w:r>
      <w:ins w:id="812" w:author="Nair-Desai, Sameer" w:date="2022-02-02T10:53:00Z">
        <w:r w:rsidR="00CD5A48">
          <w:rPr>
            <w:rFonts w:ascii="Times New Roman" w:eastAsia="Times New Roman" w:hAnsi="Times New Roman" w:cs="Times New Roman"/>
            <w:color w:val="222222"/>
            <w:sz w:val="24"/>
            <w:szCs w:val="24"/>
          </w:rPr>
          <w:t xml:space="preserve"> a</w:t>
        </w:r>
      </w:ins>
      <w:r w:rsidRPr="00D7451B">
        <w:rPr>
          <w:rFonts w:ascii="Times New Roman" w:eastAsia="Times New Roman" w:hAnsi="Times New Roman" w:cs="Times New Roman"/>
          <w:color w:val="222222"/>
          <w:sz w:val="24"/>
          <w:szCs w:val="24"/>
        </w:rPr>
        <w:t xml:space="preserve"> more </w:t>
      </w:r>
      <w:del w:id="813" w:author="Xin, Weining" w:date="2022-02-03T15:30:00Z">
        <w:r w:rsidRPr="00D7451B" w:rsidDel="000C6071">
          <w:rPr>
            <w:rFonts w:ascii="Times New Roman" w:eastAsia="Times New Roman" w:hAnsi="Times New Roman" w:cs="Times New Roman"/>
            <w:color w:val="222222"/>
            <w:sz w:val="24"/>
            <w:szCs w:val="24"/>
          </w:rPr>
          <w:delText xml:space="preserve">consistent and </w:delText>
        </w:r>
      </w:del>
      <w:r w:rsidRPr="00D7451B">
        <w:rPr>
          <w:rFonts w:ascii="Times New Roman" w:eastAsia="Times New Roman" w:hAnsi="Times New Roman" w:cs="Times New Roman"/>
          <w:color w:val="222222"/>
          <w:sz w:val="24"/>
          <w:szCs w:val="24"/>
        </w:rPr>
        <w:t>rigorous stringency index</w:t>
      </w:r>
      <w:ins w:id="814" w:author="Nair-Desai, Sameer" w:date="2022-02-02T10:53:00Z">
        <w:r w:rsidR="00CD5A48">
          <w:rPr>
            <w:rFonts w:ascii="Times New Roman" w:eastAsia="Times New Roman" w:hAnsi="Times New Roman" w:cs="Times New Roman"/>
            <w:color w:val="222222"/>
            <w:sz w:val="24"/>
            <w:szCs w:val="24"/>
          </w:rPr>
          <w:t xml:space="preserve"> score</w:t>
        </w:r>
      </w:ins>
      <w:r w:rsidRPr="00D7451B">
        <w:rPr>
          <w:rFonts w:ascii="Times New Roman" w:eastAsia="Times New Roman" w:hAnsi="Times New Roman" w:cs="Times New Roman"/>
          <w:color w:val="222222"/>
          <w:sz w:val="24"/>
          <w:szCs w:val="24"/>
        </w:rPr>
        <w:t xml:space="preserve"> account for the countries with the largest gaps </w:t>
      </w:r>
      <w:r w:rsidRPr="00D7451B">
        <w:rPr>
          <w:rFonts w:ascii="Times New Roman" w:eastAsia="Times New Roman" w:hAnsi="Times New Roman" w:cs="Times New Roman"/>
          <w:color w:val="222222"/>
          <w:sz w:val="24"/>
          <w:szCs w:val="24"/>
        </w:rPr>
        <w:lastRenderedPageBreak/>
        <w:t>between excess of official mortality.  Notab</w:t>
      </w:r>
      <w:ins w:id="815" w:author="Nair-Desai, Sameer" w:date="2022-02-02T10:52:00Z">
        <w:r w:rsidR="00CD5A48">
          <w:rPr>
            <w:rFonts w:ascii="Times New Roman" w:eastAsia="Times New Roman" w:hAnsi="Times New Roman" w:cs="Times New Roman"/>
            <w:color w:val="222222"/>
            <w:sz w:val="24"/>
            <w:szCs w:val="24"/>
          </w:rPr>
          <w:t>ly</w:t>
        </w:r>
      </w:ins>
      <w:del w:id="816" w:author="Nair-Desai, Sameer" w:date="2022-02-02T10:52:00Z">
        <w:r w:rsidRPr="00D7451B" w:rsidDel="00CD5A48">
          <w:rPr>
            <w:rFonts w:ascii="Times New Roman" w:eastAsia="Times New Roman" w:hAnsi="Times New Roman" w:cs="Times New Roman"/>
            <w:color w:val="222222"/>
            <w:sz w:val="24"/>
            <w:szCs w:val="24"/>
          </w:rPr>
          <w:delText>ility</w:delText>
        </w:r>
      </w:del>
      <w:r w:rsidRPr="00D7451B">
        <w:rPr>
          <w:rFonts w:ascii="Times New Roman" w:eastAsia="Times New Roman" w:hAnsi="Times New Roman" w:cs="Times New Roman"/>
          <w:color w:val="222222"/>
          <w:sz w:val="24"/>
          <w:szCs w:val="24"/>
        </w:rPr>
        <w:t>, these characteristics are also associated with higher GDP/Capita</w:t>
      </w:r>
      <w:del w:id="817" w:author="Nair-Desai, Sameer" w:date="2022-02-02T10:52:00Z">
        <w:r w:rsidRPr="00D7451B" w:rsidDel="00CD5A48">
          <w:rPr>
            <w:rFonts w:ascii="Times New Roman" w:eastAsia="Times New Roman" w:hAnsi="Times New Roman" w:cs="Times New Roman"/>
            <w:color w:val="222222"/>
            <w:sz w:val="24"/>
            <w:szCs w:val="24"/>
          </w:rPr>
          <w:delText>,</w:delText>
        </w:r>
      </w:del>
      <w:r w:rsidRPr="00D7451B">
        <w:rPr>
          <w:rFonts w:ascii="Times New Roman" w:eastAsia="Times New Roman" w:hAnsi="Times New Roman" w:cs="Times New Roman"/>
          <w:color w:val="222222"/>
          <w:sz w:val="24"/>
          <w:szCs w:val="24"/>
        </w:rPr>
        <w:t xml:space="preserve"> and older populations in these countries.  The overall positive correlations between these variables, reported in </w:t>
      </w:r>
      <w:r>
        <w:rPr>
          <w:rFonts w:ascii="Times New Roman" w:eastAsia="Times New Roman" w:hAnsi="Times New Roman" w:cs="Times New Roman"/>
          <w:color w:val="222222"/>
          <w:sz w:val="24"/>
          <w:szCs w:val="24"/>
        </w:rPr>
        <w:t>T</w:t>
      </w:r>
      <w:r w:rsidRPr="00D7451B">
        <w:rPr>
          <w:rFonts w:ascii="Times New Roman" w:eastAsia="Times New Roman" w:hAnsi="Times New Roman" w:cs="Times New Roman"/>
          <w:color w:val="222222"/>
          <w:sz w:val="24"/>
          <w:szCs w:val="24"/>
        </w:rPr>
        <w:t>able 9, suggests that without more granul</w:t>
      </w:r>
      <w:r>
        <w:rPr>
          <w:rFonts w:ascii="Times New Roman" w:eastAsia="Times New Roman" w:hAnsi="Times New Roman" w:cs="Times New Roman"/>
          <w:color w:val="222222"/>
          <w:sz w:val="24"/>
          <w:szCs w:val="24"/>
        </w:rPr>
        <w:t>ar</w:t>
      </w:r>
      <w:r w:rsidRPr="00D7451B">
        <w:rPr>
          <w:rFonts w:ascii="Times New Roman" w:eastAsia="Times New Roman" w:hAnsi="Times New Roman" w:cs="Times New Roman"/>
          <w:color w:val="222222"/>
          <w:sz w:val="24"/>
          <w:szCs w:val="24"/>
        </w:rPr>
        <w:t xml:space="preserve"> data, we are unable to rank the relative importance of these factors.    </w:t>
      </w:r>
    </w:p>
    <w:p w14:paraId="28BBD117" w14:textId="77777777" w:rsidR="00D51D83" w:rsidRDefault="00580C81" w:rsidP="00D51D83">
      <w:pPr>
        <w:pStyle w:val="ListParagraph"/>
        <w:numPr>
          <w:ilvl w:val="0"/>
          <w:numId w:val="8"/>
        </w:numPr>
        <w:ind w:hanging="720"/>
        <w:rPr>
          <w:rFonts w:ascii="Times New Roman" w:hAnsi="Times New Roman" w:cs="Times New Roman"/>
          <w:b/>
          <w:sz w:val="24"/>
          <w:szCs w:val="24"/>
        </w:rPr>
      </w:pPr>
      <w:r>
        <w:rPr>
          <w:rFonts w:ascii="Times New Roman" w:hAnsi="Times New Roman" w:cs="Times New Roman"/>
          <w:b/>
          <w:sz w:val="24"/>
          <w:szCs w:val="24"/>
        </w:rPr>
        <w:t>Concluding Remarks</w:t>
      </w:r>
    </w:p>
    <w:p w14:paraId="21FFC9DF" w14:textId="13BBC4C3" w:rsidR="00E50259" w:rsidRDefault="00D51D83" w:rsidP="0036768F">
      <w:pPr>
        <w:spacing w:line="360" w:lineRule="auto"/>
        <w:ind w:firstLine="720"/>
        <w:rPr>
          <w:rFonts w:ascii="Times New Roman" w:hAnsi="Times New Roman" w:cs="Times New Roman"/>
          <w:bCs/>
          <w:sz w:val="24"/>
          <w:szCs w:val="24"/>
        </w:rPr>
      </w:pPr>
      <w:r>
        <w:rPr>
          <w:rFonts w:ascii="Times New Roman" w:hAnsi="Times New Roman" w:cs="Times New Roman"/>
          <w:bCs/>
          <w:sz w:val="24"/>
          <w:szCs w:val="24"/>
        </w:rPr>
        <w:t xml:space="preserve">As the </w:t>
      </w:r>
      <w:del w:id="818" w:author="Nair-Desai, Sameer" w:date="2022-02-02T10:38:00Z">
        <w:r w:rsidDel="00525E77">
          <w:rPr>
            <w:rFonts w:ascii="Times New Roman" w:hAnsi="Times New Roman" w:cs="Times New Roman"/>
            <w:bCs/>
            <w:sz w:val="24"/>
            <w:szCs w:val="24"/>
          </w:rPr>
          <w:delText>Covid</w:delText>
        </w:r>
      </w:del>
      <w:ins w:id="819" w:author="Nair-Desai, Sameer" w:date="2022-02-02T10:38:00Z">
        <w:r w:rsidR="00525E77">
          <w:rPr>
            <w:rFonts w:ascii="Times New Roman" w:hAnsi="Times New Roman" w:cs="Times New Roman"/>
            <w:bCs/>
            <w:sz w:val="24"/>
            <w:szCs w:val="24"/>
          </w:rPr>
          <w:t>Covid</w:t>
        </w:r>
      </w:ins>
      <w:r>
        <w:rPr>
          <w:rFonts w:ascii="Times New Roman" w:hAnsi="Times New Roman" w:cs="Times New Roman"/>
          <w:bCs/>
          <w:sz w:val="24"/>
          <w:szCs w:val="24"/>
        </w:rPr>
        <w:t xml:space="preserve"> pandemic has caused significant death tolls globall</w:t>
      </w:r>
      <w:r w:rsidR="00E50259">
        <w:rPr>
          <w:rFonts w:ascii="Times New Roman" w:hAnsi="Times New Roman" w:cs="Times New Roman"/>
          <w:bCs/>
          <w:sz w:val="24"/>
          <w:szCs w:val="24"/>
        </w:rPr>
        <w:t>y, cross country analys</w:t>
      </w:r>
      <w:ins w:id="820" w:author="Nair-Desai, Sameer" w:date="2022-02-02T10:53:00Z">
        <w:r w:rsidR="00CD5A48">
          <w:rPr>
            <w:rFonts w:ascii="Times New Roman" w:hAnsi="Times New Roman" w:cs="Times New Roman"/>
            <w:bCs/>
            <w:sz w:val="24"/>
            <w:szCs w:val="24"/>
          </w:rPr>
          <w:t>e</w:t>
        </w:r>
      </w:ins>
      <w:del w:id="821" w:author="Nair-Desai, Sameer" w:date="2022-02-02T10:53:00Z">
        <w:r w:rsidR="00E50259" w:rsidDel="00CD5A48">
          <w:rPr>
            <w:rFonts w:ascii="Times New Roman" w:hAnsi="Times New Roman" w:cs="Times New Roman"/>
            <w:bCs/>
            <w:sz w:val="24"/>
            <w:szCs w:val="24"/>
          </w:rPr>
          <w:delText>i</w:delText>
        </w:r>
      </w:del>
      <w:r w:rsidR="00E50259">
        <w:rPr>
          <w:rFonts w:ascii="Times New Roman" w:hAnsi="Times New Roman" w:cs="Times New Roman"/>
          <w:bCs/>
          <w:sz w:val="24"/>
          <w:szCs w:val="24"/>
        </w:rPr>
        <w:t xml:space="preserve">s and </w:t>
      </w:r>
      <w:ins w:id="822" w:author="Nair-Desai, Sameer" w:date="2022-02-02T10:53:00Z">
        <w:r w:rsidR="00CD5A48">
          <w:rPr>
            <w:rFonts w:ascii="Times New Roman" w:hAnsi="Times New Roman" w:cs="Times New Roman"/>
            <w:bCs/>
            <w:sz w:val="24"/>
            <w:szCs w:val="24"/>
          </w:rPr>
          <w:t xml:space="preserve">global </w:t>
        </w:r>
      </w:ins>
      <w:r w:rsidR="00E50259">
        <w:rPr>
          <w:rFonts w:ascii="Times New Roman" w:hAnsi="Times New Roman" w:cs="Times New Roman"/>
          <w:bCs/>
          <w:sz w:val="24"/>
          <w:szCs w:val="24"/>
        </w:rPr>
        <w:t xml:space="preserve">comparisons have been widely conducted to investigate the </w:t>
      </w:r>
      <w:del w:id="823" w:author="Nair-Desai, Sameer" w:date="2022-02-02T10:38:00Z">
        <w:r w:rsidR="00E50259" w:rsidDel="00525E77">
          <w:rPr>
            <w:rFonts w:ascii="Times New Roman" w:hAnsi="Times New Roman" w:cs="Times New Roman"/>
            <w:bCs/>
            <w:sz w:val="24"/>
            <w:szCs w:val="24"/>
          </w:rPr>
          <w:delText>Covid</w:delText>
        </w:r>
      </w:del>
      <w:ins w:id="824"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mortality </w:t>
      </w:r>
      <w:del w:id="825" w:author="Nair-Desai, Sameer" w:date="2022-02-02T10:55:00Z">
        <w:r w:rsidR="00E50259" w:rsidDel="00CD5A48">
          <w:rPr>
            <w:rFonts w:ascii="Times New Roman" w:hAnsi="Times New Roman" w:cs="Times New Roman"/>
            <w:bCs/>
            <w:sz w:val="24"/>
            <w:szCs w:val="24"/>
          </w:rPr>
          <w:delText xml:space="preserve">in </w:delText>
        </w:r>
      </w:del>
      <w:ins w:id="826" w:author="Nair-Desai, Sameer" w:date="2022-02-02T10:55:00Z">
        <w:r w:rsidR="00CD5A48">
          <w:rPr>
            <w:rFonts w:ascii="Times New Roman" w:hAnsi="Times New Roman" w:cs="Times New Roman"/>
            <w:bCs/>
            <w:sz w:val="24"/>
            <w:szCs w:val="24"/>
          </w:rPr>
          <w:t xml:space="preserve">across </w:t>
        </w:r>
      </w:ins>
      <w:r w:rsidR="00E50259">
        <w:rPr>
          <w:rFonts w:ascii="Times New Roman" w:hAnsi="Times New Roman" w:cs="Times New Roman"/>
          <w:bCs/>
          <w:sz w:val="24"/>
          <w:szCs w:val="24"/>
        </w:rPr>
        <w:t>many dimensions (i.e., economic, political, social, and etc.)</w:t>
      </w:r>
      <w:ins w:id="827" w:author="Nair-Desai, Sameer" w:date="2022-02-02T10:55:00Z">
        <w:r w:rsidR="00CD5A48">
          <w:rPr>
            <w:rFonts w:ascii="Times New Roman" w:hAnsi="Times New Roman" w:cs="Times New Roman"/>
            <w:bCs/>
            <w:sz w:val="24"/>
            <w:szCs w:val="24"/>
          </w:rPr>
          <w:t>.</w:t>
        </w:r>
      </w:ins>
      <w:r w:rsidR="00E50259">
        <w:rPr>
          <w:rFonts w:ascii="Times New Roman" w:hAnsi="Times New Roman" w:cs="Times New Roman"/>
          <w:bCs/>
          <w:sz w:val="24"/>
          <w:szCs w:val="24"/>
        </w:rPr>
        <w:t xml:space="preserve"> With most of the</w:t>
      </w:r>
      <w:ins w:id="828" w:author="Nair-Desai, Sameer" w:date="2022-02-02T10:53:00Z">
        <w:r w:rsidR="00CD5A48">
          <w:rPr>
            <w:rFonts w:ascii="Times New Roman" w:hAnsi="Times New Roman" w:cs="Times New Roman"/>
            <w:bCs/>
            <w:sz w:val="24"/>
            <w:szCs w:val="24"/>
          </w:rPr>
          <w:t>se</w:t>
        </w:r>
      </w:ins>
      <w:r w:rsidR="00E50259">
        <w:rPr>
          <w:rFonts w:ascii="Times New Roman" w:hAnsi="Times New Roman" w:cs="Times New Roman"/>
          <w:bCs/>
          <w:sz w:val="24"/>
          <w:szCs w:val="24"/>
        </w:rPr>
        <w:t xml:space="preserve"> studies relying on the official statistics on </w:t>
      </w:r>
      <w:del w:id="829" w:author="Nair-Desai, Sameer" w:date="2022-02-02T10:38:00Z">
        <w:r w:rsidR="00E50259" w:rsidDel="00525E77">
          <w:rPr>
            <w:rFonts w:ascii="Times New Roman" w:hAnsi="Times New Roman" w:cs="Times New Roman"/>
            <w:bCs/>
            <w:sz w:val="24"/>
            <w:szCs w:val="24"/>
          </w:rPr>
          <w:delText>Covid</w:delText>
        </w:r>
      </w:del>
      <w:ins w:id="830"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-19 mortality as reported by countries, the quality of the</w:t>
      </w:r>
      <w:ins w:id="831" w:author="Nair-Desai, Sameer" w:date="2022-02-02T10:54:00Z">
        <w:r w:rsidR="00CD5A48">
          <w:rPr>
            <w:rFonts w:ascii="Times New Roman" w:hAnsi="Times New Roman" w:cs="Times New Roman"/>
            <w:bCs/>
            <w:sz w:val="24"/>
            <w:szCs w:val="24"/>
          </w:rPr>
          <w:t xml:space="preserve"> underlying</w:t>
        </w:r>
      </w:ins>
      <w:r w:rsidR="00E50259">
        <w:rPr>
          <w:rFonts w:ascii="Times New Roman" w:hAnsi="Times New Roman" w:cs="Times New Roman"/>
          <w:bCs/>
          <w:sz w:val="24"/>
          <w:szCs w:val="24"/>
        </w:rPr>
        <w:t xml:space="preserve"> official mor</w:t>
      </w:r>
      <w:del w:id="832" w:author="Nair-Desai, Sameer" w:date="2022-02-02T10:53:00Z">
        <w:r w:rsidR="00E50259" w:rsidDel="00CD5A48">
          <w:rPr>
            <w:rFonts w:ascii="Times New Roman" w:hAnsi="Times New Roman" w:cs="Times New Roman"/>
            <w:bCs/>
            <w:sz w:val="24"/>
            <w:szCs w:val="24"/>
          </w:rPr>
          <w:delText>a</w:delText>
        </w:r>
      </w:del>
      <w:r w:rsidR="00E50259">
        <w:rPr>
          <w:rFonts w:ascii="Times New Roman" w:hAnsi="Times New Roman" w:cs="Times New Roman"/>
          <w:bCs/>
          <w:sz w:val="24"/>
          <w:szCs w:val="24"/>
        </w:rPr>
        <w:t>t</w:t>
      </w:r>
      <w:ins w:id="833" w:author="Nair-Desai, Sameer" w:date="2022-02-02T10:53:00Z">
        <w:r w:rsidR="00CD5A48">
          <w:rPr>
            <w:rFonts w:ascii="Times New Roman" w:hAnsi="Times New Roman" w:cs="Times New Roman"/>
            <w:bCs/>
            <w:sz w:val="24"/>
            <w:szCs w:val="24"/>
          </w:rPr>
          <w:t>a</w:t>
        </w:r>
      </w:ins>
      <w:r w:rsidR="00E50259">
        <w:rPr>
          <w:rFonts w:ascii="Times New Roman" w:hAnsi="Times New Roman" w:cs="Times New Roman"/>
          <w:bCs/>
          <w:sz w:val="24"/>
          <w:szCs w:val="24"/>
        </w:rPr>
        <w:t>lity statistics plays a critical role in affecting the results obtained. Importantly, there are widely known limitations in the official mortality statistics that make them not perfect for cross-country analysis</w:t>
      </w:r>
      <w:ins w:id="834" w:author="Nair-Desai, Sameer" w:date="2022-02-02T10:54:00Z">
        <w:r w:rsidR="00CD5A48">
          <w:rPr>
            <w:rFonts w:ascii="Times New Roman" w:hAnsi="Times New Roman" w:cs="Times New Roman"/>
            <w:bCs/>
            <w:sz w:val="24"/>
            <w:szCs w:val="24"/>
          </w:rPr>
          <w:t>.</w:t>
        </w:r>
      </w:ins>
      <w:del w:id="835" w:author="Nair-Desai, Sameer" w:date="2022-02-02T10:54:00Z">
        <w:r w:rsidR="00E50259" w:rsidDel="00CD5A48">
          <w:rPr>
            <w:rFonts w:ascii="Times New Roman" w:hAnsi="Times New Roman" w:cs="Times New Roman"/>
            <w:bCs/>
            <w:sz w:val="24"/>
            <w:szCs w:val="24"/>
          </w:rPr>
          <w:delText>,</w:delText>
        </w:r>
      </w:del>
      <w:r w:rsidR="00E50259">
        <w:rPr>
          <w:rFonts w:ascii="Times New Roman" w:hAnsi="Times New Roman" w:cs="Times New Roman"/>
          <w:bCs/>
          <w:sz w:val="24"/>
          <w:szCs w:val="24"/>
        </w:rPr>
        <w:t xml:space="preserve"> </w:t>
      </w:r>
      <w:del w:id="836" w:author="Nair-Desai, Sameer" w:date="2022-02-02T10:54:00Z">
        <w:r w:rsidR="00E50259" w:rsidDel="00CD5A48">
          <w:rPr>
            <w:rFonts w:ascii="Times New Roman" w:hAnsi="Times New Roman" w:cs="Times New Roman"/>
            <w:bCs/>
            <w:sz w:val="24"/>
            <w:szCs w:val="24"/>
          </w:rPr>
          <w:delText xml:space="preserve">for </w:delText>
        </w:r>
      </w:del>
      <w:ins w:id="837" w:author="Nair-Desai, Sameer" w:date="2022-02-02T10:54:00Z">
        <w:r w:rsidR="00CD5A48">
          <w:rPr>
            <w:rFonts w:ascii="Times New Roman" w:hAnsi="Times New Roman" w:cs="Times New Roman"/>
            <w:bCs/>
            <w:sz w:val="24"/>
            <w:szCs w:val="24"/>
          </w:rPr>
          <w:t xml:space="preserve">Some of these limitations include differences in countries’ capacities </w:t>
        </w:r>
      </w:ins>
      <w:del w:id="838" w:author="Nair-Desai, Sameer" w:date="2022-02-02T10:54:00Z">
        <w:r w:rsidR="00E50259" w:rsidDel="00CD5A48">
          <w:rPr>
            <w:rFonts w:ascii="Times New Roman" w:hAnsi="Times New Roman" w:cs="Times New Roman"/>
            <w:bCs/>
            <w:sz w:val="24"/>
            <w:szCs w:val="24"/>
          </w:rPr>
          <w:delText>example that countries are different in capacity</w:delText>
        </w:r>
      </w:del>
      <w:r w:rsidR="00E50259">
        <w:rPr>
          <w:rFonts w:ascii="Times New Roman" w:hAnsi="Times New Roman" w:cs="Times New Roman"/>
          <w:bCs/>
          <w:sz w:val="24"/>
          <w:szCs w:val="24"/>
        </w:rPr>
        <w:t xml:space="preserve"> to test </w:t>
      </w:r>
      <w:del w:id="839" w:author="Nair-Desai, Sameer" w:date="2022-02-02T10:38:00Z">
        <w:r w:rsidR="00E50259" w:rsidDel="00525E77">
          <w:rPr>
            <w:rFonts w:ascii="Times New Roman" w:hAnsi="Times New Roman" w:cs="Times New Roman"/>
            <w:bCs/>
            <w:sz w:val="24"/>
            <w:szCs w:val="24"/>
          </w:rPr>
          <w:delText>Covid</w:delText>
        </w:r>
      </w:del>
      <w:ins w:id="840"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and determine the cause of a death, as well as </w:t>
      </w:r>
      <w:del w:id="841" w:author="Nair-Desai, Sameer" w:date="2022-02-02T10:54:00Z">
        <w:r w:rsidR="00E50259" w:rsidDel="00CD5A48">
          <w:rPr>
            <w:rFonts w:ascii="Times New Roman" w:hAnsi="Times New Roman" w:cs="Times New Roman"/>
            <w:bCs/>
            <w:sz w:val="24"/>
            <w:szCs w:val="24"/>
          </w:rPr>
          <w:delText xml:space="preserve">the </w:delText>
        </w:r>
      </w:del>
      <w:ins w:id="842" w:author="Nair-Desai, Sameer" w:date="2022-02-02T10:54:00Z">
        <w:r w:rsidR="00CD5A48">
          <w:rPr>
            <w:rFonts w:ascii="Times New Roman" w:hAnsi="Times New Roman" w:cs="Times New Roman"/>
            <w:bCs/>
            <w:sz w:val="24"/>
            <w:szCs w:val="24"/>
          </w:rPr>
          <w:t xml:space="preserve">disparate </w:t>
        </w:r>
      </w:ins>
      <w:r w:rsidR="00E50259">
        <w:rPr>
          <w:rFonts w:ascii="Times New Roman" w:hAnsi="Times New Roman" w:cs="Times New Roman"/>
          <w:bCs/>
          <w:sz w:val="24"/>
          <w:szCs w:val="24"/>
        </w:rPr>
        <w:t>definition</w:t>
      </w:r>
      <w:ins w:id="843" w:author="Nair-Desai, Sameer" w:date="2022-02-02T10:54:00Z">
        <w:r w:rsidR="00CD5A48">
          <w:rPr>
            <w:rFonts w:ascii="Times New Roman" w:hAnsi="Times New Roman" w:cs="Times New Roman"/>
            <w:bCs/>
            <w:sz w:val="24"/>
            <w:szCs w:val="24"/>
          </w:rPr>
          <w:t>s</w:t>
        </w:r>
      </w:ins>
      <w:r w:rsidR="00E50259">
        <w:rPr>
          <w:rFonts w:ascii="Times New Roman" w:hAnsi="Times New Roman" w:cs="Times New Roman"/>
          <w:bCs/>
          <w:sz w:val="24"/>
          <w:szCs w:val="24"/>
        </w:rPr>
        <w:t xml:space="preserve"> of</w:t>
      </w:r>
      <w:del w:id="844" w:author="Nair-Desai, Sameer" w:date="2022-02-02T10:54:00Z">
        <w:r w:rsidR="00E50259" w:rsidDel="00CD5A48">
          <w:rPr>
            <w:rFonts w:ascii="Times New Roman" w:hAnsi="Times New Roman" w:cs="Times New Roman"/>
            <w:bCs/>
            <w:sz w:val="24"/>
            <w:szCs w:val="24"/>
          </w:rPr>
          <w:delText xml:space="preserve"> a</w:delText>
        </w:r>
      </w:del>
      <w:r w:rsidR="00E50259">
        <w:rPr>
          <w:rFonts w:ascii="Times New Roman" w:hAnsi="Times New Roman" w:cs="Times New Roman"/>
          <w:bCs/>
          <w:sz w:val="24"/>
          <w:szCs w:val="24"/>
        </w:rPr>
        <w:t xml:space="preserve"> death due</w:t>
      </w:r>
      <w:del w:id="845" w:author="Nair-Desai, Sameer" w:date="2022-02-02T10:54:00Z">
        <w:r w:rsidR="00E50259" w:rsidDel="00CD5A48">
          <w:rPr>
            <w:rFonts w:ascii="Times New Roman" w:hAnsi="Times New Roman" w:cs="Times New Roman"/>
            <w:bCs/>
            <w:sz w:val="24"/>
            <w:szCs w:val="24"/>
          </w:rPr>
          <w:delText>t</w:delText>
        </w:r>
      </w:del>
      <w:r w:rsidR="00E50259">
        <w:rPr>
          <w:rFonts w:ascii="Times New Roman" w:hAnsi="Times New Roman" w:cs="Times New Roman"/>
          <w:bCs/>
          <w:sz w:val="24"/>
          <w:szCs w:val="24"/>
        </w:rPr>
        <w:t xml:space="preserve"> to </w:t>
      </w:r>
      <w:del w:id="846" w:author="Nair-Desai, Sameer" w:date="2022-02-02T10:38:00Z">
        <w:r w:rsidR="00E50259" w:rsidDel="00525E77">
          <w:rPr>
            <w:rFonts w:ascii="Times New Roman" w:hAnsi="Times New Roman" w:cs="Times New Roman"/>
            <w:bCs/>
            <w:sz w:val="24"/>
            <w:szCs w:val="24"/>
          </w:rPr>
          <w:delText>Covid</w:delText>
        </w:r>
      </w:del>
      <w:ins w:id="847" w:author="Nair-Desai, Sameer" w:date="2022-02-02T10:38:00Z">
        <w:r w:rsidR="00525E77">
          <w:rPr>
            <w:rFonts w:ascii="Times New Roman" w:hAnsi="Times New Roman" w:cs="Times New Roman"/>
            <w:bCs/>
            <w:sz w:val="24"/>
            <w:szCs w:val="24"/>
          </w:rPr>
          <w:t>Covid</w:t>
        </w:r>
      </w:ins>
      <w:r w:rsidR="00E50259">
        <w:rPr>
          <w:rFonts w:ascii="Times New Roman" w:hAnsi="Times New Roman" w:cs="Times New Roman"/>
          <w:bCs/>
          <w:sz w:val="24"/>
          <w:szCs w:val="24"/>
        </w:rPr>
        <w:t xml:space="preserve">-19. </w:t>
      </w:r>
    </w:p>
    <w:p w14:paraId="76652CD1" w14:textId="4452F084" w:rsidR="004752E2" w:rsidRDefault="00D0182D" w:rsidP="00E50259">
      <w:pPr>
        <w:spacing w:line="360" w:lineRule="auto"/>
        <w:rPr>
          <w:rFonts w:ascii="Times New Roman" w:hAnsi="Times New Roman" w:cs="Times New Roman"/>
          <w:bCs/>
          <w:sz w:val="24"/>
          <w:szCs w:val="24"/>
        </w:rPr>
      </w:pPr>
      <w:ins w:id="848" w:author="Joshua Aizenman" w:date="2022-02-03T04:17:00Z">
        <w:r>
          <w:rPr>
            <w:rFonts w:ascii="Times New Roman" w:hAnsi="Times New Roman" w:cs="Times New Roman"/>
            <w:bCs/>
            <w:sz w:val="24"/>
            <w:szCs w:val="24"/>
          </w:rPr>
          <w:tab/>
        </w:r>
      </w:ins>
      <w:r w:rsidR="004752E2">
        <w:rPr>
          <w:rFonts w:ascii="Times New Roman" w:hAnsi="Times New Roman" w:cs="Times New Roman"/>
          <w:bCs/>
          <w:sz w:val="24"/>
          <w:szCs w:val="24"/>
        </w:rPr>
        <w:t xml:space="preserve">To investigate the limitations of official </w:t>
      </w:r>
      <w:del w:id="849" w:author="Nair-Desai, Sameer" w:date="2022-02-02T10:38:00Z">
        <w:r w:rsidR="004752E2" w:rsidDel="00525E77">
          <w:rPr>
            <w:rFonts w:ascii="Times New Roman" w:hAnsi="Times New Roman" w:cs="Times New Roman"/>
            <w:bCs/>
            <w:sz w:val="24"/>
            <w:szCs w:val="24"/>
          </w:rPr>
          <w:delText>Covid</w:delText>
        </w:r>
      </w:del>
      <w:ins w:id="850" w:author="Nair-Desai, Sameer" w:date="2022-02-02T10:38:00Z">
        <w:r w:rsidR="00525E77">
          <w:rPr>
            <w:rFonts w:ascii="Times New Roman" w:hAnsi="Times New Roman" w:cs="Times New Roman"/>
            <w:bCs/>
            <w:sz w:val="24"/>
            <w:szCs w:val="24"/>
          </w:rPr>
          <w:t>Covid</w:t>
        </w:r>
      </w:ins>
      <w:r w:rsidR="004752E2">
        <w:rPr>
          <w:rFonts w:ascii="Times New Roman" w:hAnsi="Times New Roman" w:cs="Times New Roman"/>
          <w:bCs/>
          <w:sz w:val="24"/>
          <w:szCs w:val="24"/>
        </w:rPr>
        <w:t xml:space="preserve">-19 mortality, we contrast </w:t>
      </w:r>
      <w:ins w:id="851" w:author="Nair-Desai, Sameer" w:date="2022-02-02T10:56:00Z">
        <w:r w:rsidR="00CD5A48">
          <w:rPr>
            <w:rFonts w:ascii="Times New Roman" w:hAnsi="Times New Roman" w:cs="Times New Roman"/>
            <w:bCs/>
            <w:sz w:val="24"/>
            <w:szCs w:val="24"/>
          </w:rPr>
          <w:t>these counts</w:t>
        </w:r>
      </w:ins>
      <w:del w:id="852" w:author="Nair-Desai, Sameer" w:date="2022-02-02T10:56:00Z">
        <w:r w:rsidR="004752E2" w:rsidDel="00CD5A48">
          <w:rPr>
            <w:rFonts w:ascii="Times New Roman" w:hAnsi="Times New Roman" w:cs="Times New Roman"/>
            <w:bCs/>
            <w:sz w:val="24"/>
            <w:szCs w:val="24"/>
          </w:rPr>
          <w:delText>it</w:delText>
        </w:r>
      </w:del>
      <w:r w:rsidR="004752E2">
        <w:rPr>
          <w:rFonts w:ascii="Times New Roman" w:hAnsi="Times New Roman" w:cs="Times New Roman"/>
          <w:bCs/>
          <w:sz w:val="24"/>
          <w:szCs w:val="24"/>
        </w:rPr>
        <w:t xml:space="preserve"> with </w:t>
      </w:r>
      <w:del w:id="853" w:author="Nair-Desai, Sameer" w:date="2022-02-02T10:56:00Z">
        <w:r w:rsidR="004752E2" w:rsidDel="00CD5A48">
          <w:rPr>
            <w:rFonts w:ascii="Times New Roman" w:hAnsi="Times New Roman" w:cs="Times New Roman"/>
            <w:bCs/>
            <w:sz w:val="24"/>
            <w:szCs w:val="24"/>
          </w:rPr>
          <w:delText xml:space="preserve">the </w:delText>
        </w:r>
      </w:del>
      <w:r w:rsidR="004752E2">
        <w:rPr>
          <w:rFonts w:ascii="Times New Roman" w:hAnsi="Times New Roman" w:cs="Times New Roman"/>
          <w:bCs/>
          <w:sz w:val="24"/>
          <w:szCs w:val="24"/>
        </w:rPr>
        <w:t xml:space="preserve">excess </w:t>
      </w:r>
      <w:del w:id="854" w:author="Joshua Aizenman" w:date="2022-02-02T16:37:00Z">
        <w:r w:rsidR="004752E2" w:rsidDel="00F556B1">
          <w:rPr>
            <w:rFonts w:ascii="Times New Roman" w:hAnsi="Times New Roman" w:cs="Times New Roman"/>
            <w:bCs/>
            <w:sz w:val="24"/>
            <w:szCs w:val="24"/>
          </w:rPr>
          <w:delText>moratlity</w:delText>
        </w:r>
      </w:del>
      <w:ins w:id="855" w:author="Joshua Aizenman" w:date="2022-02-02T16:37:00Z">
        <w:r w:rsidR="00F556B1">
          <w:rPr>
            <w:rFonts w:ascii="Times New Roman" w:hAnsi="Times New Roman" w:cs="Times New Roman"/>
            <w:bCs/>
            <w:sz w:val="24"/>
            <w:szCs w:val="24"/>
          </w:rPr>
          <w:t>mortality</w:t>
        </w:r>
      </w:ins>
      <w:r w:rsidR="004752E2">
        <w:rPr>
          <w:rFonts w:ascii="Times New Roman" w:hAnsi="Times New Roman" w:cs="Times New Roman"/>
          <w:bCs/>
          <w:sz w:val="24"/>
          <w:szCs w:val="24"/>
        </w:rPr>
        <w:t xml:space="preserve">, which is </w:t>
      </w:r>
      <w:del w:id="856" w:author="Joshua Aizenman" w:date="2022-02-02T16:37:00Z">
        <w:r w:rsidR="004752E2" w:rsidDel="00C611DB">
          <w:rPr>
            <w:rFonts w:ascii="Times New Roman" w:hAnsi="Times New Roman" w:cs="Times New Roman"/>
            <w:bCs/>
            <w:sz w:val="24"/>
            <w:szCs w:val="24"/>
          </w:rPr>
          <w:delText>calcualated</w:delText>
        </w:r>
      </w:del>
      <w:ins w:id="857" w:author="Joshua Aizenman" w:date="2022-02-02T16:37:00Z">
        <w:r w:rsidR="00C611DB">
          <w:rPr>
            <w:rFonts w:ascii="Times New Roman" w:hAnsi="Times New Roman" w:cs="Times New Roman"/>
            <w:bCs/>
            <w:sz w:val="24"/>
            <w:szCs w:val="24"/>
          </w:rPr>
          <w:t>calculated</w:t>
        </w:r>
      </w:ins>
      <w:r w:rsidR="004752E2">
        <w:rPr>
          <w:rFonts w:ascii="Times New Roman" w:hAnsi="Times New Roman" w:cs="Times New Roman"/>
          <w:bCs/>
          <w:sz w:val="24"/>
          <w:szCs w:val="24"/>
        </w:rPr>
        <w:t xml:space="preserve"> as the difference of </w:t>
      </w:r>
      <w:del w:id="858" w:author="Joshua Aizenman" w:date="2022-02-02T16:38:00Z">
        <w:r w:rsidR="004752E2" w:rsidDel="00C611DB">
          <w:rPr>
            <w:rFonts w:ascii="Times New Roman" w:hAnsi="Times New Roman" w:cs="Times New Roman"/>
            <w:bCs/>
            <w:sz w:val="24"/>
            <w:szCs w:val="24"/>
          </w:rPr>
          <w:delText>all cause</w:delText>
        </w:r>
      </w:del>
      <w:ins w:id="859" w:author="Joshua Aizenman" w:date="2022-02-02T16:38:00Z">
        <w:r w:rsidR="00C611DB">
          <w:rPr>
            <w:rFonts w:ascii="Times New Roman" w:hAnsi="Times New Roman" w:cs="Times New Roman"/>
            <w:bCs/>
            <w:sz w:val="24"/>
            <w:szCs w:val="24"/>
          </w:rPr>
          <w:t>all-cause</w:t>
        </w:r>
      </w:ins>
      <w:r w:rsidR="004752E2">
        <w:rPr>
          <w:rFonts w:ascii="Times New Roman" w:hAnsi="Times New Roman" w:cs="Times New Roman"/>
          <w:bCs/>
          <w:sz w:val="24"/>
          <w:szCs w:val="24"/>
        </w:rPr>
        <w:t xml:space="preserve"> mortality during the </w:t>
      </w:r>
      <w:del w:id="860" w:author="Nair-Desai, Sameer" w:date="2022-02-02T10:38:00Z">
        <w:r w:rsidR="004752E2" w:rsidDel="00525E77">
          <w:rPr>
            <w:rFonts w:ascii="Times New Roman" w:hAnsi="Times New Roman" w:cs="Times New Roman"/>
            <w:bCs/>
            <w:sz w:val="24"/>
            <w:szCs w:val="24"/>
          </w:rPr>
          <w:delText>Covid</w:delText>
        </w:r>
      </w:del>
      <w:ins w:id="861" w:author="Nair-Desai, Sameer" w:date="2022-02-02T10:38:00Z">
        <w:r w:rsidR="00525E77">
          <w:rPr>
            <w:rFonts w:ascii="Times New Roman" w:hAnsi="Times New Roman" w:cs="Times New Roman"/>
            <w:bCs/>
            <w:sz w:val="24"/>
            <w:szCs w:val="24"/>
          </w:rPr>
          <w:t>Covid</w:t>
        </w:r>
      </w:ins>
      <w:r w:rsidR="004752E2">
        <w:rPr>
          <w:rFonts w:ascii="Times New Roman" w:hAnsi="Times New Roman" w:cs="Times New Roman"/>
          <w:bCs/>
          <w:sz w:val="24"/>
          <w:szCs w:val="24"/>
        </w:rPr>
        <w:t xml:space="preserve"> </w:t>
      </w:r>
      <w:del w:id="862" w:author="Nair-Desai, Sameer" w:date="2022-02-02T10:56:00Z">
        <w:r w:rsidR="004752E2" w:rsidDel="00CD5A48">
          <w:rPr>
            <w:rFonts w:ascii="Times New Roman" w:hAnsi="Times New Roman" w:cs="Times New Roman"/>
            <w:bCs/>
            <w:sz w:val="24"/>
            <w:szCs w:val="24"/>
          </w:rPr>
          <w:delText xml:space="preserve">times </w:delText>
        </w:r>
      </w:del>
      <w:ins w:id="863" w:author="Nair-Desai, Sameer" w:date="2022-02-02T10:56:00Z">
        <w:r w:rsidR="00CD5A48">
          <w:rPr>
            <w:rFonts w:ascii="Times New Roman" w:hAnsi="Times New Roman" w:cs="Times New Roman"/>
            <w:bCs/>
            <w:sz w:val="24"/>
            <w:szCs w:val="24"/>
          </w:rPr>
          <w:t xml:space="preserve">pandemic </w:t>
        </w:r>
      </w:ins>
      <w:r w:rsidR="004752E2">
        <w:rPr>
          <w:rFonts w:ascii="Times New Roman" w:hAnsi="Times New Roman" w:cs="Times New Roman"/>
          <w:bCs/>
          <w:sz w:val="24"/>
          <w:szCs w:val="24"/>
        </w:rPr>
        <w:t xml:space="preserve">from a baseline trend </w:t>
      </w:r>
      <w:del w:id="864" w:author="Yothin Jinjarak" w:date="2022-02-05T09:06:00Z">
        <w:r w:rsidR="004752E2" w:rsidDel="0043716E">
          <w:rPr>
            <w:rFonts w:ascii="Times New Roman" w:hAnsi="Times New Roman" w:cs="Times New Roman"/>
            <w:bCs/>
            <w:sz w:val="24"/>
            <w:szCs w:val="24"/>
          </w:rPr>
          <w:delText xml:space="preserve">modelled </w:delText>
        </w:r>
      </w:del>
      <w:ins w:id="865" w:author="Yothin Jinjarak" w:date="2022-02-05T09:06:00Z">
        <w:r w:rsidR="0043716E">
          <w:rPr>
            <w:rFonts w:ascii="Times New Roman" w:hAnsi="Times New Roman" w:cs="Times New Roman"/>
            <w:bCs/>
            <w:sz w:val="24"/>
            <w:szCs w:val="24"/>
          </w:rPr>
          <w:t>modeled</w:t>
        </w:r>
        <w:r w:rsidR="0043716E">
          <w:rPr>
            <w:rFonts w:ascii="Times New Roman" w:hAnsi="Times New Roman" w:cs="Times New Roman"/>
            <w:bCs/>
            <w:sz w:val="24"/>
            <w:szCs w:val="24"/>
          </w:rPr>
          <w:t xml:space="preserve"> </w:t>
        </w:r>
      </w:ins>
      <w:r w:rsidR="004752E2">
        <w:rPr>
          <w:rFonts w:ascii="Times New Roman" w:hAnsi="Times New Roman" w:cs="Times New Roman"/>
          <w:bCs/>
          <w:sz w:val="24"/>
          <w:szCs w:val="24"/>
        </w:rPr>
        <w:t>from historical mortality data. We show that countr</w:t>
      </w:r>
      <w:ins w:id="866" w:author="Nair-Desai, Sameer" w:date="2022-02-02T10:56:00Z">
        <w:r w:rsidR="00CD5A48">
          <w:rPr>
            <w:rFonts w:ascii="Times New Roman" w:hAnsi="Times New Roman" w:cs="Times New Roman"/>
            <w:bCs/>
            <w:sz w:val="24"/>
            <w:szCs w:val="24"/>
          </w:rPr>
          <w:t>ies</w:t>
        </w:r>
      </w:ins>
      <w:del w:id="867" w:author="Nair-Desai, Sameer" w:date="2022-02-02T10:56:00Z">
        <w:r w:rsidR="004752E2" w:rsidDel="00CD5A48">
          <w:rPr>
            <w:rFonts w:ascii="Times New Roman" w:hAnsi="Times New Roman" w:cs="Times New Roman"/>
            <w:bCs/>
            <w:sz w:val="24"/>
            <w:szCs w:val="24"/>
          </w:rPr>
          <w:delText>y</w:delText>
        </w:r>
      </w:del>
      <w:r w:rsidR="004752E2">
        <w:rPr>
          <w:rFonts w:ascii="Times New Roman" w:hAnsi="Times New Roman" w:cs="Times New Roman"/>
          <w:bCs/>
          <w:sz w:val="24"/>
          <w:szCs w:val="24"/>
        </w:rPr>
        <w:t>’</w:t>
      </w:r>
      <w:ins w:id="868" w:author="Nair-Desai, Sameer" w:date="2022-02-02T10:57:00Z">
        <w:r w:rsidR="00CD5A48">
          <w:rPr>
            <w:rFonts w:ascii="Times New Roman" w:hAnsi="Times New Roman" w:cs="Times New Roman"/>
            <w:bCs/>
            <w:sz w:val="24"/>
            <w:szCs w:val="24"/>
          </w:rPr>
          <w:t xml:space="preserve"> </w:t>
        </w:r>
      </w:ins>
      <w:del w:id="869" w:author="Nair-Desai, Sameer" w:date="2022-02-02T10:57:00Z">
        <w:r w:rsidR="004752E2" w:rsidDel="00CD5A48">
          <w:rPr>
            <w:rFonts w:ascii="Times New Roman" w:hAnsi="Times New Roman" w:cs="Times New Roman"/>
            <w:bCs/>
            <w:sz w:val="24"/>
            <w:szCs w:val="24"/>
          </w:rPr>
          <w:delText xml:space="preserve">s </w:delText>
        </w:r>
      </w:del>
      <w:r w:rsidR="004752E2">
        <w:rPr>
          <w:rFonts w:ascii="Times New Roman" w:hAnsi="Times New Roman" w:cs="Times New Roman"/>
          <w:bCs/>
          <w:sz w:val="24"/>
          <w:szCs w:val="24"/>
        </w:rPr>
        <w:t>quartile rankings diff</w:t>
      </w:r>
      <w:ins w:id="870" w:author="Nair-Desai, Sameer" w:date="2022-02-02T10:57:00Z">
        <w:r w:rsidR="00CD5A48">
          <w:rPr>
            <w:rFonts w:ascii="Times New Roman" w:hAnsi="Times New Roman" w:cs="Times New Roman"/>
            <w:bCs/>
            <w:sz w:val="24"/>
            <w:szCs w:val="24"/>
          </w:rPr>
          <w:t>er</w:t>
        </w:r>
      </w:ins>
      <w:r w:rsidR="004752E2">
        <w:rPr>
          <w:rFonts w:ascii="Times New Roman" w:hAnsi="Times New Roman" w:cs="Times New Roman"/>
          <w:bCs/>
          <w:sz w:val="24"/>
          <w:szCs w:val="24"/>
        </w:rPr>
        <w:t xml:space="preserve"> quite </w:t>
      </w:r>
      <w:del w:id="871" w:author="Nair-Desai, Sameer" w:date="2022-02-02T10:57:00Z">
        <w:r w:rsidR="004752E2" w:rsidDel="00CD5A48">
          <w:rPr>
            <w:rFonts w:ascii="Times New Roman" w:hAnsi="Times New Roman" w:cs="Times New Roman"/>
            <w:bCs/>
            <w:sz w:val="24"/>
            <w:szCs w:val="24"/>
          </w:rPr>
          <w:delText xml:space="preserve">much </w:delText>
        </w:r>
      </w:del>
      <w:ins w:id="872" w:author="Nair-Desai, Sameer" w:date="2022-02-02T10:57:00Z">
        <w:r w:rsidR="00CD5A48">
          <w:rPr>
            <w:rFonts w:ascii="Times New Roman" w:hAnsi="Times New Roman" w:cs="Times New Roman"/>
            <w:bCs/>
            <w:sz w:val="24"/>
            <w:szCs w:val="24"/>
          </w:rPr>
          <w:t xml:space="preserve">substantially </w:t>
        </w:r>
      </w:ins>
      <w:r w:rsidR="004752E2">
        <w:rPr>
          <w:rFonts w:ascii="Times New Roman" w:hAnsi="Times New Roman" w:cs="Times New Roman"/>
          <w:bCs/>
          <w:sz w:val="24"/>
          <w:szCs w:val="24"/>
        </w:rPr>
        <w:t xml:space="preserve">between </w:t>
      </w:r>
      <w:del w:id="873" w:author="Nair-Desai, Sameer" w:date="2022-02-02T10:57:00Z">
        <w:r w:rsidR="004752E2" w:rsidDel="00CD5A48">
          <w:rPr>
            <w:rFonts w:ascii="Times New Roman" w:hAnsi="Times New Roman" w:cs="Times New Roman"/>
            <w:bCs/>
            <w:sz w:val="24"/>
            <w:szCs w:val="24"/>
          </w:rPr>
          <w:delText xml:space="preserve">as measured by </w:delText>
        </w:r>
      </w:del>
      <w:r w:rsidR="004752E2">
        <w:rPr>
          <w:rFonts w:ascii="Times New Roman" w:hAnsi="Times New Roman" w:cs="Times New Roman"/>
          <w:bCs/>
          <w:sz w:val="24"/>
          <w:szCs w:val="24"/>
        </w:rPr>
        <w:t>excess and official cumulative mortality</w:t>
      </w:r>
      <w:ins w:id="874" w:author="Nair-Desai, Sameer" w:date="2022-02-02T10:57:00Z">
        <w:r w:rsidR="00CD5A48">
          <w:rPr>
            <w:rFonts w:ascii="Times New Roman" w:hAnsi="Times New Roman" w:cs="Times New Roman"/>
            <w:bCs/>
            <w:sz w:val="24"/>
            <w:szCs w:val="24"/>
          </w:rPr>
          <w:t>.</w:t>
        </w:r>
      </w:ins>
      <w:del w:id="875" w:author="Nair-Desai, Sameer" w:date="2022-02-02T10:57:00Z">
        <w:r w:rsidR="004752E2" w:rsidDel="00CD5A48">
          <w:rPr>
            <w:rFonts w:ascii="Times New Roman" w:hAnsi="Times New Roman" w:cs="Times New Roman"/>
            <w:bCs/>
            <w:sz w:val="24"/>
            <w:szCs w:val="24"/>
          </w:rPr>
          <w:delText>,</w:delText>
        </w:r>
      </w:del>
      <w:r w:rsidR="004752E2">
        <w:rPr>
          <w:rFonts w:ascii="Times New Roman" w:hAnsi="Times New Roman" w:cs="Times New Roman"/>
          <w:bCs/>
          <w:sz w:val="24"/>
          <w:szCs w:val="24"/>
        </w:rPr>
        <w:t xml:space="preserve"> </w:t>
      </w:r>
      <w:del w:id="876" w:author="Nair-Desai, Sameer" w:date="2022-02-02T10:57:00Z">
        <w:r w:rsidR="004752E2" w:rsidDel="00CD5A48">
          <w:rPr>
            <w:rFonts w:ascii="Times New Roman" w:hAnsi="Times New Roman" w:cs="Times New Roman"/>
            <w:bCs/>
            <w:sz w:val="24"/>
            <w:szCs w:val="24"/>
          </w:rPr>
          <w:delText>with c</w:delText>
        </w:r>
      </w:del>
      <w:ins w:id="877" w:author="Nair-Desai, Sameer" w:date="2022-02-02T10:57:00Z">
        <w:r w:rsidR="00CD5A48">
          <w:rPr>
            <w:rFonts w:ascii="Times New Roman" w:hAnsi="Times New Roman" w:cs="Times New Roman"/>
            <w:bCs/>
            <w:sz w:val="24"/>
            <w:szCs w:val="24"/>
          </w:rPr>
          <w:t>C</w:t>
        </w:r>
      </w:ins>
      <w:r w:rsidR="004752E2">
        <w:rPr>
          <w:rFonts w:ascii="Times New Roman" w:hAnsi="Times New Roman" w:cs="Times New Roman"/>
          <w:bCs/>
          <w:sz w:val="24"/>
          <w:szCs w:val="24"/>
        </w:rPr>
        <w:t>ountries</w:t>
      </w:r>
      <w:ins w:id="878" w:author="Nair-Desai, Sameer" w:date="2022-02-02T10:57:00Z">
        <w:r w:rsidR="00CD5A48">
          <w:rPr>
            <w:rFonts w:ascii="Times New Roman" w:hAnsi="Times New Roman" w:cs="Times New Roman"/>
            <w:bCs/>
            <w:sz w:val="24"/>
            <w:szCs w:val="24"/>
          </w:rPr>
          <w:t xml:space="preserve"> who</w:t>
        </w:r>
      </w:ins>
      <w:r w:rsidR="004752E2">
        <w:rPr>
          <w:rFonts w:ascii="Times New Roman" w:hAnsi="Times New Roman" w:cs="Times New Roman"/>
          <w:bCs/>
          <w:sz w:val="24"/>
          <w:szCs w:val="24"/>
        </w:rPr>
        <w:t xml:space="preserve"> fare the best in terms of cumulative excess mortality </w:t>
      </w:r>
      <w:del w:id="879" w:author="Nair-Desai, Sameer" w:date="2022-02-02T10:57:00Z">
        <w:r w:rsidR="004752E2" w:rsidDel="00CD5A48">
          <w:rPr>
            <w:rFonts w:ascii="Times New Roman" w:hAnsi="Times New Roman" w:cs="Times New Roman"/>
            <w:bCs/>
            <w:sz w:val="24"/>
            <w:szCs w:val="24"/>
          </w:rPr>
          <w:delText xml:space="preserve">have </w:delText>
        </w:r>
      </w:del>
      <w:ins w:id="880" w:author="Nair-Desai, Sameer" w:date="2022-02-02T10:57:00Z">
        <w:r w:rsidR="00CD5A48">
          <w:rPr>
            <w:rFonts w:ascii="Times New Roman" w:hAnsi="Times New Roman" w:cs="Times New Roman"/>
            <w:bCs/>
            <w:sz w:val="24"/>
            <w:szCs w:val="24"/>
          </w:rPr>
          <w:t xml:space="preserve">record </w:t>
        </w:r>
      </w:ins>
      <w:r w:rsidR="004752E2">
        <w:rPr>
          <w:rFonts w:ascii="Times New Roman" w:hAnsi="Times New Roman" w:cs="Times New Roman"/>
          <w:bCs/>
          <w:sz w:val="24"/>
          <w:szCs w:val="24"/>
        </w:rPr>
        <w:t xml:space="preserve">the highest income and </w:t>
      </w:r>
      <w:del w:id="881" w:author="Joshua Aizenman" w:date="2022-02-02T16:38:00Z">
        <w:r w:rsidR="004752E2" w:rsidDel="00C611DB">
          <w:rPr>
            <w:rFonts w:ascii="Times New Roman" w:hAnsi="Times New Roman" w:cs="Times New Roman"/>
            <w:bCs/>
            <w:sz w:val="24"/>
            <w:szCs w:val="24"/>
          </w:rPr>
          <w:delText>instituition</w:delText>
        </w:r>
      </w:del>
      <w:ins w:id="882" w:author="Joshua Aizenman" w:date="2022-02-02T16:38:00Z">
        <w:r w:rsidR="00C611DB">
          <w:rPr>
            <w:rFonts w:ascii="Times New Roman" w:hAnsi="Times New Roman" w:cs="Times New Roman"/>
            <w:bCs/>
            <w:sz w:val="24"/>
            <w:szCs w:val="24"/>
          </w:rPr>
          <w:t>institution</w:t>
        </w:r>
      </w:ins>
      <w:r w:rsidR="004752E2">
        <w:rPr>
          <w:rFonts w:ascii="Times New Roman" w:hAnsi="Times New Roman" w:cs="Times New Roman"/>
          <w:bCs/>
          <w:sz w:val="24"/>
          <w:szCs w:val="24"/>
        </w:rPr>
        <w:t xml:space="preserve"> quality (as measured by rule of law, voice</w:t>
      </w:r>
      <w:ins w:id="883" w:author="Yothin Jinjarak" w:date="2022-02-05T09:06:00Z">
        <w:r w:rsidR="0043716E">
          <w:rPr>
            <w:rFonts w:ascii="Times New Roman" w:hAnsi="Times New Roman" w:cs="Times New Roman"/>
            <w:bCs/>
            <w:sz w:val="24"/>
            <w:szCs w:val="24"/>
          </w:rPr>
          <w:t>,</w:t>
        </w:r>
      </w:ins>
      <w:r w:rsidR="004752E2">
        <w:rPr>
          <w:rFonts w:ascii="Times New Roman" w:hAnsi="Times New Roman" w:cs="Times New Roman"/>
          <w:bCs/>
          <w:sz w:val="24"/>
          <w:szCs w:val="24"/>
        </w:rPr>
        <w:t xml:space="preserve"> and accountability, government effectiveness)</w:t>
      </w:r>
      <w:ins w:id="884" w:author="Nair-Desai, Sameer" w:date="2022-02-02T10:57:00Z">
        <w:r w:rsidR="00CD5A48">
          <w:rPr>
            <w:rFonts w:ascii="Times New Roman" w:hAnsi="Times New Roman" w:cs="Times New Roman"/>
            <w:bCs/>
            <w:sz w:val="24"/>
            <w:szCs w:val="24"/>
          </w:rPr>
          <w:t>,</w:t>
        </w:r>
      </w:ins>
      <w:r w:rsidR="004752E2">
        <w:rPr>
          <w:rFonts w:ascii="Times New Roman" w:hAnsi="Times New Roman" w:cs="Times New Roman"/>
          <w:bCs/>
          <w:sz w:val="24"/>
          <w:szCs w:val="24"/>
        </w:rPr>
        <w:t xml:space="preserve"> </w:t>
      </w:r>
      <w:del w:id="885" w:author="Nair-Desai, Sameer" w:date="2022-02-02T10:57:00Z">
        <w:r w:rsidR="004752E2" w:rsidDel="00CD5A48">
          <w:rPr>
            <w:rFonts w:ascii="Times New Roman" w:hAnsi="Times New Roman" w:cs="Times New Roman"/>
            <w:bCs/>
            <w:sz w:val="24"/>
            <w:szCs w:val="24"/>
          </w:rPr>
          <w:delText xml:space="preserve">while </w:delText>
        </w:r>
      </w:del>
      <w:ins w:id="886" w:author="Nair-Desai, Sameer" w:date="2022-02-02T10:57:00Z">
        <w:r w:rsidR="00CD5A48">
          <w:rPr>
            <w:rFonts w:ascii="Times New Roman" w:hAnsi="Times New Roman" w:cs="Times New Roman"/>
            <w:bCs/>
            <w:sz w:val="24"/>
            <w:szCs w:val="24"/>
          </w:rPr>
          <w:t xml:space="preserve">and </w:t>
        </w:r>
      </w:ins>
      <w:r w:rsidR="004752E2">
        <w:rPr>
          <w:rFonts w:ascii="Times New Roman" w:hAnsi="Times New Roman" w:cs="Times New Roman"/>
          <w:bCs/>
          <w:sz w:val="24"/>
          <w:szCs w:val="24"/>
        </w:rPr>
        <w:t xml:space="preserve">countries </w:t>
      </w:r>
      <w:del w:id="887" w:author="Nair-Desai, Sameer" w:date="2022-02-02T10:57:00Z">
        <w:r w:rsidR="004752E2" w:rsidDel="00CD5A48">
          <w:rPr>
            <w:rFonts w:ascii="Times New Roman" w:hAnsi="Times New Roman" w:cs="Times New Roman"/>
            <w:bCs/>
            <w:sz w:val="24"/>
            <w:szCs w:val="24"/>
          </w:rPr>
          <w:delText xml:space="preserve">fare </w:delText>
        </w:r>
      </w:del>
      <w:ins w:id="888" w:author="Nair-Desai, Sameer" w:date="2022-02-02T10:57:00Z">
        <w:r w:rsidR="00CD5A48">
          <w:rPr>
            <w:rFonts w:ascii="Times New Roman" w:hAnsi="Times New Roman" w:cs="Times New Roman"/>
            <w:bCs/>
            <w:sz w:val="24"/>
            <w:szCs w:val="24"/>
          </w:rPr>
          <w:t xml:space="preserve">faring </w:t>
        </w:r>
      </w:ins>
      <w:r w:rsidR="004752E2">
        <w:rPr>
          <w:rFonts w:ascii="Times New Roman" w:hAnsi="Times New Roman" w:cs="Times New Roman"/>
          <w:bCs/>
          <w:sz w:val="24"/>
          <w:szCs w:val="24"/>
        </w:rPr>
        <w:t>the worse in terms of cumulative official mortality shar</w:t>
      </w:r>
      <w:ins w:id="889" w:author="Nair-Desai, Sameer" w:date="2022-02-02T10:58:00Z">
        <w:r w:rsidR="00CD5A48">
          <w:rPr>
            <w:rFonts w:ascii="Times New Roman" w:hAnsi="Times New Roman" w:cs="Times New Roman"/>
            <w:bCs/>
            <w:sz w:val="24"/>
            <w:szCs w:val="24"/>
          </w:rPr>
          <w:t>e</w:t>
        </w:r>
      </w:ins>
      <w:del w:id="890" w:author="Nair-Desai, Sameer" w:date="2022-02-02T10:57:00Z">
        <w:r w:rsidR="004752E2" w:rsidDel="00CD5A48">
          <w:rPr>
            <w:rFonts w:ascii="Times New Roman" w:hAnsi="Times New Roman" w:cs="Times New Roman"/>
            <w:bCs/>
            <w:sz w:val="24"/>
            <w:szCs w:val="24"/>
          </w:rPr>
          <w:delText>e</w:delText>
        </w:r>
      </w:del>
      <w:r w:rsidR="004752E2">
        <w:rPr>
          <w:rFonts w:ascii="Times New Roman" w:hAnsi="Times New Roman" w:cs="Times New Roman"/>
          <w:bCs/>
          <w:sz w:val="24"/>
          <w:szCs w:val="24"/>
        </w:rPr>
        <w:t xml:space="preserve"> </w:t>
      </w:r>
      <w:del w:id="891" w:author="Nair-Desai, Sameer" w:date="2022-02-02T10:57:00Z">
        <w:r w:rsidR="004752E2" w:rsidDel="00CD5A48">
          <w:rPr>
            <w:rFonts w:ascii="Times New Roman" w:hAnsi="Times New Roman" w:cs="Times New Roman"/>
            <w:bCs/>
            <w:sz w:val="24"/>
            <w:szCs w:val="24"/>
          </w:rPr>
          <w:delText xml:space="preserve">the </w:delText>
        </w:r>
      </w:del>
      <w:r w:rsidR="004752E2">
        <w:rPr>
          <w:rFonts w:ascii="Times New Roman" w:hAnsi="Times New Roman" w:cs="Times New Roman"/>
          <w:bCs/>
          <w:sz w:val="24"/>
          <w:szCs w:val="24"/>
        </w:rPr>
        <w:t>similar characteristics. Th</w:t>
      </w:r>
      <w:ins w:id="892" w:author="Nair-Desai, Sameer" w:date="2022-02-02T10:58:00Z">
        <w:r w:rsidR="00CD5A48">
          <w:rPr>
            <w:rFonts w:ascii="Times New Roman" w:hAnsi="Times New Roman" w:cs="Times New Roman"/>
            <w:bCs/>
            <w:sz w:val="24"/>
            <w:szCs w:val="24"/>
          </w:rPr>
          <w:t>is</w:t>
        </w:r>
      </w:ins>
      <w:del w:id="893" w:author="Nair-Desai, Sameer" w:date="2022-02-02T10:58:00Z">
        <w:r w:rsidR="004752E2" w:rsidDel="00CD5A48">
          <w:rPr>
            <w:rFonts w:ascii="Times New Roman" w:hAnsi="Times New Roman" w:cs="Times New Roman"/>
            <w:bCs/>
            <w:sz w:val="24"/>
            <w:szCs w:val="24"/>
          </w:rPr>
          <w:delText>ese</w:delText>
        </w:r>
      </w:del>
      <w:r w:rsidR="004752E2">
        <w:rPr>
          <w:rFonts w:ascii="Times New Roman" w:hAnsi="Times New Roman" w:cs="Times New Roman"/>
          <w:bCs/>
          <w:sz w:val="24"/>
          <w:szCs w:val="24"/>
        </w:rPr>
        <w:t xml:space="preserve"> evidence</w:t>
      </w:r>
      <w:del w:id="894" w:author="Nair-Desai, Sameer" w:date="2022-02-02T10:58:00Z">
        <w:r w:rsidR="004752E2" w:rsidDel="00CD5A48">
          <w:rPr>
            <w:rFonts w:ascii="Times New Roman" w:hAnsi="Times New Roman" w:cs="Times New Roman"/>
            <w:bCs/>
            <w:sz w:val="24"/>
            <w:szCs w:val="24"/>
          </w:rPr>
          <w:delText>s</w:delText>
        </w:r>
      </w:del>
      <w:r w:rsidR="004752E2">
        <w:rPr>
          <w:rFonts w:ascii="Times New Roman" w:hAnsi="Times New Roman" w:cs="Times New Roman"/>
          <w:bCs/>
          <w:sz w:val="24"/>
          <w:szCs w:val="24"/>
        </w:rPr>
        <w:t xml:space="preserve"> </w:t>
      </w:r>
      <w:del w:id="895" w:author="Nair-Desai, Sameer" w:date="2022-02-02T10:58:00Z">
        <w:r w:rsidR="004752E2" w:rsidDel="00CD5A48">
          <w:rPr>
            <w:rFonts w:ascii="Times New Roman" w:hAnsi="Times New Roman" w:cs="Times New Roman"/>
            <w:bCs/>
            <w:sz w:val="24"/>
            <w:szCs w:val="24"/>
          </w:rPr>
          <w:delText xml:space="preserve">are </w:delText>
        </w:r>
      </w:del>
      <w:ins w:id="896" w:author="Nair-Desai, Sameer" w:date="2022-02-02T10:58:00Z">
        <w:r w:rsidR="00CD5A48">
          <w:rPr>
            <w:rFonts w:ascii="Times New Roman" w:hAnsi="Times New Roman" w:cs="Times New Roman"/>
            <w:bCs/>
            <w:sz w:val="24"/>
            <w:szCs w:val="24"/>
          </w:rPr>
          <w:t xml:space="preserve">is </w:t>
        </w:r>
      </w:ins>
      <w:r w:rsidR="004752E2">
        <w:rPr>
          <w:rFonts w:ascii="Times New Roman" w:hAnsi="Times New Roman" w:cs="Times New Roman"/>
          <w:bCs/>
          <w:sz w:val="24"/>
          <w:szCs w:val="24"/>
        </w:rPr>
        <w:t xml:space="preserve">further supported by </w:t>
      </w:r>
      <w:ins w:id="897" w:author="Nair-Desai, Sameer" w:date="2022-02-02T10:58:00Z">
        <w:r w:rsidR="00CD5A48">
          <w:rPr>
            <w:rFonts w:ascii="Times New Roman" w:hAnsi="Times New Roman" w:cs="Times New Roman"/>
            <w:bCs/>
            <w:sz w:val="24"/>
            <w:szCs w:val="24"/>
          </w:rPr>
          <w:t xml:space="preserve">a simple </w:t>
        </w:r>
      </w:ins>
      <w:r w:rsidR="004752E2">
        <w:rPr>
          <w:rFonts w:ascii="Times New Roman" w:hAnsi="Times New Roman" w:cs="Times New Roman"/>
          <w:bCs/>
          <w:sz w:val="24"/>
          <w:szCs w:val="24"/>
        </w:rPr>
        <w:t xml:space="preserve">regression analysis of the ratio of excess to official mortality on country-specific indicators, and </w:t>
      </w:r>
      <w:ins w:id="898" w:author="Nair-Desai, Sameer" w:date="2022-02-02T10:58:00Z">
        <w:del w:id="899" w:author="Joshua Aizenman" w:date="2022-02-02T15:42:00Z">
          <w:r w:rsidR="00CD5A48" w:rsidDel="004E3602">
            <w:rPr>
              <w:rFonts w:ascii="Times New Roman" w:hAnsi="Times New Roman" w:cs="Times New Roman"/>
              <w:bCs/>
              <w:sz w:val="24"/>
              <w:szCs w:val="24"/>
            </w:rPr>
            <w:delText xml:space="preserve">s </w:delText>
          </w:r>
        </w:del>
      </w:ins>
      <w:r w:rsidR="004752E2">
        <w:rPr>
          <w:rFonts w:ascii="Times New Roman" w:hAnsi="Times New Roman" w:cs="Times New Roman"/>
          <w:bCs/>
          <w:sz w:val="24"/>
          <w:szCs w:val="24"/>
        </w:rPr>
        <w:t xml:space="preserve">deeper </w:t>
      </w:r>
      <w:del w:id="900" w:author="Nair-Desai, Sameer" w:date="2022-02-02T10:58:00Z">
        <w:r w:rsidR="004752E2" w:rsidDel="00CD5A48">
          <w:rPr>
            <w:rFonts w:ascii="Times New Roman" w:hAnsi="Times New Roman" w:cs="Times New Roman"/>
            <w:bCs/>
            <w:sz w:val="24"/>
            <w:szCs w:val="24"/>
          </w:rPr>
          <w:delText xml:space="preserve">look </w:delText>
        </w:r>
      </w:del>
      <w:ins w:id="901" w:author="Nair-Desai, Sameer" w:date="2022-02-02T10:58:00Z">
        <w:r w:rsidR="00CD5A48">
          <w:rPr>
            <w:rFonts w:ascii="Times New Roman" w:hAnsi="Times New Roman" w:cs="Times New Roman"/>
            <w:bCs/>
            <w:sz w:val="24"/>
            <w:szCs w:val="24"/>
          </w:rPr>
          <w:t xml:space="preserve">examination </w:t>
        </w:r>
      </w:ins>
      <w:del w:id="902" w:author="Nair-Desai, Sameer" w:date="2022-02-02T10:58:00Z">
        <w:r w:rsidR="004752E2" w:rsidDel="00CD5A48">
          <w:rPr>
            <w:rFonts w:ascii="Times New Roman" w:hAnsi="Times New Roman" w:cs="Times New Roman"/>
            <w:bCs/>
            <w:sz w:val="24"/>
            <w:szCs w:val="24"/>
          </w:rPr>
          <w:delText xml:space="preserve">at </w:delText>
        </w:r>
      </w:del>
      <w:ins w:id="903" w:author="Nair-Desai, Sameer" w:date="2022-02-02T10:58:00Z">
        <w:r w:rsidR="00CD5A48">
          <w:rPr>
            <w:rFonts w:ascii="Times New Roman" w:hAnsi="Times New Roman" w:cs="Times New Roman"/>
            <w:bCs/>
            <w:sz w:val="24"/>
            <w:szCs w:val="24"/>
          </w:rPr>
          <w:t xml:space="preserve">of </w:t>
        </w:r>
      </w:ins>
      <w:r w:rsidR="004752E2">
        <w:rPr>
          <w:rFonts w:ascii="Times New Roman" w:hAnsi="Times New Roman" w:cs="Times New Roman"/>
          <w:bCs/>
          <w:sz w:val="24"/>
          <w:szCs w:val="24"/>
        </w:rPr>
        <w:t xml:space="preserve">individual country’s quartile movements between </w:t>
      </w:r>
      <w:ins w:id="904" w:author="Nair-Desai, Sameer" w:date="2022-02-02T10:58:00Z">
        <w:r w:rsidR="00CD5A48">
          <w:rPr>
            <w:rFonts w:ascii="Times New Roman" w:hAnsi="Times New Roman" w:cs="Times New Roman"/>
            <w:bCs/>
            <w:sz w:val="24"/>
            <w:szCs w:val="24"/>
          </w:rPr>
          <w:t xml:space="preserve">measures of </w:t>
        </w:r>
      </w:ins>
      <w:del w:id="905" w:author="Nair-Desai, Sameer" w:date="2022-02-02T10:58:00Z">
        <w:r w:rsidR="004752E2" w:rsidDel="00CD5A48">
          <w:rPr>
            <w:rFonts w:ascii="Times New Roman" w:hAnsi="Times New Roman" w:cs="Times New Roman"/>
            <w:bCs/>
            <w:sz w:val="24"/>
            <w:szCs w:val="24"/>
          </w:rPr>
          <w:delText xml:space="preserve">as measured by </w:delText>
        </w:r>
      </w:del>
      <w:r w:rsidR="004752E2">
        <w:rPr>
          <w:rFonts w:ascii="Times New Roman" w:hAnsi="Times New Roman" w:cs="Times New Roman"/>
          <w:bCs/>
          <w:sz w:val="24"/>
          <w:szCs w:val="24"/>
        </w:rPr>
        <w:t xml:space="preserve">official and excess mortality. </w:t>
      </w:r>
      <w:r w:rsidR="00EF4EA5">
        <w:rPr>
          <w:rFonts w:ascii="Times New Roman" w:hAnsi="Times New Roman" w:cs="Times New Roman"/>
          <w:bCs/>
          <w:sz w:val="24"/>
          <w:szCs w:val="24"/>
        </w:rPr>
        <w:t xml:space="preserve">Specifically, </w:t>
      </w:r>
      <w:r w:rsidR="00EF4EA5">
        <w:rPr>
          <w:rFonts w:ascii="Times New Roman" w:eastAsia="Times New Roman" w:hAnsi="Times New Roman" w:cs="Times New Roman"/>
          <w:color w:val="222222"/>
          <w:sz w:val="24"/>
          <w:szCs w:val="24"/>
        </w:rPr>
        <w:t>v</w:t>
      </w:r>
      <w:r w:rsidR="00EF4EA5" w:rsidRPr="00D7451B">
        <w:rPr>
          <w:rFonts w:ascii="Times New Roman" w:eastAsia="Times New Roman" w:hAnsi="Times New Roman" w:cs="Times New Roman"/>
          <w:color w:val="222222"/>
          <w:sz w:val="24"/>
          <w:szCs w:val="24"/>
        </w:rPr>
        <w:t xml:space="preserve">accination rates, governance </w:t>
      </w:r>
      <w:del w:id="906" w:author="Yothin Jinjarak" w:date="2022-02-05T09:05:00Z">
        <w:r w:rsidR="00EF4EA5" w:rsidRPr="00D7451B" w:rsidDel="0043716E">
          <w:rPr>
            <w:rFonts w:ascii="Times New Roman" w:eastAsia="Times New Roman" w:hAnsi="Times New Roman" w:cs="Times New Roman"/>
            <w:color w:val="222222"/>
            <w:sz w:val="24"/>
            <w:szCs w:val="24"/>
          </w:rPr>
          <w:delText>variable</w:delText>
        </w:r>
      </w:del>
      <w:ins w:id="907" w:author="Yothin Jinjarak" w:date="2022-02-05T09:05:00Z">
        <w:r w:rsidR="0043716E">
          <w:rPr>
            <w:rFonts w:ascii="Times New Roman" w:eastAsia="Times New Roman" w:hAnsi="Times New Roman" w:cs="Times New Roman"/>
            <w:color w:val="222222"/>
            <w:sz w:val="24"/>
            <w:szCs w:val="24"/>
          </w:rPr>
          <w:t>variables</w:t>
        </w:r>
      </w:ins>
      <w:r w:rsidR="00EF4EA5" w:rsidRPr="00D7451B">
        <w:rPr>
          <w:rFonts w:ascii="Times New Roman" w:eastAsia="Times New Roman" w:hAnsi="Times New Roman" w:cs="Times New Roman"/>
          <w:color w:val="222222"/>
          <w:sz w:val="24"/>
          <w:szCs w:val="24"/>
        </w:rPr>
        <w:t>, and other structural variables explain the ranking gaps between the two data sets</w:t>
      </w:r>
      <w:r w:rsidR="00EF4EA5">
        <w:rPr>
          <w:rFonts w:ascii="Times New Roman" w:eastAsia="Times New Roman" w:hAnsi="Times New Roman" w:cs="Times New Roman"/>
          <w:color w:val="222222"/>
          <w:sz w:val="24"/>
          <w:szCs w:val="24"/>
        </w:rPr>
        <w:t>.</w:t>
      </w:r>
    </w:p>
    <w:p w14:paraId="265768CD" w14:textId="77777777" w:rsidR="0003065B" w:rsidRDefault="00EF4EA5" w:rsidP="0003065B">
      <w:pPr>
        <w:spacing w:line="360" w:lineRule="auto"/>
        <w:ind w:firstLine="720"/>
        <w:rPr>
          <w:ins w:id="908" w:author="Yothin Jinjarak" w:date="2022-02-05T08:57:00Z"/>
          <w:rFonts w:ascii="Times New Roman" w:eastAsia="Times New Roman" w:hAnsi="Times New Roman" w:cs="Times New Roman"/>
          <w:color w:val="222222"/>
          <w:sz w:val="24"/>
          <w:szCs w:val="24"/>
        </w:rPr>
      </w:pPr>
      <w:r w:rsidRPr="00D7451B">
        <w:rPr>
          <w:rFonts w:ascii="Times New Roman" w:eastAsia="Times New Roman" w:hAnsi="Times New Roman" w:cs="Times New Roman"/>
          <w:color w:val="222222"/>
          <w:sz w:val="24"/>
          <w:szCs w:val="24"/>
        </w:rPr>
        <w:t xml:space="preserve">These results suggest that one should take the official confirmed </w:t>
      </w:r>
      <w:del w:id="909" w:author="Nair-Desai, Sameer" w:date="2022-02-02T10:38:00Z">
        <w:r w:rsidRPr="00D7451B" w:rsidDel="00525E77">
          <w:rPr>
            <w:rFonts w:ascii="Times New Roman" w:eastAsia="Times New Roman" w:hAnsi="Times New Roman" w:cs="Times New Roman"/>
            <w:color w:val="222222"/>
            <w:sz w:val="24"/>
            <w:szCs w:val="24"/>
          </w:rPr>
          <w:delText>Covid</w:delText>
        </w:r>
      </w:del>
      <w:ins w:id="910" w:author="Nair-Desai, Sameer" w:date="2022-02-02T10:38:00Z">
        <w:r w:rsidR="00525E77">
          <w:rPr>
            <w:rFonts w:ascii="Times New Roman" w:eastAsia="Times New Roman" w:hAnsi="Times New Roman" w:cs="Times New Roman"/>
            <w:color w:val="222222"/>
            <w:sz w:val="24"/>
            <w:szCs w:val="24"/>
          </w:rPr>
          <w:t>Covid</w:t>
        </w:r>
      </w:ins>
      <w:r w:rsidRPr="00D7451B">
        <w:rPr>
          <w:rFonts w:ascii="Times New Roman" w:eastAsia="Times New Roman" w:hAnsi="Times New Roman" w:cs="Times New Roman"/>
          <w:color w:val="222222"/>
          <w:sz w:val="24"/>
          <w:szCs w:val="24"/>
        </w:rPr>
        <w:t xml:space="preserve"> morality counting with a grain of salt, and one may supplement this information with excess mortality data</w:t>
      </w:r>
      <w:r>
        <w:rPr>
          <w:rFonts w:ascii="Times New Roman" w:eastAsia="Times New Roman" w:hAnsi="Times New Roman" w:cs="Times New Roman"/>
          <w:color w:val="222222"/>
          <w:sz w:val="24"/>
          <w:szCs w:val="24"/>
        </w:rPr>
        <w:t xml:space="preserve">. However, it should be </w:t>
      </w:r>
      <w:r w:rsidRPr="00B565DE">
        <w:rPr>
          <w:rFonts w:ascii="Times New Roman" w:eastAsia="Times New Roman" w:hAnsi="Times New Roman" w:cs="Times New Roman"/>
          <w:color w:val="222222"/>
          <w:sz w:val="24"/>
          <w:szCs w:val="24"/>
        </w:rPr>
        <w:t xml:space="preserve">noted that there </w:t>
      </w:r>
      <w:ins w:id="911" w:author="Nair-Desai, Sameer" w:date="2022-02-02T10:59:00Z">
        <w:r w:rsidR="00CD5A48" w:rsidRPr="00B565DE">
          <w:rPr>
            <w:rFonts w:ascii="Times New Roman" w:eastAsia="Times New Roman" w:hAnsi="Times New Roman" w:cs="Times New Roman"/>
            <w:color w:val="222222"/>
            <w:sz w:val="24"/>
            <w:szCs w:val="24"/>
          </w:rPr>
          <w:t xml:space="preserve">are </w:t>
        </w:r>
      </w:ins>
      <w:del w:id="912" w:author="Nair-Desai, Sameer" w:date="2022-02-02T10:59:00Z">
        <w:r w:rsidRPr="00B565DE" w:rsidDel="00CD5A48">
          <w:rPr>
            <w:rFonts w:ascii="Times New Roman" w:eastAsia="Times New Roman" w:hAnsi="Times New Roman" w:cs="Times New Roman"/>
            <w:color w:val="222222"/>
            <w:sz w:val="24"/>
            <w:szCs w:val="24"/>
          </w:rPr>
          <w:delText xml:space="preserve">is </w:delText>
        </w:r>
      </w:del>
      <w:r w:rsidRPr="00B565DE">
        <w:rPr>
          <w:rFonts w:ascii="Times New Roman" w:eastAsia="Times New Roman" w:hAnsi="Times New Roman" w:cs="Times New Roman"/>
          <w:color w:val="222222"/>
          <w:sz w:val="24"/>
          <w:szCs w:val="24"/>
        </w:rPr>
        <w:t>also limitation</w:t>
      </w:r>
      <w:ins w:id="913" w:author="Nair-Desai, Sameer" w:date="2022-02-02T10:59:00Z">
        <w:r w:rsidR="00CD5A48" w:rsidRPr="00B565DE">
          <w:rPr>
            <w:rFonts w:ascii="Times New Roman" w:eastAsia="Times New Roman" w:hAnsi="Times New Roman" w:cs="Times New Roman"/>
            <w:color w:val="222222"/>
            <w:sz w:val="24"/>
            <w:szCs w:val="24"/>
          </w:rPr>
          <w:t>s</w:t>
        </w:r>
      </w:ins>
      <w:r w:rsidRPr="00B565DE">
        <w:rPr>
          <w:rFonts w:ascii="Times New Roman" w:eastAsia="Times New Roman" w:hAnsi="Times New Roman" w:cs="Times New Roman"/>
          <w:color w:val="222222"/>
          <w:sz w:val="24"/>
          <w:szCs w:val="24"/>
        </w:rPr>
        <w:t xml:space="preserve"> </w:t>
      </w:r>
      <w:del w:id="914" w:author="Nair-Desai, Sameer" w:date="2022-02-02T10:59:00Z">
        <w:r w:rsidRPr="00B565DE" w:rsidDel="00CD5A48">
          <w:rPr>
            <w:rFonts w:ascii="Times New Roman" w:eastAsia="Times New Roman" w:hAnsi="Times New Roman" w:cs="Times New Roman"/>
            <w:color w:val="222222"/>
            <w:sz w:val="24"/>
            <w:szCs w:val="24"/>
          </w:rPr>
          <w:delText xml:space="preserve">on </w:delText>
        </w:r>
      </w:del>
      <w:ins w:id="915" w:author="Nair-Desai, Sameer" w:date="2022-02-02T10:59:00Z">
        <w:r w:rsidR="00CD5A48" w:rsidRPr="00B565DE">
          <w:rPr>
            <w:rFonts w:ascii="Times New Roman" w:eastAsia="Times New Roman" w:hAnsi="Times New Roman" w:cs="Times New Roman"/>
            <w:color w:val="222222"/>
            <w:sz w:val="24"/>
            <w:szCs w:val="24"/>
          </w:rPr>
          <w:t xml:space="preserve">in </w:t>
        </w:r>
      </w:ins>
      <w:r w:rsidRPr="00B565DE">
        <w:rPr>
          <w:rFonts w:ascii="Times New Roman" w:eastAsia="Times New Roman" w:hAnsi="Times New Roman" w:cs="Times New Roman"/>
          <w:color w:val="222222"/>
          <w:sz w:val="24"/>
          <w:szCs w:val="24"/>
        </w:rPr>
        <w:t>the</w:t>
      </w:r>
      <w:ins w:id="916" w:author="Nair-Desai, Sameer" w:date="2022-02-02T10:59:00Z">
        <w:r w:rsidR="00CD5A48" w:rsidRPr="00B565DE">
          <w:rPr>
            <w:rFonts w:ascii="Times New Roman" w:eastAsia="Times New Roman" w:hAnsi="Times New Roman" w:cs="Times New Roman"/>
            <w:color w:val="222222"/>
            <w:sz w:val="24"/>
            <w:szCs w:val="24"/>
          </w:rPr>
          <w:t xml:space="preserve"> use of</w:t>
        </w:r>
      </w:ins>
      <w:r w:rsidRPr="00B565DE">
        <w:rPr>
          <w:rFonts w:ascii="Times New Roman" w:eastAsia="Times New Roman" w:hAnsi="Times New Roman" w:cs="Times New Roman"/>
          <w:color w:val="222222"/>
          <w:sz w:val="24"/>
          <w:szCs w:val="24"/>
        </w:rPr>
        <w:t xml:space="preserve"> excess mortality </w:t>
      </w:r>
      <w:del w:id="917" w:author="Nair-Desai, Sameer" w:date="2022-02-02T10:59:00Z">
        <w:r w:rsidRPr="00B565DE" w:rsidDel="00CD5A48">
          <w:rPr>
            <w:rFonts w:ascii="Times New Roman" w:eastAsia="Times New Roman" w:hAnsi="Times New Roman" w:cs="Times New Roman"/>
            <w:color w:val="222222"/>
            <w:sz w:val="24"/>
            <w:szCs w:val="24"/>
          </w:rPr>
          <w:delText xml:space="preserve">measure </w:delText>
        </w:r>
      </w:del>
      <w:r w:rsidRPr="00B565DE">
        <w:rPr>
          <w:rFonts w:ascii="Times New Roman" w:eastAsia="Times New Roman" w:hAnsi="Times New Roman" w:cs="Times New Roman"/>
          <w:color w:val="222222"/>
          <w:sz w:val="24"/>
          <w:szCs w:val="24"/>
        </w:rPr>
        <w:t>which may affect its quality as well</w:t>
      </w:r>
      <w:ins w:id="918" w:author="Nair-Desai, Sameer" w:date="2022-02-02T10:59:00Z">
        <w:r w:rsidR="00CD5A48" w:rsidRPr="00B565DE">
          <w:rPr>
            <w:rFonts w:ascii="Times New Roman" w:eastAsia="Times New Roman" w:hAnsi="Times New Roman" w:cs="Times New Roman"/>
            <w:color w:val="222222"/>
            <w:sz w:val="24"/>
            <w:szCs w:val="24"/>
          </w:rPr>
          <w:t>.</w:t>
        </w:r>
      </w:ins>
      <w:ins w:id="919" w:author="Joshua Aizenman" w:date="2022-02-03T03:44:00Z">
        <w:r w:rsidR="00A10C6C" w:rsidRPr="00B565DE">
          <w:rPr>
            <w:rStyle w:val="FootnoteReference"/>
            <w:rFonts w:ascii="Times New Roman" w:eastAsia="Times New Roman" w:hAnsi="Times New Roman" w:cs="Times New Roman"/>
            <w:color w:val="222222"/>
            <w:sz w:val="24"/>
            <w:szCs w:val="24"/>
          </w:rPr>
          <w:footnoteReference w:id="5"/>
        </w:r>
      </w:ins>
      <w:del w:id="950" w:author="Nair-Desai, Sameer" w:date="2022-02-02T10:59:00Z">
        <w:r w:rsidRPr="00B565DE" w:rsidDel="00CD5A48">
          <w:rPr>
            <w:rFonts w:ascii="Times New Roman" w:eastAsia="Times New Roman" w:hAnsi="Times New Roman" w:cs="Times New Roman"/>
            <w:color w:val="222222"/>
            <w:sz w:val="24"/>
            <w:szCs w:val="24"/>
          </w:rPr>
          <w:delText>,</w:delText>
        </w:r>
      </w:del>
      <w:r w:rsidRPr="00B565DE">
        <w:rPr>
          <w:rFonts w:ascii="Times New Roman" w:eastAsia="Times New Roman" w:hAnsi="Times New Roman" w:cs="Times New Roman"/>
          <w:color w:val="222222"/>
          <w:sz w:val="24"/>
          <w:szCs w:val="24"/>
        </w:rPr>
        <w:t xml:space="preserve"> </w:t>
      </w:r>
      <w:del w:id="951" w:author="Nair-Desai, Sameer" w:date="2022-02-02T10:59:00Z">
        <w:r w:rsidRPr="00B565DE" w:rsidDel="00CD5A48">
          <w:rPr>
            <w:rFonts w:ascii="Times New Roman" w:eastAsia="Times New Roman" w:hAnsi="Times New Roman" w:cs="Times New Roman"/>
            <w:color w:val="222222"/>
            <w:sz w:val="24"/>
            <w:szCs w:val="24"/>
          </w:rPr>
          <w:delText xml:space="preserve">though </w:delText>
        </w:r>
      </w:del>
      <w:ins w:id="952" w:author="Nair-Desai, Sameer" w:date="2022-02-02T10:59:00Z">
        <w:r w:rsidR="00CD5A48" w:rsidRPr="00B565DE">
          <w:rPr>
            <w:rFonts w:ascii="Times New Roman" w:eastAsia="Times New Roman" w:hAnsi="Times New Roman" w:cs="Times New Roman"/>
            <w:color w:val="222222"/>
            <w:sz w:val="24"/>
            <w:szCs w:val="24"/>
          </w:rPr>
          <w:t xml:space="preserve"> </w:t>
        </w:r>
        <w:commentRangeStart w:id="953"/>
        <w:commentRangeStart w:id="954"/>
        <w:r w:rsidR="00CD5A48" w:rsidRPr="00B565DE">
          <w:rPr>
            <w:rFonts w:ascii="Times New Roman" w:eastAsia="Times New Roman" w:hAnsi="Times New Roman" w:cs="Times New Roman"/>
            <w:color w:val="222222"/>
            <w:sz w:val="24"/>
            <w:szCs w:val="24"/>
          </w:rPr>
          <w:lastRenderedPageBreak/>
          <w:t xml:space="preserve">Indeed, </w:t>
        </w:r>
      </w:ins>
      <w:del w:id="955" w:author="Joshua Aizenman" w:date="2022-02-03T03:52:00Z">
        <w:r w:rsidRPr="00B565DE" w:rsidDel="00A10C6C">
          <w:rPr>
            <w:rFonts w:ascii="Times New Roman" w:eastAsia="Times New Roman" w:hAnsi="Times New Roman" w:cs="Times New Roman"/>
            <w:color w:val="222222"/>
            <w:sz w:val="24"/>
            <w:szCs w:val="24"/>
          </w:rPr>
          <w:delText xml:space="preserve">many </w:delText>
        </w:r>
      </w:del>
      <w:ins w:id="956" w:author="Joshua Aizenman" w:date="2022-02-03T03:52:00Z">
        <w:r w:rsidR="00A10C6C" w:rsidRPr="00B565DE">
          <w:rPr>
            <w:rFonts w:ascii="Times New Roman" w:eastAsia="Times New Roman" w:hAnsi="Times New Roman" w:cs="Times New Roman"/>
            <w:color w:val="222222"/>
            <w:sz w:val="24"/>
            <w:szCs w:val="24"/>
          </w:rPr>
          <w:t xml:space="preserve">some </w:t>
        </w:r>
      </w:ins>
      <w:r w:rsidRPr="00B565DE">
        <w:rPr>
          <w:rFonts w:ascii="Times New Roman" w:eastAsia="Times New Roman" w:hAnsi="Times New Roman" w:cs="Times New Roman"/>
          <w:color w:val="222222"/>
          <w:sz w:val="24"/>
          <w:szCs w:val="24"/>
        </w:rPr>
        <w:t xml:space="preserve">limitations of the official mortality statistics have been </w:t>
      </w:r>
      <w:del w:id="957" w:author="Joshua Aizenman" w:date="2022-02-03T03:52:00Z">
        <w:r w:rsidRPr="00B565DE" w:rsidDel="00A10C6C">
          <w:rPr>
            <w:rFonts w:ascii="Times New Roman" w:eastAsia="Times New Roman" w:hAnsi="Times New Roman" w:cs="Times New Roman"/>
            <w:color w:val="222222"/>
            <w:sz w:val="24"/>
            <w:szCs w:val="24"/>
          </w:rPr>
          <w:delText>resolved</w:delText>
        </w:r>
        <w:commentRangeEnd w:id="953"/>
        <w:r w:rsidR="00CD5A48" w:rsidRPr="00B565DE" w:rsidDel="00A10C6C">
          <w:rPr>
            <w:rStyle w:val="CommentReference"/>
            <w:rFonts w:ascii="Times New Roman" w:hAnsi="Times New Roman" w:cs="Times New Roman"/>
            <w:sz w:val="24"/>
            <w:szCs w:val="24"/>
            <w:rPrChange w:id="958" w:author="Joshua Aizenman" w:date="2022-02-03T04:05:00Z">
              <w:rPr>
                <w:rStyle w:val="CommentReference"/>
              </w:rPr>
            </w:rPrChange>
          </w:rPr>
          <w:commentReference w:id="953"/>
        </w:r>
      </w:del>
      <w:commentRangeEnd w:id="954"/>
      <w:r w:rsidR="00E36FD9">
        <w:rPr>
          <w:rStyle w:val="CommentReference"/>
        </w:rPr>
        <w:commentReference w:id="954"/>
      </w:r>
      <w:ins w:id="959" w:author="Joshua Aizenman" w:date="2022-02-03T03:52:00Z">
        <w:r w:rsidR="00A10C6C" w:rsidRPr="00B565DE">
          <w:rPr>
            <w:rFonts w:ascii="Times New Roman" w:eastAsia="Times New Roman" w:hAnsi="Times New Roman" w:cs="Times New Roman"/>
            <w:color w:val="222222"/>
            <w:sz w:val="24"/>
            <w:szCs w:val="24"/>
          </w:rPr>
          <w:t>mitigated</w:t>
        </w:r>
      </w:ins>
      <w:r w:rsidRPr="00B565DE">
        <w:rPr>
          <w:rFonts w:ascii="Times New Roman" w:eastAsia="Times New Roman" w:hAnsi="Times New Roman" w:cs="Times New Roman"/>
          <w:color w:val="222222"/>
          <w:sz w:val="24"/>
          <w:szCs w:val="24"/>
        </w:rPr>
        <w:t>, and therefore, the results in this paper may not solely be attributed to the quality of official mortality statistics</w:t>
      </w:r>
      <w:ins w:id="960" w:author="Joshua Aizenman" w:date="2022-02-03T03:59:00Z">
        <w:r w:rsidR="00AC6E51" w:rsidRPr="00B565DE">
          <w:rPr>
            <w:rFonts w:ascii="Times New Roman" w:eastAsia="Times New Roman" w:hAnsi="Times New Roman" w:cs="Times New Roman"/>
            <w:color w:val="222222"/>
            <w:sz w:val="24"/>
            <w:szCs w:val="24"/>
          </w:rPr>
          <w:t xml:space="preserve"> (</w:t>
        </w:r>
      </w:ins>
      <w:ins w:id="961" w:author="Joshua Aizenman" w:date="2022-02-03T04:00:00Z">
        <w:r w:rsidR="00B565DE" w:rsidRPr="00B565DE">
          <w:rPr>
            <w:rFonts w:ascii="Times New Roman" w:eastAsia="Times New Roman" w:hAnsi="Times New Roman" w:cs="Times New Roman"/>
            <w:color w:val="222222"/>
            <w:sz w:val="24"/>
            <w:szCs w:val="24"/>
          </w:rPr>
          <w:t xml:space="preserve">see </w:t>
        </w:r>
        <w:r w:rsidR="00B565DE" w:rsidRPr="00B565DE">
          <w:rPr>
            <w:rFonts w:ascii="Times New Roman" w:hAnsi="Times New Roman" w:cs="Times New Roman"/>
            <w:color w:val="222222"/>
            <w:sz w:val="24"/>
            <w:szCs w:val="24"/>
            <w:shd w:val="clear" w:color="auto" w:fill="FFFFFF"/>
            <w:rPrChange w:id="962" w:author="Joshua Aizenman" w:date="2022-02-03T04:05:00Z">
              <w:rPr>
                <w:rFonts w:ascii="Arial" w:hAnsi="Arial" w:cs="Arial"/>
                <w:color w:val="222222"/>
                <w:sz w:val="20"/>
                <w:szCs w:val="20"/>
                <w:shd w:val="clear" w:color="auto" w:fill="FFFFFF"/>
              </w:rPr>
            </w:rPrChange>
          </w:rPr>
          <w:t>Whittaker</w:t>
        </w:r>
      </w:ins>
      <w:ins w:id="963" w:author="Joshua Aizenman" w:date="2022-02-03T04:01:00Z">
        <w:r w:rsidR="00B565DE" w:rsidRPr="00B565DE">
          <w:rPr>
            <w:rFonts w:ascii="Times New Roman" w:hAnsi="Times New Roman" w:cs="Times New Roman"/>
            <w:color w:val="222222"/>
            <w:sz w:val="24"/>
            <w:szCs w:val="24"/>
            <w:shd w:val="clear" w:color="auto" w:fill="FFFFFF"/>
            <w:rPrChange w:id="964" w:author="Joshua Aizenman" w:date="2022-02-03T04:05:00Z">
              <w:rPr>
                <w:rFonts w:ascii="Arial" w:hAnsi="Arial" w:cs="Arial"/>
                <w:color w:val="222222"/>
                <w:sz w:val="20"/>
                <w:szCs w:val="20"/>
                <w:shd w:val="clear" w:color="auto" w:fill="FFFFFF"/>
              </w:rPr>
            </w:rPrChange>
          </w:rPr>
          <w:t xml:space="preserve"> et al. (2021)</w:t>
        </w:r>
      </w:ins>
      <w:ins w:id="965" w:author="Joshua Aizenman" w:date="2022-02-03T04:17:00Z">
        <w:r w:rsidR="00D0182D">
          <w:rPr>
            <w:rFonts w:ascii="Times New Roman" w:hAnsi="Times New Roman" w:cs="Times New Roman"/>
            <w:color w:val="222222"/>
            <w:sz w:val="24"/>
            <w:szCs w:val="24"/>
            <w:shd w:val="clear" w:color="auto" w:fill="FFFFFF"/>
          </w:rPr>
          <w:t xml:space="preserve">, </w:t>
        </w:r>
        <w:r w:rsidR="00D0182D" w:rsidRPr="00DB40B1">
          <w:rPr>
            <w:rFonts w:ascii="Times New Roman" w:hAnsi="Times New Roman" w:cs="Times New Roman"/>
            <w:color w:val="222222"/>
            <w:sz w:val="24"/>
            <w:szCs w:val="24"/>
            <w:shd w:val="clear" w:color="auto" w:fill="FFFFFF"/>
          </w:rPr>
          <w:t>Helleringer</w:t>
        </w:r>
        <w:r w:rsidR="00D0182D">
          <w:rPr>
            <w:rFonts w:ascii="Times New Roman" w:hAnsi="Times New Roman" w:cs="Times New Roman"/>
            <w:color w:val="222222"/>
            <w:sz w:val="24"/>
            <w:szCs w:val="24"/>
            <w:shd w:val="clear" w:color="auto" w:fill="FFFFFF"/>
          </w:rPr>
          <w:t xml:space="preserve"> and</w:t>
        </w:r>
        <w:r w:rsidR="00D0182D" w:rsidRPr="00DB40B1">
          <w:rPr>
            <w:rFonts w:ascii="Times New Roman" w:hAnsi="Times New Roman" w:cs="Times New Roman"/>
            <w:color w:val="222222"/>
            <w:sz w:val="24"/>
            <w:szCs w:val="24"/>
            <w:shd w:val="clear" w:color="auto" w:fill="FFFFFF"/>
          </w:rPr>
          <w:t xml:space="preserve"> Queiroz (2021)</w:t>
        </w:r>
      </w:ins>
      <w:ins w:id="966" w:author="Yothin Jinjarak" w:date="2022-02-05T08:47:00Z">
        <w:r w:rsidR="00E36FD9">
          <w:rPr>
            <w:rFonts w:ascii="Times New Roman" w:hAnsi="Times New Roman" w:cs="Times New Roman"/>
            <w:color w:val="222222"/>
            <w:sz w:val="24"/>
            <w:szCs w:val="24"/>
            <w:shd w:val="clear" w:color="auto" w:fill="FFFFFF"/>
          </w:rPr>
          <w:t>)</w:t>
        </w:r>
      </w:ins>
      <w:ins w:id="967" w:author="Joshua Aizenman" w:date="2022-02-03T04:17:00Z">
        <w:r w:rsidR="00D0182D" w:rsidRPr="00DB40B1">
          <w:rPr>
            <w:rFonts w:ascii="Times New Roman" w:hAnsi="Times New Roman" w:cs="Times New Roman"/>
            <w:color w:val="222222"/>
            <w:sz w:val="24"/>
            <w:szCs w:val="24"/>
            <w:shd w:val="clear" w:color="auto" w:fill="FFFFFF"/>
          </w:rPr>
          <w:t>.</w:t>
        </w:r>
      </w:ins>
      <w:ins w:id="968" w:author="Yothin Jinjarak" w:date="2022-02-05T08:23:00Z">
        <w:r w:rsidR="00F43D5C">
          <w:rPr>
            <w:rStyle w:val="FootnoteReference"/>
            <w:rFonts w:ascii="Times New Roman" w:hAnsi="Times New Roman" w:cs="Times New Roman"/>
            <w:color w:val="222222"/>
            <w:sz w:val="24"/>
            <w:szCs w:val="24"/>
            <w:shd w:val="clear" w:color="auto" w:fill="FFFFFF"/>
          </w:rPr>
          <w:footnoteReference w:id="6"/>
        </w:r>
      </w:ins>
      <w:ins w:id="1001" w:author="Joshua Aizenman" w:date="2022-02-03T04:01:00Z">
        <w:r w:rsidR="00B565DE" w:rsidRPr="00B565DE">
          <w:rPr>
            <w:rFonts w:ascii="Times New Roman" w:hAnsi="Times New Roman" w:cs="Times New Roman"/>
            <w:color w:val="222222"/>
            <w:sz w:val="24"/>
            <w:szCs w:val="24"/>
            <w:shd w:val="clear" w:color="auto" w:fill="FFFFFF"/>
            <w:rPrChange w:id="1002" w:author="Joshua Aizenman" w:date="2022-02-03T04:05:00Z">
              <w:rPr>
                <w:rFonts w:ascii="Arial" w:hAnsi="Arial" w:cs="Arial"/>
                <w:color w:val="222222"/>
                <w:sz w:val="20"/>
                <w:szCs w:val="20"/>
                <w:shd w:val="clear" w:color="auto" w:fill="FFFFFF"/>
              </w:rPr>
            </w:rPrChange>
          </w:rPr>
          <w:t xml:space="preserve"> </w:t>
        </w:r>
      </w:ins>
      <w:del w:id="1003" w:author="Joshua Aizenman" w:date="2022-02-03T04:01:00Z">
        <w:r w:rsidRPr="00B565DE" w:rsidDel="00B565DE">
          <w:rPr>
            <w:rFonts w:ascii="Times New Roman" w:eastAsia="Times New Roman" w:hAnsi="Times New Roman" w:cs="Times New Roman"/>
            <w:color w:val="222222"/>
            <w:sz w:val="24"/>
            <w:szCs w:val="24"/>
          </w:rPr>
          <w:delText>.</w:delText>
        </w:r>
      </w:del>
      <w:del w:id="1004" w:author="Joshua Aizenman" w:date="2022-02-02T15:45:00Z">
        <w:r w:rsidRPr="00B565DE" w:rsidDel="004E3602">
          <w:rPr>
            <w:rFonts w:ascii="Times New Roman" w:eastAsia="Times New Roman" w:hAnsi="Times New Roman" w:cs="Times New Roman"/>
            <w:color w:val="222222"/>
            <w:sz w:val="24"/>
            <w:szCs w:val="24"/>
          </w:rPr>
          <w:delText xml:space="preserve"> </w:delText>
        </w:r>
      </w:del>
      <w:ins w:id="1005" w:author="Joshua Aizenman" w:date="2022-02-02T15:44:00Z">
        <w:r w:rsidR="004E3602" w:rsidRPr="00B565DE">
          <w:rPr>
            <w:rFonts w:ascii="Times New Roman" w:eastAsia="Times New Roman" w:hAnsi="Times New Roman" w:cs="Times New Roman"/>
            <w:color w:val="222222"/>
            <w:sz w:val="24"/>
            <w:szCs w:val="24"/>
          </w:rPr>
          <w:t xml:space="preserve">Notably, the growing importance of GDP/Capita and </w:t>
        </w:r>
      </w:ins>
      <w:ins w:id="1006" w:author="Joshua Aizenman" w:date="2022-02-02T15:45:00Z">
        <w:r w:rsidR="004E3602" w:rsidRPr="00B565DE">
          <w:rPr>
            <w:rFonts w:ascii="Times New Roman" w:eastAsia="Times New Roman" w:hAnsi="Times New Roman" w:cs="Times New Roman"/>
            <w:color w:val="222222"/>
            <w:sz w:val="24"/>
            <w:szCs w:val="24"/>
          </w:rPr>
          <w:t xml:space="preserve">vaccination rates </w:t>
        </w:r>
      </w:ins>
      <w:ins w:id="1007" w:author="Joshua Aizenman" w:date="2022-02-02T15:49:00Z">
        <w:r w:rsidR="002777B0" w:rsidRPr="00B565DE">
          <w:rPr>
            <w:rFonts w:ascii="Times New Roman" w:eastAsia="Times New Roman" w:hAnsi="Times New Roman" w:cs="Times New Roman"/>
            <w:color w:val="222222"/>
            <w:sz w:val="24"/>
            <w:szCs w:val="24"/>
          </w:rPr>
          <w:t>in</w:t>
        </w:r>
      </w:ins>
      <w:ins w:id="1008" w:author="Joshua Aizenman" w:date="2022-02-02T15:51:00Z">
        <w:r w:rsidR="002777B0" w:rsidRPr="00B565DE">
          <w:rPr>
            <w:rFonts w:ascii="Times New Roman" w:eastAsia="Times New Roman" w:hAnsi="Times New Roman" w:cs="Times New Roman"/>
            <w:color w:val="222222"/>
            <w:sz w:val="24"/>
            <w:szCs w:val="24"/>
          </w:rPr>
          <w:t xml:space="preserve"> explaining the </w:t>
        </w:r>
      </w:ins>
      <w:ins w:id="1009" w:author="Joshua Aizenman" w:date="2022-02-02T16:38:00Z">
        <w:r w:rsidR="00C611DB" w:rsidRPr="00B565DE">
          <w:rPr>
            <w:rFonts w:ascii="Times New Roman" w:eastAsia="Times New Roman" w:hAnsi="Times New Roman" w:cs="Times New Roman"/>
            <w:color w:val="222222"/>
            <w:sz w:val="24"/>
            <w:szCs w:val="24"/>
          </w:rPr>
          <w:t>cross-country</w:t>
        </w:r>
      </w:ins>
      <w:ins w:id="1010" w:author="Joshua Aizenman" w:date="2022-02-02T15:51:00Z">
        <w:r w:rsidR="002777B0" w:rsidRPr="00B565DE">
          <w:rPr>
            <w:rFonts w:ascii="Times New Roman" w:eastAsia="Times New Roman" w:hAnsi="Times New Roman" w:cs="Times New Roman"/>
            <w:color w:val="222222"/>
            <w:sz w:val="24"/>
            <w:szCs w:val="24"/>
          </w:rPr>
          <w:t xml:space="preserve"> variation of the</w:t>
        </w:r>
      </w:ins>
      <w:ins w:id="1011" w:author="Joshua Aizenman" w:date="2022-02-02T15:49:00Z">
        <w:r w:rsidR="002777B0" w:rsidRPr="00B565DE">
          <w:rPr>
            <w:rFonts w:ascii="Times New Roman" w:eastAsia="Times New Roman" w:hAnsi="Times New Roman" w:cs="Times New Roman"/>
            <w:color w:val="222222"/>
            <w:sz w:val="24"/>
            <w:szCs w:val="24"/>
          </w:rPr>
          <w:t xml:space="preserve"> </w:t>
        </w:r>
      </w:ins>
      <w:ins w:id="1012" w:author="Joshua Aizenman" w:date="2022-02-02T15:51:00Z">
        <w:r w:rsidR="002777B0" w:rsidRPr="00B565DE">
          <w:rPr>
            <w:rFonts w:ascii="Times New Roman" w:hAnsi="Times New Roman" w:cs="Times New Roman"/>
            <w:sz w:val="24"/>
            <w:szCs w:val="24"/>
          </w:rPr>
          <w:t>cumulative excess/official Covid-19 death ratios</w:t>
        </w:r>
      </w:ins>
      <w:ins w:id="1013" w:author="Joshua Aizenman" w:date="2022-02-02T15:50:00Z">
        <w:r w:rsidR="002777B0" w:rsidRPr="00B565DE">
          <w:rPr>
            <w:rFonts w:ascii="Times New Roman" w:eastAsia="Times New Roman" w:hAnsi="Times New Roman" w:cs="Times New Roman"/>
            <w:color w:val="222222"/>
            <w:sz w:val="24"/>
            <w:szCs w:val="24"/>
          </w:rPr>
          <w:t xml:space="preserve"> </w:t>
        </w:r>
      </w:ins>
      <w:ins w:id="1014" w:author="Joshua Aizenman" w:date="2022-02-02T15:51:00Z">
        <w:r w:rsidR="002777B0" w:rsidRPr="00B565DE">
          <w:rPr>
            <w:rFonts w:ascii="Times New Roman" w:eastAsia="Times New Roman" w:hAnsi="Times New Roman" w:cs="Times New Roman"/>
            <w:color w:val="222222"/>
            <w:sz w:val="24"/>
            <w:szCs w:val="24"/>
          </w:rPr>
          <w:t>at the end of</w:t>
        </w:r>
      </w:ins>
      <w:ins w:id="1015" w:author="Joshua Aizenman" w:date="2022-02-02T15:50:00Z">
        <w:r w:rsidR="002777B0" w:rsidRPr="00B565DE">
          <w:rPr>
            <w:rFonts w:ascii="Times New Roman" w:eastAsia="Times New Roman" w:hAnsi="Times New Roman" w:cs="Times New Roman"/>
            <w:color w:val="222222"/>
            <w:sz w:val="24"/>
            <w:szCs w:val="24"/>
          </w:rPr>
          <w:t xml:space="preserve"> 2021 </w:t>
        </w:r>
      </w:ins>
      <w:ins w:id="1016" w:author="Joshua Aizenman" w:date="2022-02-02T15:45:00Z">
        <w:r w:rsidR="004E3602" w:rsidRPr="00B565DE">
          <w:rPr>
            <w:rFonts w:ascii="Times New Roman" w:eastAsia="Times New Roman" w:hAnsi="Times New Roman" w:cs="Times New Roman"/>
            <w:color w:val="222222"/>
            <w:sz w:val="24"/>
            <w:szCs w:val="24"/>
          </w:rPr>
          <w:t xml:space="preserve">is in line with WHO concerns about </w:t>
        </w:r>
      </w:ins>
      <w:ins w:id="1017" w:author="Joshua Aizenman" w:date="2022-02-02T15:49:00Z">
        <w:r w:rsidR="002777B0" w:rsidRPr="00B565DE">
          <w:rPr>
            <w:rFonts w:ascii="Times New Roman" w:eastAsia="Times New Roman" w:hAnsi="Times New Roman" w:cs="Times New Roman"/>
            <w:color w:val="222222"/>
            <w:sz w:val="24"/>
            <w:szCs w:val="24"/>
          </w:rPr>
          <w:t>the global shortages of vaccinations, resulting with unequal worldwide vaccination rates.</w:t>
        </w:r>
      </w:ins>
    </w:p>
    <w:p w14:paraId="1E4196B0" w14:textId="59E0C586" w:rsidR="0003065B" w:rsidRDefault="004236BE" w:rsidP="0003065B">
      <w:pPr>
        <w:spacing w:line="360" w:lineRule="auto"/>
        <w:ind w:firstLine="720"/>
        <w:rPr>
          <w:ins w:id="1018" w:author="Yothin Jinjarak" w:date="2022-02-05T08:57:00Z"/>
          <w:rFonts w:ascii="Times New Roman" w:eastAsia="Times New Roman" w:hAnsi="Times New Roman" w:cs="Times New Roman"/>
          <w:color w:val="222222"/>
          <w:sz w:val="24"/>
          <w:szCs w:val="24"/>
        </w:rPr>
      </w:pPr>
      <w:ins w:id="1019" w:author="Yothin Jinjarak" w:date="2022-02-05T09:02:00Z">
        <w:r>
          <w:rPr>
            <w:rFonts w:ascii="Times New Roman" w:eastAsia="Times New Roman" w:hAnsi="Times New Roman" w:cs="Times New Roman"/>
            <w:color w:val="222222"/>
            <w:sz w:val="24"/>
            <w:szCs w:val="24"/>
          </w:rPr>
          <w:t>This</w:t>
        </w:r>
      </w:ins>
      <w:ins w:id="1020" w:author="Yothin Jinjarak" w:date="2022-02-05T08:57:00Z">
        <w:r>
          <w:rPr>
            <w:rFonts w:ascii="Times New Roman" w:eastAsia="Times New Roman" w:hAnsi="Times New Roman" w:cs="Times New Roman"/>
            <w:color w:val="222222"/>
            <w:sz w:val="24"/>
            <w:szCs w:val="24"/>
          </w:rPr>
          <w:t xml:space="preserve"> study has limitations.</w:t>
        </w:r>
      </w:ins>
      <w:ins w:id="1021" w:author="Yothin Jinjarak" w:date="2022-02-05T08:58:00Z">
        <w:r>
          <w:rPr>
            <w:rFonts w:ascii="Times New Roman" w:eastAsia="Times New Roman" w:hAnsi="Times New Roman" w:cs="Times New Roman"/>
            <w:color w:val="222222"/>
            <w:sz w:val="24"/>
            <w:szCs w:val="24"/>
          </w:rPr>
          <w:t xml:space="preserve"> </w:t>
        </w:r>
      </w:ins>
      <w:ins w:id="1022" w:author="Yothin Jinjarak" w:date="2022-02-05T09:07:00Z">
        <w:r w:rsidR="0043716E">
          <w:rPr>
            <w:rFonts w:ascii="Times New Roman" w:eastAsia="Times New Roman" w:hAnsi="Times New Roman" w:cs="Times New Roman"/>
            <w:color w:val="222222"/>
            <w:sz w:val="24"/>
            <w:szCs w:val="24"/>
          </w:rPr>
          <w:t>Firstly, t</w:t>
        </w:r>
      </w:ins>
      <w:ins w:id="1023" w:author="Yothin Jinjarak" w:date="2022-02-05T08:58:00Z">
        <w:r>
          <w:rPr>
            <w:rFonts w:ascii="Times New Roman" w:eastAsia="Times New Roman" w:hAnsi="Times New Roman" w:cs="Times New Roman"/>
            <w:color w:val="222222"/>
            <w:sz w:val="24"/>
            <w:szCs w:val="24"/>
          </w:rPr>
          <w:t>o maximize the sample size, we rely on the</w:t>
        </w:r>
      </w:ins>
      <w:ins w:id="1024" w:author="Yothin Jinjarak" w:date="2022-02-05T08:59:00Z">
        <w:r>
          <w:rPr>
            <w:rFonts w:ascii="Times New Roman" w:eastAsia="Times New Roman" w:hAnsi="Times New Roman" w:cs="Times New Roman"/>
            <w:color w:val="222222"/>
            <w:sz w:val="24"/>
            <w:szCs w:val="24"/>
          </w:rPr>
          <w:t xml:space="preserve"> </w:t>
        </w:r>
      </w:ins>
      <w:ins w:id="1025" w:author="Yothin Jinjarak" w:date="2022-02-05T09:06:00Z">
        <w:r w:rsidR="0043716E">
          <w:rPr>
            <w:rFonts w:ascii="Times New Roman" w:eastAsia="Times New Roman" w:hAnsi="Times New Roman" w:cs="Times New Roman"/>
            <w:color w:val="222222"/>
            <w:sz w:val="24"/>
            <w:szCs w:val="24"/>
          </w:rPr>
          <w:t xml:space="preserve">mid-point </w:t>
        </w:r>
      </w:ins>
      <w:ins w:id="1026" w:author="Yothin Jinjarak" w:date="2022-02-05T08:59:00Z">
        <w:r>
          <w:rPr>
            <w:rFonts w:ascii="Times New Roman" w:eastAsia="Times New Roman" w:hAnsi="Times New Roman" w:cs="Times New Roman"/>
            <w:color w:val="222222"/>
            <w:sz w:val="24"/>
            <w:szCs w:val="24"/>
          </w:rPr>
          <w:t>estimate</w:t>
        </w:r>
      </w:ins>
      <w:ins w:id="1027" w:author="Yothin Jinjarak" w:date="2022-02-05T09:06:00Z">
        <w:r w:rsidR="0043716E">
          <w:rPr>
            <w:rFonts w:ascii="Times New Roman" w:eastAsia="Times New Roman" w:hAnsi="Times New Roman" w:cs="Times New Roman"/>
            <w:color w:val="222222"/>
            <w:sz w:val="24"/>
            <w:szCs w:val="24"/>
          </w:rPr>
          <w:t>s of</w:t>
        </w:r>
      </w:ins>
      <w:ins w:id="1028" w:author="Yothin Jinjarak" w:date="2022-02-05T08:58:00Z">
        <w:r>
          <w:rPr>
            <w:rFonts w:ascii="Times New Roman" w:eastAsia="Times New Roman" w:hAnsi="Times New Roman" w:cs="Times New Roman"/>
            <w:color w:val="222222"/>
            <w:sz w:val="24"/>
            <w:szCs w:val="24"/>
          </w:rPr>
          <w:t xml:space="preserve"> excess </w:t>
        </w:r>
      </w:ins>
      <w:ins w:id="1029" w:author="Yothin Jinjarak" w:date="2022-02-05T08:59:00Z">
        <w:r>
          <w:rPr>
            <w:rFonts w:ascii="Times New Roman" w:eastAsia="Times New Roman" w:hAnsi="Times New Roman" w:cs="Times New Roman"/>
            <w:color w:val="222222"/>
            <w:sz w:val="24"/>
            <w:szCs w:val="24"/>
          </w:rPr>
          <w:t>deaths, wh</w:t>
        </w:r>
      </w:ins>
      <w:ins w:id="1030" w:author="Yothin Jinjarak" w:date="2022-02-05T09:07:00Z">
        <w:r w:rsidR="0043716E">
          <w:rPr>
            <w:rFonts w:ascii="Times New Roman" w:eastAsia="Times New Roman" w:hAnsi="Times New Roman" w:cs="Times New Roman"/>
            <w:color w:val="222222"/>
            <w:sz w:val="24"/>
            <w:szCs w:val="24"/>
          </w:rPr>
          <w:t>ose upper and lower bounds</w:t>
        </w:r>
      </w:ins>
      <w:ins w:id="1031" w:author="Yothin Jinjarak" w:date="2022-02-05T08:59:00Z">
        <w:r>
          <w:rPr>
            <w:rFonts w:ascii="Times New Roman" w:eastAsia="Times New Roman" w:hAnsi="Times New Roman" w:cs="Times New Roman"/>
            <w:color w:val="222222"/>
            <w:sz w:val="24"/>
            <w:szCs w:val="24"/>
          </w:rPr>
          <w:t xml:space="preserve"> vary with the underlying data and models</w:t>
        </w:r>
      </w:ins>
      <w:ins w:id="1032" w:author="Yothin Jinjarak" w:date="2022-02-05T09:01:00Z">
        <w:r>
          <w:rPr>
            <w:rFonts w:ascii="Times New Roman" w:eastAsia="Times New Roman" w:hAnsi="Times New Roman" w:cs="Times New Roman"/>
            <w:color w:val="222222"/>
            <w:sz w:val="24"/>
            <w:szCs w:val="24"/>
          </w:rPr>
          <w:t>; see Nature (2022) for the comparisons</w:t>
        </w:r>
      </w:ins>
      <w:ins w:id="1033" w:author="Yothin Jinjarak" w:date="2022-02-05T08:59:00Z">
        <w:r>
          <w:rPr>
            <w:rFonts w:ascii="Times New Roman" w:eastAsia="Times New Roman" w:hAnsi="Times New Roman" w:cs="Times New Roman"/>
            <w:color w:val="222222"/>
            <w:sz w:val="24"/>
            <w:szCs w:val="24"/>
          </w:rPr>
          <w:t>.</w:t>
        </w:r>
      </w:ins>
      <w:ins w:id="1034" w:author="Yothin Jinjarak" w:date="2022-02-05T09:02:00Z">
        <w:r>
          <w:rPr>
            <w:rFonts w:ascii="Times New Roman" w:eastAsia="Times New Roman" w:hAnsi="Times New Roman" w:cs="Times New Roman"/>
            <w:color w:val="222222"/>
            <w:sz w:val="24"/>
            <w:szCs w:val="24"/>
          </w:rPr>
          <w:t xml:space="preserve"> </w:t>
        </w:r>
      </w:ins>
      <w:ins w:id="1035" w:author="Yothin Jinjarak" w:date="2022-02-05T09:07:00Z">
        <w:r w:rsidR="0043716E">
          <w:rPr>
            <w:rFonts w:ascii="Times New Roman" w:eastAsia="Times New Roman" w:hAnsi="Times New Roman" w:cs="Times New Roman"/>
            <w:color w:val="222222"/>
            <w:sz w:val="24"/>
            <w:szCs w:val="24"/>
          </w:rPr>
          <w:t>Secondly, o</w:t>
        </w:r>
      </w:ins>
      <w:ins w:id="1036" w:author="Yothin Jinjarak" w:date="2022-02-05T09:03:00Z">
        <w:r>
          <w:rPr>
            <w:rFonts w:ascii="Times New Roman" w:eastAsia="Times New Roman" w:hAnsi="Times New Roman" w:cs="Times New Roman"/>
            <w:color w:val="222222"/>
            <w:sz w:val="24"/>
            <w:szCs w:val="24"/>
          </w:rPr>
          <w:t>ur</w:t>
        </w:r>
      </w:ins>
      <w:ins w:id="1037" w:author="Yothin Jinjarak" w:date="2022-02-05T09:02:00Z">
        <w:r>
          <w:rPr>
            <w:rFonts w:ascii="Times New Roman" w:eastAsia="Times New Roman" w:hAnsi="Times New Roman" w:cs="Times New Roman"/>
            <w:color w:val="222222"/>
            <w:sz w:val="24"/>
            <w:szCs w:val="24"/>
          </w:rPr>
          <w:t xml:space="preserve"> estimation</w:t>
        </w:r>
      </w:ins>
      <w:ins w:id="1038" w:author="Yothin Jinjarak" w:date="2022-02-05T09:03:00Z">
        <w:r>
          <w:rPr>
            <w:rFonts w:ascii="Times New Roman" w:eastAsia="Times New Roman" w:hAnsi="Times New Roman" w:cs="Times New Roman"/>
            <w:color w:val="222222"/>
            <w:sz w:val="24"/>
            <w:szCs w:val="24"/>
          </w:rPr>
          <w:t xml:space="preserve"> focuses on </w:t>
        </w:r>
      </w:ins>
      <w:ins w:id="1039" w:author="Yothin Jinjarak" w:date="2022-02-05T09:04:00Z">
        <w:r>
          <w:rPr>
            <w:rFonts w:ascii="Times New Roman" w:eastAsia="Times New Roman" w:hAnsi="Times New Roman" w:cs="Times New Roman"/>
            <w:color w:val="222222"/>
            <w:sz w:val="24"/>
            <w:szCs w:val="24"/>
          </w:rPr>
          <w:t>contrasting</w:t>
        </w:r>
      </w:ins>
      <w:ins w:id="1040" w:author="Yothin Jinjarak" w:date="2022-02-05T09:03:00Z">
        <w:r>
          <w:rPr>
            <w:rFonts w:ascii="Times New Roman" w:eastAsia="Times New Roman" w:hAnsi="Times New Roman" w:cs="Times New Roman"/>
            <w:color w:val="222222"/>
            <w:sz w:val="24"/>
            <w:szCs w:val="24"/>
          </w:rPr>
          <w:t xml:space="preserve"> COVID-19</w:t>
        </w:r>
      </w:ins>
      <w:ins w:id="1041" w:author="Yothin Jinjarak" w:date="2022-02-05T09:04:00Z">
        <w:r>
          <w:rPr>
            <w:rFonts w:ascii="Times New Roman" w:eastAsia="Times New Roman" w:hAnsi="Times New Roman" w:cs="Times New Roman"/>
            <w:color w:val="222222"/>
            <w:sz w:val="24"/>
            <w:szCs w:val="24"/>
          </w:rPr>
          <w:t xml:space="preserve"> excess and official</w:t>
        </w:r>
      </w:ins>
      <w:ins w:id="1042" w:author="Yothin Jinjarak" w:date="2022-02-05T09:03:00Z">
        <w:r>
          <w:rPr>
            <w:rFonts w:ascii="Times New Roman" w:eastAsia="Times New Roman" w:hAnsi="Times New Roman" w:cs="Times New Roman"/>
            <w:color w:val="222222"/>
            <w:sz w:val="24"/>
            <w:szCs w:val="24"/>
          </w:rPr>
          <w:t xml:space="preserve"> deaths</w:t>
        </w:r>
      </w:ins>
      <w:ins w:id="1043" w:author="Yothin Jinjarak" w:date="2022-02-05T09:04:00Z">
        <w:r>
          <w:rPr>
            <w:rFonts w:ascii="Times New Roman" w:eastAsia="Times New Roman" w:hAnsi="Times New Roman" w:cs="Times New Roman"/>
            <w:color w:val="222222"/>
            <w:sz w:val="24"/>
            <w:szCs w:val="24"/>
          </w:rPr>
          <w:t xml:space="preserve"> and the </w:t>
        </w:r>
      </w:ins>
      <w:ins w:id="1044" w:author="Yothin Jinjarak" w:date="2022-02-05T09:05:00Z">
        <w:r>
          <w:rPr>
            <w:rFonts w:ascii="Times New Roman" w:eastAsia="Times New Roman" w:hAnsi="Times New Roman" w:cs="Times New Roman"/>
            <w:color w:val="222222"/>
            <w:sz w:val="24"/>
            <w:szCs w:val="24"/>
          </w:rPr>
          <w:t>linear associations with a number of controls in a non-experimental setting.</w:t>
        </w:r>
      </w:ins>
      <w:ins w:id="1045" w:author="Yothin Jinjarak" w:date="2022-02-05T09:08:00Z">
        <w:r w:rsidR="0043716E">
          <w:rPr>
            <w:rFonts w:ascii="Times New Roman" w:eastAsia="Times New Roman" w:hAnsi="Times New Roman" w:cs="Times New Roman"/>
            <w:color w:val="222222"/>
            <w:sz w:val="24"/>
            <w:szCs w:val="24"/>
          </w:rPr>
          <w:t xml:space="preserve"> Thirdly, </w:t>
        </w:r>
      </w:ins>
      <w:ins w:id="1046" w:author="Yothin Jinjarak" w:date="2022-02-05T09:14:00Z">
        <w:r w:rsidR="0043716E">
          <w:rPr>
            <w:rFonts w:ascii="Times New Roman" w:eastAsia="Times New Roman" w:hAnsi="Times New Roman" w:cs="Times New Roman"/>
            <w:color w:val="222222"/>
            <w:sz w:val="24"/>
            <w:szCs w:val="24"/>
          </w:rPr>
          <w:t>the types of vaccination and the va</w:t>
        </w:r>
      </w:ins>
      <w:ins w:id="1047" w:author="Yothin Jinjarak" w:date="2022-02-05T09:15:00Z">
        <w:r w:rsidR="0043716E">
          <w:rPr>
            <w:rFonts w:ascii="Times New Roman" w:eastAsia="Times New Roman" w:hAnsi="Times New Roman" w:cs="Times New Roman"/>
            <w:color w:val="222222"/>
            <w:sz w:val="24"/>
            <w:szCs w:val="24"/>
          </w:rPr>
          <w:t xml:space="preserve">riants of concern, both of which have evolved </w:t>
        </w:r>
      </w:ins>
      <w:ins w:id="1048" w:author="Yothin Jinjarak" w:date="2022-02-05T09:16:00Z">
        <w:r w:rsidR="008013C9">
          <w:rPr>
            <w:rFonts w:ascii="Times New Roman" w:eastAsia="Times New Roman" w:hAnsi="Times New Roman" w:cs="Times New Roman"/>
            <w:color w:val="222222"/>
            <w:sz w:val="24"/>
            <w:szCs w:val="24"/>
          </w:rPr>
          <w:t>with</w:t>
        </w:r>
      </w:ins>
      <w:ins w:id="1049" w:author="Yothin Jinjarak" w:date="2022-02-05T09:15:00Z">
        <w:r w:rsidR="0043716E">
          <w:rPr>
            <w:rFonts w:ascii="Times New Roman" w:eastAsia="Times New Roman" w:hAnsi="Times New Roman" w:cs="Times New Roman"/>
            <w:color w:val="222222"/>
            <w:sz w:val="24"/>
            <w:szCs w:val="24"/>
          </w:rPr>
          <w:t xml:space="preserve"> the pandemic</w:t>
        </w:r>
      </w:ins>
      <w:ins w:id="1050" w:author="Yothin Jinjarak" w:date="2022-02-05T09:16:00Z">
        <w:r w:rsidR="008013C9">
          <w:rPr>
            <w:rFonts w:ascii="Times New Roman" w:eastAsia="Times New Roman" w:hAnsi="Times New Roman" w:cs="Times New Roman"/>
            <w:color w:val="222222"/>
            <w:sz w:val="24"/>
            <w:szCs w:val="24"/>
          </w:rPr>
          <w:t xml:space="preserve">’s path, are nuances </w:t>
        </w:r>
      </w:ins>
      <w:ins w:id="1051" w:author="Yothin Jinjarak" w:date="2022-02-05T09:17:00Z">
        <w:r w:rsidR="008013C9">
          <w:rPr>
            <w:rFonts w:ascii="Times New Roman" w:eastAsia="Times New Roman" w:hAnsi="Times New Roman" w:cs="Times New Roman"/>
            <w:color w:val="222222"/>
            <w:sz w:val="24"/>
            <w:szCs w:val="24"/>
          </w:rPr>
          <w:t>in the relationship</w:t>
        </w:r>
      </w:ins>
      <w:ins w:id="1052" w:author="Yothin Jinjarak" w:date="2022-02-05T09:18:00Z">
        <w:r w:rsidR="008013C9">
          <w:rPr>
            <w:rFonts w:ascii="Times New Roman" w:eastAsia="Times New Roman" w:hAnsi="Times New Roman" w:cs="Times New Roman"/>
            <w:color w:val="222222"/>
            <w:sz w:val="24"/>
            <w:szCs w:val="24"/>
          </w:rPr>
          <w:t>s of variables studied, but they are beyond the scope of our analysis.</w:t>
        </w:r>
      </w:ins>
    </w:p>
    <w:p w14:paraId="5A847858" w14:textId="77777777" w:rsidR="004236BE" w:rsidRDefault="004236BE" w:rsidP="0003065B">
      <w:pPr>
        <w:spacing w:line="360" w:lineRule="auto"/>
        <w:ind w:firstLine="720"/>
        <w:rPr>
          <w:ins w:id="1053" w:author="Yothin Jinjarak" w:date="2022-02-05T08:57:00Z"/>
          <w:rFonts w:ascii="Times New Roman" w:eastAsia="Times New Roman" w:hAnsi="Times New Roman" w:cs="Times New Roman"/>
          <w:color w:val="222222"/>
          <w:sz w:val="24"/>
          <w:szCs w:val="24"/>
        </w:rPr>
      </w:pPr>
    </w:p>
    <w:p w14:paraId="38F8A1F5" w14:textId="591D77A9" w:rsidR="004236BE" w:rsidRPr="0003065B" w:rsidRDefault="004236BE" w:rsidP="0003065B">
      <w:pPr>
        <w:spacing w:line="360" w:lineRule="auto"/>
        <w:ind w:firstLine="720"/>
        <w:rPr>
          <w:rFonts w:ascii="Times New Roman" w:eastAsia="Times New Roman" w:hAnsi="Times New Roman" w:cs="Times New Roman"/>
          <w:color w:val="222222"/>
          <w:sz w:val="24"/>
          <w:szCs w:val="24"/>
        </w:rPr>
        <w:sectPr w:rsidR="004236BE" w:rsidRPr="0003065B" w:rsidSect="00642EE0">
          <w:footerReference w:type="default" r:id="rId14"/>
          <w:pgSz w:w="12240" w:h="15840"/>
          <w:pgMar w:top="1440" w:right="1080" w:bottom="1440" w:left="1080" w:header="720" w:footer="720" w:gutter="0"/>
          <w:cols w:space="720"/>
          <w:docGrid w:linePitch="360"/>
        </w:sectPr>
      </w:pPr>
    </w:p>
    <w:p w14:paraId="356A0FF1" w14:textId="67168A0D" w:rsidR="00580C81" w:rsidRPr="00D7451B" w:rsidRDefault="00870A18" w:rsidP="00580C81">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noProof/>
          <w:sz w:val="24"/>
          <w:szCs w:val="24"/>
        </w:rPr>
        <w:lastRenderedPageBreak/>
        <w:drawing>
          <wp:anchor distT="0" distB="0" distL="114300" distR="114300" simplePos="0" relativeHeight="251658240" behindDoc="0" locked="0" layoutInCell="1" allowOverlap="1" wp14:anchorId="08131261" wp14:editId="316FAFEB">
            <wp:simplePos x="0" y="0"/>
            <wp:positionH relativeFrom="column">
              <wp:posOffset>-773724</wp:posOffset>
            </wp:positionH>
            <wp:positionV relativeFrom="paragraph">
              <wp:posOffset>364490</wp:posOffset>
            </wp:positionV>
            <wp:extent cx="7899400" cy="5058236"/>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99400" cy="5058236"/>
                    </a:xfrm>
                    <a:prstGeom prst="rect">
                      <a:avLst/>
                    </a:prstGeom>
                    <a:noFill/>
                    <a:ln>
                      <a:noFill/>
                    </a:ln>
                  </pic:spPr>
                </pic:pic>
              </a:graphicData>
            </a:graphic>
            <wp14:sizeRelH relativeFrom="page">
              <wp14:pctWidth>0</wp14:pctWidth>
            </wp14:sizeRelH>
            <wp14:sizeRelV relativeFrom="page">
              <wp14:pctHeight>0</wp14:pctHeight>
            </wp14:sizeRelV>
          </wp:anchor>
        </w:drawing>
      </w:r>
      <w:r w:rsidR="00580C81" w:rsidRPr="00D7451B">
        <w:rPr>
          <w:rFonts w:ascii="Times New Roman" w:eastAsia="Book Antiqua" w:hAnsi="Times New Roman" w:cs="Times New Roman"/>
          <w:b/>
          <w:sz w:val="24"/>
          <w:szCs w:val="24"/>
        </w:rPr>
        <w:t xml:space="preserve">Table 7: </w:t>
      </w:r>
      <w:r w:rsidR="00580C81" w:rsidRPr="00D7451B">
        <w:rPr>
          <w:rFonts w:ascii="Times New Roman" w:hAnsi="Times New Roman" w:cs="Times New Roman"/>
          <w:color w:val="222222"/>
          <w:sz w:val="24"/>
          <w:szCs w:val="24"/>
          <w:shd w:val="clear" w:color="auto" w:fill="FFFFFF"/>
        </w:rPr>
        <w:t>Country official mortality quartile against excess mortality quartile.</w:t>
      </w:r>
      <w:r w:rsidR="00580C81" w:rsidRPr="00D7451B">
        <w:rPr>
          <w:rFonts w:ascii="Times New Roman" w:hAnsi="Times New Roman" w:cs="Times New Roman"/>
          <w:b/>
          <w:color w:val="222222"/>
          <w:sz w:val="24"/>
          <w:szCs w:val="24"/>
          <w:shd w:val="clear" w:color="auto" w:fill="FFFFFF"/>
        </w:rPr>
        <w:t xml:space="preserve">      </w:t>
      </w:r>
    </w:p>
    <w:p w14:paraId="40F26585" w14:textId="5C41E5B7" w:rsidR="00580C81" w:rsidRPr="00D7451B" w:rsidRDefault="00580C81" w:rsidP="00580C81">
      <w:pPr>
        <w:spacing w:line="360" w:lineRule="auto"/>
        <w:rPr>
          <w:rFonts w:ascii="Times New Roman" w:eastAsia="Book Antiqua" w:hAnsi="Times New Roman" w:cs="Times New Roman"/>
          <w:sz w:val="24"/>
          <w:szCs w:val="24"/>
        </w:rPr>
      </w:pPr>
      <w:r w:rsidRPr="00D7451B">
        <w:rPr>
          <w:rFonts w:ascii="Times New Roman" w:eastAsia="Book Antiqua" w:hAnsi="Times New Roman" w:cs="Times New Roman"/>
          <w:sz w:val="24"/>
          <w:szCs w:val="24"/>
        </w:rPr>
        <w:br w:type="page"/>
      </w:r>
    </w:p>
    <w:tbl>
      <w:tblPr>
        <w:tblStyle w:val="TableGrid"/>
        <w:tblpPr w:leftFromText="180" w:rightFromText="180" w:vertAnchor="text" w:horzAnchor="page" w:tblpX="2626" w:tblpY="494"/>
        <w:tblW w:w="10447" w:type="dxa"/>
        <w:tblLayout w:type="fixed"/>
        <w:tblLook w:val="04A0" w:firstRow="1" w:lastRow="0" w:firstColumn="1" w:lastColumn="0" w:noHBand="0" w:noVBand="1"/>
        <w:tblPrChange w:id="1054" w:author="Xin, Weining" w:date="2022-02-03T15:12:00Z">
          <w:tblPr>
            <w:tblStyle w:val="TableGrid"/>
            <w:tblpPr w:leftFromText="180" w:rightFromText="180" w:vertAnchor="text" w:horzAnchor="margin" w:tblpY="449"/>
            <w:tblW w:w="10447" w:type="dxa"/>
            <w:tblLayout w:type="fixed"/>
            <w:tblLook w:val="04A0" w:firstRow="1" w:lastRow="0" w:firstColumn="1" w:lastColumn="0" w:noHBand="0" w:noVBand="1"/>
          </w:tblPr>
        </w:tblPrChange>
      </w:tblPr>
      <w:tblGrid>
        <w:gridCol w:w="3960"/>
        <w:gridCol w:w="1087"/>
        <w:gridCol w:w="1080"/>
        <w:gridCol w:w="1080"/>
        <w:gridCol w:w="1080"/>
        <w:gridCol w:w="1080"/>
        <w:gridCol w:w="1080"/>
        <w:tblGridChange w:id="1055">
          <w:tblGrid>
            <w:gridCol w:w="3960"/>
            <w:gridCol w:w="1087"/>
            <w:gridCol w:w="1080"/>
            <w:gridCol w:w="1080"/>
            <w:gridCol w:w="1080"/>
            <w:gridCol w:w="1080"/>
            <w:gridCol w:w="1080"/>
          </w:tblGrid>
        </w:tblGridChange>
      </w:tblGrid>
      <w:tr w:rsidR="004D6CF2" w:rsidRPr="00D77E5C" w14:paraId="5BDD9C56" w14:textId="77777777" w:rsidTr="009C480D">
        <w:trPr>
          <w:trHeight w:val="260"/>
          <w:ins w:id="1056" w:author="Nair-Desai, Sameer" w:date="2022-02-02T11:34:00Z"/>
          <w:trPrChange w:id="1057" w:author="Xin, Weining" w:date="2022-02-03T15:12:00Z">
            <w:trPr>
              <w:trHeight w:val="260"/>
            </w:trPr>
          </w:trPrChange>
        </w:trPr>
        <w:tc>
          <w:tcPr>
            <w:tcW w:w="3960" w:type="dxa"/>
            <w:tcPrChange w:id="1058" w:author="Xin, Weining" w:date="2022-02-03T15:12:00Z">
              <w:tcPr>
                <w:tcW w:w="3960" w:type="dxa"/>
              </w:tcPr>
            </w:tcPrChange>
          </w:tcPr>
          <w:p w14:paraId="47410EF8" w14:textId="77777777" w:rsidR="004D6CF2" w:rsidRPr="00D77E5C" w:rsidRDefault="004D6CF2" w:rsidP="009C480D">
            <w:pPr>
              <w:jc w:val="center"/>
              <w:rPr>
                <w:ins w:id="1059" w:author="Nair-Desai, Sameer" w:date="2022-02-02T11:34:00Z"/>
                <w:rFonts w:ascii="Times New Roman" w:hAnsi="Times New Roman" w:cs="Times New Roman"/>
                <w:b/>
                <w:bCs/>
                <w:sz w:val="24"/>
                <w:szCs w:val="24"/>
              </w:rPr>
            </w:pPr>
            <w:ins w:id="1060" w:author="Nair-Desai, Sameer" w:date="2022-02-02T11:34:00Z">
              <w:r>
                <w:rPr>
                  <w:rFonts w:ascii="Times New Roman" w:hAnsi="Times New Roman" w:cs="Times New Roman"/>
                  <w:b/>
                  <w:bCs/>
                  <w:sz w:val="24"/>
                  <w:szCs w:val="24"/>
                </w:rPr>
                <w:lastRenderedPageBreak/>
                <w:t>Variable</w:t>
              </w:r>
            </w:ins>
          </w:p>
        </w:tc>
        <w:tc>
          <w:tcPr>
            <w:tcW w:w="1087" w:type="dxa"/>
            <w:tcPrChange w:id="1061" w:author="Xin, Weining" w:date="2022-02-03T15:12:00Z">
              <w:tcPr>
                <w:tcW w:w="1087" w:type="dxa"/>
              </w:tcPr>
            </w:tcPrChange>
          </w:tcPr>
          <w:p w14:paraId="25E8087A" w14:textId="77777777" w:rsidR="004D6CF2" w:rsidRPr="00D77E5C" w:rsidRDefault="004D6CF2" w:rsidP="009C480D">
            <w:pPr>
              <w:jc w:val="center"/>
              <w:rPr>
                <w:ins w:id="1062" w:author="Nair-Desai, Sameer" w:date="2022-02-02T11:34:00Z"/>
                <w:rFonts w:ascii="Times New Roman" w:hAnsi="Times New Roman" w:cs="Times New Roman"/>
                <w:b/>
                <w:bCs/>
                <w:sz w:val="24"/>
                <w:szCs w:val="24"/>
              </w:rPr>
            </w:pPr>
            <w:ins w:id="1063" w:author="Nair-Desai, Sameer" w:date="2022-02-02T11:34:00Z">
              <w:r w:rsidRPr="00D77E5C">
                <w:rPr>
                  <w:rFonts w:ascii="Times New Roman" w:hAnsi="Times New Roman" w:cs="Times New Roman"/>
                  <w:b/>
                  <w:bCs/>
                  <w:sz w:val="24"/>
                  <w:szCs w:val="24"/>
                </w:rPr>
                <w:t>Mean</w:t>
              </w:r>
            </w:ins>
          </w:p>
        </w:tc>
        <w:tc>
          <w:tcPr>
            <w:tcW w:w="1080" w:type="dxa"/>
            <w:tcPrChange w:id="1064" w:author="Xin, Weining" w:date="2022-02-03T15:12:00Z">
              <w:tcPr>
                <w:tcW w:w="1080" w:type="dxa"/>
              </w:tcPr>
            </w:tcPrChange>
          </w:tcPr>
          <w:p w14:paraId="5199F5A1" w14:textId="77777777" w:rsidR="004D6CF2" w:rsidRPr="00D77E5C" w:rsidRDefault="004D6CF2" w:rsidP="009C480D">
            <w:pPr>
              <w:jc w:val="center"/>
              <w:rPr>
                <w:ins w:id="1065" w:author="Nair-Desai, Sameer" w:date="2022-02-02T11:34:00Z"/>
                <w:rFonts w:ascii="Times New Roman" w:hAnsi="Times New Roman" w:cs="Times New Roman"/>
                <w:b/>
                <w:bCs/>
                <w:sz w:val="24"/>
                <w:szCs w:val="24"/>
              </w:rPr>
            </w:pPr>
            <w:ins w:id="1066" w:author="Nair-Desai, Sameer" w:date="2022-02-02T11:34:00Z">
              <w:r w:rsidRPr="00D77E5C">
                <w:rPr>
                  <w:rFonts w:ascii="Times New Roman" w:hAnsi="Times New Roman" w:cs="Times New Roman"/>
                  <w:b/>
                  <w:bCs/>
                  <w:sz w:val="24"/>
                  <w:szCs w:val="24"/>
                </w:rPr>
                <w:t>S.D.</w:t>
              </w:r>
            </w:ins>
          </w:p>
        </w:tc>
        <w:tc>
          <w:tcPr>
            <w:tcW w:w="1080" w:type="dxa"/>
            <w:tcPrChange w:id="1067" w:author="Xin, Weining" w:date="2022-02-03T15:12:00Z">
              <w:tcPr>
                <w:tcW w:w="1080" w:type="dxa"/>
              </w:tcPr>
            </w:tcPrChange>
          </w:tcPr>
          <w:p w14:paraId="1A70FC01" w14:textId="77777777" w:rsidR="004D6CF2" w:rsidRPr="00D77E5C" w:rsidRDefault="004D6CF2" w:rsidP="009C480D">
            <w:pPr>
              <w:jc w:val="center"/>
              <w:rPr>
                <w:ins w:id="1068" w:author="Nair-Desai, Sameer" w:date="2022-02-02T11:34:00Z"/>
                <w:rFonts w:ascii="Times New Roman" w:hAnsi="Times New Roman" w:cs="Times New Roman"/>
                <w:b/>
                <w:bCs/>
                <w:sz w:val="24"/>
                <w:szCs w:val="24"/>
              </w:rPr>
            </w:pPr>
            <w:ins w:id="1069" w:author="Nair-Desai, Sameer" w:date="2022-02-02T11:34:00Z">
              <w:r w:rsidRPr="00D77E5C">
                <w:rPr>
                  <w:rFonts w:ascii="Times New Roman" w:hAnsi="Times New Roman" w:cs="Times New Roman"/>
                  <w:b/>
                  <w:bCs/>
                  <w:sz w:val="24"/>
                  <w:szCs w:val="24"/>
                </w:rPr>
                <w:t>Mi</w:t>
              </w:r>
              <w:r>
                <w:rPr>
                  <w:rFonts w:ascii="Times New Roman" w:hAnsi="Times New Roman" w:cs="Times New Roman"/>
                  <w:b/>
                  <w:bCs/>
                  <w:sz w:val="24"/>
                  <w:szCs w:val="24"/>
                </w:rPr>
                <w:t>n.</w:t>
              </w:r>
            </w:ins>
          </w:p>
        </w:tc>
        <w:tc>
          <w:tcPr>
            <w:tcW w:w="1080" w:type="dxa"/>
            <w:tcPrChange w:id="1070" w:author="Xin, Weining" w:date="2022-02-03T15:12:00Z">
              <w:tcPr>
                <w:tcW w:w="1080" w:type="dxa"/>
              </w:tcPr>
            </w:tcPrChange>
          </w:tcPr>
          <w:p w14:paraId="7B807605" w14:textId="77777777" w:rsidR="004D6CF2" w:rsidRPr="00D77E5C" w:rsidRDefault="004D6CF2" w:rsidP="009C480D">
            <w:pPr>
              <w:jc w:val="center"/>
              <w:rPr>
                <w:ins w:id="1071" w:author="Nair-Desai, Sameer" w:date="2022-02-02T11:34:00Z"/>
                <w:rFonts w:ascii="Times New Roman" w:hAnsi="Times New Roman" w:cs="Times New Roman"/>
                <w:b/>
                <w:bCs/>
                <w:sz w:val="24"/>
                <w:szCs w:val="24"/>
              </w:rPr>
            </w:pPr>
            <w:ins w:id="1072" w:author="Nair-Desai, Sameer" w:date="2022-02-02T11:34:00Z">
              <w:r w:rsidRPr="00D77E5C">
                <w:rPr>
                  <w:rFonts w:ascii="Times New Roman" w:hAnsi="Times New Roman" w:cs="Times New Roman"/>
                  <w:b/>
                  <w:bCs/>
                  <w:sz w:val="24"/>
                  <w:szCs w:val="24"/>
                </w:rPr>
                <w:t>25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ins>
          </w:p>
        </w:tc>
        <w:tc>
          <w:tcPr>
            <w:tcW w:w="1080" w:type="dxa"/>
            <w:tcPrChange w:id="1073" w:author="Xin, Weining" w:date="2022-02-03T15:12:00Z">
              <w:tcPr>
                <w:tcW w:w="1080" w:type="dxa"/>
              </w:tcPr>
            </w:tcPrChange>
          </w:tcPr>
          <w:p w14:paraId="0A3C9ED9" w14:textId="77777777" w:rsidR="004D6CF2" w:rsidRPr="00D77E5C" w:rsidRDefault="004D6CF2" w:rsidP="009C480D">
            <w:pPr>
              <w:jc w:val="center"/>
              <w:rPr>
                <w:ins w:id="1074" w:author="Nair-Desai, Sameer" w:date="2022-02-02T11:34:00Z"/>
                <w:rFonts w:ascii="Times New Roman" w:hAnsi="Times New Roman" w:cs="Times New Roman"/>
                <w:b/>
                <w:bCs/>
                <w:sz w:val="24"/>
                <w:szCs w:val="24"/>
              </w:rPr>
            </w:pPr>
            <w:ins w:id="1075" w:author="Nair-Desai, Sameer" w:date="2022-02-02T11:34:00Z">
              <w:r w:rsidRPr="00D77E5C">
                <w:rPr>
                  <w:rFonts w:ascii="Times New Roman" w:hAnsi="Times New Roman" w:cs="Times New Roman"/>
                  <w:b/>
                  <w:bCs/>
                  <w:sz w:val="24"/>
                  <w:szCs w:val="24"/>
                </w:rPr>
                <w:t>75</w:t>
              </w:r>
              <w:r w:rsidRPr="00D77E5C">
                <w:rPr>
                  <w:rFonts w:ascii="Times New Roman" w:hAnsi="Times New Roman" w:cs="Times New Roman"/>
                  <w:b/>
                  <w:bCs/>
                  <w:sz w:val="24"/>
                  <w:szCs w:val="24"/>
                  <w:vertAlign w:val="superscript"/>
                </w:rPr>
                <w:t>th</w:t>
              </w:r>
              <w:r w:rsidRPr="00D77E5C">
                <w:rPr>
                  <w:rFonts w:ascii="Times New Roman" w:hAnsi="Times New Roman" w:cs="Times New Roman"/>
                  <w:b/>
                  <w:bCs/>
                  <w:sz w:val="24"/>
                  <w:szCs w:val="24"/>
                </w:rPr>
                <w:t xml:space="preserve"> Perc</w:t>
              </w:r>
              <w:r>
                <w:rPr>
                  <w:rFonts w:ascii="Times New Roman" w:hAnsi="Times New Roman" w:cs="Times New Roman"/>
                  <w:b/>
                  <w:bCs/>
                  <w:sz w:val="24"/>
                  <w:szCs w:val="24"/>
                </w:rPr>
                <w:t>.</w:t>
              </w:r>
            </w:ins>
          </w:p>
        </w:tc>
        <w:tc>
          <w:tcPr>
            <w:tcW w:w="1080" w:type="dxa"/>
            <w:tcPrChange w:id="1076" w:author="Xin, Weining" w:date="2022-02-03T15:12:00Z">
              <w:tcPr>
                <w:tcW w:w="1080" w:type="dxa"/>
              </w:tcPr>
            </w:tcPrChange>
          </w:tcPr>
          <w:p w14:paraId="52A69637" w14:textId="77777777" w:rsidR="004D6CF2" w:rsidRPr="00D77E5C" w:rsidRDefault="004D6CF2" w:rsidP="009C480D">
            <w:pPr>
              <w:jc w:val="center"/>
              <w:rPr>
                <w:ins w:id="1077" w:author="Nair-Desai, Sameer" w:date="2022-02-02T11:34:00Z"/>
                <w:rFonts w:ascii="Times New Roman" w:hAnsi="Times New Roman" w:cs="Times New Roman"/>
                <w:b/>
                <w:bCs/>
                <w:sz w:val="24"/>
                <w:szCs w:val="24"/>
              </w:rPr>
            </w:pPr>
            <w:ins w:id="1078" w:author="Nair-Desai, Sameer" w:date="2022-02-02T11:34:00Z">
              <w:r w:rsidRPr="00D77E5C">
                <w:rPr>
                  <w:rFonts w:ascii="Times New Roman" w:hAnsi="Times New Roman" w:cs="Times New Roman"/>
                  <w:b/>
                  <w:bCs/>
                  <w:sz w:val="24"/>
                  <w:szCs w:val="24"/>
                </w:rPr>
                <w:t>Ma</w:t>
              </w:r>
              <w:r>
                <w:rPr>
                  <w:rFonts w:ascii="Times New Roman" w:hAnsi="Times New Roman" w:cs="Times New Roman"/>
                  <w:b/>
                  <w:bCs/>
                  <w:sz w:val="24"/>
                  <w:szCs w:val="24"/>
                </w:rPr>
                <w:t>x.</w:t>
              </w:r>
            </w:ins>
          </w:p>
        </w:tc>
      </w:tr>
      <w:tr w:rsidR="004D6CF2" w:rsidRPr="00D77E5C" w14:paraId="6A07353E" w14:textId="77777777" w:rsidTr="009C480D">
        <w:trPr>
          <w:trHeight w:val="242"/>
          <w:ins w:id="1079" w:author="Nair-Desai, Sameer" w:date="2022-02-02T11:34:00Z"/>
          <w:trPrChange w:id="1080" w:author="Xin, Weining" w:date="2022-02-03T15:12:00Z">
            <w:trPr>
              <w:trHeight w:val="242"/>
            </w:trPr>
          </w:trPrChange>
        </w:trPr>
        <w:tc>
          <w:tcPr>
            <w:tcW w:w="10447" w:type="dxa"/>
            <w:gridSpan w:val="7"/>
            <w:tcPrChange w:id="1081" w:author="Xin, Weining" w:date="2022-02-03T15:12:00Z">
              <w:tcPr>
                <w:tcW w:w="10447" w:type="dxa"/>
                <w:gridSpan w:val="7"/>
              </w:tcPr>
            </w:tcPrChange>
          </w:tcPr>
          <w:p w14:paraId="5FC37FB5" w14:textId="77777777" w:rsidR="004D6CF2" w:rsidRPr="00D77E5C" w:rsidRDefault="004D6CF2" w:rsidP="009C480D">
            <w:pPr>
              <w:jc w:val="center"/>
              <w:rPr>
                <w:ins w:id="1082" w:author="Nair-Desai, Sameer" w:date="2022-02-02T11:34:00Z"/>
                <w:rFonts w:ascii="Times New Roman" w:hAnsi="Times New Roman" w:cs="Times New Roman"/>
                <w:b/>
                <w:bCs/>
                <w:sz w:val="24"/>
                <w:szCs w:val="24"/>
              </w:rPr>
            </w:pPr>
            <w:ins w:id="1083" w:author="Nair-Desai, Sameer" w:date="2022-02-02T11:34:00Z">
              <w:r w:rsidRPr="00D77E5C">
                <w:rPr>
                  <w:rFonts w:ascii="Times New Roman" w:hAnsi="Times New Roman" w:cs="Times New Roman"/>
                  <w:b/>
                  <w:bCs/>
                  <w:sz w:val="24"/>
                  <w:szCs w:val="24"/>
                </w:rPr>
                <w:t>Doing Better in Excess</w:t>
              </w:r>
            </w:ins>
          </w:p>
        </w:tc>
      </w:tr>
      <w:tr w:rsidR="004D6CF2" w:rsidRPr="00D77E5C" w14:paraId="44DF5394" w14:textId="77777777" w:rsidTr="009C480D">
        <w:trPr>
          <w:ins w:id="1084" w:author="Nair-Desai, Sameer" w:date="2022-02-02T11:34:00Z"/>
        </w:trPr>
        <w:tc>
          <w:tcPr>
            <w:tcW w:w="3960" w:type="dxa"/>
            <w:tcPrChange w:id="1085" w:author="Xin, Weining" w:date="2022-02-03T15:12:00Z">
              <w:tcPr>
                <w:tcW w:w="3960" w:type="dxa"/>
              </w:tcPr>
            </w:tcPrChange>
          </w:tcPr>
          <w:p w14:paraId="31927A58" w14:textId="77777777" w:rsidR="004D6CF2" w:rsidRPr="00D77E5C" w:rsidRDefault="004D6CF2" w:rsidP="009C480D">
            <w:pPr>
              <w:rPr>
                <w:ins w:id="1086" w:author="Nair-Desai, Sameer" w:date="2022-02-02T11:34:00Z"/>
                <w:rFonts w:ascii="Times New Roman" w:hAnsi="Times New Roman" w:cs="Times New Roman"/>
                <w:sz w:val="24"/>
                <w:szCs w:val="24"/>
              </w:rPr>
            </w:pPr>
            <w:ins w:id="1087" w:author="Nair-Desai, Sameer" w:date="2022-02-02T11:34:00Z">
              <w:r>
                <w:rPr>
                  <w:rFonts w:ascii="Times New Roman" w:hAnsi="Times New Roman" w:cs="Times New Roman"/>
                  <w:sz w:val="24"/>
                  <w:szCs w:val="24"/>
                </w:rPr>
                <w:t>Population Density</w:t>
              </w:r>
            </w:ins>
          </w:p>
        </w:tc>
        <w:tc>
          <w:tcPr>
            <w:tcW w:w="1087" w:type="dxa"/>
            <w:tcPrChange w:id="1088" w:author="Xin, Weining" w:date="2022-02-03T15:12:00Z">
              <w:tcPr>
                <w:tcW w:w="1087" w:type="dxa"/>
              </w:tcPr>
            </w:tcPrChange>
          </w:tcPr>
          <w:p w14:paraId="5B6C4E3F" w14:textId="77777777" w:rsidR="004D6CF2" w:rsidRPr="00D77E5C" w:rsidRDefault="004D6CF2" w:rsidP="009C480D">
            <w:pPr>
              <w:jc w:val="center"/>
              <w:rPr>
                <w:ins w:id="1089" w:author="Nair-Desai, Sameer" w:date="2022-02-02T11:34:00Z"/>
                <w:rFonts w:ascii="Times New Roman" w:hAnsi="Times New Roman" w:cs="Times New Roman"/>
                <w:sz w:val="24"/>
                <w:szCs w:val="24"/>
              </w:rPr>
            </w:pPr>
            <w:ins w:id="1090" w:author="Nair-Desai, Sameer" w:date="2022-02-02T11:34:00Z">
              <w:r>
                <w:rPr>
                  <w:rFonts w:ascii="Times New Roman" w:hAnsi="Times New Roman" w:cs="Times New Roman"/>
                  <w:sz w:val="24"/>
                  <w:szCs w:val="24"/>
                </w:rPr>
                <w:t>92.4</w:t>
              </w:r>
            </w:ins>
          </w:p>
        </w:tc>
        <w:tc>
          <w:tcPr>
            <w:tcW w:w="1080" w:type="dxa"/>
            <w:tcPrChange w:id="1091" w:author="Xin, Weining" w:date="2022-02-03T15:12:00Z">
              <w:tcPr>
                <w:tcW w:w="1080" w:type="dxa"/>
              </w:tcPr>
            </w:tcPrChange>
          </w:tcPr>
          <w:p w14:paraId="65029D47" w14:textId="77777777" w:rsidR="004D6CF2" w:rsidRPr="00D77E5C" w:rsidRDefault="004D6CF2" w:rsidP="009C480D">
            <w:pPr>
              <w:jc w:val="center"/>
              <w:rPr>
                <w:ins w:id="1092" w:author="Nair-Desai, Sameer" w:date="2022-02-02T11:34:00Z"/>
                <w:rFonts w:ascii="Times New Roman" w:hAnsi="Times New Roman" w:cs="Times New Roman"/>
                <w:sz w:val="24"/>
                <w:szCs w:val="24"/>
              </w:rPr>
            </w:pPr>
            <w:ins w:id="1093" w:author="Nair-Desai, Sameer" w:date="2022-02-02T11:34:00Z">
              <w:r>
                <w:rPr>
                  <w:rFonts w:ascii="Times New Roman" w:hAnsi="Times New Roman" w:cs="Times New Roman"/>
                  <w:sz w:val="24"/>
                  <w:szCs w:val="24"/>
                </w:rPr>
                <w:t>119.4</w:t>
              </w:r>
            </w:ins>
          </w:p>
        </w:tc>
        <w:tc>
          <w:tcPr>
            <w:tcW w:w="1080" w:type="dxa"/>
            <w:tcPrChange w:id="1094" w:author="Xin, Weining" w:date="2022-02-03T15:12:00Z">
              <w:tcPr>
                <w:tcW w:w="1080" w:type="dxa"/>
              </w:tcPr>
            </w:tcPrChange>
          </w:tcPr>
          <w:p w14:paraId="30589731" w14:textId="77777777" w:rsidR="004D6CF2" w:rsidRPr="00D77E5C" w:rsidRDefault="004D6CF2" w:rsidP="009C480D">
            <w:pPr>
              <w:jc w:val="center"/>
              <w:rPr>
                <w:ins w:id="1095" w:author="Nair-Desai, Sameer" w:date="2022-02-02T11:34:00Z"/>
                <w:rFonts w:ascii="Times New Roman" w:hAnsi="Times New Roman" w:cs="Times New Roman"/>
                <w:sz w:val="24"/>
                <w:szCs w:val="24"/>
              </w:rPr>
            </w:pPr>
            <w:ins w:id="1096" w:author="Nair-Desai, Sameer" w:date="2022-02-02T11:34:00Z">
              <w:r>
                <w:rPr>
                  <w:rFonts w:ascii="Times New Roman" w:hAnsi="Times New Roman" w:cs="Times New Roman"/>
                  <w:sz w:val="24"/>
                  <w:szCs w:val="24"/>
                </w:rPr>
                <w:t>2.0</w:t>
              </w:r>
            </w:ins>
          </w:p>
        </w:tc>
        <w:tc>
          <w:tcPr>
            <w:tcW w:w="1080" w:type="dxa"/>
            <w:tcPrChange w:id="1097" w:author="Xin, Weining" w:date="2022-02-03T15:12:00Z">
              <w:tcPr>
                <w:tcW w:w="1080" w:type="dxa"/>
              </w:tcPr>
            </w:tcPrChange>
          </w:tcPr>
          <w:p w14:paraId="51AD09F1" w14:textId="77777777" w:rsidR="004D6CF2" w:rsidRPr="00D77E5C" w:rsidRDefault="004D6CF2" w:rsidP="009C480D">
            <w:pPr>
              <w:jc w:val="center"/>
              <w:rPr>
                <w:ins w:id="1098" w:author="Nair-Desai, Sameer" w:date="2022-02-02T11:34:00Z"/>
                <w:rFonts w:ascii="Times New Roman" w:hAnsi="Times New Roman" w:cs="Times New Roman"/>
                <w:sz w:val="24"/>
                <w:szCs w:val="24"/>
              </w:rPr>
            </w:pPr>
            <w:ins w:id="1099" w:author="Nair-Desai, Sameer" w:date="2022-02-02T11:34:00Z">
              <w:r>
                <w:rPr>
                  <w:rFonts w:ascii="Times New Roman" w:hAnsi="Times New Roman" w:cs="Times New Roman"/>
                  <w:sz w:val="24"/>
                  <w:szCs w:val="24"/>
                </w:rPr>
                <w:t>16.2</w:t>
              </w:r>
            </w:ins>
          </w:p>
        </w:tc>
        <w:tc>
          <w:tcPr>
            <w:tcW w:w="1080" w:type="dxa"/>
            <w:tcPrChange w:id="1100" w:author="Xin, Weining" w:date="2022-02-03T15:12:00Z">
              <w:tcPr>
                <w:tcW w:w="1080" w:type="dxa"/>
              </w:tcPr>
            </w:tcPrChange>
          </w:tcPr>
          <w:p w14:paraId="766345E7" w14:textId="77777777" w:rsidR="004D6CF2" w:rsidRPr="00D77E5C" w:rsidRDefault="004D6CF2" w:rsidP="009C480D">
            <w:pPr>
              <w:jc w:val="center"/>
              <w:rPr>
                <w:ins w:id="1101" w:author="Nair-Desai, Sameer" w:date="2022-02-02T11:34:00Z"/>
                <w:rFonts w:ascii="Times New Roman" w:hAnsi="Times New Roman" w:cs="Times New Roman"/>
                <w:sz w:val="24"/>
                <w:szCs w:val="24"/>
              </w:rPr>
            </w:pPr>
            <w:ins w:id="1102" w:author="Nair-Desai, Sameer" w:date="2022-02-02T11:34:00Z">
              <w:r>
                <w:rPr>
                  <w:rFonts w:ascii="Times New Roman" w:hAnsi="Times New Roman" w:cs="Times New Roman"/>
                  <w:sz w:val="24"/>
                  <w:szCs w:val="24"/>
                </w:rPr>
                <w:t>116.0</w:t>
              </w:r>
            </w:ins>
          </w:p>
        </w:tc>
        <w:tc>
          <w:tcPr>
            <w:tcW w:w="1080" w:type="dxa"/>
            <w:tcPrChange w:id="1103" w:author="Xin, Weining" w:date="2022-02-03T15:12:00Z">
              <w:tcPr>
                <w:tcW w:w="1080" w:type="dxa"/>
              </w:tcPr>
            </w:tcPrChange>
          </w:tcPr>
          <w:p w14:paraId="597DA993" w14:textId="77777777" w:rsidR="004D6CF2" w:rsidRPr="00D77E5C" w:rsidRDefault="004D6CF2" w:rsidP="009C480D">
            <w:pPr>
              <w:jc w:val="center"/>
              <w:rPr>
                <w:ins w:id="1104" w:author="Nair-Desai, Sameer" w:date="2022-02-02T11:34:00Z"/>
                <w:rFonts w:ascii="Times New Roman" w:hAnsi="Times New Roman" w:cs="Times New Roman"/>
                <w:sz w:val="24"/>
                <w:szCs w:val="24"/>
              </w:rPr>
            </w:pPr>
            <w:ins w:id="1105" w:author="Nair-Desai, Sameer" w:date="2022-02-02T11:34:00Z">
              <w:r>
                <w:rPr>
                  <w:rFonts w:ascii="Times New Roman" w:hAnsi="Times New Roman" w:cs="Times New Roman"/>
                  <w:sz w:val="24"/>
                  <w:szCs w:val="24"/>
                </w:rPr>
                <w:t>402.6</w:t>
              </w:r>
            </w:ins>
          </w:p>
        </w:tc>
      </w:tr>
      <w:tr w:rsidR="004D6CF2" w:rsidRPr="00D77E5C" w14:paraId="035281BB" w14:textId="77777777" w:rsidTr="009C480D">
        <w:trPr>
          <w:ins w:id="1106" w:author="Nair-Desai, Sameer" w:date="2022-02-02T11:34:00Z"/>
        </w:trPr>
        <w:tc>
          <w:tcPr>
            <w:tcW w:w="3960" w:type="dxa"/>
            <w:tcPrChange w:id="1107" w:author="Xin, Weining" w:date="2022-02-03T15:12:00Z">
              <w:tcPr>
                <w:tcW w:w="3960" w:type="dxa"/>
              </w:tcPr>
            </w:tcPrChange>
          </w:tcPr>
          <w:p w14:paraId="4696332D" w14:textId="77777777" w:rsidR="004D6CF2" w:rsidRPr="00D77E5C" w:rsidRDefault="004D6CF2" w:rsidP="009C480D">
            <w:pPr>
              <w:rPr>
                <w:ins w:id="1108" w:author="Nair-Desai, Sameer" w:date="2022-02-02T11:34:00Z"/>
                <w:rFonts w:ascii="Times New Roman" w:hAnsi="Times New Roman" w:cs="Times New Roman"/>
                <w:sz w:val="24"/>
                <w:szCs w:val="24"/>
              </w:rPr>
            </w:pPr>
            <w:ins w:id="1109" w:author="Nair-Desai, Sameer" w:date="2022-02-02T11:34:00Z">
              <w:r>
                <w:rPr>
                  <w:rFonts w:ascii="Times New Roman" w:hAnsi="Times New Roman" w:cs="Times New Roman"/>
                  <w:sz w:val="24"/>
                  <w:szCs w:val="24"/>
                </w:rPr>
                <w:t>Urban Population Share</w:t>
              </w:r>
            </w:ins>
          </w:p>
        </w:tc>
        <w:tc>
          <w:tcPr>
            <w:tcW w:w="1087" w:type="dxa"/>
            <w:tcPrChange w:id="1110" w:author="Xin, Weining" w:date="2022-02-03T15:12:00Z">
              <w:tcPr>
                <w:tcW w:w="1087" w:type="dxa"/>
              </w:tcPr>
            </w:tcPrChange>
          </w:tcPr>
          <w:p w14:paraId="0B361A18" w14:textId="77777777" w:rsidR="004D6CF2" w:rsidRPr="00D77E5C" w:rsidRDefault="004D6CF2" w:rsidP="009C480D">
            <w:pPr>
              <w:jc w:val="center"/>
              <w:rPr>
                <w:ins w:id="1111" w:author="Nair-Desai, Sameer" w:date="2022-02-02T11:34:00Z"/>
                <w:rFonts w:ascii="Times New Roman" w:hAnsi="Times New Roman" w:cs="Times New Roman"/>
                <w:sz w:val="24"/>
                <w:szCs w:val="24"/>
              </w:rPr>
            </w:pPr>
            <w:ins w:id="1112" w:author="Nair-Desai, Sameer" w:date="2022-02-02T11:34:00Z">
              <w:r>
                <w:rPr>
                  <w:rFonts w:ascii="Times New Roman" w:hAnsi="Times New Roman" w:cs="Times New Roman"/>
                  <w:sz w:val="24"/>
                  <w:szCs w:val="24"/>
                </w:rPr>
                <w:t>79.7</w:t>
              </w:r>
            </w:ins>
          </w:p>
        </w:tc>
        <w:tc>
          <w:tcPr>
            <w:tcW w:w="1080" w:type="dxa"/>
            <w:tcPrChange w:id="1113" w:author="Xin, Weining" w:date="2022-02-03T15:12:00Z">
              <w:tcPr>
                <w:tcW w:w="1080" w:type="dxa"/>
              </w:tcPr>
            </w:tcPrChange>
          </w:tcPr>
          <w:p w14:paraId="3593CEE8" w14:textId="77777777" w:rsidR="004D6CF2" w:rsidRPr="00D77E5C" w:rsidRDefault="004D6CF2" w:rsidP="009C480D">
            <w:pPr>
              <w:jc w:val="center"/>
              <w:rPr>
                <w:ins w:id="1114" w:author="Nair-Desai, Sameer" w:date="2022-02-02T11:34:00Z"/>
                <w:rFonts w:ascii="Times New Roman" w:hAnsi="Times New Roman" w:cs="Times New Roman"/>
                <w:sz w:val="24"/>
                <w:szCs w:val="24"/>
              </w:rPr>
            </w:pPr>
            <w:ins w:id="1115" w:author="Nair-Desai, Sameer" w:date="2022-02-02T11:34:00Z">
              <w:r>
                <w:rPr>
                  <w:rFonts w:ascii="Times New Roman" w:hAnsi="Times New Roman" w:cs="Times New Roman"/>
                  <w:sz w:val="24"/>
                  <w:szCs w:val="24"/>
                </w:rPr>
                <w:t>10.8</w:t>
              </w:r>
            </w:ins>
          </w:p>
        </w:tc>
        <w:tc>
          <w:tcPr>
            <w:tcW w:w="1080" w:type="dxa"/>
            <w:tcPrChange w:id="1116" w:author="Xin, Weining" w:date="2022-02-03T15:12:00Z">
              <w:tcPr>
                <w:tcW w:w="1080" w:type="dxa"/>
              </w:tcPr>
            </w:tcPrChange>
          </w:tcPr>
          <w:p w14:paraId="02755900" w14:textId="77777777" w:rsidR="004D6CF2" w:rsidRPr="00D77E5C" w:rsidRDefault="004D6CF2" w:rsidP="009C480D">
            <w:pPr>
              <w:jc w:val="center"/>
              <w:rPr>
                <w:ins w:id="1117" w:author="Nair-Desai, Sameer" w:date="2022-02-02T11:34:00Z"/>
                <w:rFonts w:ascii="Times New Roman" w:hAnsi="Times New Roman" w:cs="Times New Roman"/>
                <w:sz w:val="24"/>
                <w:szCs w:val="24"/>
              </w:rPr>
            </w:pPr>
            <w:ins w:id="1118" w:author="Nair-Desai, Sameer" w:date="2022-02-02T11:34:00Z">
              <w:r>
                <w:rPr>
                  <w:rFonts w:ascii="Times New Roman" w:hAnsi="Times New Roman" w:cs="Times New Roman"/>
                  <w:sz w:val="24"/>
                  <w:szCs w:val="24"/>
                </w:rPr>
                <w:t>63.2</w:t>
              </w:r>
            </w:ins>
          </w:p>
        </w:tc>
        <w:tc>
          <w:tcPr>
            <w:tcW w:w="1080" w:type="dxa"/>
            <w:tcPrChange w:id="1119" w:author="Xin, Weining" w:date="2022-02-03T15:12:00Z">
              <w:tcPr>
                <w:tcW w:w="1080" w:type="dxa"/>
              </w:tcPr>
            </w:tcPrChange>
          </w:tcPr>
          <w:p w14:paraId="6AE409BF" w14:textId="77777777" w:rsidR="004D6CF2" w:rsidRPr="00D77E5C" w:rsidRDefault="004D6CF2" w:rsidP="009C480D">
            <w:pPr>
              <w:jc w:val="center"/>
              <w:rPr>
                <w:ins w:id="1120" w:author="Nair-Desai, Sameer" w:date="2022-02-02T11:34:00Z"/>
                <w:rFonts w:ascii="Times New Roman" w:hAnsi="Times New Roman" w:cs="Times New Roman"/>
                <w:sz w:val="24"/>
                <w:szCs w:val="24"/>
              </w:rPr>
            </w:pPr>
            <w:ins w:id="1121" w:author="Nair-Desai, Sameer" w:date="2022-02-02T11:34:00Z">
              <w:r>
                <w:rPr>
                  <w:rFonts w:ascii="Times New Roman" w:hAnsi="Times New Roman" w:cs="Times New Roman"/>
                  <w:sz w:val="24"/>
                  <w:szCs w:val="24"/>
                </w:rPr>
                <w:t>70.3</w:t>
              </w:r>
            </w:ins>
          </w:p>
        </w:tc>
        <w:tc>
          <w:tcPr>
            <w:tcW w:w="1080" w:type="dxa"/>
            <w:tcPrChange w:id="1122" w:author="Xin, Weining" w:date="2022-02-03T15:12:00Z">
              <w:tcPr>
                <w:tcW w:w="1080" w:type="dxa"/>
              </w:tcPr>
            </w:tcPrChange>
          </w:tcPr>
          <w:p w14:paraId="4956DFCC" w14:textId="77777777" w:rsidR="004D6CF2" w:rsidRPr="00D77E5C" w:rsidRDefault="004D6CF2" w:rsidP="009C480D">
            <w:pPr>
              <w:jc w:val="center"/>
              <w:rPr>
                <w:ins w:id="1123" w:author="Nair-Desai, Sameer" w:date="2022-02-02T11:34:00Z"/>
                <w:rFonts w:ascii="Times New Roman" w:hAnsi="Times New Roman" w:cs="Times New Roman"/>
                <w:sz w:val="24"/>
                <w:szCs w:val="24"/>
              </w:rPr>
            </w:pPr>
            <w:ins w:id="1124" w:author="Nair-Desai, Sameer" w:date="2022-02-02T11:34:00Z">
              <w:r>
                <w:rPr>
                  <w:rFonts w:ascii="Times New Roman" w:hAnsi="Times New Roman" w:cs="Times New Roman"/>
                  <w:sz w:val="24"/>
                  <w:szCs w:val="24"/>
                </w:rPr>
                <w:t>87.0</w:t>
              </w:r>
            </w:ins>
          </w:p>
        </w:tc>
        <w:tc>
          <w:tcPr>
            <w:tcW w:w="1080" w:type="dxa"/>
            <w:tcPrChange w:id="1125" w:author="Xin, Weining" w:date="2022-02-03T15:12:00Z">
              <w:tcPr>
                <w:tcW w:w="1080" w:type="dxa"/>
              </w:tcPr>
            </w:tcPrChange>
          </w:tcPr>
          <w:p w14:paraId="24D465CF" w14:textId="77777777" w:rsidR="004D6CF2" w:rsidRPr="00D77E5C" w:rsidRDefault="004D6CF2" w:rsidP="009C480D">
            <w:pPr>
              <w:jc w:val="center"/>
              <w:rPr>
                <w:ins w:id="1126" w:author="Nair-Desai, Sameer" w:date="2022-02-02T11:34:00Z"/>
                <w:rFonts w:ascii="Times New Roman" w:hAnsi="Times New Roman" w:cs="Times New Roman"/>
                <w:sz w:val="24"/>
                <w:szCs w:val="24"/>
              </w:rPr>
            </w:pPr>
            <w:ins w:id="1127" w:author="Nair-Desai, Sameer" w:date="2022-02-02T11:34:00Z">
              <w:r>
                <w:rPr>
                  <w:rFonts w:ascii="Times New Roman" w:hAnsi="Times New Roman" w:cs="Times New Roman"/>
                  <w:sz w:val="24"/>
                  <w:szCs w:val="24"/>
                </w:rPr>
                <w:t>95.3</w:t>
              </w:r>
            </w:ins>
          </w:p>
        </w:tc>
      </w:tr>
      <w:tr w:rsidR="004D6CF2" w:rsidRPr="00D77E5C" w14:paraId="1D4C939C" w14:textId="77777777" w:rsidTr="009C480D">
        <w:trPr>
          <w:ins w:id="1128" w:author="Nair-Desai, Sameer" w:date="2022-02-02T11:34:00Z"/>
        </w:trPr>
        <w:tc>
          <w:tcPr>
            <w:tcW w:w="3960" w:type="dxa"/>
            <w:tcPrChange w:id="1129" w:author="Xin, Weining" w:date="2022-02-03T15:12:00Z">
              <w:tcPr>
                <w:tcW w:w="3960" w:type="dxa"/>
              </w:tcPr>
            </w:tcPrChange>
          </w:tcPr>
          <w:p w14:paraId="0F479A02" w14:textId="77777777" w:rsidR="004D6CF2" w:rsidRPr="00D77E5C" w:rsidRDefault="004D6CF2" w:rsidP="009C480D">
            <w:pPr>
              <w:rPr>
                <w:ins w:id="1130" w:author="Nair-Desai, Sameer" w:date="2022-02-02T11:34:00Z"/>
                <w:rFonts w:ascii="Times New Roman" w:hAnsi="Times New Roman" w:cs="Times New Roman"/>
                <w:sz w:val="24"/>
                <w:szCs w:val="24"/>
              </w:rPr>
            </w:pPr>
            <w:ins w:id="1131" w:author="Nair-Desai, Sameer" w:date="2022-02-02T11:34:00Z">
              <w:r>
                <w:rPr>
                  <w:rFonts w:ascii="Times New Roman" w:hAnsi="Times New Roman" w:cs="Times New Roman"/>
                  <w:sz w:val="24"/>
                  <w:szCs w:val="24"/>
                </w:rPr>
                <w:t>Aged 65+ Population Share</w:t>
              </w:r>
            </w:ins>
          </w:p>
        </w:tc>
        <w:tc>
          <w:tcPr>
            <w:tcW w:w="1087" w:type="dxa"/>
            <w:tcPrChange w:id="1132" w:author="Xin, Weining" w:date="2022-02-03T15:12:00Z">
              <w:tcPr>
                <w:tcW w:w="1087" w:type="dxa"/>
              </w:tcPr>
            </w:tcPrChange>
          </w:tcPr>
          <w:p w14:paraId="48EC059C" w14:textId="77777777" w:rsidR="004D6CF2" w:rsidRPr="00D77E5C" w:rsidRDefault="004D6CF2" w:rsidP="009C480D">
            <w:pPr>
              <w:jc w:val="center"/>
              <w:rPr>
                <w:ins w:id="1133" w:author="Nair-Desai, Sameer" w:date="2022-02-02T11:34:00Z"/>
                <w:rFonts w:ascii="Times New Roman" w:hAnsi="Times New Roman" w:cs="Times New Roman"/>
                <w:sz w:val="24"/>
                <w:szCs w:val="24"/>
              </w:rPr>
            </w:pPr>
            <w:ins w:id="1134" w:author="Nair-Desai, Sameer" w:date="2022-02-02T11:34:00Z">
              <w:r>
                <w:rPr>
                  <w:rFonts w:ascii="Times New Roman" w:hAnsi="Times New Roman" w:cs="Times New Roman"/>
                  <w:sz w:val="24"/>
                  <w:szCs w:val="24"/>
                </w:rPr>
                <w:t>11.7</w:t>
              </w:r>
            </w:ins>
          </w:p>
        </w:tc>
        <w:tc>
          <w:tcPr>
            <w:tcW w:w="1080" w:type="dxa"/>
            <w:tcPrChange w:id="1135" w:author="Xin, Weining" w:date="2022-02-03T15:12:00Z">
              <w:tcPr>
                <w:tcW w:w="1080" w:type="dxa"/>
              </w:tcPr>
            </w:tcPrChange>
          </w:tcPr>
          <w:p w14:paraId="21A01C12" w14:textId="77777777" w:rsidR="004D6CF2" w:rsidRPr="00D77E5C" w:rsidRDefault="004D6CF2" w:rsidP="009C480D">
            <w:pPr>
              <w:jc w:val="center"/>
              <w:rPr>
                <w:ins w:id="1136" w:author="Nair-Desai, Sameer" w:date="2022-02-02T11:34:00Z"/>
                <w:rFonts w:ascii="Times New Roman" w:hAnsi="Times New Roman" w:cs="Times New Roman"/>
                <w:sz w:val="24"/>
                <w:szCs w:val="24"/>
              </w:rPr>
            </w:pPr>
            <w:ins w:id="1137" w:author="Nair-Desai, Sameer" w:date="2022-02-02T11:34:00Z">
              <w:r>
                <w:rPr>
                  <w:rFonts w:ascii="Times New Roman" w:hAnsi="Times New Roman" w:cs="Times New Roman"/>
                  <w:sz w:val="24"/>
                  <w:szCs w:val="24"/>
                </w:rPr>
                <w:t>6.3</w:t>
              </w:r>
            </w:ins>
          </w:p>
        </w:tc>
        <w:tc>
          <w:tcPr>
            <w:tcW w:w="1080" w:type="dxa"/>
            <w:tcPrChange w:id="1138" w:author="Xin, Weining" w:date="2022-02-03T15:12:00Z">
              <w:tcPr>
                <w:tcW w:w="1080" w:type="dxa"/>
              </w:tcPr>
            </w:tcPrChange>
          </w:tcPr>
          <w:p w14:paraId="1661B5AF" w14:textId="77777777" w:rsidR="004D6CF2" w:rsidRPr="00D77E5C" w:rsidRDefault="004D6CF2" w:rsidP="009C480D">
            <w:pPr>
              <w:jc w:val="center"/>
              <w:rPr>
                <w:ins w:id="1139" w:author="Nair-Desai, Sameer" w:date="2022-02-02T11:34:00Z"/>
                <w:rFonts w:ascii="Times New Roman" w:hAnsi="Times New Roman" w:cs="Times New Roman"/>
                <w:sz w:val="24"/>
                <w:szCs w:val="24"/>
              </w:rPr>
            </w:pPr>
            <w:ins w:id="1140" w:author="Nair-Desai, Sameer" w:date="2022-02-02T11:34:00Z">
              <w:r>
                <w:rPr>
                  <w:rFonts w:ascii="Times New Roman" w:hAnsi="Times New Roman" w:cs="Times New Roman"/>
                  <w:sz w:val="24"/>
                  <w:szCs w:val="24"/>
                </w:rPr>
                <w:t>2.4</w:t>
              </w:r>
            </w:ins>
          </w:p>
        </w:tc>
        <w:tc>
          <w:tcPr>
            <w:tcW w:w="1080" w:type="dxa"/>
            <w:tcPrChange w:id="1141" w:author="Xin, Weining" w:date="2022-02-03T15:12:00Z">
              <w:tcPr>
                <w:tcW w:w="1080" w:type="dxa"/>
              </w:tcPr>
            </w:tcPrChange>
          </w:tcPr>
          <w:p w14:paraId="3D83B791" w14:textId="77777777" w:rsidR="004D6CF2" w:rsidRPr="00D77E5C" w:rsidRDefault="004D6CF2" w:rsidP="009C480D">
            <w:pPr>
              <w:jc w:val="center"/>
              <w:rPr>
                <w:ins w:id="1142" w:author="Nair-Desai, Sameer" w:date="2022-02-02T11:34:00Z"/>
                <w:rFonts w:ascii="Times New Roman" w:hAnsi="Times New Roman" w:cs="Times New Roman"/>
                <w:sz w:val="24"/>
                <w:szCs w:val="24"/>
              </w:rPr>
            </w:pPr>
            <w:ins w:id="1143" w:author="Nair-Desai, Sameer" w:date="2022-02-02T11:34:00Z">
              <w:r>
                <w:rPr>
                  <w:rFonts w:ascii="Times New Roman" w:hAnsi="Times New Roman" w:cs="Times New Roman"/>
                  <w:sz w:val="24"/>
                  <w:szCs w:val="24"/>
                </w:rPr>
                <w:t>6.7</w:t>
              </w:r>
            </w:ins>
          </w:p>
        </w:tc>
        <w:tc>
          <w:tcPr>
            <w:tcW w:w="1080" w:type="dxa"/>
            <w:tcPrChange w:id="1144" w:author="Xin, Weining" w:date="2022-02-03T15:12:00Z">
              <w:tcPr>
                <w:tcW w:w="1080" w:type="dxa"/>
              </w:tcPr>
            </w:tcPrChange>
          </w:tcPr>
          <w:p w14:paraId="012609F9" w14:textId="77777777" w:rsidR="004D6CF2" w:rsidRPr="00D77E5C" w:rsidRDefault="004D6CF2" w:rsidP="009C480D">
            <w:pPr>
              <w:jc w:val="center"/>
              <w:rPr>
                <w:ins w:id="1145" w:author="Nair-Desai, Sameer" w:date="2022-02-02T11:34:00Z"/>
                <w:rFonts w:ascii="Times New Roman" w:hAnsi="Times New Roman" w:cs="Times New Roman"/>
                <w:sz w:val="24"/>
                <w:szCs w:val="24"/>
              </w:rPr>
            </w:pPr>
            <w:ins w:id="1146" w:author="Nair-Desai, Sameer" w:date="2022-02-02T11:34:00Z">
              <w:r>
                <w:rPr>
                  <w:rFonts w:ascii="Times New Roman" w:hAnsi="Times New Roman" w:cs="Times New Roman"/>
                  <w:sz w:val="24"/>
                  <w:szCs w:val="24"/>
                </w:rPr>
                <w:t>16.4</w:t>
              </w:r>
            </w:ins>
          </w:p>
        </w:tc>
        <w:tc>
          <w:tcPr>
            <w:tcW w:w="1080" w:type="dxa"/>
            <w:tcPrChange w:id="1147" w:author="Xin, Weining" w:date="2022-02-03T15:12:00Z">
              <w:tcPr>
                <w:tcW w:w="1080" w:type="dxa"/>
              </w:tcPr>
            </w:tcPrChange>
          </w:tcPr>
          <w:p w14:paraId="2B595632" w14:textId="77777777" w:rsidR="004D6CF2" w:rsidRPr="00D77E5C" w:rsidRDefault="004D6CF2" w:rsidP="009C480D">
            <w:pPr>
              <w:jc w:val="center"/>
              <w:rPr>
                <w:ins w:id="1148" w:author="Nair-Desai, Sameer" w:date="2022-02-02T11:34:00Z"/>
                <w:rFonts w:ascii="Times New Roman" w:hAnsi="Times New Roman" w:cs="Times New Roman"/>
                <w:sz w:val="24"/>
                <w:szCs w:val="24"/>
              </w:rPr>
            </w:pPr>
            <w:ins w:id="1149" w:author="Nair-Desai, Sameer" w:date="2022-02-02T11:34:00Z">
              <w:r>
                <w:rPr>
                  <w:rFonts w:ascii="Times New Roman" w:hAnsi="Times New Roman" w:cs="Times New Roman"/>
                  <w:sz w:val="24"/>
                  <w:szCs w:val="24"/>
                </w:rPr>
                <w:t>19.7</w:t>
              </w:r>
            </w:ins>
          </w:p>
        </w:tc>
      </w:tr>
      <w:tr w:rsidR="004D6CF2" w:rsidRPr="00D77E5C" w14:paraId="7569D927" w14:textId="77777777" w:rsidTr="009C480D">
        <w:trPr>
          <w:ins w:id="1150" w:author="Nair-Desai, Sameer" w:date="2022-02-02T11:34:00Z"/>
        </w:trPr>
        <w:tc>
          <w:tcPr>
            <w:tcW w:w="3960" w:type="dxa"/>
            <w:tcPrChange w:id="1151" w:author="Xin, Weining" w:date="2022-02-03T15:12:00Z">
              <w:tcPr>
                <w:tcW w:w="3960" w:type="dxa"/>
              </w:tcPr>
            </w:tcPrChange>
          </w:tcPr>
          <w:p w14:paraId="1DC785AD" w14:textId="77777777" w:rsidR="004D6CF2" w:rsidRPr="00D77E5C" w:rsidRDefault="004D6CF2" w:rsidP="009C480D">
            <w:pPr>
              <w:rPr>
                <w:ins w:id="1152" w:author="Nair-Desai, Sameer" w:date="2022-02-02T11:34:00Z"/>
                <w:rFonts w:ascii="Times New Roman" w:hAnsi="Times New Roman" w:cs="Times New Roman"/>
                <w:sz w:val="24"/>
                <w:szCs w:val="24"/>
              </w:rPr>
            </w:pPr>
            <w:ins w:id="1153" w:author="Nair-Desai, Sameer" w:date="2022-02-02T11:34:00Z">
              <w:r>
                <w:rPr>
                  <w:rFonts w:ascii="Times New Roman" w:hAnsi="Times New Roman" w:cs="Times New Roman"/>
                  <w:sz w:val="24"/>
                  <w:szCs w:val="24"/>
                </w:rPr>
                <w:t>GDP per Capita</w:t>
              </w:r>
            </w:ins>
          </w:p>
        </w:tc>
        <w:tc>
          <w:tcPr>
            <w:tcW w:w="1087" w:type="dxa"/>
            <w:tcPrChange w:id="1154" w:author="Xin, Weining" w:date="2022-02-03T15:12:00Z">
              <w:tcPr>
                <w:tcW w:w="1087" w:type="dxa"/>
              </w:tcPr>
            </w:tcPrChange>
          </w:tcPr>
          <w:p w14:paraId="0A60104F" w14:textId="77777777" w:rsidR="004D6CF2" w:rsidRPr="00D77E5C" w:rsidRDefault="004D6CF2" w:rsidP="009C480D">
            <w:pPr>
              <w:jc w:val="center"/>
              <w:rPr>
                <w:ins w:id="1155" w:author="Nair-Desai, Sameer" w:date="2022-02-02T11:34:00Z"/>
                <w:rFonts w:ascii="Times New Roman" w:hAnsi="Times New Roman" w:cs="Times New Roman"/>
                <w:sz w:val="24"/>
                <w:szCs w:val="24"/>
              </w:rPr>
            </w:pPr>
            <w:ins w:id="1156" w:author="Nair-Desai, Sameer" w:date="2022-02-02T11:34:00Z">
              <w:r>
                <w:rPr>
                  <w:rFonts w:ascii="Times New Roman" w:hAnsi="Times New Roman" w:cs="Times New Roman"/>
                  <w:sz w:val="24"/>
                  <w:szCs w:val="24"/>
                </w:rPr>
                <w:t>34,920.2</w:t>
              </w:r>
            </w:ins>
          </w:p>
        </w:tc>
        <w:tc>
          <w:tcPr>
            <w:tcW w:w="1080" w:type="dxa"/>
            <w:tcPrChange w:id="1157" w:author="Xin, Weining" w:date="2022-02-03T15:12:00Z">
              <w:tcPr>
                <w:tcW w:w="1080" w:type="dxa"/>
              </w:tcPr>
            </w:tcPrChange>
          </w:tcPr>
          <w:p w14:paraId="225E695A" w14:textId="77777777" w:rsidR="004D6CF2" w:rsidRPr="00D77E5C" w:rsidRDefault="004D6CF2" w:rsidP="009C480D">
            <w:pPr>
              <w:jc w:val="center"/>
              <w:rPr>
                <w:ins w:id="1158" w:author="Nair-Desai, Sameer" w:date="2022-02-02T11:34:00Z"/>
                <w:rFonts w:ascii="Times New Roman" w:hAnsi="Times New Roman" w:cs="Times New Roman"/>
                <w:sz w:val="24"/>
                <w:szCs w:val="24"/>
              </w:rPr>
            </w:pPr>
            <w:ins w:id="1159" w:author="Nair-Desai, Sameer" w:date="2022-02-02T11:34:00Z">
              <w:r>
                <w:rPr>
                  <w:rFonts w:ascii="Times New Roman" w:hAnsi="Times New Roman" w:cs="Times New Roman"/>
                  <w:sz w:val="24"/>
                  <w:szCs w:val="24"/>
                </w:rPr>
                <w:t>15,856.7</w:t>
              </w:r>
            </w:ins>
          </w:p>
        </w:tc>
        <w:tc>
          <w:tcPr>
            <w:tcW w:w="1080" w:type="dxa"/>
            <w:tcPrChange w:id="1160" w:author="Xin, Weining" w:date="2022-02-03T15:12:00Z">
              <w:tcPr>
                <w:tcW w:w="1080" w:type="dxa"/>
              </w:tcPr>
            </w:tcPrChange>
          </w:tcPr>
          <w:p w14:paraId="1AFC57D5" w14:textId="77777777" w:rsidR="004D6CF2" w:rsidRPr="00D77E5C" w:rsidRDefault="004D6CF2" w:rsidP="009C480D">
            <w:pPr>
              <w:jc w:val="center"/>
              <w:rPr>
                <w:ins w:id="1161" w:author="Nair-Desai, Sameer" w:date="2022-02-02T11:34:00Z"/>
                <w:rFonts w:ascii="Times New Roman" w:hAnsi="Times New Roman" w:cs="Times New Roman"/>
                <w:sz w:val="24"/>
                <w:szCs w:val="24"/>
              </w:rPr>
            </w:pPr>
            <w:ins w:id="1162" w:author="Nair-Desai, Sameer" w:date="2022-02-02T11:34:00Z">
              <w:r>
                <w:rPr>
                  <w:rFonts w:ascii="Times New Roman" w:hAnsi="Times New Roman" w:cs="Times New Roman"/>
                  <w:sz w:val="24"/>
                  <w:szCs w:val="24"/>
                </w:rPr>
                <w:t>11,840.9</w:t>
              </w:r>
            </w:ins>
          </w:p>
        </w:tc>
        <w:tc>
          <w:tcPr>
            <w:tcW w:w="1080" w:type="dxa"/>
            <w:tcPrChange w:id="1163" w:author="Xin, Weining" w:date="2022-02-03T15:12:00Z">
              <w:tcPr>
                <w:tcW w:w="1080" w:type="dxa"/>
              </w:tcPr>
            </w:tcPrChange>
          </w:tcPr>
          <w:p w14:paraId="5DC25610" w14:textId="77777777" w:rsidR="004D6CF2" w:rsidRPr="00D77E5C" w:rsidRDefault="004D6CF2" w:rsidP="009C480D">
            <w:pPr>
              <w:jc w:val="center"/>
              <w:rPr>
                <w:ins w:id="1164" w:author="Nair-Desai, Sameer" w:date="2022-02-02T11:34:00Z"/>
                <w:rFonts w:ascii="Times New Roman" w:hAnsi="Times New Roman" w:cs="Times New Roman"/>
                <w:sz w:val="24"/>
                <w:szCs w:val="24"/>
              </w:rPr>
            </w:pPr>
            <w:ins w:id="1165" w:author="Nair-Desai, Sameer" w:date="2022-02-02T11:34:00Z">
              <w:r>
                <w:rPr>
                  <w:rFonts w:ascii="Times New Roman" w:hAnsi="Times New Roman" w:cs="Times New Roman"/>
                  <w:sz w:val="24"/>
                  <w:szCs w:val="24"/>
                </w:rPr>
                <w:t>23,402.3</w:t>
              </w:r>
            </w:ins>
          </w:p>
        </w:tc>
        <w:tc>
          <w:tcPr>
            <w:tcW w:w="1080" w:type="dxa"/>
            <w:tcPrChange w:id="1166" w:author="Xin, Weining" w:date="2022-02-03T15:12:00Z">
              <w:tcPr>
                <w:tcW w:w="1080" w:type="dxa"/>
              </w:tcPr>
            </w:tcPrChange>
          </w:tcPr>
          <w:p w14:paraId="036C978B" w14:textId="77777777" w:rsidR="004D6CF2" w:rsidRPr="00D77E5C" w:rsidRDefault="004D6CF2" w:rsidP="009C480D">
            <w:pPr>
              <w:jc w:val="center"/>
              <w:rPr>
                <w:ins w:id="1167" w:author="Nair-Desai, Sameer" w:date="2022-02-02T11:34:00Z"/>
                <w:rFonts w:ascii="Times New Roman" w:hAnsi="Times New Roman" w:cs="Times New Roman"/>
                <w:sz w:val="24"/>
                <w:szCs w:val="24"/>
              </w:rPr>
            </w:pPr>
            <w:ins w:id="1168" w:author="Nair-Desai, Sameer" w:date="2022-02-02T11:34:00Z">
              <w:r>
                <w:rPr>
                  <w:rFonts w:ascii="Times New Roman" w:hAnsi="Times New Roman" w:cs="Times New Roman"/>
                  <w:sz w:val="24"/>
                  <w:szCs w:val="24"/>
                </w:rPr>
                <w:t>42,664.6</w:t>
              </w:r>
            </w:ins>
          </w:p>
        </w:tc>
        <w:tc>
          <w:tcPr>
            <w:tcW w:w="1080" w:type="dxa"/>
            <w:tcPrChange w:id="1169" w:author="Xin, Weining" w:date="2022-02-03T15:12:00Z">
              <w:tcPr>
                <w:tcW w:w="1080" w:type="dxa"/>
              </w:tcPr>
            </w:tcPrChange>
          </w:tcPr>
          <w:p w14:paraId="77FE64B1" w14:textId="77777777" w:rsidR="004D6CF2" w:rsidRPr="00D77E5C" w:rsidRDefault="004D6CF2" w:rsidP="009C480D">
            <w:pPr>
              <w:jc w:val="center"/>
              <w:rPr>
                <w:ins w:id="1170" w:author="Nair-Desai, Sameer" w:date="2022-02-02T11:34:00Z"/>
                <w:rFonts w:ascii="Times New Roman" w:hAnsi="Times New Roman" w:cs="Times New Roman"/>
                <w:sz w:val="24"/>
                <w:szCs w:val="24"/>
              </w:rPr>
            </w:pPr>
            <w:ins w:id="1171" w:author="Nair-Desai, Sameer" w:date="2022-02-02T11:34:00Z">
              <w:r>
                <w:rPr>
                  <w:rFonts w:ascii="Times New Roman" w:hAnsi="Times New Roman" w:cs="Times New Roman"/>
                  <w:sz w:val="24"/>
                  <w:szCs w:val="24"/>
                </w:rPr>
                <w:t>67,355.3</w:t>
              </w:r>
            </w:ins>
          </w:p>
        </w:tc>
      </w:tr>
      <w:tr w:rsidR="004D6CF2" w:rsidRPr="00D77E5C" w14:paraId="0A79466B" w14:textId="77777777" w:rsidTr="009C480D">
        <w:trPr>
          <w:ins w:id="1172" w:author="Nair-Desai, Sameer" w:date="2022-02-02T11:34:00Z"/>
        </w:trPr>
        <w:tc>
          <w:tcPr>
            <w:tcW w:w="3960" w:type="dxa"/>
            <w:tcPrChange w:id="1173" w:author="Xin, Weining" w:date="2022-02-03T15:12:00Z">
              <w:tcPr>
                <w:tcW w:w="3960" w:type="dxa"/>
              </w:tcPr>
            </w:tcPrChange>
          </w:tcPr>
          <w:p w14:paraId="78BC9AEF" w14:textId="77777777" w:rsidR="004D6CF2" w:rsidRPr="00D77E5C" w:rsidRDefault="004D6CF2" w:rsidP="009C480D">
            <w:pPr>
              <w:rPr>
                <w:ins w:id="1174" w:author="Nair-Desai, Sameer" w:date="2022-02-02T11:34:00Z"/>
                <w:rFonts w:ascii="Times New Roman" w:hAnsi="Times New Roman" w:cs="Times New Roman"/>
                <w:sz w:val="24"/>
                <w:szCs w:val="24"/>
              </w:rPr>
            </w:pPr>
            <w:ins w:id="1175" w:author="Nair-Desai, Sameer" w:date="2022-02-02T11:34:00Z">
              <w:r>
                <w:rPr>
                  <w:rFonts w:ascii="Times New Roman" w:hAnsi="Times New Roman" w:cs="Times New Roman"/>
                  <w:sz w:val="24"/>
                  <w:szCs w:val="24"/>
                </w:rPr>
                <w:t>Rule of Law</w:t>
              </w:r>
            </w:ins>
          </w:p>
        </w:tc>
        <w:tc>
          <w:tcPr>
            <w:tcW w:w="1087" w:type="dxa"/>
            <w:tcPrChange w:id="1176" w:author="Xin, Weining" w:date="2022-02-03T15:12:00Z">
              <w:tcPr>
                <w:tcW w:w="1087" w:type="dxa"/>
              </w:tcPr>
            </w:tcPrChange>
          </w:tcPr>
          <w:p w14:paraId="7690C712" w14:textId="77777777" w:rsidR="004D6CF2" w:rsidRPr="00D77E5C" w:rsidRDefault="004D6CF2" w:rsidP="009C480D">
            <w:pPr>
              <w:jc w:val="center"/>
              <w:rPr>
                <w:ins w:id="1177" w:author="Nair-Desai, Sameer" w:date="2022-02-02T11:34:00Z"/>
                <w:rFonts w:ascii="Times New Roman" w:hAnsi="Times New Roman" w:cs="Times New Roman"/>
                <w:sz w:val="24"/>
                <w:szCs w:val="24"/>
              </w:rPr>
            </w:pPr>
            <w:ins w:id="1178" w:author="Nair-Desai, Sameer" w:date="2022-02-02T11:34:00Z">
              <w:r>
                <w:rPr>
                  <w:rFonts w:ascii="Times New Roman" w:hAnsi="Times New Roman" w:cs="Times New Roman"/>
                  <w:sz w:val="24"/>
                  <w:szCs w:val="24"/>
                </w:rPr>
                <w:t>0.9</w:t>
              </w:r>
            </w:ins>
          </w:p>
        </w:tc>
        <w:tc>
          <w:tcPr>
            <w:tcW w:w="1080" w:type="dxa"/>
            <w:tcPrChange w:id="1179" w:author="Xin, Weining" w:date="2022-02-03T15:12:00Z">
              <w:tcPr>
                <w:tcW w:w="1080" w:type="dxa"/>
              </w:tcPr>
            </w:tcPrChange>
          </w:tcPr>
          <w:p w14:paraId="2B31EE4F" w14:textId="77777777" w:rsidR="004D6CF2" w:rsidRPr="00D77E5C" w:rsidRDefault="004D6CF2" w:rsidP="009C480D">
            <w:pPr>
              <w:jc w:val="center"/>
              <w:rPr>
                <w:ins w:id="1180" w:author="Nair-Desai, Sameer" w:date="2022-02-02T11:34:00Z"/>
                <w:rFonts w:ascii="Times New Roman" w:hAnsi="Times New Roman" w:cs="Times New Roman"/>
                <w:sz w:val="24"/>
                <w:szCs w:val="24"/>
              </w:rPr>
            </w:pPr>
            <w:ins w:id="1181" w:author="Nair-Desai, Sameer" w:date="2022-02-02T11:34:00Z">
              <w:r>
                <w:rPr>
                  <w:rFonts w:ascii="Times New Roman" w:hAnsi="Times New Roman" w:cs="Times New Roman"/>
                  <w:sz w:val="24"/>
                  <w:szCs w:val="24"/>
                </w:rPr>
                <w:t>0.73</w:t>
              </w:r>
            </w:ins>
          </w:p>
        </w:tc>
        <w:tc>
          <w:tcPr>
            <w:tcW w:w="1080" w:type="dxa"/>
            <w:tcPrChange w:id="1182" w:author="Xin, Weining" w:date="2022-02-03T15:12:00Z">
              <w:tcPr>
                <w:tcW w:w="1080" w:type="dxa"/>
              </w:tcPr>
            </w:tcPrChange>
          </w:tcPr>
          <w:p w14:paraId="35900E6A" w14:textId="77777777" w:rsidR="004D6CF2" w:rsidRPr="00D77E5C" w:rsidRDefault="004D6CF2" w:rsidP="009C480D">
            <w:pPr>
              <w:jc w:val="center"/>
              <w:rPr>
                <w:ins w:id="1183" w:author="Nair-Desai, Sameer" w:date="2022-02-02T11:34:00Z"/>
                <w:rFonts w:ascii="Times New Roman" w:hAnsi="Times New Roman" w:cs="Times New Roman"/>
                <w:sz w:val="24"/>
                <w:szCs w:val="24"/>
              </w:rPr>
            </w:pPr>
            <w:ins w:id="1184" w:author="Nair-Desai, Sameer" w:date="2022-02-02T11:34:00Z">
              <w:r>
                <w:rPr>
                  <w:rFonts w:ascii="Times New Roman" w:hAnsi="Times New Roman" w:cs="Times New Roman"/>
                  <w:sz w:val="24"/>
                  <w:szCs w:val="24"/>
                </w:rPr>
                <w:t>-0.3</w:t>
              </w:r>
            </w:ins>
          </w:p>
        </w:tc>
        <w:tc>
          <w:tcPr>
            <w:tcW w:w="1080" w:type="dxa"/>
            <w:tcPrChange w:id="1185" w:author="Xin, Weining" w:date="2022-02-03T15:12:00Z">
              <w:tcPr>
                <w:tcW w:w="1080" w:type="dxa"/>
              </w:tcPr>
            </w:tcPrChange>
          </w:tcPr>
          <w:p w14:paraId="7285B772" w14:textId="77777777" w:rsidR="004D6CF2" w:rsidRPr="00D77E5C" w:rsidRDefault="004D6CF2" w:rsidP="009C480D">
            <w:pPr>
              <w:jc w:val="center"/>
              <w:rPr>
                <w:ins w:id="1186" w:author="Nair-Desai, Sameer" w:date="2022-02-02T11:34:00Z"/>
                <w:rFonts w:ascii="Times New Roman" w:hAnsi="Times New Roman" w:cs="Times New Roman"/>
                <w:sz w:val="24"/>
                <w:szCs w:val="24"/>
              </w:rPr>
            </w:pPr>
            <w:ins w:id="1187" w:author="Nair-Desai, Sameer" w:date="2022-02-02T11:34:00Z">
              <w:r>
                <w:rPr>
                  <w:rFonts w:ascii="Times New Roman" w:hAnsi="Times New Roman" w:cs="Times New Roman"/>
                  <w:sz w:val="24"/>
                  <w:szCs w:val="24"/>
                </w:rPr>
                <w:t>0.6</w:t>
              </w:r>
            </w:ins>
          </w:p>
        </w:tc>
        <w:tc>
          <w:tcPr>
            <w:tcW w:w="1080" w:type="dxa"/>
            <w:tcPrChange w:id="1188" w:author="Xin, Weining" w:date="2022-02-03T15:12:00Z">
              <w:tcPr>
                <w:tcW w:w="1080" w:type="dxa"/>
              </w:tcPr>
            </w:tcPrChange>
          </w:tcPr>
          <w:p w14:paraId="0EDB806F" w14:textId="77777777" w:rsidR="004D6CF2" w:rsidRPr="00D77E5C" w:rsidRDefault="004D6CF2" w:rsidP="009C480D">
            <w:pPr>
              <w:jc w:val="center"/>
              <w:rPr>
                <w:ins w:id="1189" w:author="Nair-Desai, Sameer" w:date="2022-02-02T11:34:00Z"/>
                <w:rFonts w:ascii="Times New Roman" w:hAnsi="Times New Roman" w:cs="Times New Roman"/>
                <w:sz w:val="24"/>
                <w:szCs w:val="24"/>
              </w:rPr>
            </w:pPr>
            <w:ins w:id="1190" w:author="Nair-Desai, Sameer" w:date="2022-02-02T11:34:00Z">
              <w:r>
                <w:rPr>
                  <w:rFonts w:ascii="Times New Roman" w:hAnsi="Times New Roman" w:cs="Times New Roman"/>
                  <w:sz w:val="24"/>
                  <w:szCs w:val="24"/>
                </w:rPr>
                <w:t>1.5</w:t>
              </w:r>
            </w:ins>
          </w:p>
        </w:tc>
        <w:tc>
          <w:tcPr>
            <w:tcW w:w="1080" w:type="dxa"/>
            <w:tcPrChange w:id="1191" w:author="Xin, Weining" w:date="2022-02-03T15:12:00Z">
              <w:tcPr>
                <w:tcW w:w="1080" w:type="dxa"/>
              </w:tcPr>
            </w:tcPrChange>
          </w:tcPr>
          <w:p w14:paraId="15DAEB15" w14:textId="77777777" w:rsidR="004D6CF2" w:rsidRPr="00D77E5C" w:rsidRDefault="004D6CF2" w:rsidP="009C480D">
            <w:pPr>
              <w:jc w:val="center"/>
              <w:rPr>
                <w:ins w:id="1192" w:author="Nair-Desai, Sameer" w:date="2022-02-02T11:34:00Z"/>
                <w:rFonts w:ascii="Times New Roman" w:hAnsi="Times New Roman" w:cs="Times New Roman"/>
                <w:sz w:val="24"/>
                <w:szCs w:val="24"/>
              </w:rPr>
            </w:pPr>
            <w:ins w:id="1193" w:author="Nair-Desai, Sameer" w:date="2022-02-02T11:34:00Z">
              <w:r>
                <w:rPr>
                  <w:rFonts w:ascii="Times New Roman" w:hAnsi="Times New Roman" w:cs="Times New Roman"/>
                  <w:sz w:val="24"/>
                  <w:szCs w:val="24"/>
                </w:rPr>
                <w:t>1.9</w:t>
              </w:r>
            </w:ins>
          </w:p>
        </w:tc>
      </w:tr>
      <w:tr w:rsidR="004D6CF2" w:rsidRPr="00D77E5C" w14:paraId="2D96B2AF" w14:textId="77777777" w:rsidTr="009C480D">
        <w:trPr>
          <w:ins w:id="1194" w:author="Nair-Desai, Sameer" w:date="2022-02-02T11:34:00Z"/>
        </w:trPr>
        <w:tc>
          <w:tcPr>
            <w:tcW w:w="3960" w:type="dxa"/>
            <w:tcPrChange w:id="1195" w:author="Xin, Weining" w:date="2022-02-03T15:12:00Z">
              <w:tcPr>
                <w:tcW w:w="3960" w:type="dxa"/>
              </w:tcPr>
            </w:tcPrChange>
          </w:tcPr>
          <w:p w14:paraId="698F3CC7" w14:textId="77777777" w:rsidR="004D6CF2" w:rsidRPr="00D77E5C" w:rsidRDefault="004D6CF2" w:rsidP="009C480D">
            <w:pPr>
              <w:rPr>
                <w:ins w:id="1196" w:author="Nair-Desai, Sameer" w:date="2022-02-02T11:34:00Z"/>
                <w:rFonts w:ascii="Times New Roman" w:hAnsi="Times New Roman" w:cs="Times New Roman"/>
                <w:sz w:val="24"/>
                <w:szCs w:val="24"/>
              </w:rPr>
            </w:pPr>
            <w:ins w:id="1197" w:author="Nair-Desai, Sameer" w:date="2022-02-02T11:34:00Z">
              <w:r>
                <w:rPr>
                  <w:rFonts w:ascii="Times New Roman" w:hAnsi="Times New Roman" w:cs="Times New Roman"/>
                  <w:sz w:val="24"/>
                  <w:szCs w:val="24"/>
                </w:rPr>
                <w:t>Voice and Accountability</w:t>
              </w:r>
            </w:ins>
          </w:p>
        </w:tc>
        <w:tc>
          <w:tcPr>
            <w:tcW w:w="1087" w:type="dxa"/>
            <w:tcPrChange w:id="1198" w:author="Xin, Weining" w:date="2022-02-03T15:12:00Z">
              <w:tcPr>
                <w:tcW w:w="1087" w:type="dxa"/>
              </w:tcPr>
            </w:tcPrChange>
          </w:tcPr>
          <w:p w14:paraId="371B8A31" w14:textId="77777777" w:rsidR="004D6CF2" w:rsidRPr="00D77E5C" w:rsidRDefault="004D6CF2" w:rsidP="009C480D">
            <w:pPr>
              <w:jc w:val="center"/>
              <w:rPr>
                <w:ins w:id="1199" w:author="Nair-Desai, Sameer" w:date="2022-02-02T11:34:00Z"/>
                <w:rFonts w:ascii="Times New Roman" w:hAnsi="Times New Roman" w:cs="Times New Roman"/>
                <w:sz w:val="24"/>
                <w:szCs w:val="24"/>
              </w:rPr>
            </w:pPr>
            <w:ins w:id="1200" w:author="Nair-Desai, Sameer" w:date="2022-02-02T11:34:00Z">
              <w:r>
                <w:rPr>
                  <w:rFonts w:ascii="Times New Roman" w:hAnsi="Times New Roman" w:cs="Times New Roman"/>
                  <w:sz w:val="24"/>
                  <w:szCs w:val="24"/>
                </w:rPr>
                <w:t>0.7</w:t>
              </w:r>
            </w:ins>
          </w:p>
        </w:tc>
        <w:tc>
          <w:tcPr>
            <w:tcW w:w="1080" w:type="dxa"/>
            <w:tcPrChange w:id="1201" w:author="Xin, Weining" w:date="2022-02-03T15:12:00Z">
              <w:tcPr>
                <w:tcW w:w="1080" w:type="dxa"/>
              </w:tcPr>
            </w:tcPrChange>
          </w:tcPr>
          <w:p w14:paraId="369142DB" w14:textId="77777777" w:rsidR="004D6CF2" w:rsidRPr="00D77E5C" w:rsidRDefault="004D6CF2" w:rsidP="009C480D">
            <w:pPr>
              <w:jc w:val="center"/>
              <w:rPr>
                <w:ins w:id="1202" w:author="Nair-Desai, Sameer" w:date="2022-02-02T11:34:00Z"/>
                <w:rFonts w:ascii="Times New Roman" w:hAnsi="Times New Roman" w:cs="Times New Roman"/>
                <w:sz w:val="24"/>
                <w:szCs w:val="24"/>
              </w:rPr>
            </w:pPr>
            <w:ins w:id="1203" w:author="Nair-Desai, Sameer" w:date="2022-02-02T11:34:00Z">
              <w:r>
                <w:rPr>
                  <w:rFonts w:ascii="Times New Roman" w:hAnsi="Times New Roman" w:cs="Times New Roman"/>
                  <w:sz w:val="24"/>
                  <w:szCs w:val="24"/>
                </w:rPr>
                <w:t>0.9</w:t>
              </w:r>
            </w:ins>
          </w:p>
        </w:tc>
        <w:tc>
          <w:tcPr>
            <w:tcW w:w="1080" w:type="dxa"/>
            <w:tcPrChange w:id="1204" w:author="Xin, Weining" w:date="2022-02-03T15:12:00Z">
              <w:tcPr>
                <w:tcW w:w="1080" w:type="dxa"/>
              </w:tcPr>
            </w:tcPrChange>
          </w:tcPr>
          <w:p w14:paraId="7DBEA937" w14:textId="77777777" w:rsidR="004D6CF2" w:rsidRPr="00D77E5C" w:rsidRDefault="004D6CF2" w:rsidP="009C480D">
            <w:pPr>
              <w:jc w:val="center"/>
              <w:rPr>
                <w:ins w:id="1205" w:author="Nair-Desai, Sameer" w:date="2022-02-02T11:34:00Z"/>
                <w:rFonts w:ascii="Times New Roman" w:hAnsi="Times New Roman" w:cs="Times New Roman"/>
                <w:sz w:val="24"/>
                <w:szCs w:val="24"/>
              </w:rPr>
            </w:pPr>
            <w:ins w:id="1206" w:author="Nair-Desai, Sameer" w:date="2022-02-02T11:34:00Z">
              <w:r>
                <w:rPr>
                  <w:rFonts w:ascii="Times New Roman" w:hAnsi="Times New Roman" w:cs="Times New Roman"/>
                  <w:sz w:val="24"/>
                  <w:szCs w:val="24"/>
                </w:rPr>
                <w:t>-1.2</w:t>
              </w:r>
            </w:ins>
          </w:p>
        </w:tc>
        <w:tc>
          <w:tcPr>
            <w:tcW w:w="1080" w:type="dxa"/>
            <w:tcPrChange w:id="1207" w:author="Xin, Weining" w:date="2022-02-03T15:12:00Z">
              <w:tcPr>
                <w:tcW w:w="1080" w:type="dxa"/>
              </w:tcPr>
            </w:tcPrChange>
          </w:tcPr>
          <w:p w14:paraId="166EA522" w14:textId="77777777" w:rsidR="004D6CF2" w:rsidRPr="00D77E5C" w:rsidRDefault="004D6CF2" w:rsidP="009C480D">
            <w:pPr>
              <w:jc w:val="center"/>
              <w:rPr>
                <w:ins w:id="1208" w:author="Nair-Desai, Sameer" w:date="2022-02-02T11:34:00Z"/>
                <w:rFonts w:ascii="Times New Roman" w:hAnsi="Times New Roman" w:cs="Times New Roman"/>
                <w:sz w:val="24"/>
                <w:szCs w:val="24"/>
              </w:rPr>
            </w:pPr>
            <w:ins w:id="1209" w:author="Nair-Desai, Sameer" w:date="2022-02-02T11:34:00Z">
              <w:r>
                <w:rPr>
                  <w:rFonts w:ascii="Times New Roman" w:hAnsi="Times New Roman" w:cs="Times New Roman"/>
                  <w:sz w:val="24"/>
                  <w:szCs w:val="24"/>
                </w:rPr>
                <w:t>0.4</w:t>
              </w:r>
            </w:ins>
          </w:p>
        </w:tc>
        <w:tc>
          <w:tcPr>
            <w:tcW w:w="1080" w:type="dxa"/>
            <w:tcPrChange w:id="1210" w:author="Xin, Weining" w:date="2022-02-03T15:12:00Z">
              <w:tcPr>
                <w:tcW w:w="1080" w:type="dxa"/>
              </w:tcPr>
            </w:tcPrChange>
          </w:tcPr>
          <w:p w14:paraId="2DC1D076" w14:textId="77777777" w:rsidR="004D6CF2" w:rsidRPr="00D77E5C" w:rsidRDefault="004D6CF2" w:rsidP="009C480D">
            <w:pPr>
              <w:jc w:val="center"/>
              <w:rPr>
                <w:ins w:id="1211" w:author="Nair-Desai, Sameer" w:date="2022-02-02T11:34:00Z"/>
                <w:rFonts w:ascii="Times New Roman" w:hAnsi="Times New Roman" w:cs="Times New Roman"/>
                <w:sz w:val="24"/>
                <w:szCs w:val="24"/>
              </w:rPr>
            </w:pPr>
            <w:ins w:id="1212" w:author="Nair-Desai, Sameer" w:date="2022-02-02T11:34:00Z">
              <w:r>
                <w:rPr>
                  <w:rFonts w:ascii="Times New Roman" w:hAnsi="Times New Roman" w:cs="Times New Roman"/>
                  <w:sz w:val="24"/>
                  <w:szCs w:val="24"/>
                </w:rPr>
                <w:t>1.4</w:t>
              </w:r>
            </w:ins>
          </w:p>
        </w:tc>
        <w:tc>
          <w:tcPr>
            <w:tcW w:w="1080" w:type="dxa"/>
            <w:tcPrChange w:id="1213" w:author="Xin, Weining" w:date="2022-02-03T15:12:00Z">
              <w:tcPr>
                <w:tcW w:w="1080" w:type="dxa"/>
              </w:tcPr>
            </w:tcPrChange>
          </w:tcPr>
          <w:p w14:paraId="7F6700CD" w14:textId="77777777" w:rsidR="004D6CF2" w:rsidRPr="00D77E5C" w:rsidRDefault="004D6CF2" w:rsidP="009C480D">
            <w:pPr>
              <w:jc w:val="center"/>
              <w:rPr>
                <w:ins w:id="1214" w:author="Nair-Desai, Sameer" w:date="2022-02-02T11:34:00Z"/>
                <w:rFonts w:ascii="Times New Roman" w:hAnsi="Times New Roman" w:cs="Times New Roman"/>
                <w:sz w:val="24"/>
                <w:szCs w:val="24"/>
              </w:rPr>
            </w:pPr>
            <w:ins w:id="1215" w:author="Nair-Desai, Sameer" w:date="2022-02-02T11:34:00Z">
              <w:r>
                <w:rPr>
                  <w:rFonts w:ascii="Times New Roman" w:hAnsi="Times New Roman" w:cs="Times New Roman"/>
                  <w:sz w:val="24"/>
                  <w:szCs w:val="24"/>
                </w:rPr>
                <w:t>1.5</w:t>
              </w:r>
            </w:ins>
          </w:p>
        </w:tc>
      </w:tr>
      <w:tr w:rsidR="004D6CF2" w:rsidRPr="00D77E5C" w14:paraId="1AD3BE53" w14:textId="77777777" w:rsidTr="009C480D">
        <w:trPr>
          <w:ins w:id="1216" w:author="Nair-Desai, Sameer" w:date="2022-02-02T11:34:00Z"/>
        </w:trPr>
        <w:tc>
          <w:tcPr>
            <w:tcW w:w="3960" w:type="dxa"/>
            <w:tcPrChange w:id="1217" w:author="Xin, Weining" w:date="2022-02-03T15:12:00Z">
              <w:tcPr>
                <w:tcW w:w="3960" w:type="dxa"/>
              </w:tcPr>
            </w:tcPrChange>
          </w:tcPr>
          <w:p w14:paraId="0951A0F2" w14:textId="77777777" w:rsidR="004D6CF2" w:rsidRDefault="004D6CF2" w:rsidP="009C480D">
            <w:pPr>
              <w:rPr>
                <w:ins w:id="1218" w:author="Nair-Desai, Sameer" w:date="2022-02-02T11:34:00Z"/>
                <w:rFonts w:ascii="Times New Roman" w:hAnsi="Times New Roman" w:cs="Times New Roman"/>
                <w:sz w:val="24"/>
                <w:szCs w:val="24"/>
              </w:rPr>
            </w:pPr>
            <w:ins w:id="1219" w:author="Nair-Desai, Sameer" w:date="2022-02-02T11:34:00Z">
              <w:r>
                <w:rPr>
                  <w:rFonts w:ascii="Times New Roman" w:hAnsi="Times New Roman" w:cs="Times New Roman"/>
                  <w:sz w:val="24"/>
                  <w:szCs w:val="24"/>
                </w:rPr>
                <w:t>Government Effectiveness</w:t>
              </w:r>
            </w:ins>
          </w:p>
        </w:tc>
        <w:tc>
          <w:tcPr>
            <w:tcW w:w="1087" w:type="dxa"/>
            <w:tcPrChange w:id="1220" w:author="Xin, Weining" w:date="2022-02-03T15:12:00Z">
              <w:tcPr>
                <w:tcW w:w="1087" w:type="dxa"/>
              </w:tcPr>
            </w:tcPrChange>
          </w:tcPr>
          <w:p w14:paraId="1B980E53" w14:textId="77777777" w:rsidR="004D6CF2" w:rsidRPr="00D77E5C" w:rsidRDefault="004D6CF2" w:rsidP="009C480D">
            <w:pPr>
              <w:jc w:val="center"/>
              <w:rPr>
                <w:ins w:id="1221" w:author="Nair-Desai, Sameer" w:date="2022-02-02T11:34:00Z"/>
                <w:rFonts w:ascii="Times New Roman" w:hAnsi="Times New Roman" w:cs="Times New Roman"/>
                <w:sz w:val="24"/>
                <w:szCs w:val="24"/>
              </w:rPr>
            </w:pPr>
            <w:ins w:id="1222" w:author="Nair-Desai, Sameer" w:date="2022-02-02T11:34:00Z">
              <w:r>
                <w:rPr>
                  <w:rFonts w:ascii="Times New Roman" w:hAnsi="Times New Roman" w:cs="Times New Roman"/>
                  <w:sz w:val="24"/>
                  <w:szCs w:val="24"/>
                </w:rPr>
                <w:t>0.9</w:t>
              </w:r>
            </w:ins>
          </w:p>
        </w:tc>
        <w:tc>
          <w:tcPr>
            <w:tcW w:w="1080" w:type="dxa"/>
            <w:tcPrChange w:id="1223" w:author="Xin, Weining" w:date="2022-02-03T15:12:00Z">
              <w:tcPr>
                <w:tcW w:w="1080" w:type="dxa"/>
              </w:tcPr>
            </w:tcPrChange>
          </w:tcPr>
          <w:p w14:paraId="336A58A6" w14:textId="77777777" w:rsidR="004D6CF2" w:rsidRPr="00D77E5C" w:rsidRDefault="004D6CF2" w:rsidP="009C480D">
            <w:pPr>
              <w:jc w:val="center"/>
              <w:rPr>
                <w:ins w:id="1224" w:author="Nair-Desai, Sameer" w:date="2022-02-02T11:34:00Z"/>
                <w:rFonts w:ascii="Times New Roman" w:hAnsi="Times New Roman" w:cs="Times New Roman"/>
                <w:sz w:val="24"/>
                <w:szCs w:val="24"/>
              </w:rPr>
            </w:pPr>
            <w:ins w:id="1225" w:author="Nair-Desai, Sameer" w:date="2022-02-02T11:34:00Z">
              <w:r>
                <w:rPr>
                  <w:rFonts w:ascii="Times New Roman" w:hAnsi="Times New Roman" w:cs="Times New Roman"/>
                  <w:sz w:val="24"/>
                  <w:szCs w:val="24"/>
                </w:rPr>
                <w:t>0.7</w:t>
              </w:r>
            </w:ins>
          </w:p>
        </w:tc>
        <w:tc>
          <w:tcPr>
            <w:tcW w:w="1080" w:type="dxa"/>
            <w:tcPrChange w:id="1226" w:author="Xin, Weining" w:date="2022-02-03T15:12:00Z">
              <w:tcPr>
                <w:tcW w:w="1080" w:type="dxa"/>
              </w:tcPr>
            </w:tcPrChange>
          </w:tcPr>
          <w:p w14:paraId="11D7B19F" w14:textId="77777777" w:rsidR="004D6CF2" w:rsidRPr="00D77E5C" w:rsidRDefault="004D6CF2" w:rsidP="009C480D">
            <w:pPr>
              <w:jc w:val="center"/>
              <w:rPr>
                <w:ins w:id="1227" w:author="Nair-Desai, Sameer" w:date="2022-02-02T11:34:00Z"/>
                <w:rFonts w:ascii="Times New Roman" w:hAnsi="Times New Roman" w:cs="Times New Roman"/>
                <w:sz w:val="24"/>
                <w:szCs w:val="24"/>
              </w:rPr>
            </w:pPr>
            <w:ins w:id="1228" w:author="Nair-Desai, Sameer" w:date="2022-02-02T11:34:00Z">
              <w:r>
                <w:rPr>
                  <w:rFonts w:ascii="Times New Roman" w:hAnsi="Times New Roman" w:cs="Times New Roman"/>
                  <w:sz w:val="24"/>
                  <w:szCs w:val="24"/>
                </w:rPr>
                <w:t>-0.3</w:t>
              </w:r>
            </w:ins>
          </w:p>
        </w:tc>
        <w:tc>
          <w:tcPr>
            <w:tcW w:w="1080" w:type="dxa"/>
            <w:tcPrChange w:id="1229" w:author="Xin, Weining" w:date="2022-02-03T15:12:00Z">
              <w:tcPr>
                <w:tcW w:w="1080" w:type="dxa"/>
              </w:tcPr>
            </w:tcPrChange>
          </w:tcPr>
          <w:p w14:paraId="1AC5E805" w14:textId="77777777" w:rsidR="004D6CF2" w:rsidRPr="00D77E5C" w:rsidRDefault="004D6CF2" w:rsidP="009C480D">
            <w:pPr>
              <w:jc w:val="center"/>
              <w:rPr>
                <w:ins w:id="1230" w:author="Nair-Desai, Sameer" w:date="2022-02-02T11:34:00Z"/>
                <w:rFonts w:ascii="Times New Roman" w:hAnsi="Times New Roman" w:cs="Times New Roman"/>
                <w:sz w:val="24"/>
                <w:szCs w:val="24"/>
              </w:rPr>
            </w:pPr>
            <w:ins w:id="1231" w:author="Nair-Desai, Sameer" w:date="2022-02-02T11:34:00Z">
              <w:r>
                <w:rPr>
                  <w:rFonts w:ascii="Times New Roman" w:hAnsi="Times New Roman" w:cs="Times New Roman"/>
                  <w:sz w:val="24"/>
                  <w:szCs w:val="24"/>
                </w:rPr>
                <w:t>0.3</w:t>
              </w:r>
            </w:ins>
          </w:p>
        </w:tc>
        <w:tc>
          <w:tcPr>
            <w:tcW w:w="1080" w:type="dxa"/>
            <w:tcPrChange w:id="1232" w:author="Xin, Weining" w:date="2022-02-03T15:12:00Z">
              <w:tcPr>
                <w:tcW w:w="1080" w:type="dxa"/>
              </w:tcPr>
            </w:tcPrChange>
          </w:tcPr>
          <w:p w14:paraId="3562D7B1" w14:textId="77777777" w:rsidR="004D6CF2" w:rsidRPr="00D77E5C" w:rsidRDefault="004D6CF2" w:rsidP="009C480D">
            <w:pPr>
              <w:jc w:val="center"/>
              <w:rPr>
                <w:ins w:id="1233" w:author="Nair-Desai, Sameer" w:date="2022-02-02T11:34:00Z"/>
                <w:rFonts w:ascii="Times New Roman" w:hAnsi="Times New Roman" w:cs="Times New Roman"/>
                <w:sz w:val="24"/>
                <w:szCs w:val="24"/>
              </w:rPr>
            </w:pPr>
            <w:ins w:id="1234" w:author="Nair-Desai, Sameer" w:date="2022-02-02T11:34:00Z">
              <w:r>
                <w:rPr>
                  <w:rFonts w:ascii="Times New Roman" w:hAnsi="Times New Roman" w:cs="Times New Roman"/>
                  <w:sz w:val="24"/>
                  <w:szCs w:val="24"/>
                </w:rPr>
                <w:t>1.4</w:t>
              </w:r>
            </w:ins>
          </w:p>
        </w:tc>
        <w:tc>
          <w:tcPr>
            <w:tcW w:w="1080" w:type="dxa"/>
            <w:tcPrChange w:id="1235" w:author="Xin, Weining" w:date="2022-02-03T15:12:00Z">
              <w:tcPr>
                <w:tcW w:w="1080" w:type="dxa"/>
              </w:tcPr>
            </w:tcPrChange>
          </w:tcPr>
          <w:p w14:paraId="2BF96CE8" w14:textId="77777777" w:rsidR="004D6CF2" w:rsidRPr="00D77E5C" w:rsidRDefault="004D6CF2" w:rsidP="009C480D">
            <w:pPr>
              <w:jc w:val="center"/>
              <w:rPr>
                <w:ins w:id="1236" w:author="Nair-Desai, Sameer" w:date="2022-02-02T11:34:00Z"/>
                <w:rFonts w:ascii="Times New Roman" w:hAnsi="Times New Roman" w:cs="Times New Roman"/>
                <w:sz w:val="24"/>
                <w:szCs w:val="24"/>
              </w:rPr>
            </w:pPr>
            <w:ins w:id="1237" w:author="Nair-Desai, Sameer" w:date="2022-02-02T11:34:00Z">
              <w:r>
                <w:rPr>
                  <w:rFonts w:ascii="Times New Roman" w:hAnsi="Times New Roman" w:cs="Times New Roman"/>
                  <w:sz w:val="24"/>
                  <w:szCs w:val="24"/>
                </w:rPr>
                <w:t>1.9</w:t>
              </w:r>
            </w:ins>
          </w:p>
        </w:tc>
      </w:tr>
      <w:tr w:rsidR="004D6CF2" w:rsidRPr="00D77E5C" w14:paraId="547CD2AB" w14:textId="77777777" w:rsidTr="009C480D">
        <w:trPr>
          <w:ins w:id="1238" w:author="Nair-Desai, Sameer" w:date="2022-02-02T11:34:00Z"/>
        </w:trPr>
        <w:tc>
          <w:tcPr>
            <w:tcW w:w="3960" w:type="dxa"/>
            <w:tcPrChange w:id="1239" w:author="Xin, Weining" w:date="2022-02-03T15:12:00Z">
              <w:tcPr>
                <w:tcW w:w="3960" w:type="dxa"/>
              </w:tcPr>
            </w:tcPrChange>
          </w:tcPr>
          <w:p w14:paraId="483938EA" w14:textId="77777777" w:rsidR="004D6CF2" w:rsidRDefault="004D6CF2" w:rsidP="009C480D">
            <w:pPr>
              <w:rPr>
                <w:ins w:id="1240" w:author="Nair-Desai, Sameer" w:date="2022-02-02T11:34:00Z"/>
                <w:rFonts w:ascii="Times New Roman" w:hAnsi="Times New Roman" w:cs="Times New Roman"/>
                <w:sz w:val="24"/>
                <w:szCs w:val="24"/>
              </w:rPr>
            </w:pPr>
            <w:ins w:id="1241" w:author="Nair-Desai, Sameer" w:date="2022-02-02T11:34:00Z">
              <w:r>
                <w:rPr>
                  <w:rFonts w:ascii="Times New Roman" w:hAnsi="Times New Roman" w:cs="Times New Roman"/>
                  <w:sz w:val="24"/>
                  <w:szCs w:val="24"/>
                </w:rPr>
                <w:t>Stringency Index (Mean)</w:t>
              </w:r>
            </w:ins>
          </w:p>
        </w:tc>
        <w:tc>
          <w:tcPr>
            <w:tcW w:w="1087" w:type="dxa"/>
            <w:tcPrChange w:id="1242" w:author="Xin, Weining" w:date="2022-02-03T15:12:00Z">
              <w:tcPr>
                <w:tcW w:w="1087" w:type="dxa"/>
              </w:tcPr>
            </w:tcPrChange>
          </w:tcPr>
          <w:p w14:paraId="56493CC7" w14:textId="77777777" w:rsidR="004D6CF2" w:rsidRPr="00D77E5C" w:rsidRDefault="004D6CF2" w:rsidP="009C480D">
            <w:pPr>
              <w:jc w:val="center"/>
              <w:rPr>
                <w:ins w:id="1243" w:author="Nair-Desai, Sameer" w:date="2022-02-02T11:34:00Z"/>
                <w:rFonts w:ascii="Times New Roman" w:hAnsi="Times New Roman" w:cs="Times New Roman"/>
                <w:sz w:val="24"/>
                <w:szCs w:val="24"/>
              </w:rPr>
            </w:pPr>
            <w:ins w:id="1244" w:author="Nair-Desai, Sameer" w:date="2022-02-02T11:34:00Z">
              <w:r>
                <w:rPr>
                  <w:rFonts w:ascii="Times New Roman" w:hAnsi="Times New Roman" w:cs="Times New Roman"/>
                  <w:sz w:val="24"/>
                  <w:szCs w:val="24"/>
                </w:rPr>
                <w:t>63.0</w:t>
              </w:r>
            </w:ins>
          </w:p>
        </w:tc>
        <w:tc>
          <w:tcPr>
            <w:tcW w:w="1080" w:type="dxa"/>
            <w:tcPrChange w:id="1245" w:author="Xin, Weining" w:date="2022-02-03T15:12:00Z">
              <w:tcPr>
                <w:tcW w:w="1080" w:type="dxa"/>
              </w:tcPr>
            </w:tcPrChange>
          </w:tcPr>
          <w:p w14:paraId="52AD7AFA" w14:textId="77777777" w:rsidR="004D6CF2" w:rsidRPr="00D77E5C" w:rsidRDefault="004D6CF2" w:rsidP="009C480D">
            <w:pPr>
              <w:jc w:val="center"/>
              <w:rPr>
                <w:ins w:id="1246" w:author="Nair-Desai, Sameer" w:date="2022-02-02T11:34:00Z"/>
                <w:rFonts w:ascii="Times New Roman" w:hAnsi="Times New Roman" w:cs="Times New Roman"/>
                <w:sz w:val="24"/>
                <w:szCs w:val="24"/>
              </w:rPr>
            </w:pPr>
            <w:ins w:id="1247" w:author="Nair-Desai, Sameer" w:date="2022-02-02T11:34:00Z">
              <w:r>
                <w:rPr>
                  <w:rFonts w:ascii="Times New Roman" w:hAnsi="Times New Roman" w:cs="Times New Roman"/>
                  <w:sz w:val="24"/>
                  <w:szCs w:val="24"/>
                </w:rPr>
                <w:t>6.4</w:t>
              </w:r>
            </w:ins>
          </w:p>
        </w:tc>
        <w:tc>
          <w:tcPr>
            <w:tcW w:w="1080" w:type="dxa"/>
            <w:tcPrChange w:id="1248" w:author="Xin, Weining" w:date="2022-02-03T15:12:00Z">
              <w:tcPr>
                <w:tcW w:w="1080" w:type="dxa"/>
              </w:tcPr>
            </w:tcPrChange>
          </w:tcPr>
          <w:p w14:paraId="6453BD1B" w14:textId="77777777" w:rsidR="004D6CF2" w:rsidRPr="00D77E5C" w:rsidRDefault="004D6CF2" w:rsidP="009C480D">
            <w:pPr>
              <w:jc w:val="center"/>
              <w:rPr>
                <w:ins w:id="1249" w:author="Nair-Desai, Sameer" w:date="2022-02-02T11:34:00Z"/>
                <w:rFonts w:ascii="Times New Roman" w:hAnsi="Times New Roman" w:cs="Times New Roman"/>
                <w:sz w:val="24"/>
                <w:szCs w:val="24"/>
              </w:rPr>
            </w:pPr>
            <w:ins w:id="1250" w:author="Nair-Desai, Sameer" w:date="2022-02-02T11:34:00Z">
              <w:r>
                <w:rPr>
                  <w:rFonts w:ascii="Times New Roman" w:hAnsi="Times New Roman" w:cs="Times New Roman"/>
                  <w:sz w:val="24"/>
                  <w:szCs w:val="24"/>
                </w:rPr>
                <w:t>51.9</w:t>
              </w:r>
            </w:ins>
          </w:p>
        </w:tc>
        <w:tc>
          <w:tcPr>
            <w:tcW w:w="1080" w:type="dxa"/>
            <w:tcPrChange w:id="1251" w:author="Xin, Weining" w:date="2022-02-03T15:12:00Z">
              <w:tcPr>
                <w:tcW w:w="1080" w:type="dxa"/>
              </w:tcPr>
            </w:tcPrChange>
          </w:tcPr>
          <w:p w14:paraId="7B8AB169" w14:textId="77777777" w:rsidR="004D6CF2" w:rsidRPr="00D77E5C" w:rsidRDefault="004D6CF2" w:rsidP="009C480D">
            <w:pPr>
              <w:jc w:val="center"/>
              <w:rPr>
                <w:ins w:id="1252" w:author="Nair-Desai, Sameer" w:date="2022-02-02T11:34:00Z"/>
                <w:rFonts w:ascii="Times New Roman" w:hAnsi="Times New Roman" w:cs="Times New Roman"/>
                <w:sz w:val="24"/>
                <w:szCs w:val="24"/>
              </w:rPr>
            </w:pPr>
            <w:ins w:id="1253" w:author="Nair-Desai, Sameer" w:date="2022-02-02T11:34:00Z">
              <w:r>
                <w:rPr>
                  <w:rFonts w:ascii="Times New Roman" w:hAnsi="Times New Roman" w:cs="Times New Roman"/>
                  <w:sz w:val="24"/>
                  <w:szCs w:val="24"/>
                </w:rPr>
                <w:t>60.5</w:t>
              </w:r>
            </w:ins>
          </w:p>
        </w:tc>
        <w:tc>
          <w:tcPr>
            <w:tcW w:w="1080" w:type="dxa"/>
            <w:tcPrChange w:id="1254" w:author="Xin, Weining" w:date="2022-02-03T15:12:00Z">
              <w:tcPr>
                <w:tcW w:w="1080" w:type="dxa"/>
              </w:tcPr>
            </w:tcPrChange>
          </w:tcPr>
          <w:p w14:paraId="12C50BF9" w14:textId="77777777" w:rsidR="004D6CF2" w:rsidRPr="00D77E5C" w:rsidRDefault="004D6CF2" w:rsidP="009C480D">
            <w:pPr>
              <w:jc w:val="center"/>
              <w:rPr>
                <w:ins w:id="1255" w:author="Nair-Desai, Sameer" w:date="2022-02-02T11:34:00Z"/>
                <w:rFonts w:ascii="Times New Roman" w:hAnsi="Times New Roman" w:cs="Times New Roman"/>
                <w:sz w:val="24"/>
                <w:szCs w:val="24"/>
              </w:rPr>
            </w:pPr>
            <w:ins w:id="1256" w:author="Nair-Desai, Sameer" w:date="2022-02-02T11:34:00Z">
              <w:r>
                <w:rPr>
                  <w:rFonts w:ascii="Times New Roman" w:hAnsi="Times New Roman" w:cs="Times New Roman"/>
                  <w:sz w:val="24"/>
                  <w:szCs w:val="24"/>
                </w:rPr>
                <w:t>66.6</w:t>
              </w:r>
            </w:ins>
          </w:p>
        </w:tc>
        <w:tc>
          <w:tcPr>
            <w:tcW w:w="1080" w:type="dxa"/>
            <w:tcPrChange w:id="1257" w:author="Xin, Weining" w:date="2022-02-03T15:12:00Z">
              <w:tcPr>
                <w:tcW w:w="1080" w:type="dxa"/>
              </w:tcPr>
            </w:tcPrChange>
          </w:tcPr>
          <w:p w14:paraId="2C6908A1" w14:textId="77777777" w:rsidR="004D6CF2" w:rsidRPr="00D77E5C" w:rsidRDefault="004D6CF2" w:rsidP="009C480D">
            <w:pPr>
              <w:jc w:val="center"/>
              <w:rPr>
                <w:ins w:id="1258" w:author="Nair-Desai, Sameer" w:date="2022-02-02T11:34:00Z"/>
                <w:rFonts w:ascii="Times New Roman" w:hAnsi="Times New Roman" w:cs="Times New Roman"/>
                <w:sz w:val="24"/>
                <w:szCs w:val="24"/>
              </w:rPr>
            </w:pPr>
            <w:ins w:id="1259" w:author="Nair-Desai, Sameer" w:date="2022-02-02T11:34:00Z">
              <w:r>
                <w:rPr>
                  <w:rFonts w:ascii="Times New Roman" w:hAnsi="Times New Roman" w:cs="Times New Roman"/>
                  <w:sz w:val="24"/>
                  <w:szCs w:val="24"/>
                </w:rPr>
                <w:t>72.9</w:t>
              </w:r>
            </w:ins>
          </w:p>
        </w:tc>
      </w:tr>
      <w:tr w:rsidR="004D6CF2" w:rsidRPr="00D77E5C" w:rsidDel="009C480D" w14:paraId="66E85F94" w14:textId="4337ABAA" w:rsidTr="009C480D">
        <w:trPr>
          <w:ins w:id="1260" w:author="Nair-Desai, Sameer" w:date="2022-02-02T11:34:00Z"/>
          <w:del w:id="1261" w:author="Xin, Weining" w:date="2022-02-03T15:10:00Z"/>
        </w:trPr>
        <w:tc>
          <w:tcPr>
            <w:tcW w:w="3960" w:type="dxa"/>
            <w:tcPrChange w:id="1262" w:author="Xin, Weining" w:date="2022-02-03T15:12:00Z">
              <w:tcPr>
                <w:tcW w:w="3960" w:type="dxa"/>
              </w:tcPr>
            </w:tcPrChange>
          </w:tcPr>
          <w:p w14:paraId="53AABD37" w14:textId="1C5CB382" w:rsidR="004D6CF2" w:rsidDel="009C480D" w:rsidRDefault="004D6CF2" w:rsidP="009C480D">
            <w:pPr>
              <w:rPr>
                <w:ins w:id="1263" w:author="Nair-Desai, Sameer" w:date="2022-02-02T11:34:00Z"/>
                <w:del w:id="1264" w:author="Xin, Weining" w:date="2022-02-03T15:10:00Z"/>
                <w:rFonts w:ascii="Times New Roman" w:hAnsi="Times New Roman" w:cs="Times New Roman"/>
                <w:sz w:val="24"/>
                <w:szCs w:val="24"/>
              </w:rPr>
            </w:pPr>
            <w:ins w:id="1265" w:author="Nair-Desai, Sameer" w:date="2022-02-02T11:34:00Z">
              <w:del w:id="1266" w:author="Xin, Weining" w:date="2022-02-03T15:10:00Z">
                <w:r w:rsidDel="009C480D">
                  <w:rPr>
                    <w:rFonts w:ascii="Times New Roman" w:hAnsi="Times New Roman" w:cs="Times New Roman"/>
                    <w:sz w:val="24"/>
                    <w:szCs w:val="24"/>
                  </w:rPr>
                  <w:delText>Stringency Index (S.D.)</w:delText>
                </w:r>
              </w:del>
            </w:ins>
          </w:p>
        </w:tc>
        <w:tc>
          <w:tcPr>
            <w:tcW w:w="1087" w:type="dxa"/>
            <w:tcPrChange w:id="1267" w:author="Xin, Weining" w:date="2022-02-03T15:12:00Z">
              <w:tcPr>
                <w:tcW w:w="1087" w:type="dxa"/>
              </w:tcPr>
            </w:tcPrChange>
          </w:tcPr>
          <w:p w14:paraId="5829D1AD" w14:textId="035ED53B" w:rsidR="004D6CF2" w:rsidRPr="00D77E5C" w:rsidDel="009C480D" w:rsidRDefault="004D6CF2" w:rsidP="009C480D">
            <w:pPr>
              <w:jc w:val="center"/>
              <w:rPr>
                <w:ins w:id="1268" w:author="Nair-Desai, Sameer" w:date="2022-02-02T11:34:00Z"/>
                <w:del w:id="1269" w:author="Xin, Weining" w:date="2022-02-03T15:10:00Z"/>
                <w:rFonts w:ascii="Times New Roman" w:hAnsi="Times New Roman" w:cs="Times New Roman"/>
                <w:sz w:val="24"/>
                <w:szCs w:val="24"/>
              </w:rPr>
            </w:pPr>
            <w:ins w:id="1270" w:author="Nair-Desai, Sameer" w:date="2022-02-02T11:34:00Z">
              <w:del w:id="1271" w:author="Xin, Weining" w:date="2022-02-03T15:10:00Z">
                <w:r w:rsidDel="009C480D">
                  <w:rPr>
                    <w:rFonts w:ascii="Times New Roman" w:hAnsi="Times New Roman" w:cs="Times New Roman"/>
                    <w:sz w:val="24"/>
                    <w:szCs w:val="24"/>
                  </w:rPr>
                  <w:delText>14.0</w:delText>
                </w:r>
              </w:del>
            </w:ins>
          </w:p>
        </w:tc>
        <w:tc>
          <w:tcPr>
            <w:tcW w:w="1080" w:type="dxa"/>
            <w:tcPrChange w:id="1272" w:author="Xin, Weining" w:date="2022-02-03T15:12:00Z">
              <w:tcPr>
                <w:tcW w:w="1080" w:type="dxa"/>
              </w:tcPr>
            </w:tcPrChange>
          </w:tcPr>
          <w:p w14:paraId="575DCCDD" w14:textId="3ABEBE17" w:rsidR="004D6CF2" w:rsidRPr="00D77E5C" w:rsidDel="009C480D" w:rsidRDefault="004D6CF2" w:rsidP="009C480D">
            <w:pPr>
              <w:jc w:val="center"/>
              <w:rPr>
                <w:ins w:id="1273" w:author="Nair-Desai, Sameer" w:date="2022-02-02T11:34:00Z"/>
                <w:del w:id="1274" w:author="Xin, Weining" w:date="2022-02-03T15:10:00Z"/>
                <w:rFonts w:ascii="Times New Roman" w:hAnsi="Times New Roman" w:cs="Times New Roman"/>
                <w:sz w:val="24"/>
                <w:szCs w:val="24"/>
              </w:rPr>
            </w:pPr>
            <w:ins w:id="1275" w:author="Nair-Desai, Sameer" w:date="2022-02-02T11:34:00Z">
              <w:del w:id="1276" w:author="Xin, Weining" w:date="2022-02-03T15:10:00Z">
                <w:r w:rsidDel="009C480D">
                  <w:rPr>
                    <w:rFonts w:ascii="Times New Roman" w:hAnsi="Times New Roman" w:cs="Times New Roman"/>
                    <w:sz w:val="24"/>
                    <w:szCs w:val="24"/>
                  </w:rPr>
                  <w:delText>4.3</w:delText>
                </w:r>
              </w:del>
            </w:ins>
          </w:p>
        </w:tc>
        <w:tc>
          <w:tcPr>
            <w:tcW w:w="1080" w:type="dxa"/>
            <w:tcPrChange w:id="1277" w:author="Xin, Weining" w:date="2022-02-03T15:12:00Z">
              <w:tcPr>
                <w:tcW w:w="1080" w:type="dxa"/>
              </w:tcPr>
            </w:tcPrChange>
          </w:tcPr>
          <w:p w14:paraId="44890D28" w14:textId="0DA7ACFB" w:rsidR="004D6CF2" w:rsidRPr="00D77E5C" w:rsidDel="009C480D" w:rsidRDefault="004D6CF2" w:rsidP="009C480D">
            <w:pPr>
              <w:jc w:val="center"/>
              <w:rPr>
                <w:ins w:id="1278" w:author="Nair-Desai, Sameer" w:date="2022-02-02T11:34:00Z"/>
                <w:del w:id="1279" w:author="Xin, Weining" w:date="2022-02-03T15:10:00Z"/>
                <w:rFonts w:ascii="Times New Roman" w:hAnsi="Times New Roman" w:cs="Times New Roman"/>
                <w:sz w:val="24"/>
                <w:szCs w:val="24"/>
              </w:rPr>
            </w:pPr>
            <w:ins w:id="1280" w:author="Nair-Desai, Sameer" w:date="2022-02-02T11:34:00Z">
              <w:del w:id="1281" w:author="Xin, Weining" w:date="2022-02-03T15:10:00Z">
                <w:r w:rsidDel="009C480D">
                  <w:rPr>
                    <w:rFonts w:ascii="Times New Roman" w:hAnsi="Times New Roman" w:cs="Times New Roman"/>
                    <w:sz w:val="24"/>
                    <w:szCs w:val="24"/>
                  </w:rPr>
                  <w:delText>5.2</w:delText>
                </w:r>
              </w:del>
            </w:ins>
          </w:p>
        </w:tc>
        <w:tc>
          <w:tcPr>
            <w:tcW w:w="1080" w:type="dxa"/>
            <w:tcPrChange w:id="1282" w:author="Xin, Weining" w:date="2022-02-03T15:12:00Z">
              <w:tcPr>
                <w:tcW w:w="1080" w:type="dxa"/>
              </w:tcPr>
            </w:tcPrChange>
          </w:tcPr>
          <w:p w14:paraId="58CA8D53" w14:textId="4A488891" w:rsidR="004D6CF2" w:rsidRPr="00D77E5C" w:rsidDel="009C480D" w:rsidRDefault="004D6CF2" w:rsidP="009C480D">
            <w:pPr>
              <w:jc w:val="center"/>
              <w:rPr>
                <w:ins w:id="1283" w:author="Nair-Desai, Sameer" w:date="2022-02-02T11:34:00Z"/>
                <w:del w:id="1284" w:author="Xin, Weining" w:date="2022-02-03T15:10:00Z"/>
                <w:rFonts w:ascii="Times New Roman" w:hAnsi="Times New Roman" w:cs="Times New Roman"/>
                <w:sz w:val="24"/>
                <w:szCs w:val="24"/>
              </w:rPr>
            </w:pPr>
            <w:ins w:id="1285" w:author="Nair-Desai, Sameer" w:date="2022-02-02T11:34:00Z">
              <w:del w:id="1286" w:author="Xin, Weining" w:date="2022-02-03T15:10:00Z">
                <w:r w:rsidDel="009C480D">
                  <w:rPr>
                    <w:rFonts w:ascii="Times New Roman" w:hAnsi="Times New Roman" w:cs="Times New Roman"/>
                    <w:sz w:val="24"/>
                    <w:szCs w:val="24"/>
                  </w:rPr>
                  <w:delText>11.6</w:delText>
                </w:r>
              </w:del>
            </w:ins>
          </w:p>
        </w:tc>
        <w:tc>
          <w:tcPr>
            <w:tcW w:w="1080" w:type="dxa"/>
            <w:tcPrChange w:id="1287" w:author="Xin, Weining" w:date="2022-02-03T15:12:00Z">
              <w:tcPr>
                <w:tcW w:w="1080" w:type="dxa"/>
              </w:tcPr>
            </w:tcPrChange>
          </w:tcPr>
          <w:p w14:paraId="6D9C822A" w14:textId="71451723" w:rsidR="004D6CF2" w:rsidRPr="00D77E5C" w:rsidDel="009C480D" w:rsidRDefault="004D6CF2" w:rsidP="009C480D">
            <w:pPr>
              <w:jc w:val="center"/>
              <w:rPr>
                <w:ins w:id="1288" w:author="Nair-Desai, Sameer" w:date="2022-02-02T11:34:00Z"/>
                <w:del w:id="1289" w:author="Xin, Weining" w:date="2022-02-03T15:10:00Z"/>
                <w:rFonts w:ascii="Times New Roman" w:hAnsi="Times New Roman" w:cs="Times New Roman"/>
                <w:sz w:val="24"/>
                <w:szCs w:val="24"/>
              </w:rPr>
            </w:pPr>
            <w:ins w:id="1290" w:author="Nair-Desai, Sameer" w:date="2022-02-02T11:34:00Z">
              <w:del w:id="1291" w:author="Xin, Weining" w:date="2022-02-03T15:10:00Z">
                <w:r w:rsidDel="009C480D">
                  <w:rPr>
                    <w:rFonts w:ascii="Times New Roman" w:hAnsi="Times New Roman" w:cs="Times New Roman"/>
                    <w:sz w:val="24"/>
                    <w:szCs w:val="24"/>
                  </w:rPr>
                  <w:delText>16.7</w:delText>
                </w:r>
              </w:del>
            </w:ins>
          </w:p>
        </w:tc>
        <w:tc>
          <w:tcPr>
            <w:tcW w:w="1080" w:type="dxa"/>
            <w:tcPrChange w:id="1292" w:author="Xin, Weining" w:date="2022-02-03T15:12:00Z">
              <w:tcPr>
                <w:tcW w:w="1080" w:type="dxa"/>
              </w:tcPr>
            </w:tcPrChange>
          </w:tcPr>
          <w:p w14:paraId="283A7D5F" w14:textId="3FFF60F7" w:rsidR="004D6CF2" w:rsidRPr="00D77E5C" w:rsidDel="009C480D" w:rsidRDefault="004D6CF2" w:rsidP="009C480D">
            <w:pPr>
              <w:jc w:val="center"/>
              <w:rPr>
                <w:ins w:id="1293" w:author="Nair-Desai, Sameer" w:date="2022-02-02T11:34:00Z"/>
                <w:del w:id="1294" w:author="Xin, Weining" w:date="2022-02-03T15:10:00Z"/>
                <w:rFonts w:ascii="Times New Roman" w:hAnsi="Times New Roman" w:cs="Times New Roman"/>
                <w:sz w:val="24"/>
                <w:szCs w:val="24"/>
              </w:rPr>
            </w:pPr>
            <w:ins w:id="1295" w:author="Nair-Desai, Sameer" w:date="2022-02-02T11:34:00Z">
              <w:del w:id="1296" w:author="Xin, Weining" w:date="2022-02-03T15:10:00Z">
                <w:r w:rsidDel="009C480D">
                  <w:rPr>
                    <w:rFonts w:ascii="Times New Roman" w:hAnsi="Times New Roman" w:cs="Times New Roman"/>
                    <w:sz w:val="24"/>
                    <w:szCs w:val="24"/>
                  </w:rPr>
                  <w:delText>19.5</w:delText>
                </w:r>
              </w:del>
            </w:ins>
          </w:p>
        </w:tc>
      </w:tr>
      <w:tr w:rsidR="004D6CF2" w:rsidRPr="00D77E5C" w14:paraId="6C8A74A7" w14:textId="77777777" w:rsidTr="009C480D">
        <w:trPr>
          <w:ins w:id="1297" w:author="Nair-Desai, Sameer" w:date="2022-02-02T11:34:00Z"/>
        </w:trPr>
        <w:tc>
          <w:tcPr>
            <w:tcW w:w="3960" w:type="dxa"/>
            <w:tcPrChange w:id="1298" w:author="Xin, Weining" w:date="2022-02-03T15:12:00Z">
              <w:tcPr>
                <w:tcW w:w="3960" w:type="dxa"/>
              </w:tcPr>
            </w:tcPrChange>
          </w:tcPr>
          <w:p w14:paraId="7BA7A833" w14:textId="77777777" w:rsidR="004D6CF2" w:rsidRDefault="004D6CF2" w:rsidP="009C480D">
            <w:pPr>
              <w:rPr>
                <w:ins w:id="1299" w:author="Nair-Desai, Sameer" w:date="2022-02-02T11:34:00Z"/>
                <w:rFonts w:ascii="Times New Roman" w:hAnsi="Times New Roman" w:cs="Times New Roman"/>
                <w:sz w:val="24"/>
                <w:szCs w:val="24"/>
              </w:rPr>
            </w:pPr>
            <w:ins w:id="1300" w:author="Nair-Desai, Sameer" w:date="2022-02-02T11:34:00Z">
              <w:r>
                <w:rPr>
                  <w:rFonts w:ascii="Times New Roman" w:hAnsi="Times New Roman" w:cs="Times New Roman"/>
                  <w:sz w:val="24"/>
                  <w:szCs w:val="24"/>
                </w:rPr>
                <w:t>Vaccinations per Hundred Population</w:t>
              </w:r>
            </w:ins>
          </w:p>
        </w:tc>
        <w:tc>
          <w:tcPr>
            <w:tcW w:w="1087" w:type="dxa"/>
            <w:tcPrChange w:id="1301" w:author="Xin, Weining" w:date="2022-02-03T15:12:00Z">
              <w:tcPr>
                <w:tcW w:w="1087" w:type="dxa"/>
              </w:tcPr>
            </w:tcPrChange>
          </w:tcPr>
          <w:p w14:paraId="69EC9AE5" w14:textId="77777777" w:rsidR="004D6CF2" w:rsidRPr="00D77E5C" w:rsidRDefault="004D6CF2" w:rsidP="009C480D">
            <w:pPr>
              <w:jc w:val="center"/>
              <w:rPr>
                <w:ins w:id="1302" w:author="Nair-Desai, Sameer" w:date="2022-02-02T11:34:00Z"/>
                <w:rFonts w:ascii="Times New Roman" w:hAnsi="Times New Roman" w:cs="Times New Roman"/>
                <w:sz w:val="24"/>
                <w:szCs w:val="24"/>
              </w:rPr>
            </w:pPr>
            <w:ins w:id="1303" w:author="Nair-Desai, Sameer" w:date="2022-02-02T11:34:00Z">
              <w:r>
                <w:rPr>
                  <w:rFonts w:ascii="Times New Roman" w:hAnsi="Times New Roman" w:cs="Times New Roman"/>
                  <w:sz w:val="24"/>
                  <w:szCs w:val="24"/>
                </w:rPr>
                <w:t>170.0</w:t>
              </w:r>
            </w:ins>
          </w:p>
        </w:tc>
        <w:tc>
          <w:tcPr>
            <w:tcW w:w="1080" w:type="dxa"/>
            <w:tcPrChange w:id="1304" w:author="Xin, Weining" w:date="2022-02-03T15:12:00Z">
              <w:tcPr>
                <w:tcW w:w="1080" w:type="dxa"/>
              </w:tcPr>
            </w:tcPrChange>
          </w:tcPr>
          <w:p w14:paraId="34FF3276" w14:textId="77777777" w:rsidR="004D6CF2" w:rsidRPr="00D77E5C" w:rsidRDefault="004D6CF2" w:rsidP="009C480D">
            <w:pPr>
              <w:jc w:val="center"/>
              <w:rPr>
                <w:ins w:id="1305" w:author="Nair-Desai, Sameer" w:date="2022-02-02T11:34:00Z"/>
                <w:rFonts w:ascii="Times New Roman" w:hAnsi="Times New Roman" w:cs="Times New Roman"/>
                <w:sz w:val="24"/>
                <w:szCs w:val="24"/>
              </w:rPr>
            </w:pPr>
            <w:ins w:id="1306" w:author="Nair-Desai, Sameer" w:date="2022-02-02T11:34:00Z">
              <w:r>
                <w:rPr>
                  <w:rFonts w:ascii="Times New Roman" w:hAnsi="Times New Roman" w:cs="Times New Roman"/>
                  <w:sz w:val="24"/>
                  <w:szCs w:val="24"/>
                </w:rPr>
                <w:t>32.0</w:t>
              </w:r>
            </w:ins>
          </w:p>
        </w:tc>
        <w:tc>
          <w:tcPr>
            <w:tcW w:w="1080" w:type="dxa"/>
            <w:tcPrChange w:id="1307" w:author="Xin, Weining" w:date="2022-02-03T15:12:00Z">
              <w:tcPr>
                <w:tcW w:w="1080" w:type="dxa"/>
              </w:tcPr>
            </w:tcPrChange>
          </w:tcPr>
          <w:p w14:paraId="3D3FA897" w14:textId="77777777" w:rsidR="004D6CF2" w:rsidRPr="00D77E5C" w:rsidRDefault="004D6CF2" w:rsidP="009C480D">
            <w:pPr>
              <w:jc w:val="center"/>
              <w:rPr>
                <w:ins w:id="1308" w:author="Nair-Desai, Sameer" w:date="2022-02-02T11:34:00Z"/>
                <w:rFonts w:ascii="Times New Roman" w:hAnsi="Times New Roman" w:cs="Times New Roman"/>
                <w:sz w:val="24"/>
                <w:szCs w:val="24"/>
              </w:rPr>
            </w:pPr>
            <w:ins w:id="1309" w:author="Nair-Desai, Sameer" w:date="2022-02-02T11:34:00Z">
              <w:r>
                <w:rPr>
                  <w:rFonts w:ascii="Times New Roman" w:hAnsi="Times New Roman" w:cs="Times New Roman"/>
                  <w:sz w:val="24"/>
                  <w:szCs w:val="24"/>
                </w:rPr>
                <w:t>100.6</w:t>
              </w:r>
            </w:ins>
          </w:p>
        </w:tc>
        <w:tc>
          <w:tcPr>
            <w:tcW w:w="1080" w:type="dxa"/>
            <w:tcPrChange w:id="1310" w:author="Xin, Weining" w:date="2022-02-03T15:12:00Z">
              <w:tcPr>
                <w:tcW w:w="1080" w:type="dxa"/>
              </w:tcPr>
            </w:tcPrChange>
          </w:tcPr>
          <w:p w14:paraId="4E338CE2" w14:textId="77777777" w:rsidR="004D6CF2" w:rsidRPr="00D77E5C" w:rsidRDefault="004D6CF2" w:rsidP="009C480D">
            <w:pPr>
              <w:jc w:val="center"/>
              <w:rPr>
                <w:ins w:id="1311" w:author="Nair-Desai, Sameer" w:date="2022-02-02T11:34:00Z"/>
                <w:rFonts w:ascii="Times New Roman" w:hAnsi="Times New Roman" w:cs="Times New Roman"/>
                <w:sz w:val="24"/>
                <w:szCs w:val="24"/>
              </w:rPr>
            </w:pPr>
            <w:ins w:id="1312" w:author="Nair-Desai, Sameer" w:date="2022-02-02T11:34:00Z">
              <w:r>
                <w:rPr>
                  <w:rFonts w:ascii="Times New Roman" w:hAnsi="Times New Roman" w:cs="Times New Roman"/>
                  <w:sz w:val="24"/>
                  <w:szCs w:val="24"/>
                </w:rPr>
                <w:t>163.5</w:t>
              </w:r>
            </w:ins>
          </w:p>
        </w:tc>
        <w:tc>
          <w:tcPr>
            <w:tcW w:w="1080" w:type="dxa"/>
            <w:tcPrChange w:id="1313" w:author="Xin, Weining" w:date="2022-02-03T15:12:00Z">
              <w:tcPr>
                <w:tcW w:w="1080" w:type="dxa"/>
              </w:tcPr>
            </w:tcPrChange>
          </w:tcPr>
          <w:p w14:paraId="2AB0A6C0" w14:textId="77777777" w:rsidR="004D6CF2" w:rsidRPr="00D77E5C" w:rsidRDefault="004D6CF2" w:rsidP="009C480D">
            <w:pPr>
              <w:jc w:val="center"/>
              <w:rPr>
                <w:ins w:id="1314" w:author="Nair-Desai, Sameer" w:date="2022-02-02T11:34:00Z"/>
                <w:rFonts w:ascii="Times New Roman" w:hAnsi="Times New Roman" w:cs="Times New Roman"/>
                <w:sz w:val="24"/>
                <w:szCs w:val="24"/>
              </w:rPr>
            </w:pPr>
            <w:ins w:id="1315" w:author="Nair-Desai, Sameer" w:date="2022-02-02T11:34:00Z">
              <w:r>
                <w:rPr>
                  <w:rFonts w:ascii="Times New Roman" w:hAnsi="Times New Roman" w:cs="Times New Roman"/>
                  <w:sz w:val="24"/>
                  <w:szCs w:val="24"/>
                </w:rPr>
                <w:t>189.7</w:t>
              </w:r>
            </w:ins>
          </w:p>
        </w:tc>
        <w:tc>
          <w:tcPr>
            <w:tcW w:w="1080" w:type="dxa"/>
            <w:tcPrChange w:id="1316" w:author="Xin, Weining" w:date="2022-02-03T15:12:00Z">
              <w:tcPr>
                <w:tcW w:w="1080" w:type="dxa"/>
              </w:tcPr>
            </w:tcPrChange>
          </w:tcPr>
          <w:p w14:paraId="55F9D5C3" w14:textId="77777777" w:rsidR="004D6CF2" w:rsidRPr="00D77E5C" w:rsidRDefault="004D6CF2" w:rsidP="009C480D">
            <w:pPr>
              <w:jc w:val="center"/>
              <w:rPr>
                <w:ins w:id="1317" w:author="Nair-Desai, Sameer" w:date="2022-02-02T11:34:00Z"/>
                <w:rFonts w:ascii="Times New Roman" w:hAnsi="Times New Roman" w:cs="Times New Roman"/>
                <w:sz w:val="24"/>
                <w:szCs w:val="24"/>
              </w:rPr>
            </w:pPr>
            <w:ins w:id="1318" w:author="Nair-Desai, Sameer" w:date="2022-02-02T11:34:00Z">
              <w:r>
                <w:rPr>
                  <w:rFonts w:ascii="Times New Roman" w:hAnsi="Times New Roman" w:cs="Times New Roman"/>
                  <w:sz w:val="24"/>
                  <w:szCs w:val="24"/>
                </w:rPr>
                <w:t>204.3</w:t>
              </w:r>
            </w:ins>
          </w:p>
        </w:tc>
      </w:tr>
      <w:tr w:rsidR="004D6CF2" w:rsidRPr="00D77E5C" w14:paraId="14563726" w14:textId="77777777" w:rsidTr="009C480D">
        <w:trPr>
          <w:ins w:id="1319" w:author="Nair-Desai, Sameer" w:date="2022-02-02T11:34:00Z"/>
        </w:trPr>
        <w:tc>
          <w:tcPr>
            <w:tcW w:w="10447" w:type="dxa"/>
            <w:gridSpan w:val="7"/>
            <w:tcPrChange w:id="1320" w:author="Xin, Weining" w:date="2022-02-03T15:12:00Z">
              <w:tcPr>
                <w:tcW w:w="10447" w:type="dxa"/>
                <w:gridSpan w:val="7"/>
              </w:tcPr>
            </w:tcPrChange>
          </w:tcPr>
          <w:p w14:paraId="16AA0A34" w14:textId="77777777" w:rsidR="004D6CF2" w:rsidRDefault="004D6CF2" w:rsidP="009C480D">
            <w:pPr>
              <w:jc w:val="center"/>
              <w:rPr>
                <w:ins w:id="1321" w:author="Nair-Desai, Sameer" w:date="2022-02-02T11:34:00Z"/>
                <w:rFonts w:ascii="Times New Roman" w:hAnsi="Times New Roman" w:cs="Times New Roman"/>
                <w:sz w:val="24"/>
                <w:szCs w:val="24"/>
              </w:rPr>
            </w:pPr>
            <w:ins w:id="1322" w:author="Nair-Desai, Sameer" w:date="2022-02-02T11:34:00Z">
              <w:r w:rsidRPr="00D77E5C">
                <w:rPr>
                  <w:rFonts w:ascii="Times New Roman" w:hAnsi="Times New Roman" w:cs="Times New Roman"/>
                  <w:b/>
                  <w:bCs/>
                  <w:sz w:val="24"/>
                  <w:szCs w:val="24"/>
                </w:rPr>
                <w:t xml:space="preserve">Doing </w:t>
              </w:r>
              <w:r>
                <w:rPr>
                  <w:rFonts w:ascii="Times New Roman" w:hAnsi="Times New Roman" w:cs="Times New Roman"/>
                  <w:b/>
                  <w:bCs/>
                  <w:sz w:val="24"/>
                  <w:szCs w:val="24"/>
                </w:rPr>
                <w:t>Worse</w:t>
              </w:r>
              <w:r w:rsidRPr="00D77E5C">
                <w:rPr>
                  <w:rFonts w:ascii="Times New Roman" w:hAnsi="Times New Roman" w:cs="Times New Roman"/>
                  <w:b/>
                  <w:bCs/>
                  <w:sz w:val="24"/>
                  <w:szCs w:val="24"/>
                </w:rPr>
                <w:t xml:space="preserve"> in Excess</w:t>
              </w:r>
            </w:ins>
          </w:p>
        </w:tc>
      </w:tr>
      <w:tr w:rsidR="004D6CF2" w:rsidRPr="00D77E5C" w14:paraId="74835214" w14:textId="77777777" w:rsidTr="009C480D">
        <w:trPr>
          <w:ins w:id="1323" w:author="Nair-Desai, Sameer" w:date="2022-02-02T11:34:00Z"/>
        </w:trPr>
        <w:tc>
          <w:tcPr>
            <w:tcW w:w="3960" w:type="dxa"/>
            <w:tcPrChange w:id="1324" w:author="Xin, Weining" w:date="2022-02-03T15:12:00Z">
              <w:tcPr>
                <w:tcW w:w="3960" w:type="dxa"/>
              </w:tcPr>
            </w:tcPrChange>
          </w:tcPr>
          <w:p w14:paraId="4A8E6081" w14:textId="77777777" w:rsidR="004D6CF2" w:rsidRDefault="004D6CF2" w:rsidP="009C480D">
            <w:pPr>
              <w:rPr>
                <w:ins w:id="1325" w:author="Nair-Desai, Sameer" w:date="2022-02-02T11:34:00Z"/>
                <w:rFonts w:ascii="Times New Roman" w:hAnsi="Times New Roman" w:cs="Times New Roman"/>
                <w:sz w:val="24"/>
                <w:szCs w:val="24"/>
              </w:rPr>
            </w:pPr>
            <w:ins w:id="1326" w:author="Nair-Desai, Sameer" w:date="2022-02-02T11:34:00Z">
              <w:r>
                <w:rPr>
                  <w:rFonts w:ascii="Times New Roman" w:hAnsi="Times New Roman" w:cs="Times New Roman"/>
                  <w:sz w:val="24"/>
                  <w:szCs w:val="24"/>
                </w:rPr>
                <w:t>Population Density</w:t>
              </w:r>
            </w:ins>
          </w:p>
        </w:tc>
        <w:tc>
          <w:tcPr>
            <w:tcW w:w="1087" w:type="dxa"/>
            <w:tcPrChange w:id="1327" w:author="Xin, Weining" w:date="2022-02-03T15:12:00Z">
              <w:tcPr>
                <w:tcW w:w="1087" w:type="dxa"/>
              </w:tcPr>
            </w:tcPrChange>
          </w:tcPr>
          <w:p w14:paraId="53191B70" w14:textId="77777777" w:rsidR="004D6CF2" w:rsidRDefault="004D6CF2" w:rsidP="009C480D">
            <w:pPr>
              <w:jc w:val="center"/>
              <w:rPr>
                <w:ins w:id="1328" w:author="Nair-Desai, Sameer" w:date="2022-02-02T11:34:00Z"/>
                <w:rFonts w:ascii="Times New Roman" w:hAnsi="Times New Roman" w:cs="Times New Roman"/>
                <w:sz w:val="24"/>
                <w:szCs w:val="24"/>
              </w:rPr>
            </w:pPr>
            <w:ins w:id="1329" w:author="Nair-Desai, Sameer" w:date="2022-02-02T11:34:00Z">
              <w:r>
                <w:rPr>
                  <w:rFonts w:ascii="Times New Roman" w:hAnsi="Times New Roman" w:cs="Times New Roman"/>
                  <w:sz w:val="24"/>
                  <w:szCs w:val="24"/>
                </w:rPr>
                <w:t>237.6</w:t>
              </w:r>
            </w:ins>
          </w:p>
        </w:tc>
        <w:tc>
          <w:tcPr>
            <w:tcW w:w="1080" w:type="dxa"/>
            <w:tcPrChange w:id="1330" w:author="Xin, Weining" w:date="2022-02-03T15:12:00Z">
              <w:tcPr>
                <w:tcW w:w="1080" w:type="dxa"/>
              </w:tcPr>
            </w:tcPrChange>
          </w:tcPr>
          <w:p w14:paraId="053E8B15" w14:textId="77777777" w:rsidR="004D6CF2" w:rsidRDefault="004D6CF2" w:rsidP="009C480D">
            <w:pPr>
              <w:jc w:val="center"/>
              <w:rPr>
                <w:ins w:id="1331" w:author="Nair-Desai, Sameer" w:date="2022-02-02T11:34:00Z"/>
                <w:rFonts w:ascii="Times New Roman" w:hAnsi="Times New Roman" w:cs="Times New Roman"/>
                <w:sz w:val="24"/>
                <w:szCs w:val="24"/>
              </w:rPr>
            </w:pPr>
            <w:ins w:id="1332" w:author="Nair-Desai, Sameer" w:date="2022-02-02T11:34:00Z">
              <w:r>
                <w:rPr>
                  <w:rFonts w:ascii="Times New Roman" w:hAnsi="Times New Roman" w:cs="Times New Roman"/>
                  <w:sz w:val="24"/>
                  <w:szCs w:val="24"/>
                </w:rPr>
                <w:t>387.9</w:t>
              </w:r>
            </w:ins>
          </w:p>
        </w:tc>
        <w:tc>
          <w:tcPr>
            <w:tcW w:w="1080" w:type="dxa"/>
            <w:tcPrChange w:id="1333" w:author="Xin, Weining" w:date="2022-02-03T15:12:00Z">
              <w:tcPr>
                <w:tcW w:w="1080" w:type="dxa"/>
              </w:tcPr>
            </w:tcPrChange>
          </w:tcPr>
          <w:p w14:paraId="4B6A4D9D" w14:textId="77777777" w:rsidR="004D6CF2" w:rsidRDefault="004D6CF2" w:rsidP="009C480D">
            <w:pPr>
              <w:jc w:val="center"/>
              <w:rPr>
                <w:ins w:id="1334" w:author="Nair-Desai, Sameer" w:date="2022-02-02T11:34:00Z"/>
                <w:rFonts w:ascii="Times New Roman" w:hAnsi="Times New Roman" w:cs="Times New Roman"/>
                <w:sz w:val="24"/>
                <w:szCs w:val="24"/>
              </w:rPr>
            </w:pPr>
            <w:ins w:id="1335" w:author="Nair-Desai, Sameer" w:date="2022-02-02T11:34:00Z">
              <w:r>
                <w:rPr>
                  <w:rFonts w:ascii="Times New Roman" w:hAnsi="Times New Roman" w:cs="Times New Roman"/>
                  <w:sz w:val="24"/>
                  <w:szCs w:val="24"/>
                </w:rPr>
                <w:t>15.3</w:t>
              </w:r>
            </w:ins>
          </w:p>
        </w:tc>
        <w:tc>
          <w:tcPr>
            <w:tcW w:w="1080" w:type="dxa"/>
            <w:tcPrChange w:id="1336" w:author="Xin, Weining" w:date="2022-02-03T15:12:00Z">
              <w:tcPr>
                <w:tcW w:w="1080" w:type="dxa"/>
              </w:tcPr>
            </w:tcPrChange>
          </w:tcPr>
          <w:p w14:paraId="48306796" w14:textId="77777777" w:rsidR="004D6CF2" w:rsidRDefault="004D6CF2" w:rsidP="009C480D">
            <w:pPr>
              <w:jc w:val="center"/>
              <w:rPr>
                <w:ins w:id="1337" w:author="Nair-Desai, Sameer" w:date="2022-02-02T11:34:00Z"/>
                <w:rFonts w:ascii="Times New Roman" w:hAnsi="Times New Roman" w:cs="Times New Roman"/>
                <w:sz w:val="24"/>
                <w:szCs w:val="24"/>
              </w:rPr>
            </w:pPr>
            <w:ins w:id="1338" w:author="Nair-Desai, Sameer" w:date="2022-02-02T11:34:00Z">
              <w:r>
                <w:rPr>
                  <w:rFonts w:ascii="Times New Roman" w:hAnsi="Times New Roman" w:cs="Times New Roman"/>
                  <w:sz w:val="24"/>
                  <w:szCs w:val="24"/>
                </w:rPr>
                <w:t>27.8</w:t>
              </w:r>
            </w:ins>
          </w:p>
        </w:tc>
        <w:tc>
          <w:tcPr>
            <w:tcW w:w="1080" w:type="dxa"/>
            <w:tcPrChange w:id="1339" w:author="Xin, Weining" w:date="2022-02-03T15:12:00Z">
              <w:tcPr>
                <w:tcW w:w="1080" w:type="dxa"/>
              </w:tcPr>
            </w:tcPrChange>
          </w:tcPr>
          <w:p w14:paraId="0402C062" w14:textId="77777777" w:rsidR="004D6CF2" w:rsidRDefault="004D6CF2" w:rsidP="009C480D">
            <w:pPr>
              <w:jc w:val="center"/>
              <w:rPr>
                <w:ins w:id="1340" w:author="Nair-Desai, Sameer" w:date="2022-02-02T11:34:00Z"/>
                <w:rFonts w:ascii="Times New Roman" w:hAnsi="Times New Roman" w:cs="Times New Roman"/>
                <w:sz w:val="24"/>
                <w:szCs w:val="24"/>
              </w:rPr>
            </w:pPr>
            <w:ins w:id="1341" w:author="Nair-Desai, Sameer" w:date="2022-02-02T11:34:00Z">
              <w:r>
                <w:rPr>
                  <w:rFonts w:ascii="Times New Roman" w:hAnsi="Times New Roman" w:cs="Times New Roman"/>
                  <w:sz w:val="24"/>
                  <w:szCs w:val="24"/>
                </w:rPr>
                <w:t>242.8</w:t>
              </w:r>
            </w:ins>
          </w:p>
        </w:tc>
        <w:tc>
          <w:tcPr>
            <w:tcW w:w="1080" w:type="dxa"/>
            <w:tcPrChange w:id="1342" w:author="Xin, Weining" w:date="2022-02-03T15:12:00Z">
              <w:tcPr>
                <w:tcW w:w="1080" w:type="dxa"/>
              </w:tcPr>
            </w:tcPrChange>
          </w:tcPr>
          <w:p w14:paraId="789B2FBD" w14:textId="77777777" w:rsidR="004D6CF2" w:rsidRDefault="004D6CF2" w:rsidP="009C480D">
            <w:pPr>
              <w:jc w:val="center"/>
              <w:rPr>
                <w:ins w:id="1343" w:author="Nair-Desai, Sameer" w:date="2022-02-02T11:34:00Z"/>
                <w:rFonts w:ascii="Times New Roman" w:hAnsi="Times New Roman" w:cs="Times New Roman"/>
                <w:sz w:val="24"/>
                <w:szCs w:val="24"/>
              </w:rPr>
            </w:pPr>
            <w:ins w:id="1344" w:author="Nair-Desai, Sameer" w:date="2022-02-02T11:34:00Z">
              <w:r>
                <w:rPr>
                  <w:rFonts w:ascii="Times New Roman" w:hAnsi="Times New Roman" w:cs="Times New Roman"/>
                  <w:sz w:val="24"/>
                  <w:szCs w:val="24"/>
                </w:rPr>
                <w:t>1,265.0</w:t>
              </w:r>
            </w:ins>
          </w:p>
        </w:tc>
      </w:tr>
      <w:tr w:rsidR="004D6CF2" w:rsidRPr="00D77E5C" w14:paraId="34D3D924" w14:textId="77777777" w:rsidTr="009C480D">
        <w:trPr>
          <w:ins w:id="1345" w:author="Nair-Desai, Sameer" w:date="2022-02-02T11:34:00Z"/>
        </w:trPr>
        <w:tc>
          <w:tcPr>
            <w:tcW w:w="3960" w:type="dxa"/>
            <w:tcPrChange w:id="1346" w:author="Xin, Weining" w:date="2022-02-03T15:12:00Z">
              <w:tcPr>
                <w:tcW w:w="3960" w:type="dxa"/>
              </w:tcPr>
            </w:tcPrChange>
          </w:tcPr>
          <w:p w14:paraId="6CF0C32C" w14:textId="77777777" w:rsidR="004D6CF2" w:rsidRDefault="004D6CF2" w:rsidP="009C480D">
            <w:pPr>
              <w:rPr>
                <w:ins w:id="1347" w:author="Nair-Desai, Sameer" w:date="2022-02-02T11:34:00Z"/>
                <w:rFonts w:ascii="Times New Roman" w:hAnsi="Times New Roman" w:cs="Times New Roman"/>
                <w:sz w:val="24"/>
                <w:szCs w:val="24"/>
              </w:rPr>
            </w:pPr>
            <w:ins w:id="1348" w:author="Nair-Desai, Sameer" w:date="2022-02-02T11:34:00Z">
              <w:r>
                <w:rPr>
                  <w:rFonts w:ascii="Times New Roman" w:hAnsi="Times New Roman" w:cs="Times New Roman"/>
                  <w:sz w:val="24"/>
                  <w:szCs w:val="24"/>
                </w:rPr>
                <w:t>Urban Population Share</w:t>
              </w:r>
            </w:ins>
          </w:p>
        </w:tc>
        <w:tc>
          <w:tcPr>
            <w:tcW w:w="1087" w:type="dxa"/>
            <w:tcPrChange w:id="1349" w:author="Xin, Weining" w:date="2022-02-03T15:12:00Z">
              <w:tcPr>
                <w:tcW w:w="1087" w:type="dxa"/>
              </w:tcPr>
            </w:tcPrChange>
          </w:tcPr>
          <w:p w14:paraId="6B7C5D34" w14:textId="77777777" w:rsidR="004D6CF2" w:rsidRDefault="004D6CF2" w:rsidP="009C480D">
            <w:pPr>
              <w:jc w:val="center"/>
              <w:rPr>
                <w:ins w:id="1350" w:author="Nair-Desai, Sameer" w:date="2022-02-02T11:34:00Z"/>
                <w:rFonts w:ascii="Times New Roman" w:hAnsi="Times New Roman" w:cs="Times New Roman"/>
                <w:sz w:val="24"/>
                <w:szCs w:val="24"/>
              </w:rPr>
            </w:pPr>
            <w:ins w:id="1351" w:author="Nair-Desai, Sameer" w:date="2022-02-02T11:34:00Z">
              <w:r>
                <w:rPr>
                  <w:rFonts w:ascii="Times New Roman" w:hAnsi="Times New Roman" w:cs="Times New Roman"/>
                  <w:sz w:val="24"/>
                  <w:szCs w:val="24"/>
                </w:rPr>
                <w:t>45.9</w:t>
              </w:r>
            </w:ins>
          </w:p>
        </w:tc>
        <w:tc>
          <w:tcPr>
            <w:tcW w:w="1080" w:type="dxa"/>
            <w:tcPrChange w:id="1352" w:author="Xin, Weining" w:date="2022-02-03T15:12:00Z">
              <w:tcPr>
                <w:tcW w:w="1080" w:type="dxa"/>
              </w:tcPr>
            </w:tcPrChange>
          </w:tcPr>
          <w:p w14:paraId="1D10753A" w14:textId="77777777" w:rsidR="004D6CF2" w:rsidRDefault="004D6CF2" w:rsidP="009C480D">
            <w:pPr>
              <w:jc w:val="center"/>
              <w:rPr>
                <w:ins w:id="1353" w:author="Nair-Desai, Sameer" w:date="2022-02-02T11:34:00Z"/>
                <w:rFonts w:ascii="Times New Roman" w:hAnsi="Times New Roman" w:cs="Times New Roman"/>
                <w:sz w:val="24"/>
                <w:szCs w:val="24"/>
              </w:rPr>
            </w:pPr>
            <w:ins w:id="1354" w:author="Nair-Desai, Sameer" w:date="2022-02-02T11:34:00Z">
              <w:r>
                <w:rPr>
                  <w:rFonts w:ascii="Times New Roman" w:hAnsi="Times New Roman" w:cs="Times New Roman"/>
                  <w:sz w:val="24"/>
                  <w:szCs w:val="24"/>
                </w:rPr>
                <w:t>22.3</w:t>
              </w:r>
            </w:ins>
          </w:p>
        </w:tc>
        <w:tc>
          <w:tcPr>
            <w:tcW w:w="1080" w:type="dxa"/>
            <w:tcPrChange w:id="1355" w:author="Xin, Weining" w:date="2022-02-03T15:12:00Z">
              <w:tcPr>
                <w:tcW w:w="1080" w:type="dxa"/>
              </w:tcPr>
            </w:tcPrChange>
          </w:tcPr>
          <w:p w14:paraId="1B6DE3C0" w14:textId="77777777" w:rsidR="004D6CF2" w:rsidRDefault="004D6CF2" w:rsidP="009C480D">
            <w:pPr>
              <w:jc w:val="center"/>
              <w:rPr>
                <w:ins w:id="1356" w:author="Nair-Desai, Sameer" w:date="2022-02-02T11:34:00Z"/>
                <w:rFonts w:ascii="Times New Roman" w:hAnsi="Times New Roman" w:cs="Times New Roman"/>
                <w:sz w:val="24"/>
                <w:szCs w:val="24"/>
              </w:rPr>
            </w:pPr>
            <w:ins w:id="1357" w:author="Nair-Desai, Sameer" w:date="2022-02-02T11:34:00Z">
              <w:r>
                <w:rPr>
                  <w:rFonts w:ascii="Times New Roman" w:hAnsi="Times New Roman" w:cs="Times New Roman"/>
                  <w:sz w:val="24"/>
                  <w:szCs w:val="24"/>
                </w:rPr>
                <w:t>19.6</w:t>
              </w:r>
            </w:ins>
          </w:p>
        </w:tc>
        <w:tc>
          <w:tcPr>
            <w:tcW w:w="1080" w:type="dxa"/>
            <w:tcPrChange w:id="1358" w:author="Xin, Weining" w:date="2022-02-03T15:12:00Z">
              <w:tcPr>
                <w:tcW w:w="1080" w:type="dxa"/>
              </w:tcPr>
            </w:tcPrChange>
          </w:tcPr>
          <w:p w14:paraId="61C700A2" w14:textId="77777777" w:rsidR="004D6CF2" w:rsidRDefault="004D6CF2" w:rsidP="009C480D">
            <w:pPr>
              <w:jc w:val="center"/>
              <w:rPr>
                <w:ins w:id="1359" w:author="Nair-Desai, Sameer" w:date="2022-02-02T11:34:00Z"/>
                <w:rFonts w:ascii="Times New Roman" w:hAnsi="Times New Roman" w:cs="Times New Roman"/>
                <w:sz w:val="24"/>
                <w:szCs w:val="24"/>
              </w:rPr>
            </w:pPr>
            <w:ins w:id="1360" w:author="Nair-Desai, Sameer" w:date="2022-02-02T11:34:00Z">
              <w:r>
                <w:rPr>
                  <w:rFonts w:ascii="Times New Roman" w:hAnsi="Times New Roman" w:cs="Times New Roman"/>
                  <w:sz w:val="24"/>
                  <w:szCs w:val="24"/>
                </w:rPr>
                <w:t>34.3</w:t>
              </w:r>
            </w:ins>
          </w:p>
        </w:tc>
        <w:tc>
          <w:tcPr>
            <w:tcW w:w="1080" w:type="dxa"/>
            <w:tcPrChange w:id="1361" w:author="Xin, Weining" w:date="2022-02-03T15:12:00Z">
              <w:tcPr>
                <w:tcW w:w="1080" w:type="dxa"/>
              </w:tcPr>
            </w:tcPrChange>
          </w:tcPr>
          <w:p w14:paraId="2A70366C" w14:textId="77777777" w:rsidR="004D6CF2" w:rsidRDefault="004D6CF2" w:rsidP="009C480D">
            <w:pPr>
              <w:jc w:val="center"/>
              <w:rPr>
                <w:ins w:id="1362" w:author="Nair-Desai, Sameer" w:date="2022-02-02T11:34:00Z"/>
                <w:rFonts w:ascii="Times New Roman" w:hAnsi="Times New Roman" w:cs="Times New Roman"/>
                <w:sz w:val="24"/>
                <w:szCs w:val="24"/>
              </w:rPr>
            </w:pPr>
            <w:ins w:id="1363" w:author="Nair-Desai, Sameer" w:date="2022-02-02T11:34:00Z">
              <w:r>
                <w:rPr>
                  <w:rFonts w:ascii="Times New Roman" w:hAnsi="Times New Roman" w:cs="Times New Roman"/>
                  <w:sz w:val="24"/>
                  <w:szCs w:val="24"/>
                </w:rPr>
                <w:t>62.7</w:t>
              </w:r>
            </w:ins>
          </w:p>
        </w:tc>
        <w:tc>
          <w:tcPr>
            <w:tcW w:w="1080" w:type="dxa"/>
            <w:tcPrChange w:id="1364" w:author="Xin, Weining" w:date="2022-02-03T15:12:00Z">
              <w:tcPr>
                <w:tcW w:w="1080" w:type="dxa"/>
              </w:tcPr>
            </w:tcPrChange>
          </w:tcPr>
          <w:p w14:paraId="2DE49278" w14:textId="77777777" w:rsidR="004D6CF2" w:rsidRDefault="004D6CF2" w:rsidP="009C480D">
            <w:pPr>
              <w:jc w:val="center"/>
              <w:rPr>
                <w:ins w:id="1365" w:author="Nair-Desai, Sameer" w:date="2022-02-02T11:34:00Z"/>
                <w:rFonts w:ascii="Times New Roman" w:hAnsi="Times New Roman" w:cs="Times New Roman"/>
                <w:sz w:val="24"/>
                <w:szCs w:val="24"/>
              </w:rPr>
            </w:pPr>
            <w:ins w:id="1366" w:author="Nair-Desai, Sameer" w:date="2022-02-02T11:34:00Z">
              <w:r>
                <w:rPr>
                  <w:rFonts w:ascii="Times New Roman" w:hAnsi="Times New Roman" w:cs="Times New Roman"/>
                  <w:sz w:val="24"/>
                  <w:szCs w:val="24"/>
                </w:rPr>
                <w:t>83.8</w:t>
              </w:r>
            </w:ins>
          </w:p>
        </w:tc>
      </w:tr>
      <w:tr w:rsidR="004D6CF2" w:rsidRPr="00D77E5C" w14:paraId="0BEB8A38" w14:textId="77777777" w:rsidTr="009C480D">
        <w:trPr>
          <w:ins w:id="1367" w:author="Nair-Desai, Sameer" w:date="2022-02-02T11:34:00Z"/>
        </w:trPr>
        <w:tc>
          <w:tcPr>
            <w:tcW w:w="3960" w:type="dxa"/>
            <w:tcPrChange w:id="1368" w:author="Xin, Weining" w:date="2022-02-03T15:12:00Z">
              <w:tcPr>
                <w:tcW w:w="3960" w:type="dxa"/>
              </w:tcPr>
            </w:tcPrChange>
          </w:tcPr>
          <w:p w14:paraId="3E3E01DC" w14:textId="77777777" w:rsidR="004D6CF2" w:rsidRDefault="004D6CF2" w:rsidP="009C480D">
            <w:pPr>
              <w:rPr>
                <w:ins w:id="1369" w:author="Nair-Desai, Sameer" w:date="2022-02-02T11:34:00Z"/>
                <w:rFonts w:ascii="Times New Roman" w:hAnsi="Times New Roman" w:cs="Times New Roman"/>
                <w:sz w:val="24"/>
                <w:szCs w:val="24"/>
              </w:rPr>
            </w:pPr>
            <w:ins w:id="1370" w:author="Nair-Desai, Sameer" w:date="2022-02-02T11:34:00Z">
              <w:r>
                <w:rPr>
                  <w:rFonts w:ascii="Times New Roman" w:hAnsi="Times New Roman" w:cs="Times New Roman"/>
                  <w:sz w:val="24"/>
                  <w:szCs w:val="24"/>
                </w:rPr>
                <w:t>Aged 65+ Population Share</w:t>
              </w:r>
            </w:ins>
          </w:p>
        </w:tc>
        <w:tc>
          <w:tcPr>
            <w:tcW w:w="1087" w:type="dxa"/>
            <w:tcPrChange w:id="1371" w:author="Xin, Weining" w:date="2022-02-03T15:12:00Z">
              <w:tcPr>
                <w:tcW w:w="1087" w:type="dxa"/>
              </w:tcPr>
            </w:tcPrChange>
          </w:tcPr>
          <w:p w14:paraId="6BDA2F35" w14:textId="77777777" w:rsidR="004D6CF2" w:rsidRDefault="004D6CF2" w:rsidP="009C480D">
            <w:pPr>
              <w:jc w:val="center"/>
              <w:rPr>
                <w:ins w:id="1372" w:author="Nair-Desai, Sameer" w:date="2022-02-02T11:34:00Z"/>
                <w:rFonts w:ascii="Times New Roman" w:hAnsi="Times New Roman" w:cs="Times New Roman"/>
                <w:sz w:val="24"/>
                <w:szCs w:val="24"/>
              </w:rPr>
            </w:pPr>
            <w:ins w:id="1373" w:author="Nair-Desai, Sameer" w:date="2022-02-02T11:34:00Z">
              <w:r>
                <w:rPr>
                  <w:rFonts w:ascii="Times New Roman" w:hAnsi="Times New Roman" w:cs="Times New Roman"/>
                  <w:sz w:val="24"/>
                  <w:szCs w:val="24"/>
                </w:rPr>
                <w:t>4.3</w:t>
              </w:r>
            </w:ins>
          </w:p>
        </w:tc>
        <w:tc>
          <w:tcPr>
            <w:tcW w:w="1080" w:type="dxa"/>
            <w:tcPrChange w:id="1374" w:author="Xin, Weining" w:date="2022-02-03T15:12:00Z">
              <w:tcPr>
                <w:tcW w:w="1080" w:type="dxa"/>
              </w:tcPr>
            </w:tcPrChange>
          </w:tcPr>
          <w:p w14:paraId="2C51FFBD" w14:textId="77777777" w:rsidR="004D6CF2" w:rsidRDefault="004D6CF2" w:rsidP="009C480D">
            <w:pPr>
              <w:jc w:val="center"/>
              <w:rPr>
                <w:ins w:id="1375" w:author="Nair-Desai, Sameer" w:date="2022-02-02T11:34:00Z"/>
                <w:rFonts w:ascii="Times New Roman" w:hAnsi="Times New Roman" w:cs="Times New Roman"/>
                <w:sz w:val="24"/>
                <w:szCs w:val="24"/>
              </w:rPr>
            </w:pPr>
            <w:ins w:id="1376" w:author="Nair-Desai, Sameer" w:date="2022-02-02T11:34:00Z">
              <w:r>
                <w:rPr>
                  <w:rFonts w:ascii="Times New Roman" w:hAnsi="Times New Roman" w:cs="Times New Roman"/>
                  <w:sz w:val="24"/>
                  <w:szCs w:val="24"/>
                </w:rPr>
                <w:t>1.1</w:t>
              </w:r>
            </w:ins>
          </w:p>
        </w:tc>
        <w:tc>
          <w:tcPr>
            <w:tcW w:w="1080" w:type="dxa"/>
            <w:tcPrChange w:id="1377" w:author="Xin, Weining" w:date="2022-02-03T15:12:00Z">
              <w:tcPr>
                <w:tcW w:w="1080" w:type="dxa"/>
              </w:tcPr>
            </w:tcPrChange>
          </w:tcPr>
          <w:p w14:paraId="60CCB652" w14:textId="77777777" w:rsidR="004D6CF2" w:rsidRDefault="004D6CF2" w:rsidP="009C480D">
            <w:pPr>
              <w:jc w:val="center"/>
              <w:rPr>
                <w:ins w:id="1378" w:author="Nair-Desai, Sameer" w:date="2022-02-02T11:34:00Z"/>
                <w:rFonts w:ascii="Times New Roman" w:hAnsi="Times New Roman" w:cs="Times New Roman"/>
                <w:sz w:val="24"/>
                <w:szCs w:val="24"/>
              </w:rPr>
            </w:pPr>
            <w:ins w:id="1379" w:author="Nair-Desai, Sameer" w:date="2022-02-02T11:34:00Z">
              <w:r>
                <w:rPr>
                  <w:rFonts w:ascii="Times New Roman" w:hAnsi="Times New Roman" w:cs="Times New Roman"/>
                  <w:sz w:val="24"/>
                  <w:szCs w:val="24"/>
                </w:rPr>
                <w:t>2.9</w:t>
              </w:r>
            </w:ins>
          </w:p>
        </w:tc>
        <w:tc>
          <w:tcPr>
            <w:tcW w:w="1080" w:type="dxa"/>
            <w:tcPrChange w:id="1380" w:author="Xin, Weining" w:date="2022-02-03T15:12:00Z">
              <w:tcPr>
                <w:tcW w:w="1080" w:type="dxa"/>
              </w:tcPr>
            </w:tcPrChange>
          </w:tcPr>
          <w:p w14:paraId="287B5EA1" w14:textId="77777777" w:rsidR="004D6CF2" w:rsidRDefault="004D6CF2" w:rsidP="009C480D">
            <w:pPr>
              <w:jc w:val="center"/>
              <w:rPr>
                <w:ins w:id="1381" w:author="Nair-Desai, Sameer" w:date="2022-02-02T11:34:00Z"/>
                <w:rFonts w:ascii="Times New Roman" w:hAnsi="Times New Roman" w:cs="Times New Roman"/>
                <w:sz w:val="24"/>
                <w:szCs w:val="24"/>
              </w:rPr>
            </w:pPr>
            <w:ins w:id="1382" w:author="Nair-Desai, Sameer" w:date="2022-02-02T11:34:00Z">
              <w:r>
                <w:rPr>
                  <w:rFonts w:ascii="Times New Roman" w:hAnsi="Times New Roman" w:cs="Times New Roman"/>
                  <w:sz w:val="24"/>
                  <w:szCs w:val="24"/>
                </w:rPr>
                <w:t>3.4</w:t>
              </w:r>
            </w:ins>
          </w:p>
        </w:tc>
        <w:tc>
          <w:tcPr>
            <w:tcW w:w="1080" w:type="dxa"/>
            <w:tcPrChange w:id="1383" w:author="Xin, Weining" w:date="2022-02-03T15:12:00Z">
              <w:tcPr>
                <w:tcW w:w="1080" w:type="dxa"/>
              </w:tcPr>
            </w:tcPrChange>
          </w:tcPr>
          <w:p w14:paraId="1FE9FD1D" w14:textId="77777777" w:rsidR="004D6CF2" w:rsidRDefault="004D6CF2" w:rsidP="009C480D">
            <w:pPr>
              <w:jc w:val="center"/>
              <w:rPr>
                <w:ins w:id="1384" w:author="Nair-Desai, Sameer" w:date="2022-02-02T11:34:00Z"/>
                <w:rFonts w:ascii="Times New Roman" w:hAnsi="Times New Roman" w:cs="Times New Roman"/>
                <w:sz w:val="24"/>
                <w:szCs w:val="24"/>
              </w:rPr>
            </w:pPr>
            <w:ins w:id="1385" w:author="Nair-Desai, Sameer" w:date="2022-02-02T11:34:00Z">
              <w:r>
                <w:rPr>
                  <w:rFonts w:ascii="Times New Roman" w:hAnsi="Times New Roman" w:cs="Times New Roman"/>
                  <w:sz w:val="24"/>
                  <w:szCs w:val="24"/>
                </w:rPr>
                <w:t>5.3</w:t>
              </w:r>
            </w:ins>
          </w:p>
        </w:tc>
        <w:tc>
          <w:tcPr>
            <w:tcW w:w="1080" w:type="dxa"/>
            <w:tcPrChange w:id="1386" w:author="Xin, Weining" w:date="2022-02-03T15:12:00Z">
              <w:tcPr>
                <w:tcW w:w="1080" w:type="dxa"/>
              </w:tcPr>
            </w:tcPrChange>
          </w:tcPr>
          <w:p w14:paraId="6EA004F8" w14:textId="77777777" w:rsidR="004D6CF2" w:rsidRDefault="004D6CF2" w:rsidP="009C480D">
            <w:pPr>
              <w:jc w:val="center"/>
              <w:rPr>
                <w:ins w:id="1387" w:author="Nair-Desai, Sameer" w:date="2022-02-02T11:34:00Z"/>
                <w:rFonts w:ascii="Times New Roman" w:hAnsi="Times New Roman" w:cs="Times New Roman"/>
                <w:sz w:val="24"/>
                <w:szCs w:val="24"/>
              </w:rPr>
            </w:pPr>
            <w:ins w:id="1388" w:author="Nair-Desai, Sameer" w:date="2022-02-02T11:34:00Z">
              <w:r>
                <w:rPr>
                  <w:rFonts w:ascii="Times New Roman" w:hAnsi="Times New Roman" w:cs="Times New Roman"/>
                  <w:sz w:val="24"/>
                  <w:szCs w:val="24"/>
                </w:rPr>
                <w:t>6.0</w:t>
              </w:r>
            </w:ins>
          </w:p>
        </w:tc>
      </w:tr>
      <w:tr w:rsidR="004D6CF2" w:rsidRPr="00D77E5C" w14:paraId="41048D54" w14:textId="77777777" w:rsidTr="009C480D">
        <w:trPr>
          <w:ins w:id="1389" w:author="Nair-Desai, Sameer" w:date="2022-02-02T11:34:00Z"/>
        </w:trPr>
        <w:tc>
          <w:tcPr>
            <w:tcW w:w="3960" w:type="dxa"/>
            <w:tcPrChange w:id="1390" w:author="Xin, Weining" w:date="2022-02-03T15:12:00Z">
              <w:tcPr>
                <w:tcW w:w="3960" w:type="dxa"/>
              </w:tcPr>
            </w:tcPrChange>
          </w:tcPr>
          <w:p w14:paraId="66223E03" w14:textId="77777777" w:rsidR="004D6CF2" w:rsidRDefault="004D6CF2" w:rsidP="009C480D">
            <w:pPr>
              <w:rPr>
                <w:ins w:id="1391" w:author="Nair-Desai, Sameer" w:date="2022-02-02T11:34:00Z"/>
                <w:rFonts w:ascii="Times New Roman" w:hAnsi="Times New Roman" w:cs="Times New Roman"/>
                <w:sz w:val="24"/>
                <w:szCs w:val="24"/>
              </w:rPr>
            </w:pPr>
            <w:ins w:id="1392" w:author="Nair-Desai, Sameer" w:date="2022-02-02T11:34:00Z">
              <w:r>
                <w:rPr>
                  <w:rFonts w:ascii="Times New Roman" w:hAnsi="Times New Roman" w:cs="Times New Roman"/>
                  <w:sz w:val="24"/>
                  <w:szCs w:val="24"/>
                </w:rPr>
                <w:t>GDP per Capita</w:t>
              </w:r>
            </w:ins>
          </w:p>
        </w:tc>
        <w:tc>
          <w:tcPr>
            <w:tcW w:w="1087" w:type="dxa"/>
            <w:tcPrChange w:id="1393" w:author="Xin, Weining" w:date="2022-02-03T15:12:00Z">
              <w:tcPr>
                <w:tcW w:w="1087" w:type="dxa"/>
              </w:tcPr>
            </w:tcPrChange>
          </w:tcPr>
          <w:p w14:paraId="4AB1F7B8" w14:textId="77777777" w:rsidR="004D6CF2" w:rsidRDefault="004D6CF2" w:rsidP="009C480D">
            <w:pPr>
              <w:jc w:val="center"/>
              <w:rPr>
                <w:ins w:id="1394" w:author="Nair-Desai, Sameer" w:date="2022-02-02T11:34:00Z"/>
                <w:rFonts w:ascii="Times New Roman" w:hAnsi="Times New Roman" w:cs="Times New Roman"/>
                <w:sz w:val="24"/>
                <w:szCs w:val="24"/>
              </w:rPr>
            </w:pPr>
            <w:ins w:id="1395" w:author="Nair-Desai, Sameer" w:date="2022-02-02T11:34:00Z">
              <w:r>
                <w:rPr>
                  <w:rFonts w:ascii="Times New Roman" w:hAnsi="Times New Roman" w:cs="Times New Roman"/>
                  <w:sz w:val="24"/>
                  <w:szCs w:val="24"/>
                </w:rPr>
                <w:t>7,899.8</w:t>
              </w:r>
            </w:ins>
          </w:p>
        </w:tc>
        <w:tc>
          <w:tcPr>
            <w:tcW w:w="1080" w:type="dxa"/>
            <w:tcPrChange w:id="1396" w:author="Xin, Weining" w:date="2022-02-03T15:12:00Z">
              <w:tcPr>
                <w:tcW w:w="1080" w:type="dxa"/>
              </w:tcPr>
            </w:tcPrChange>
          </w:tcPr>
          <w:p w14:paraId="287926A3" w14:textId="77777777" w:rsidR="004D6CF2" w:rsidRDefault="004D6CF2" w:rsidP="009C480D">
            <w:pPr>
              <w:jc w:val="center"/>
              <w:rPr>
                <w:ins w:id="1397" w:author="Nair-Desai, Sameer" w:date="2022-02-02T11:34:00Z"/>
                <w:rFonts w:ascii="Times New Roman" w:hAnsi="Times New Roman" w:cs="Times New Roman"/>
                <w:sz w:val="24"/>
                <w:szCs w:val="24"/>
              </w:rPr>
            </w:pPr>
            <w:ins w:id="1398" w:author="Nair-Desai, Sameer" w:date="2022-02-02T11:34:00Z">
              <w:r>
                <w:rPr>
                  <w:rFonts w:ascii="Times New Roman" w:hAnsi="Times New Roman" w:cs="Times New Roman"/>
                  <w:sz w:val="24"/>
                  <w:szCs w:val="24"/>
                </w:rPr>
                <w:t>13,740.8</w:t>
              </w:r>
            </w:ins>
          </w:p>
        </w:tc>
        <w:tc>
          <w:tcPr>
            <w:tcW w:w="1080" w:type="dxa"/>
            <w:tcPrChange w:id="1399" w:author="Xin, Weining" w:date="2022-02-03T15:12:00Z">
              <w:tcPr>
                <w:tcW w:w="1080" w:type="dxa"/>
              </w:tcPr>
            </w:tcPrChange>
          </w:tcPr>
          <w:p w14:paraId="4ACBF80E" w14:textId="77777777" w:rsidR="004D6CF2" w:rsidRDefault="004D6CF2" w:rsidP="009C480D">
            <w:pPr>
              <w:jc w:val="center"/>
              <w:rPr>
                <w:ins w:id="1400" w:author="Nair-Desai, Sameer" w:date="2022-02-02T11:34:00Z"/>
                <w:rFonts w:ascii="Times New Roman" w:hAnsi="Times New Roman" w:cs="Times New Roman"/>
                <w:sz w:val="24"/>
                <w:szCs w:val="24"/>
              </w:rPr>
            </w:pPr>
            <w:ins w:id="1401" w:author="Nair-Desai, Sameer" w:date="2022-02-02T11:34:00Z">
              <w:r>
                <w:rPr>
                  <w:rFonts w:ascii="Times New Roman" w:hAnsi="Times New Roman" w:cs="Times New Roman"/>
                  <w:sz w:val="24"/>
                  <w:szCs w:val="24"/>
                </w:rPr>
                <w:t>1,479.2</w:t>
              </w:r>
            </w:ins>
          </w:p>
        </w:tc>
        <w:tc>
          <w:tcPr>
            <w:tcW w:w="1080" w:type="dxa"/>
            <w:tcPrChange w:id="1402" w:author="Xin, Weining" w:date="2022-02-03T15:12:00Z">
              <w:tcPr>
                <w:tcW w:w="1080" w:type="dxa"/>
              </w:tcPr>
            </w:tcPrChange>
          </w:tcPr>
          <w:p w14:paraId="0DF81DCF" w14:textId="77777777" w:rsidR="004D6CF2" w:rsidRDefault="004D6CF2" w:rsidP="009C480D">
            <w:pPr>
              <w:jc w:val="center"/>
              <w:rPr>
                <w:ins w:id="1403" w:author="Nair-Desai, Sameer" w:date="2022-02-02T11:34:00Z"/>
                <w:rFonts w:ascii="Times New Roman" w:hAnsi="Times New Roman" w:cs="Times New Roman"/>
                <w:sz w:val="24"/>
                <w:szCs w:val="24"/>
              </w:rPr>
            </w:pPr>
            <w:ins w:id="1404" w:author="Nair-Desai, Sameer" w:date="2022-02-02T11:34:00Z">
              <w:r>
                <w:rPr>
                  <w:rFonts w:ascii="Times New Roman" w:hAnsi="Times New Roman" w:cs="Times New Roman"/>
                  <w:sz w:val="24"/>
                  <w:szCs w:val="24"/>
                </w:rPr>
                <w:t>2,574.1</w:t>
              </w:r>
            </w:ins>
          </w:p>
        </w:tc>
        <w:tc>
          <w:tcPr>
            <w:tcW w:w="1080" w:type="dxa"/>
            <w:tcPrChange w:id="1405" w:author="Xin, Weining" w:date="2022-02-03T15:12:00Z">
              <w:tcPr>
                <w:tcW w:w="1080" w:type="dxa"/>
              </w:tcPr>
            </w:tcPrChange>
          </w:tcPr>
          <w:p w14:paraId="029C572F" w14:textId="77777777" w:rsidR="004D6CF2" w:rsidRDefault="004D6CF2" w:rsidP="009C480D">
            <w:pPr>
              <w:jc w:val="center"/>
              <w:rPr>
                <w:ins w:id="1406" w:author="Nair-Desai, Sameer" w:date="2022-02-02T11:34:00Z"/>
                <w:rFonts w:ascii="Times New Roman" w:hAnsi="Times New Roman" w:cs="Times New Roman"/>
                <w:sz w:val="24"/>
                <w:szCs w:val="24"/>
              </w:rPr>
            </w:pPr>
            <w:ins w:id="1407" w:author="Nair-Desai, Sameer" w:date="2022-02-02T11:34:00Z">
              <w:r>
                <w:rPr>
                  <w:rFonts w:ascii="Times New Roman" w:hAnsi="Times New Roman" w:cs="Times New Roman"/>
                  <w:sz w:val="24"/>
                  <w:szCs w:val="24"/>
                </w:rPr>
                <w:t>5,178.1</w:t>
              </w:r>
            </w:ins>
          </w:p>
        </w:tc>
        <w:tc>
          <w:tcPr>
            <w:tcW w:w="1080" w:type="dxa"/>
            <w:tcPrChange w:id="1408" w:author="Xin, Weining" w:date="2022-02-03T15:12:00Z">
              <w:tcPr>
                <w:tcW w:w="1080" w:type="dxa"/>
              </w:tcPr>
            </w:tcPrChange>
          </w:tcPr>
          <w:p w14:paraId="42C95667" w14:textId="77777777" w:rsidR="004D6CF2" w:rsidRDefault="004D6CF2" w:rsidP="009C480D">
            <w:pPr>
              <w:jc w:val="center"/>
              <w:rPr>
                <w:ins w:id="1409" w:author="Nair-Desai, Sameer" w:date="2022-02-02T11:34:00Z"/>
                <w:rFonts w:ascii="Times New Roman" w:hAnsi="Times New Roman" w:cs="Times New Roman"/>
                <w:sz w:val="24"/>
                <w:szCs w:val="24"/>
              </w:rPr>
            </w:pPr>
            <w:ins w:id="1410" w:author="Nair-Desai, Sameer" w:date="2022-02-02T11:34:00Z">
              <w:r>
                <w:rPr>
                  <w:rFonts w:ascii="Times New Roman" w:hAnsi="Times New Roman" w:cs="Times New Roman"/>
                  <w:sz w:val="24"/>
                  <w:szCs w:val="24"/>
                </w:rPr>
                <w:t>49,045.4</w:t>
              </w:r>
            </w:ins>
          </w:p>
        </w:tc>
      </w:tr>
      <w:tr w:rsidR="004D6CF2" w:rsidRPr="00D77E5C" w14:paraId="1F979663" w14:textId="77777777" w:rsidTr="009C480D">
        <w:trPr>
          <w:ins w:id="1411" w:author="Nair-Desai, Sameer" w:date="2022-02-02T11:34:00Z"/>
        </w:trPr>
        <w:tc>
          <w:tcPr>
            <w:tcW w:w="3960" w:type="dxa"/>
            <w:tcPrChange w:id="1412" w:author="Xin, Weining" w:date="2022-02-03T15:12:00Z">
              <w:tcPr>
                <w:tcW w:w="3960" w:type="dxa"/>
              </w:tcPr>
            </w:tcPrChange>
          </w:tcPr>
          <w:p w14:paraId="66AEAD2D" w14:textId="77777777" w:rsidR="004D6CF2" w:rsidRDefault="004D6CF2" w:rsidP="009C480D">
            <w:pPr>
              <w:rPr>
                <w:ins w:id="1413" w:author="Nair-Desai, Sameer" w:date="2022-02-02T11:34:00Z"/>
                <w:rFonts w:ascii="Times New Roman" w:hAnsi="Times New Roman" w:cs="Times New Roman"/>
                <w:sz w:val="24"/>
                <w:szCs w:val="24"/>
              </w:rPr>
            </w:pPr>
            <w:ins w:id="1414" w:author="Nair-Desai, Sameer" w:date="2022-02-02T11:34:00Z">
              <w:r>
                <w:rPr>
                  <w:rFonts w:ascii="Times New Roman" w:hAnsi="Times New Roman" w:cs="Times New Roman"/>
                  <w:sz w:val="24"/>
                  <w:szCs w:val="24"/>
                </w:rPr>
                <w:t>Rule of Law</w:t>
              </w:r>
            </w:ins>
          </w:p>
        </w:tc>
        <w:tc>
          <w:tcPr>
            <w:tcW w:w="1087" w:type="dxa"/>
            <w:tcPrChange w:id="1415" w:author="Xin, Weining" w:date="2022-02-03T15:12:00Z">
              <w:tcPr>
                <w:tcW w:w="1087" w:type="dxa"/>
              </w:tcPr>
            </w:tcPrChange>
          </w:tcPr>
          <w:p w14:paraId="56367322" w14:textId="77777777" w:rsidR="004D6CF2" w:rsidRDefault="004D6CF2" w:rsidP="009C480D">
            <w:pPr>
              <w:jc w:val="center"/>
              <w:rPr>
                <w:ins w:id="1416" w:author="Nair-Desai, Sameer" w:date="2022-02-02T11:34:00Z"/>
                <w:rFonts w:ascii="Times New Roman" w:hAnsi="Times New Roman" w:cs="Times New Roman"/>
                <w:sz w:val="24"/>
                <w:szCs w:val="24"/>
              </w:rPr>
            </w:pPr>
            <w:ins w:id="1417" w:author="Nair-Desai, Sameer" w:date="2022-02-02T11:34:00Z">
              <w:r>
                <w:rPr>
                  <w:rFonts w:ascii="Times New Roman" w:hAnsi="Times New Roman" w:cs="Times New Roman"/>
                  <w:sz w:val="24"/>
                  <w:szCs w:val="24"/>
                </w:rPr>
                <w:t>-0.9</w:t>
              </w:r>
            </w:ins>
          </w:p>
        </w:tc>
        <w:tc>
          <w:tcPr>
            <w:tcW w:w="1080" w:type="dxa"/>
            <w:tcPrChange w:id="1418" w:author="Xin, Weining" w:date="2022-02-03T15:12:00Z">
              <w:tcPr>
                <w:tcW w:w="1080" w:type="dxa"/>
              </w:tcPr>
            </w:tcPrChange>
          </w:tcPr>
          <w:p w14:paraId="01EBCCC0" w14:textId="77777777" w:rsidR="004D6CF2" w:rsidRDefault="004D6CF2" w:rsidP="009C480D">
            <w:pPr>
              <w:jc w:val="center"/>
              <w:rPr>
                <w:ins w:id="1419" w:author="Nair-Desai, Sameer" w:date="2022-02-02T11:34:00Z"/>
                <w:rFonts w:ascii="Times New Roman" w:hAnsi="Times New Roman" w:cs="Times New Roman"/>
                <w:sz w:val="24"/>
                <w:szCs w:val="24"/>
              </w:rPr>
            </w:pPr>
            <w:ins w:id="1420" w:author="Nair-Desai, Sameer" w:date="2022-02-02T11:34:00Z">
              <w:r>
                <w:rPr>
                  <w:rFonts w:ascii="Times New Roman" w:hAnsi="Times New Roman" w:cs="Times New Roman"/>
                  <w:sz w:val="24"/>
                  <w:szCs w:val="24"/>
                </w:rPr>
                <w:t>0.7</w:t>
              </w:r>
            </w:ins>
          </w:p>
        </w:tc>
        <w:tc>
          <w:tcPr>
            <w:tcW w:w="1080" w:type="dxa"/>
            <w:tcPrChange w:id="1421" w:author="Xin, Weining" w:date="2022-02-03T15:12:00Z">
              <w:tcPr>
                <w:tcW w:w="1080" w:type="dxa"/>
              </w:tcPr>
            </w:tcPrChange>
          </w:tcPr>
          <w:p w14:paraId="4E1A9CB8" w14:textId="77777777" w:rsidR="004D6CF2" w:rsidRDefault="004D6CF2" w:rsidP="009C480D">
            <w:pPr>
              <w:jc w:val="center"/>
              <w:rPr>
                <w:ins w:id="1422" w:author="Nair-Desai, Sameer" w:date="2022-02-02T11:34:00Z"/>
                <w:rFonts w:ascii="Times New Roman" w:hAnsi="Times New Roman" w:cs="Times New Roman"/>
                <w:sz w:val="24"/>
                <w:szCs w:val="24"/>
              </w:rPr>
            </w:pPr>
            <w:ins w:id="1423" w:author="Nair-Desai, Sameer" w:date="2022-02-02T11:34:00Z">
              <w:r>
                <w:rPr>
                  <w:rFonts w:ascii="Times New Roman" w:hAnsi="Times New Roman" w:cs="Times New Roman"/>
                  <w:sz w:val="24"/>
                  <w:szCs w:val="24"/>
                </w:rPr>
                <w:t>-1.9</w:t>
              </w:r>
            </w:ins>
          </w:p>
        </w:tc>
        <w:tc>
          <w:tcPr>
            <w:tcW w:w="1080" w:type="dxa"/>
            <w:tcPrChange w:id="1424" w:author="Xin, Weining" w:date="2022-02-03T15:12:00Z">
              <w:tcPr>
                <w:tcW w:w="1080" w:type="dxa"/>
              </w:tcPr>
            </w:tcPrChange>
          </w:tcPr>
          <w:p w14:paraId="6DFB16CF" w14:textId="77777777" w:rsidR="004D6CF2" w:rsidRDefault="004D6CF2" w:rsidP="009C480D">
            <w:pPr>
              <w:jc w:val="center"/>
              <w:rPr>
                <w:ins w:id="1425" w:author="Nair-Desai, Sameer" w:date="2022-02-02T11:34:00Z"/>
                <w:rFonts w:ascii="Times New Roman" w:hAnsi="Times New Roman" w:cs="Times New Roman"/>
                <w:sz w:val="24"/>
                <w:szCs w:val="24"/>
              </w:rPr>
            </w:pPr>
            <w:ins w:id="1426" w:author="Nair-Desai, Sameer" w:date="2022-02-02T11:34:00Z">
              <w:r>
                <w:rPr>
                  <w:rFonts w:ascii="Times New Roman" w:hAnsi="Times New Roman" w:cs="Times New Roman"/>
                  <w:sz w:val="24"/>
                  <w:szCs w:val="24"/>
                </w:rPr>
                <w:t>-1.2</w:t>
              </w:r>
            </w:ins>
          </w:p>
        </w:tc>
        <w:tc>
          <w:tcPr>
            <w:tcW w:w="1080" w:type="dxa"/>
            <w:tcPrChange w:id="1427" w:author="Xin, Weining" w:date="2022-02-03T15:12:00Z">
              <w:tcPr>
                <w:tcW w:w="1080" w:type="dxa"/>
              </w:tcPr>
            </w:tcPrChange>
          </w:tcPr>
          <w:p w14:paraId="54A6FD7B" w14:textId="77777777" w:rsidR="004D6CF2" w:rsidRDefault="004D6CF2" w:rsidP="009C480D">
            <w:pPr>
              <w:jc w:val="center"/>
              <w:rPr>
                <w:ins w:id="1428" w:author="Nair-Desai, Sameer" w:date="2022-02-02T11:34:00Z"/>
                <w:rFonts w:ascii="Times New Roman" w:hAnsi="Times New Roman" w:cs="Times New Roman"/>
                <w:sz w:val="24"/>
                <w:szCs w:val="24"/>
              </w:rPr>
            </w:pPr>
            <w:ins w:id="1429" w:author="Nair-Desai, Sameer" w:date="2022-02-02T11:34:00Z">
              <w:r>
                <w:rPr>
                  <w:rFonts w:ascii="Times New Roman" w:hAnsi="Times New Roman" w:cs="Times New Roman"/>
                  <w:sz w:val="24"/>
                  <w:szCs w:val="24"/>
                </w:rPr>
                <w:t>-0.5</w:t>
              </w:r>
            </w:ins>
          </w:p>
        </w:tc>
        <w:tc>
          <w:tcPr>
            <w:tcW w:w="1080" w:type="dxa"/>
            <w:tcPrChange w:id="1430" w:author="Xin, Weining" w:date="2022-02-03T15:12:00Z">
              <w:tcPr>
                <w:tcW w:w="1080" w:type="dxa"/>
              </w:tcPr>
            </w:tcPrChange>
          </w:tcPr>
          <w:p w14:paraId="2557424F" w14:textId="77777777" w:rsidR="004D6CF2" w:rsidRDefault="004D6CF2" w:rsidP="009C480D">
            <w:pPr>
              <w:jc w:val="center"/>
              <w:rPr>
                <w:ins w:id="1431" w:author="Nair-Desai, Sameer" w:date="2022-02-02T11:34:00Z"/>
                <w:rFonts w:ascii="Times New Roman" w:hAnsi="Times New Roman" w:cs="Times New Roman"/>
                <w:sz w:val="24"/>
                <w:szCs w:val="24"/>
              </w:rPr>
            </w:pPr>
            <w:ins w:id="1432" w:author="Nair-Desai, Sameer" w:date="2022-02-02T11:34:00Z">
              <w:r>
                <w:rPr>
                  <w:rFonts w:ascii="Times New Roman" w:hAnsi="Times New Roman" w:cs="Times New Roman"/>
                  <w:sz w:val="24"/>
                  <w:szCs w:val="24"/>
                </w:rPr>
                <w:t>0.2</w:t>
              </w:r>
            </w:ins>
          </w:p>
        </w:tc>
      </w:tr>
      <w:tr w:rsidR="004D6CF2" w:rsidRPr="00D77E5C" w14:paraId="60DB5937" w14:textId="77777777" w:rsidTr="009C480D">
        <w:trPr>
          <w:ins w:id="1433" w:author="Nair-Desai, Sameer" w:date="2022-02-02T11:34:00Z"/>
        </w:trPr>
        <w:tc>
          <w:tcPr>
            <w:tcW w:w="3960" w:type="dxa"/>
            <w:tcPrChange w:id="1434" w:author="Xin, Weining" w:date="2022-02-03T15:12:00Z">
              <w:tcPr>
                <w:tcW w:w="3960" w:type="dxa"/>
              </w:tcPr>
            </w:tcPrChange>
          </w:tcPr>
          <w:p w14:paraId="15710499" w14:textId="77777777" w:rsidR="004D6CF2" w:rsidRDefault="004D6CF2" w:rsidP="009C480D">
            <w:pPr>
              <w:rPr>
                <w:ins w:id="1435" w:author="Nair-Desai, Sameer" w:date="2022-02-02T11:34:00Z"/>
                <w:rFonts w:ascii="Times New Roman" w:hAnsi="Times New Roman" w:cs="Times New Roman"/>
                <w:sz w:val="24"/>
                <w:szCs w:val="24"/>
              </w:rPr>
            </w:pPr>
            <w:ins w:id="1436" w:author="Nair-Desai, Sameer" w:date="2022-02-02T11:34:00Z">
              <w:r>
                <w:rPr>
                  <w:rFonts w:ascii="Times New Roman" w:hAnsi="Times New Roman" w:cs="Times New Roman"/>
                  <w:sz w:val="24"/>
                  <w:szCs w:val="24"/>
                </w:rPr>
                <w:t>Voice and Accountability</w:t>
              </w:r>
            </w:ins>
          </w:p>
        </w:tc>
        <w:tc>
          <w:tcPr>
            <w:tcW w:w="1087" w:type="dxa"/>
            <w:tcPrChange w:id="1437" w:author="Xin, Weining" w:date="2022-02-03T15:12:00Z">
              <w:tcPr>
                <w:tcW w:w="1087" w:type="dxa"/>
              </w:tcPr>
            </w:tcPrChange>
          </w:tcPr>
          <w:p w14:paraId="2BCA10A3" w14:textId="77777777" w:rsidR="004D6CF2" w:rsidRDefault="004D6CF2" w:rsidP="009C480D">
            <w:pPr>
              <w:jc w:val="center"/>
              <w:rPr>
                <w:ins w:id="1438" w:author="Nair-Desai, Sameer" w:date="2022-02-02T11:34:00Z"/>
                <w:rFonts w:ascii="Times New Roman" w:hAnsi="Times New Roman" w:cs="Times New Roman"/>
                <w:sz w:val="24"/>
                <w:szCs w:val="24"/>
              </w:rPr>
            </w:pPr>
            <w:ins w:id="1439" w:author="Nair-Desai, Sameer" w:date="2022-02-02T11:34:00Z">
              <w:r>
                <w:rPr>
                  <w:rFonts w:ascii="Times New Roman" w:hAnsi="Times New Roman" w:cs="Times New Roman"/>
                  <w:sz w:val="24"/>
                  <w:szCs w:val="24"/>
                </w:rPr>
                <w:t>-1.1</w:t>
              </w:r>
            </w:ins>
          </w:p>
        </w:tc>
        <w:tc>
          <w:tcPr>
            <w:tcW w:w="1080" w:type="dxa"/>
            <w:tcPrChange w:id="1440" w:author="Xin, Weining" w:date="2022-02-03T15:12:00Z">
              <w:tcPr>
                <w:tcW w:w="1080" w:type="dxa"/>
              </w:tcPr>
            </w:tcPrChange>
          </w:tcPr>
          <w:p w14:paraId="01ED19C1" w14:textId="77777777" w:rsidR="004D6CF2" w:rsidRDefault="004D6CF2" w:rsidP="009C480D">
            <w:pPr>
              <w:jc w:val="center"/>
              <w:rPr>
                <w:ins w:id="1441" w:author="Nair-Desai, Sameer" w:date="2022-02-02T11:34:00Z"/>
                <w:rFonts w:ascii="Times New Roman" w:hAnsi="Times New Roman" w:cs="Times New Roman"/>
                <w:sz w:val="24"/>
                <w:szCs w:val="24"/>
              </w:rPr>
            </w:pPr>
            <w:ins w:id="1442" w:author="Nair-Desai, Sameer" w:date="2022-02-02T11:34:00Z">
              <w:r>
                <w:rPr>
                  <w:rFonts w:ascii="Times New Roman" w:hAnsi="Times New Roman" w:cs="Times New Roman"/>
                  <w:sz w:val="24"/>
                  <w:szCs w:val="24"/>
                </w:rPr>
                <w:t>0.7</w:t>
              </w:r>
            </w:ins>
          </w:p>
        </w:tc>
        <w:tc>
          <w:tcPr>
            <w:tcW w:w="1080" w:type="dxa"/>
            <w:tcPrChange w:id="1443" w:author="Xin, Weining" w:date="2022-02-03T15:12:00Z">
              <w:tcPr>
                <w:tcW w:w="1080" w:type="dxa"/>
              </w:tcPr>
            </w:tcPrChange>
          </w:tcPr>
          <w:p w14:paraId="0001C11B" w14:textId="77777777" w:rsidR="004D6CF2" w:rsidRDefault="004D6CF2" w:rsidP="009C480D">
            <w:pPr>
              <w:jc w:val="center"/>
              <w:rPr>
                <w:ins w:id="1444" w:author="Nair-Desai, Sameer" w:date="2022-02-02T11:34:00Z"/>
                <w:rFonts w:ascii="Times New Roman" w:hAnsi="Times New Roman" w:cs="Times New Roman"/>
                <w:sz w:val="24"/>
                <w:szCs w:val="24"/>
              </w:rPr>
            </w:pPr>
            <w:ins w:id="1445" w:author="Nair-Desai, Sameer" w:date="2022-02-02T11:34:00Z">
              <w:r>
                <w:rPr>
                  <w:rFonts w:ascii="Times New Roman" w:hAnsi="Times New Roman" w:cs="Times New Roman"/>
                  <w:sz w:val="24"/>
                  <w:szCs w:val="24"/>
                </w:rPr>
                <w:t>-1.8</w:t>
              </w:r>
            </w:ins>
          </w:p>
        </w:tc>
        <w:tc>
          <w:tcPr>
            <w:tcW w:w="1080" w:type="dxa"/>
            <w:tcPrChange w:id="1446" w:author="Xin, Weining" w:date="2022-02-03T15:12:00Z">
              <w:tcPr>
                <w:tcW w:w="1080" w:type="dxa"/>
              </w:tcPr>
            </w:tcPrChange>
          </w:tcPr>
          <w:p w14:paraId="5E59E0EE" w14:textId="77777777" w:rsidR="004D6CF2" w:rsidRDefault="004D6CF2" w:rsidP="009C480D">
            <w:pPr>
              <w:jc w:val="center"/>
              <w:rPr>
                <w:ins w:id="1447" w:author="Nair-Desai, Sameer" w:date="2022-02-02T11:34:00Z"/>
                <w:rFonts w:ascii="Times New Roman" w:hAnsi="Times New Roman" w:cs="Times New Roman"/>
                <w:sz w:val="24"/>
                <w:szCs w:val="24"/>
              </w:rPr>
            </w:pPr>
            <w:ins w:id="1448" w:author="Nair-Desai, Sameer" w:date="2022-02-02T11:34:00Z">
              <w:r>
                <w:rPr>
                  <w:rFonts w:ascii="Times New Roman" w:hAnsi="Times New Roman" w:cs="Times New Roman"/>
                  <w:sz w:val="24"/>
                  <w:szCs w:val="24"/>
                </w:rPr>
                <w:t>-1.5</w:t>
              </w:r>
            </w:ins>
          </w:p>
        </w:tc>
        <w:tc>
          <w:tcPr>
            <w:tcW w:w="1080" w:type="dxa"/>
            <w:tcPrChange w:id="1449" w:author="Xin, Weining" w:date="2022-02-03T15:12:00Z">
              <w:tcPr>
                <w:tcW w:w="1080" w:type="dxa"/>
              </w:tcPr>
            </w:tcPrChange>
          </w:tcPr>
          <w:p w14:paraId="3916FD2C" w14:textId="77777777" w:rsidR="004D6CF2" w:rsidRDefault="004D6CF2" w:rsidP="009C480D">
            <w:pPr>
              <w:jc w:val="center"/>
              <w:rPr>
                <w:ins w:id="1450" w:author="Nair-Desai, Sameer" w:date="2022-02-02T11:34:00Z"/>
                <w:rFonts w:ascii="Times New Roman" w:hAnsi="Times New Roman" w:cs="Times New Roman"/>
                <w:sz w:val="24"/>
                <w:szCs w:val="24"/>
              </w:rPr>
            </w:pPr>
            <w:ins w:id="1451" w:author="Nair-Desai, Sameer" w:date="2022-02-02T11:34:00Z">
              <w:r>
                <w:rPr>
                  <w:rFonts w:ascii="Times New Roman" w:hAnsi="Times New Roman" w:cs="Times New Roman"/>
                  <w:sz w:val="24"/>
                  <w:szCs w:val="24"/>
                </w:rPr>
                <w:t>-0.8</w:t>
              </w:r>
            </w:ins>
          </w:p>
        </w:tc>
        <w:tc>
          <w:tcPr>
            <w:tcW w:w="1080" w:type="dxa"/>
            <w:tcPrChange w:id="1452" w:author="Xin, Weining" w:date="2022-02-03T15:12:00Z">
              <w:tcPr>
                <w:tcW w:w="1080" w:type="dxa"/>
              </w:tcPr>
            </w:tcPrChange>
          </w:tcPr>
          <w:p w14:paraId="41FB4D90" w14:textId="77777777" w:rsidR="004D6CF2" w:rsidRDefault="004D6CF2" w:rsidP="009C480D">
            <w:pPr>
              <w:jc w:val="center"/>
              <w:rPr>
                <w:ins w:id="1453" w:author="Nair-Desai, Sameer" w:date="2022-02-02T11:34:00Z"/>
                <w:rFonts w:ascii="Times New Roman" w:hAnsi="Times New Roman" w:cs="Times New Roman"/>
                <w:sz w:val="24"/>
                <w:szCs w:val="24"/>
              </w:rPr>
            </w:pPr>
            <w:ins w:id="1454" w:author="Nair-Desai, Sameer" w:date="2022-02-02T11:34:00Z">
              <w:r>
                <w:rPr>
                  <w:rFonts w:ascii="Times New Roman" w:hAnsi="Times New Roman" w:cs="Times New Roman"/>
                  <w:sz w:val="24"/>
                  <w:szCs w:val="24"/>
                </w:rPr>
                <w:t>0.2</w:t>
              </w:r>
            </w:ins>
          </w:p>
        </w:tc>
      </w:tr>
      <w:tr w:rsidR="004D6CF2" w:rsidRPr="00D77E5C" w14:paraId="6661444B" w14:textId="77777777" w:rsidTr="009C480D">
        <w:trPr>
          <w:ins w:id="1455" w:author="Nair-Desai, Sameer" w:date="2022-02-02T11:34:00Z"/>
        </w:trPr>
        <w:tc>
          <w:tcPr>
            <w:tcW w:w="3960" w:type="dxa"/>
            <w:tcPrChange w:id="1456" w:author="Xin, Weining" w:date="2022-02-03T15:12:00Z">
              <w:tcPr>
                <w:tcW w:w="3960" w:type="dxa"/>
              </w:tcPr>
            </w:tcPrChange>
          </w:tcPr>
          <w:p w14:paraId="59FA6CE5" w14:textId="77777777" w:rsidR="004D6CF2" w:rsidRDefault="004D6CF2" w:rsidP="009C480D">
            <w:pPr>
              <w:rPr>
                <w:ins w:id="1457" w:author="Nair-Desai, Sameer" w:date="2022-02-02T11:34:00Z"/>
                <w:rFonts w:ascii="Times New Roman" w:hAnsi="Times New Roman" w:cs="Times New Roman"/>
                <w:sz w:val="24"/>
                <w:szCs w:val="24"/>
              </w:rPr>
            </w:pPr>
            <w:ins w:id="1458" w:author="Nair-Desai, Sameer" w:date="2022-02-02T11:34:00Z">
              <w:r>
                <w:rPr>
                  <w:rFonts w:ascii="Times New Roman" w:hAnsi="Times New Roman" w:cs="Times New Roman"/>
                  <w:sz w:val="24"/>
                  <w:szCs w:val="24"/>
                </w:rPr>
                <w:t>Government Effectiveness</w:t>
              </w:r>
            </w:ins>
          </w:p>
        </w:tc>
        <w:tc>
          <w:tcPr>
            <w:tcW w:w="1087" w:type="dxa"/>
            <w:tcPrChange w:id="1459" w:author="Xin, Weining" w:date="2022-02-03T15:12:00Z">
              <w:tcPr>
                <w:tcW w:w="1087" w:type="dxa"/>
              </w:tcPr>
            </w:tcPrChange>
          </w:tcPr>
          <w:p w14:paraId="773065D4" w14:textId="77777777" w:rsidR="004D6CF2" w:rsidRDefault="004D6CF2" w:rsidP="009C480D">
            <w:pPr>
              <w:jc w:val="center"/>
              <w:rPr>
                <w:ins w:id="1460" w:author="Nair-Desai, Sameer" w:date="2022-02-02T11:34:00Z"/>
                <w:rFonts w:ascii="Times New Roman" w:hAnsi="Times New Roman" w:cs="Times New Roman"/>
                <w:sz w:val="24"/>
                <w:szCs w:val="24"/>
              </w:rPr>
            </w:pPr>
            <w:ins w:id="1461" w:author="Nair-Desai, Sameer" w:date="2022-02-02T11:34:00Z">
              <w:r>
                <w:rPr>
                  <w:rFonts w:ascii="Times New Roman" w:hAnsi="Times New Roman" w:cs="Times New Roman"/>
                  <w:sz w:val="24"/>
                  <w:szCs w:val="24"/>
                </w:rPr>
                <w:t>-1.0</w:t>
              </w:r>
            </w:ins>
          </w:p>
        </w:tc>
        <w:tc>
          <w:tcPr>
            <w:tcW w:w="1080" w:type="dxa"/>
            <w:tcPrChange w:id="1462" w:author="Xin, Weining" w:date="2022-02-03T15:12:00Z">
              <w:tcPr>
                <w:tcW w:w="1080" w:type="dxa"/>
              </w:tcPr>
            </w:tcPrChange>
          </w:tcPr>
          <w:p w14:paraId="16BF71A6" w14:textId="77777777" w:rsidR="004D6CF2" w:rsidRDefault="004D6CF2" w:rsidP="009C480D">
            <w:pPr>
              <w:jc w:val="center"/>
              <w:rPr>
                <w:ins w:id="1463" w:author="Nair-Desai, Sameer" w:date="2022-02-02T11:34:00Z"/>
                <w:rFonts w:ascii="Times New Roman" w:hAnsi="Times New Roman" w:cs="Times New Roman"/>
                <w:sz w:val="24"/>
                <w:szCs w:val="24"/>
              </w:rPr>
            </w:pPr>
            <w:ins w:id="1464" w:author="Nair-Desai, Sameer" w:date="2022-02-02T11:34:00Z">
              <w:r>
                <w:rPr>
                  <w:rFonts w:ascii="Times New Roman" w:hAnsi="Times New Roman" w:cs="Times New Roman"/>
                  <w:sz w:val="24"/>
                  <w:szCs w:val="24"/>
                </w:rPr>
                <w:t>0.9</w:t>
              </w:r>
            </w:ins>
          </w:p>
        </w:tc>
        <w:tc>
          <w:tcPr>
            <w:tcW w:w="1080" w:type="dxa"/>
            <w:tcPrChange w:id="1465" w:author="Xin, Weining" w:date="2022-02-03T15:12:00Z">
              <w:tcPr>
                <w:tcW w:w="1080" w:type="dxa"/>
              </w:tcPr>
            </w:tcPrChange>
          </w:tcPr>
          <w:p w14:paraId="4977BC0E" w14:textId="77777777" w:rsidR="004D6CF2" w:rsidRDefault="004D6CF2" w:rsidP="009C480D">
            <w:pPr>
              <w:jc w:val="center"/>
              <w:rPr>
                <w:ins w:id="1466" w:author="Nair-Desai, Sameer" w:date="2022-02-02T11:34:00Z"/>
                <w:rFonts w:ascii="Times New Roman" w:hAnsi="Times New Roman" w:cs="Times New Roman"/>
                <w:sz w:val="24"/>
                <w:szCs w:val="24"/>
              </w:rPr>
            </w:pPr>
            <w:ins w:id="1467" w:author="Nair-Desai, Sameer" w:date="2022-02-02T11:34:00Z">
              <w:r>
                <w:rPr>
                  <w:rFonts w:ascii="Times New Roman" w:hAnsi="Times New Roman" w:cs="Times New Roman"/>
                  <w:sz w:val="24"/>
                  <w:szCs w:val="24"/>
                </w:rPr>
                <w:t>-2.3</w:t>
              </w:r>
            </w:ins>
          </w:p>
        </w:tc>
        <w:tc>
          <w:tcPr>
            <w:tcW w:w="1080" w:type="dxa"/>
            <w:tcPrChange w:id="1468" w:author="Xin, Weining" w:date="2022-02-03T15:12:00Z">
              <w:tcPr>
                <w:tcW w:w="1080" w:type="dxa"/>
              </w:tcPr>
            </w:tcPrChange>
          </w:tcPr>
          <w:p w14:paraId="11763B42" w14:textId="77777777" w:rsidR="004D6CF2" w:rsidRDefault="004D6CF2" w:rsidP="009C480D">
            <w:pPr>
              <w:jc w:val="center"/>
              <w:rPr>
                <w:ins w:id="1469" w:author="Nair-Desai, Sameer" w:date="2022-02-02T11:34:00Z"/>
                <w:rFonts w:ascii="Times New Roman" w:hAnsi="Times New Roman" w:cs="Times New Roman"/>
                <w:sz w:val="24"/>
                <w:szCs w:val="24"/>
              </w:rPr>
            </w:pPr>
            <w:ins w:id="1470" w:author="Nair-Desai, Sameer" w:date="2022-02-02T11:34:00Z">
              <w:r>
                <w:rPr>
                  <w:rFonts w:ascii="Times New Roman" w:hAnsi="Times New Roman" w:cs="Times New Roman"/>
                  <w:sz w:val="24"/>
                  <w:szCs w:val="24"/>
                </w:rPr>
                <w:t>-1.5</w:t>
              </w:r>
            </w:ins>
          </w:p>
        </w:tc>
        <w:tc>
          <w:tcPr>
            <w:tcW w:w="1080" w:type="dxa"/>
            <w:tcPrChange w:id="1471" w:author="Xin, Weining" w:date="2022-02-03T15:12:00Z">
              <w:tcPr>
                <w:tcW w:w="1080" w:type="dxa"/>
              </w:tcPr>
            </w:tcPrChange>
          </w:tcPr>
          <w:p w14:paraId="7FCC021A" w14:textId="77777777" w:rsidR="004D6CF2" w:rsidRDefault="004D6CF2" w:rsidP="009C480D">
            <w:pPr>
              <w:jc w:val="center"/>
              <w:rPr>
                <w:ins w:id="1472" w:author="Nair-Desai, Sameer" w:date="2022-02-02T11:34:00Z"/>
                <w:rFonts w:ascii="Times New Roman" w:hAnsi="Times New Roman" w:cs="Times New Roman"/>
                <w:sz w:val="24"/>
                <w:szCs w:val="24"/>
              </w:rPr>
            </w:pPr>
            <w:ins w:id="1473" w:author="Nair-Desai, Sameer" w:date="2022-02-02T11:34:00Z">
              <w:r>
                <w:rPr>
                  <w:rFonts w:ascii="Times New Roman" w:hAnsi="Times New Roman" w:cs="Times New Roman"/>
                  <w:sz w:val="24"/>
                  <w:szCs w:val="24"/>
                </w:rPr>
                <w:t>-0.6</w:t>
              </w:r>
            </w:ins>
          </w:p>
        </w:tc>
        <w:tc>
          <w:tcPr>
            <w:tcW w:w="1080" w:type="dxa"/>
            <w:tcPrChange w:id="1474" w:author="Xin, Weining" w:date="2022-02-03T15:12:00Z">
              <w:tcPr>
                <w:tcW w:w="1080" w:type="dxa"/>
              </w:tcPr>
            </w:tcPrChange>
          </w:tcPr>
          <w:p w14:paraId="5079A950" w14:textId="77777777" w:rsidR="004D6CF2" w:rsidRDefault="004D6CF2" w:rsidP="009C480D">
            <w:pPr>
              <w:jc w:val="center"/>
              <w:rPr>
                <w:ins w:id="1475" w:author="Nair-Desai, Sameer" w:date="2022-02-02T11:34:00Z"/>
                <w:rFonts w:ascii="Times New Roman" w:hAnsi="Times New Roman" w:cs="Times New Roman"/>
                <w:sz w:val="24"/>
                <w:szCs w:val="24"/>
              </w:rPr>
            </w:pPr>
            <w:ins w:id="1476" w:author="Nair-Desai, Sameer" w:date="2022-02-02T11:34:00Z">
              <w:r>
                <w:rPr>
                  <w:rFonts w:ascii="Times New Roman" w:hAnsi="Times New Roman" w:cs="Times New Roman"/>
                  <w:sz w:val="24"/>
                  <w:szCs w:val="24"/>
                </w:rPr>
                <w:t>0.4</w:t>
              </w:r>
            </w:ins>
          </w:p>
        </w:tc>
      </w:tr>
      <w:tr w:rsidR="004D6CF2" w:rsidRPr="00D77E5C" w14:paraId="53FC3243" w14:textId="77777777" w:rsidTr="009C480D">
        <w:trPr>
          <w:ins w:id="1477" w:author="Nair-Desai, Sameer" w:date="2022-02-02T11:34:00Z"/>
        </w:trPr>
        <w:tc>
          <w:tcPr>
            <w:tcW w:w="3960" w:type="dxa"/>
            <w:tcPrChange w:id="1478" w:author="Xin, Weining" w:date="2022-02-03T15:12:00Z">
              <w:tcPr>
                <w:tcW w:w="3960" w:type="dxa"/>
              </w:tcPr>
            </w:tcPrChange>
          </w:tcPr>
          <w:p w14:paraId="3C85D01B" w14:textId="77777777" w:rsidR="004D6CF2" w:rsidRDefault="004D6CF2" w:rsidP="009C480D">
            <w:pPr>
              <w:rPr>
                <w:ins w:id="1479" w:author="Nair-Desai, Sameer" w:date="2022-02-02T11:34:00Z"/>
                <w:rFonts w:ascii="Times New Roman" w:hAnsi="Times New Roman" w:cs="Times New Roman"/>
                <w:sz w:val="24"/>
                <w:szCs w:val="24"/>
              </w:rPr>
            </w:pPr>
            <w:ins w:id="1480" w:author="Nair-Desai, Sameer" w:date="2022-02-02T11:34:00Z">
              <w:r>
                <w:rPr>
                  <w:rFonts w:ascii="Times New Roman" w:hAnsi="Times New Roman" w:cs="Times New Roman"/>
                  <w:sz w:val="24"/>
                  <w:szCs w:val="24"/>
                </w:rPr>
                <w:t>Stringency Index (Mean)</w:t>
              </w:r>
            </w:ins>
          </w:p>
        </w:tc>
        <w:tc>
          <w:tcPr>
            <w:tcW w:w="1087" w:type="dxa"/>
            <w:tcPrChange w:id="1481" w:author="Xin, Weining" w:date="2022-02-03T15:12:00Z">
              <w:tcPr>
                <w:tcW w:w="1087" w:type="dxa"/>
              </w:tcPr>
            </w:tcPrChange>
          </w:tcPr>
          <w:p w14:paraId="748D73FF" w14:textId="77777777" w:rsidR="004D6CF2" w:rsidRDefault="004D6CF2" w:rsidP="009C480D">
            <w:pPr>
              <w:jc w:val="center"/>
              <w:rPr>
                <w:ins w:id="1482" w:author="Nair-Desai, Sameer" w:date="2022-02-02T11:34:00Z"/>
                <w:rFonts w:ascii="Times New Roman" w:hAnsi="Times New Roman" w:cs="Times New Roman"/>
                <w:sz w:val="24"/>
                <w:szCs w:val="24"/>
              </w:rPr>
            </w:pPr>
            <w:ins w:id="1483" w:author="Nair-Desai, Sameer" w:date="2022-02-02T11:34:00Z">
              <w:r>
                <w:rPr>
                  <w:rFonts w:ascii="Times New Roman" w:hAnsi="Times New Roman" w:cs="Times New Roman"/>
                  <w:sz w:val="24"/>
                  <w:szCs w:val="24"/>
                </w:rPr>
                <w:t>51.7</w:t>
              </w:r>
            </w:ins>
          </w:p>
        </w:tc>
        <w:tc>
          <w:tcPr>
            <w:tcW w:w="1080" w:type="dxa"/>
            <w:tcPrChange w:id="1484" w:author="Xin, Weining" w:date="2022-02-03T15:12:00Z">
              <w:tcPr>
                <w:tcW w:w="1080" w:type="dxa"/>
              </w:tcPr>
            </w:tcPrChange>
          </w:tcPr>
          <w:p w14:paraId="71A7F5D2" w14:textId="77777777" w:rsidR="004D6CF2" w:rsidRDefault="004D6CF2" w:rsidP="009C480D">
            <w:pPr>
              <w:jc w:val="center"/>
              <w:rPr>
                <w:ins w:id="1485" w:author="Nair-Desai, Sameer" w:date="2022-02-02T11:34:00Z"/>
                <w:rFonts w:ascii="Times New Roman" w:hAnsi="Times New Roman" w:cs="Times New Roman"/>
                <w:sz w:val="24"/>
                <w:szCs w:val="24"/>
              </w:rPr>
            </w:pPr>
            <w:ins w:id="1486" w:author="Nair-Desai, Sameer" w:date="2022-02-02T11:34:00Z">
              <w:r>
                <w:rPr>
                  <w:rFonts w:ascii="Times New Roman" w:hAnsi="Times New Roman" w:cs="Times New Roman"/>
                  <w:sz w:val="24"/>
                  <w:szCs w:val="24"/>
                </w:rPr>
                <w:t>19.1</w:t>
              </w:r>
            </w:ins>
          </w:p>
        </w:tc>
        <w:tc>
          <w:tcPr>
            <w:tcW w:w="1080" w:type="dxa"/>
            <w:tcPrChange w:id="1487" w:author="Xin, Weining" w:date="2022-02-03T15:12:00Z">
              <w:tcPr>
                <w:tcW w:w="1080" w:type="dxa"/>
              </w:tcPr>
            </w:tcPrChange>
          </w:tcPr>
          <w:p w14:paraId="538E609D" w14:textId="77777777" w:rsidR="004D6CF2" w:rsidRDefault="004D6CF2" w:rsidP="009C480D">
            <w:pPr>
              <w:jc w:val="center"/>
              <w:rPr>
                <w:ins w:id="1488" w:author="Nair-Desai, Sameer" w:date="2022-02-02T11:34:00Z"/>
                <w:rFonts w:ascii="Times New Roman" w:hAnsi="Times New Roman" w:cs="Times New Roman"/>
                <w:sz w:val="24"/>
                <w:szCs w:val="24"/>
              </w:rPr>
            </w:pPr>
            <w:ins w:id="1489" w:author="Nair-Desai, Sameer" w:date="2022-02-02T11:34:00Z">
              <w:r>
                <w:rPr>
                  <w:rFonts w:ascii="Times New Roman" w:hAnsi="Times New Roman" w:cs="Times New Roman"/>
                  <w:sz w:val="24"/>
                  <w:szCs w:val="24"/>
                </w:rPr>
                <w:t>9.8</w:t>
              </w:r>
            </w:ins>
          </w:p>
        </w:tc>
        <w:tc>
          <w:tcPr>
            <w:tcW w:w="1080" w:type="dxa"/>
            <w:tcPrChange w:id="1490" w:author="Xin, Weining" w:date="2022-02-03T15:12:00Z">
              <w:tcPr>
                <w:tcW w:w="1080" w:type="dxa"/>
              </w:tcPr>
            </w:tcPrChange>
          </w:tcPr>
          <w:p w14:paraId="181D5376" w14:textId="77777777" w:rsidR="004D6CF2" w:rsidRDefault="004D6CF2" w:rsidP="009C480D">
            <w:pPr>
              <w:jc w:val="center"/>
              <w:rPr>
                <w:ins w:id="1491" w:author="Nair-Desai, Sameer" w:date="2022-02-02T11:34:00Z"/>
                <w:rFonts w:ascii="Times New Roman" w:hAnsi="Times New Roman" w:cs="Times New Roman"/>
                <w:sz w:val="24"/>
                <w:szCs w:val="24"/>
              </w:rPr>
            </w:pPr>
            <w:ins w:id="1492" w:author="Nair-Desai, Sameer" w:date="2022-02-02T11:34:00Z">
              <w:r>
                <w:rPr>
                  <w:rFonts w:ascii="Times New Roman" w:hAnsi="Times New Roman" w:cs="Times New Roman"/>
                  <w:sz w:val="24"/>
                  <w:szCs w:val="24"/>
                </w:rPr>
                <w:t>44.6</w:t>
              </w:r>
            </w:ins>
          </w:p>
        </w:tc>
        <w:tc>
          <w:tcPr>
            <w:tcW w:w="1080" w:type="dxa"/>
            <w:tcPrChange w:id="1493" w:author="Xin, Weining" w:date="2022-02-03T15:12:00Z">
              <w:tcPr>
                <w:tcW w:w="1080" w:type="dxa"/>
              </w:tcPr>
            </w:tcPrChange>
          </w:tcPr>
          <w:p w14:paraId="381782FA" w14:textId="77777777" w:rsidR="004D6CF2" w:rsidRDefault="004D6CF2" w:rsidP="009C480D">
            <w:pPr>
              <w:jc w:val="center"/>
              <w:rPr>
                <w:ins w:id="1494" w:author="Nair-Desai, Sameer" w:date="2022-02-02T11:34:00Z"/>
                <w:rFonts w:ascii="Times New Roman" w:hAnsi="Times New Roman" w:cs="Times New Roman"/>
                <w:sz w:val="24"/>
                <w:szCs w:val="24"/>
              </w:rPr>
            </w:pPr>
            <w:ins w:id="1495" w:author="Nair-Desai, Sameer" w:date="2022-02-02T11:34:00Z">
              <w:r>
                <w:rPr>
                  <w:rFonts w:ascii="Times New Roman" w:hAnsi="Times New Roman" w:cs="Times New Roman"/>
                  <w:sz w:val="24"/>
                  <w:szCs w:val="24"/>
                </w:rPr>
                <w:t>63.6</w:t>
              </w:r>
            </w:ins>
          </w:p>
        </w:tc>
        <w:tc>
          <w:tcPr>
            <w:tcW w:w="1080" w:type="dxa"/>
            <w:tcPrChange w:id="1496" w:author="Xin, Weining" w:date="2022-02-03T15:12:00Z">
              <w:tcPr>
                <w:tcW w:w="1080" w:type="dxa"/>
              </w:tcPr>
            </w:tcPrChange>
          </w:tcPr>
          <w:p w14:paraId="790871A1" w14:textId="77777777" w:rsidR="004D6CF2" w:rsidRDefault="004D6CF2" w:rsidP="009C480D">
            <w:pPr>
              <w:jc w:val="center"/>
              <w:rPr>
                <w:ins w:id="1497" w:author="Nair-Desai, Sameer" w:date="2022-02-02T11:34:00Z"/>
                <w:rFonts w:ascii="Times New Roman" w:hAnsi="Times New Roman" w:cs="Times New Roman"/>
                <w:sz w:val="24"/>
                <w:szCs w:val="24"/>
              </w:rPr>
            </w:pPr>
            <w:ins w:id="1498" w:author="Nair-Desai, Sameer" w:date="2022-02-02T11:34:00Z">
              <w:r>
                <w:rPr>
                  <w:rFonts w:ascii="Times New Roman" w:hAnsi="Times New Roman" w:cs="Times New Roman"/>
                  <w:sz w:val="24"/>
                  <w:szCs w:val="24"/>
                </w:rPr>
                <w:t>74.6</w:t>
              </w:r>
            </w:ins>
          </w:p>
        </w:tc>
      </w:tr>
      <w:tr w:rsidR="004D6CF2" w:rsidRPr="00D77E5C" w:rsidDel="009C480D" w14:paraId="25DC9A69" w14:textId="15DFB0F3" w:rsidTr="009C480D">
        <w:trPr>
          <w:ins w:id="1499" w:author="Nair-Desai, Sameer" w:date="2022-02-02T11:34:00Z"/>
          <w:del w:id="1500" w:author="Xin, Weining" w:date="2022-02-03T15:10:00Z"/>
        </w:trPr>
        <w:tc>
          <w:tcPr>
            <w:tcW w:w="3960" w:type="dxa"/>
            <w:tcPrChange w:id="1501" w:author="Xin, Weining" w:date="2022-02-03T15:12:00Z">
              <w:tcPr>
                <w:tcW w:w="3960" w:type="dxa"/>
              </w:tcPr>
            </w:tcPrChange>
          </w:tcPr>
          <w:p w14:paraId="0D210916" w14:textId="1D30CAF0" w:rsidR="004D6CF2" w:rsidDel="009C480D" w:rsidRDefault="004D6CF2" w:rsidP="009C480D">
            <w:pPr>
              <w:rPr>
                <w:ins w:id="1502" w:author="Nair-Desai, Sameer" w:date="2022-02-02T11:34:00Z"/>
                <w:del w:id="1503" w:author="Xin, Weining" w:date="2022-02-03T15:10:00Z"/>
                <w:rFonts w:ascii="Times New Roman" w:hAnsi="Times New Roman" w:cs="Times New Roman"/>
                <w:sz w:val="24"/>
                <w:szCs w:val="24"/>
              </w:rPr>
            </w:pPr>
            <w:ins w:id="1504" w:author="Nair-Desai, Sameer" w:date="2022-02-02T11:34:00Z">
              <w:del w:id="1505" w:author="Xin, Weining" w:date="2022-02-03T15:10:00Z">
                <w:r w:rsidDel="009C480D">
                  <w:rPr>
                    <w:rFonts w:ascii="Times New Roman" w:hAnsi="Times New Roman" w:cs="Times New Roman"/>
                    <w:sz w:val="24"/>
                    <w:szCs w:val="24"/>
                  </w:rPr>
                  <w:delText>Stringency Index (S.D.)</w:delText>
                </w:r>
              </w:del>
            </w:ins>
          </w:p>
        </w:tc>
        <w:tc>
          <w:tcPr>
            <w:tcW w:w="1087" w:type="dxa"/>
            <w:tcPrChange w:id="1506" w:author="Xin, Weining" w:date="2022-02-03T15:12:00Z">
              <w:tcPr>
                <w:tcW w:w="1087" w:type="dxa"/>
              </w:tcPr>
            </w:tcPrChange>
          </w:tcPr>
          <w:p w14:paraId="4766552D" w14:textId="5DB6EDF3" w:rsidR="004D6CF2" w:rsidDel="009C480D" w:rsidRDefault="004D6CF2" w:rsidP="009C480D">
            <w:pPr>
              <w:jc w:val="center"/>
              <w:rPr>
                <w:ins w:id="1507" w:author="Nair-Desai, Sameer" w:date="2022-02-02T11:34:00Z"/>
                <w:del w:id="1508" w:author="Xin, Weining" w:date="2022-02-03T15:10:00Z"/>
                <w:rFonts w:ascii="Times New Roman" w:hAnsi="Times New Roman" w:cs="Times New Roman"/>
                <w:sz w:val="24"/>
                <w:szCs w:val="24"/>
              </w:rPr>
            </w:pPr>
            <w:ins w:id="1509" w:author="Nair-Desai, Sameer" w:date="2022-02-02T11:34:00Z">
              <w:del w:id="1510" w:author="Xin, Weining" w:date="2022-02-03T15:10:00Z">
                <w:r w:rsidDel="009C480D">
                  <w:rPr>
                    <w:rFonts w:ascii="Times New Roman" w:hAnsi="Times New Roman" w:cs="Times New Roman"/>
                    <w:sz w:val="24"/>
                    <w:szCs w:val="24"/>
                  </w:rPr>
                  <w:delText>15.7</w:delText>
                </w:r>
              </w:del>
            </w:ins>
          </w:p>
        </w:tc>
        <w:tc>
          <w:tcPr>
            <w:tcW w:w="1080" w:type="dxa"/>
            <w:tcPrChange w:id="1511" w:author="Xin, Weining" w:date="2022-02-03T15:12:00Z">
              <w:tcPr>
                <w:tcW w:w="1080" w:type="dxa"/>
              </w:tcPr>
            </w:tcPrChange>
          </w:tcPr>
          <w:p w14:paraId="3BDE846D" w14:textId="456AE2BC" w:rsidR="004D6CF2" w:rsidDel="009C480D" w:rsidRDefault="004D6CF2" w:rsidP="009C480D">
            <w:pPr>
              <w:jc w:val="center"/>
              <w:rPr>
                <w:ins w:id="1512" w:author="Nair-Desai, Sameer" w:date="2022-02-02T11:34:00Z"/>
                <w:del w:id="1513" w:author="Xin, Weining" w:date="2022-02-03T15:10:00Z"/>
                <w:rFonts w:ascii="Times New Roman" w:hAnsi="Times New Roman" w:cs="Times New Roman"/>
                <w:sz w:val="24"/>
                <w:szCs w:val="24"/>
              </w:rPr>
            </w:pPr>
            <w:ins w:id="1514" w:author="Nair-Desai, Sameer" w:date="2022-02-02T11:34:00Z">
              <w:del w:id="1515" w:author="Xin, Weining" w:date="2022-02-03T15:10:00Z">
                <w:r w:rsidDel="009C480D">
                  <w:rPr>
                    <w:rFonts w:ascii="Times New Roman" w:hAnsi="Times New Roman" w:cs="Times New Roman"/>
                    <w:sz w:val="24"/>
                    <w:szCs w:val="24"/>
                  </w:rPr>
                  <w:delText>5.4</w:delText>
                </w:r>
              </w:del>
            </w:ins>
          </w:p>
        </w:tc>
        <w:tc>
          <w:tcPr>
            <w:tcW w:w="1080" w:type="dxa"/>
            <w:tcPrChange w:id="1516" w:author="Xin, Weining" w:date="2022-02-03T15:12:00Z">
              <w:tcPr>
                <w:tcW w:w="1080" w:type="dxa"/>
              </w:tcPr>
            </w:tcPrChange>
          </w:tcPr>
          <w:p w14:paraId="628B24B5" w14:textId="1A2C5329" w:rsidR="004D6CF2" w:rsidDel="009C480D" w:rsidRDefault="004D6CF2" w:rsidP="009C480D">
            <w:pPr>
              <w:jc w:val="center"/>
              <w:rPr>
                <w:ins w:id="1517" w:author="Nair-Desai, Sameer" w:date="2022-02-02T11:34:00Z"/>
                <w:del w:id="1518" w:author="Xin, Weining" w:date="2022-02-03T15:10:00Z"/>
                <w:rFonts w:ascii="Times New Roman" w:hAnsi="Times New Roman" w:cs="Times New Roman"/>
                <w:sz w:val="24"/>
                <w:szCs w:val="24"/>
              </w:rPr>
            </w:pPr>
            <w:ins w:id="1519" w:author="Nair-Desai, Sameer" w:date="2022-02-02T11:34:00Z">
              <w:del w:id="1520" w:author="Xin, Weining" w:date="2022-02-03T15:10:00Z">
                <w:r w:rsidDel="009C480D">
                  <w:rPr>
                    <w:rFonts w:ascii="Times New Roman" w:hAnsi="Times New Roman" w:cs="Times New Roman"/>
                    <w:sz w:val="24"/>
                    <w:szCs w:val="24"/>
                  </w:rPr>
                  <w:delText>5.7</w:delText>
                </w:r>
              </w:del>
            </w:ins>
          </w:p>
        </w:tc>
        <w:tc>
          <w:tcPr>
            <w:tcW w:w="1080" w:type="dxa"/>
            <w:tcPrChange w:id="1521" w:author="Xin, Weining" w:date="2022-02-03T15:12:00Z">
              <w:tcPr>
                <w:tcW w:w="1080" w:type="dxa"/>
              </w:tcPr>
            </w:tcPrChange>
          </w:tcPr>
          <w:p w14:paraId="0F0C2F2A" w14:textId="742E021B" w:rsidR="004D6CF2" w:rsidDel="009C480D" w:rsidRDefault="004D6CF2" w:rsidP="009C480D">
            <w:pPr>
              <w:jc w:val="center"/>
              <w:rPr>
                <w:ins w:id="1522" w:author="Nair-Desai, Sameer" w:date="2022-02-02T11:34:00Z"/>
                <w:del w:id="1523" w:author="Xin, Weining" w:date="2022-02-03T15:10:00Z"/>
                <w:rFonts w:ascii="Times New Roman" w:hAnsi="Times New Roman" w:cs="Times New Roman"/>
                <w:sz w:val="24"/>
                <w:szCs w:val="24"/>
              </w:rPr>
            </w:pPr>
            <w:ins w:id="1524" w:author="Nair-Desai, Sameer" w:date="2022-02-02T11:34:00Z">
              <w:del w:id="1525" w:author="Xin, Weining" w:date="2022-02-03T15:10:00Z">
                <w:r w:rsidDel="009C480D">
                  <w:rPr>
                    <w:rFonts w:ascii="Times New Roman" w:hAnsi="Times New Roman" w:cs="Times New Roman"/>
                    <w:sz w:val="24"/>
                    <w:szCs w:val="24"/>
                  </w:rPr>
                  <w:delText>13.0</w:delText>
                </w:r>
              </w:del>
            </w:ins>
          </w:p>
        </w:tc>
        <w:tc>
          <w:tcPr>
            <w:tcW w:w="1080" w:type="dxa"/>
            <w:tcPrChange w:id="1526" w:author="Xin, Weining" w:date="2022-02-03T15:12:00Z">
              <w:tcPr>
                <w:tcW w:w="1080" w:type="dxa"/>
              </w:tcPr>
            </w:tcPrChange>
          </w:tcPr>
          <w:p w14:paraId="617A17F3" w14:textId="24F97A57" w:rsidR="004D6CF2" w:rsidDel="009C480D" w:rsidRDefault="004D6CF2" w:rsidP="009C480D">
            <w:pPr>
              <w:jc w:val="center"/>
              <w:rPr>
                <w:ins w:id="1527" w:author="Nair-Desai, Sameer" w:date="2022-02-02T11:34:00Z"/>
                <w:del w:id="1528" w:author="Xin, Weining" w:date="2022-02-03T15:10:00Z"/>
                <w:rFonts w:ascii="Times New Roman" w:hAnsi="Times New Roman" w:cs="Times New Roman"/>
                <w:sz w:val="24"/>
                <w:szCs w:val="24"/>
              </w:rPr>
            </w:pPr>
            <w:ins w:id="1529" w:author="Nair-Desai, Sameer" w:date="2022-02-02T11:34:00Z">
              <w:del w:id="1530" w:author="Xin, Weining" w:date="2022-02-03T15:10:00Z">
                <w:r w:rsidDel="009C480D">
                  <w:rPr>
                    <w:rFonts w:ascii="Times New Roman" w:hAnsi="Times New Roman" w:cs="Times New Roman"/>
                    <w:sz w:val="24"/>
                    <w:szCs w:val="24"/>
                  </w:rPr>
                  <w:delText>17.9</w:delText>
                </w:r>
              </w:del>
            </w:ins>
          </w:p>
        </w:tc>
        <w:tc>
          <w:tcPr>
            <w:tcW w:w="1080" w:type="dxa"/>
            <w:tcPrChange w:id="1531" w:author="Xin, Weining" w:date="2022-02-03T15:12:00Z">
              <w:tcPr>
                <w:tcW w:w="1080" w:type="dxa"/>
              </w:tcPr>
            </w:tcPrChange>
          </w:tcPr>
          <w:p w14:paraId="23F5C03D" w14:textId="04B7AFCB" w:rsidR="004D6CF2" w:rsidDel="009C480D" w:rsidRDefault="004D6CF2" w:rsidP="009C480D">
            <w:pPr>
              <w:jc w:val="center"/>
              <w:rPr>
                <w:ins w:id="1532" w:author="Nair-Desai, Sameer" w:date="2022-02-02T11:34:00Z"/>
                <w:del w:id="1533" w:author="Xin, Weining" w:date="2022-02-03T15:10:00Z"/>
                <w:rFonts w:ascii="Times New Roman" w:hAnsi="Times New Roman" w:cs="Times New Roman"/>
                <w:sz w:val="24"/>
                <w:szCs w:val="24"/>
              </w:rPr>
            </w:pPr>
            <w:ins w:id="1534" w:author="Nair-Desai, Sameer" w:date="2022-02-02T11:34:00Z">
              <w:del w:id="1535" w:author="Xin, Weining" w:date="2022-02-03T15:10:00Z">
                <w:r w:rsidDel="009C480D">
                  <w:rPr>
                    <w:rFonts w:ascii="Times New Roman" w:hAnsi="Times New Roman" w:cs="Times New Roman"/>
                    <w:sz w:val="24"/>
                    <w:szCs w:val="24"/>
                  </w:rPr>
                  <w:delText>26.2</w:delText>
                </w:r>
              </w:del>
            </w:ins>
          </w:p>
        </w:tc>
      </w:tr>
      <w:tr w:rsidR="004D6CF2" w:rsidRPr="00D77E5C" w14:paraId="1640DCE4" w14:textId="77777777" w:rsidTr="009C480D">
        <w:trPr>
          <w:ins w:id="1536" w:author="Nair-Desai, Sameer" w:date="2022-02-02T11:34:00Z"/>
        </w:trPr>
        <w:tc>
          <w:tcPr>
            <w:tcW w:w="3960" w:type="dxa"/>
            <w:tcPrChange w:id="1537" w:author="Xin, Weining" w:date="2022-02-03T15:12:00Z">
              <w:tcPr>
                <w:tcW w:w="3960" w:type="dxa"/>
              </w:tcPr>
            </w:tcPrChange>
          </w:tcPr>
          <w:p w14:paraId="1B1C751B" w14:textId="77777777" w:rsidR="004D6CF2" w:rsidRDefault="004D6CF2" w:rsidP="009C480D">
            <w:pPr>
              <w:rPr>
                <w:ins w:id="1538" w:author="Nair-Desai, Sameer" w:date="2022-02-02T11:34:00Z"/>
                <w:rFonts w:ascii="Times New Roman" w:hAnsi="Times New Roman" w:cs="Times New Roman"/>
                <w:sz w:val="24"/>
                <w:szCs w:val="24"/>
              </w:rPr>
            </w:pPr>
            <w:ins w:id="1539" w:author="Nair-Desai, Sameer" w:date="2022-02-02T11:34:00Z">
              <w:r>
                <w:rPr>
                  <w:rFonts w:ascii="Times New Roman" w:hAnsi="Times New Roman" w:cs="Times New Roman"/>
                  <w:sz w:val="24"/>
                  <w:szCs w:val="24"/>
                </w:rPr>
                <w:t>Vaccinations per Hundred Population</w:t>
              </w:r>
            </w:ins>
          </w:p>
        </w:tc>
        <w:tc>
          <w:tcPr>
            <w:tcW w:w="1087" w:type="dxa"/>
            <w:tcPrChange w:id="1540" w:author="Xin, Weining" w:date="2022-02-03T15:12:00Z">
              <w:tcPr>
                <w:tcW w:w="1087" w:type="dxa"/>
              </w:tcPr>
            </w:tcPrChange>
          </w:tcPr>
          <w:p w14:paraId="2DC540CF" w14:textId="77777777" w:rsidR="004D6CF2" w:rsidRDefault="004D6CF2" w:rsidP="009C480D">
            <w:pPr>
              <w:jc w:val="center"/>
              <w:rPr>
                <w:ins w:id="1541" w:author="Nair-Desai, Sameer" w:date="2022-02-02T11:34:00Z"/>
                <w:rFonts w:ascii="Times New Roman" w:hAnsi="Times New Roman" w:cs="Times New Roman"/>
                <w:sz w:val="24"/>
                <w:szCs w:val="24"/>
              </w:rPr>
            </w:pPr>
            <w:ins w:id="1542" w:author="Nair-Desai, Sameer" w:date="2022-02-02T11:34:00Z">
              <w:r>
                <w:rPr>
                  <w:rFonts w:ascii="Times New Roman" w:hAnsi="Times New Roman" w:cs="Times New Roman"/>
                  <w:sz w:val="24"/>
                  <w:szCs w:val="24"/>
                </w:rPr>
                <w:t>41.4</w:t>
              </w:r>
            </w:ins>
          </w:p>
        </w:tc>
        <w:tc>
          <w:tcPr>
            <w:tcW w:w="1080" w:type="dxa"/>
            <w:tcPrChange w:id="1543" w:author="Xin, Weining" w:date="2022-02-03T15:12:00Z">
              <w:tcPr>
                <w:tcW w:w="1080" w:type="dxa"/>
              </w:tcPr>
            </w:tcPrChange>
          </w:tcPr>
          <w:p w14:paraId="0354214A" w14:textId="77777777" w:rsidR="004D6CF2" w:rsidRDefault="004D6CF2" w:rsidP="009C480D">
            <w:pPr>
              <w:jc w:val="center"/>
              <w:rPr>
                <w:ins w:id="1544" w:author="Nair-Desai, Sameer" w:date="2022-02-02T11:34:00Z"/>
                <w:rFonts w:ascii="Times New Roman" w:hAnsi="Times New Roman" w:cs="Times New Roman"/>
                <w:sz w:val="24"/>
                <w:szCs w:val="24"/>
              </w:rPr>
            </w:pPr>
            <w:ins w:id="1545" w:author="Nair-Desai, Sameer" w:date="2022-02-02T11:34:00Z">
              <w:r>
                <w:rPr>
                  <w:rFonts w:ascii="Times New Roman" w:hAnsi="Times New Roman" w:cs="Times New Roman"/>
                  <w:sz w:val="24"/>
                  <w:szCs w:val="24"/>
                </w:rPr>
                <w:t>50.4</w:t>
              </w:r>
            </w:ins>
          </w:p>
        </w:tc>
        <w:tc>
          <w:tcPr>
            <w:tcW w:w="1080" w:type="dxa"/>
            <w:tcPrChange w:id="1546" w:author="Xin, Weining" w:date="2022-02-03T15:12:00Z">
              <w:tcPr>
                <w:tcW w:w="1080" w:type="dxa"/>
              </w:tcPr>
            </w:tcPrChange>
          </w:tcPr>
          <w:p w14:paraId="4D8DD06D" w14:textId="77777777" w:rsidR="004D6CF2" w:rsidRDefault="004D6CF2" w:rsidP="009C480D">
            <w:pPr>
              <w:jc w:val="center"/>
              <w:rPr>
                <w:ins w:id="1547" w:author="Nair-Desai, Sameer" w:date="2022-02-02T11:34:00Z"/>
                <w:rFonts w:ascii="Times New Roman" w:hAnsi="Times New Roman" w:cs="Times New Roman"/>
                <w:sz w:val="24"/>
                <w:szCs w:val="24"/>
              </w:rPr>
            </w:pPr>
            <w:ins w:id="1548" w:author="Nair-Desai, Sameer" w:date="2022-02-02T11:34:00Z">
              <w:r>
                <w:rPr>
                  <w:rFonts w:ascii="Times New Roman" w:hAnsi="Times New Roman" w:cs="Times New Roman"/>
                  <w:sz w:val="24"/>
                  <w:szCs w:val="24"/>
                </w:rPr>
                <w:t>0.0</w:t>
              </w:r>
            </w:ins>
          </w:p>
        </w:tc>
        <w:tc>
          <w:tcPr>
            <w:tcW w:w="1080" w:type="dxa"/>
            <w:tcPrChange w:id="1549" w:author="Xin, Weining" w:date="2022-02-03T15:12:00Z">
              <w:tcPr>
                <w:tcW w:w="1080" w:type="dxa"/>
              </w:tcPr>
            </w:tcPrChange>
          </w:tcPr>
          <w:p w14:paraId="5481B672" w14:textId="77777777" w:rsidR="004D6CF2" w:rsidRDefault="004D6CF2" w:rsidP="009C480D">
            <w:pPr>
              <w:jc w:val="center"/>
              <w:rPr>
                <w:ins w:id="1550" w:author="Nair-Desai, Sameer" w:date="2022-02-02T11:34:00Z"/>
                <w:rFonts w:ascii="Times New Roman" w:hAnsi="Times New Roman" w:cs="Times New Roman"/>
                <w:sz w:val="24"/>
                <w:szCs w:val="24"/>
              </w:rPr>
            </w:pPr>
            <w:ins w:id="1551" w:author="Nair-Desai, Sameer" w:date="2022-02-02T11:34:00Z">
              <w:r>
                <w:rPr>
                  <w:rFonts w:ascii="Times New Roman" w:hAnsi="Times New Roman" w:cs="Times New Roman"/>
                  <w:sz w:val="24"/>
                  <w:szCs w:val="24"/>
                </w:rPr>
                <w:t>1.64</w:t>
              </w:r>
            </w:ins>
          </w:p>
        </w:tc>
        <w:tc>
          <w:tcPr>
            <w:tcW w:w="1080" w:type="dxa"/>
            <w:tcPrChange w:id="1552" w:author="Xin, Weining" w:date="2022-02-03T15:12:00Z">
              <w:tcPr>
                <w:tcW w:w="1080" w:type="dxa"/>
              </w:tcPr>
            </w:tcPrChange>
          </w:tcPr>
          <w:p w14:paraId="0F4123E2" w14:textId="77777777" w:rsidR="004D6CF2" w:rsidRDefault="004D6CF2" w:rsidP="009C480D">
            <w:pPr>
              <w:jc w:val="center"/>
              <w:rPr>
                <w:ins w:id="1553" w:author="Nair-Desai, Sameer" w:date="2022-02-02T11:34:00Z"/>
                <w:rFonts w:ascii="Times New Roman" w:hAnsi="Times New Roman" w:cs="Times New Roman"/>
                <w:sz w:val="24"/>
                <w:szCs w:val="24"/>
              </w:rPr>
            </w:pPr>
            <w:ins w:id="1554" w:author="Nair-Desai, Sameer" w:date="2022-02-02T11:34:00Z">
              <w:r>
                <w:rPr>
                  <w:rFonts w:ascii="Times New Roman" w:hAnsi="Times New Roman" w:cs="Times New Roman"/>
                  <w:sz w:val="24"/>
                  <w:szCs w:val="24"/>
                </w:rPr>
                <w:t>70.8</w:t>
              </w:r>
            </w:ins>
          </w:p>
        </w:tc>
        <w:tc>
          <w:tcPr>
            <w:tcW w:w="1080" w:type="dxa"/>
            <w:tcPrChange w:id="1555" w:author="Xin, Weining" w:date="2022-02-03T15:12:00Z">
              <w:tcPr>
                <w:tcW w:w="1080" w:type="dxa"/>
              </w:tcPr>
            </w:tcPrChange>
          </w:tcPr>
          <w:p w14:paraId="510A613A" w14:textId="77777777" w:rsidR="004D6CF2" w:rsidRDefault="004D6CF2" w:rsidP="009C480D">
            <w:pPr>
              <w:jc w:val="center"/>
              <w:rPr>
                <w:ins w:id="1556" w:author="Nair-Desai, Sameer" w:date="2022-02-02T11:34:00Z"/>
                <w:rFonts w:ascii="Times New Roman" w:hAnsi="Times New Roman" w:cs="Times New Roman"/>
                <w:sz w:val="24"/>
                <w:szCs w:val="24"/>
              </w:rPr>
            </w:pPr>
            <w:ins w:id="1557" w:author="Nair-Desai, Sameer" w:date="2022-02-02T11:34:00Z">
              <w:r>
                <w:rPr>
                  <w:rFonts w:ascii="Times New Roman" w:hAnsi="Times New Roman" w:cs="Times New Roman"/>
                  <w:sz w:val="24"/>
                  <w:szCs w:val="24"/>
                </w:rPr>
                <w:t>141.4</w:t>
              </w:r>
            </w:ins>
          </w:p>
        </w:tc>
      </w:tr>
    </w:tbl>
    <w:p w14:paraId="2E2D7868" w14:textId="0B32649B" w:rsidR="00580C81" w:rsidRDefault="00CD5A48" w:rsidP="00580C81">
      <w:pPr>
        <w:spacing w:line="360" w:lineRule="auto"/>
        <w:rPr>
          <w:ins w:id="1558" w:author="Xin, Weining" w:date="2022-02-03T15:12:00Z"/>
          <w:rFonts w:ascii="Times New Roman" w:eastAsia="Book Antiqua" w:hAnsi="Times New Roman" w:cs="Times New Roman"/>
          <w:sz w:val="24"/>
          <w:szCs w:val="24"/>
        </w:rPr>
      </w:pPr>
      <w:del w:id="1559" w:author="Nair-Desai, Sameer" w:date="2022-02-02T11:34:00Z">
        <w:r w:rsidRPr="00D7451B" w:rsidDel="004D6CF2">
          <w:rPr>
            <w:rFonts w:ascii="Times New Roman" w:hAnsi="Times New Roman" w:cs="Times New Roman"/>
            <w:noProof/>
          </w:rPr>
          <w:drawing>
            <wp:anchor distT="0" distB="0" distL="114300" distR="114300" simplePos="0" relativeHeight="251659264" behindDoc="0" locked="0" layoutInCell="1" allowOverlap="1" wp14:anchorId="55EAE6AA" wp14:editId="7F6EC76F">
              <wp:simplePos x="0" y="0"/>
              <wp:positionH relativeFrom="column">
                <wp:posOffset>-653660</wp:posOffset>
              </wp:positionH>
              <wp:positionV relativeFrom="paragraph">
                <wp:posOffset>263525</wp:posOffset>
              </wp:positionV>
              <wp:extent cx="8229600" cy="42672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229600" cy="4267200"/>
                      </a:xfrm>
                      <a:prstGeom prst="rect">
                        <a:avLst/>
                      </a:prstGeom>
                      <a:noFill/>
                      <a:ln>
                        <a:noFill/>
                      </a:ln>
                    </pic:spPr>
                  </pic:pic>
                </a:graphicData>
              </a:graphic>
              <wp14:sizeRelH relativeFrom="page">
                <wp14:pctWidth>0</wp14:pctWidth>
              </wp14:sizeRelH>
              <wp14:sizeRelV relativeFrom="page">
                <wp14:pctHeight>0</wp14:pctHeight>
              </wp14:sizeRelV>
            </wp:anchor>
          </w:drawing>
        </w:r>
      </w:del>
      <w:r w:rsidR="00580C81" w:rsidRPr="00D7451B">
        <w:rPr>
          <w:rFonts w:ascii="Times New Roman" w:eastAsia="Book Antiqua" w:hAnsi="Times New Roman" w:cs="Times New Roman"/>
          <w:b/>
          <w:sz w:val="24"/>
          <w:szCs w:val="24"/>
        </w:rPr>
        <w:t xml:space="preserve">Table 8: </w:t>
      </w:r>
      <w:r w:rsidR="00580C81" w:rsidRPr="00D7451B">
        <w:rPr>
          <w:rFonts w:ascii="Times New Roman" w:eastAsia="Book Antiqua" w:hAnsi="Times New Roman" w:cs="Times New Roman"/>
          <w:sz w:val="24"/>
          <w:szCs w:val="24"/>
        </w:rPr>
        <w:t>Summary Statistics of “Doing Better in Excess” and “Doing Worse</w:t>
      </w:r>
      <w:del w:id="1560" w:author="Xin, Weining" w:date="2022-02-03T15:10:00Z">
        <w:r w:rsidR="00580C81" w:rsidRPr="00D7451B" w:rsidDel="009C480D">
          <w:rPr>
            <w:rFonts w:ascii="Times New Roman" w:eastAsia="Book Antiqua" w:hAnsi="Times New Roman" w:cs="Times New Roman"/>
            <w:sz w:val="24"/>
            <w:szCs w:val="24"/>
          </w:rPr>
          <w:delText>’</w:delText>
        </w:r>
      </w:del>
      <w:r w:rsidR="00580C81" w:rsidRPr="00D7451B">
        <w:rPr>
          <w:rFonts w:ascii="Times New Roman" w:eastAsia="Book Antiqua" w:hAnsi="Times New Roman" w:cs="Times New Roman"/>
          <w:sz w:val="24"/>
          <w:szCs w:val="24"/>
        </w:rPr>
        <w:t xml:space="preserve"> in Excess</w:t>
      </w:r>
      <w:ins w:id="1561" w:author="Xin, Weining" w:date="2022-02-03T15:10:00Z">
        <w:r w:rsidR="009C480D">
          <w:rPr>
            <w:rFonts w:ascii="Times New Roman" w:eastAsia="Book Antiqua" w:hAnsi="Times New Roman" w:cs="Times New Roman"/>
            <w:sz w:val="24"/>
            <w:szCs w:val="24"/>
          </w:rPr>
          <w:t>”</w:t>
        </w:r>
      </w:ins>
      <w:r w:rsidR="00580C81" w:rsidRPr="00D7451B">
        <w:rPr>
          <w:rFonts w:ascii="Times New Roman" w:eastAsia="Book Antiqua" w:hAnsi="Times New Roman" w:cs="Times New Roman"/>
          <w:sz w:val="24"/>
          <w:szCs w:val="24"/>
        </w:rPr>
        <w:t>.</w:t>
      </w:r>
    </w:p>
    <w:p w14:paraId="554D8E8A" w14:textId="77777777" w:rsidR="009C480D" w:rsidRDefault="009C480D" w:rsidP="00580C81">
      <w:pPr>
        <w:spacing w:line="360" w:lineRule="auto"/>
        <w:rPr>
          <w:ins w:id="1562" w:author="Xin, Weining" w:date="2022-02-03T15:12:00Z"/>
          <w:rFonts w:ascii="Times New Roman" w:eastAsia="Times New Roman" w:hAnsi="Times New Roman" w:cs="Times New Roman"/>
          <w:color w:val="222222"/>
          <w:sz w:val="24"/>
          <w:szCs w:val="24"/>
        </w:rPr>
      </w:pPr>
    </w:p>
    <w:p w14:paraId="1D1C3708" w14:textId="77777777" w:rsidR="009C480D" w:rsidRDefault="009C480D" w:rsidP="00580C81">
      <w:pPr>
        <w:spacing w:line="360" w:lineRule="auto"/>
        <w:rPr>
          <w:ins w:id="1563" w:author="Xin, Weining" w:date="2022-02-03T15:12:00Z"/>
          <w:rFonts w:ascii="Times New Roman" w:eastAsia="Times New Roman" w:hAnsi="Times New Roman" w:cs="Times New Roman"/>
          <w:color w:val="222222"/>
          <w:sz w:val="24"/>
          <w:szCs w:val="24"/>
        </w:rPr>
      </w:pPr>
    </w:p>
    <w:p w14:paraId="375086CF" w14:textId="77777777" w:rsidR="009C480D" w:rsidRDefault="009C480D" w:rsidP="00580C81">
      <w:pPr>
        <w:spacing w:line="360" w:lineRule="auto"/>
        <w:rPr>
          <w:ins w:id="1564" w:author="Xin, Weining" w:date="2022-02-03T15:12:00Z"/>
          <w:rFonts w:ascii="Times New Roman" w:eastAsia="Times New Roman" w:hAnsi="Times New Roman" w:cs="Times New Roman"/>
          <w:color w:val="222222"/>
          <w:sz w:val="24"/>
          <w:szCs w:val="24"/>
        </w:rPr>
      </w:pPr>
    </w:p>
    <w:p w14:paraId="58B28521" w14:textId="77777777" w:rsidR="009C480D" w:rsidRDefault="009C480D" w:rsidP="00580C81">
      <w:pPr>
        <w:spacing w:line="360" w:lineRule="auto"/>
        <w:rPr>
          <w:ins w:id="1565" w:author="Xin, Weining" w:date="2022-02-03T15:12:00Z"/>
          <w:rFonts w:ascii="Times New Roman" w:eastAsia="Times New Roman" w:hAnsi="Times New Roman" w:cs="Times New Roman"/>
          <w:color w:val="222222"/>
          <w:sz w:val="24"/>
          <w:szCs w:val="24"/>
        </w:rPr>
      </w:pPr>
    </w:p>
    <w:p w14:paraId="441A54E8" w14:textId="77777777" w:rsidR="009C480D" w:rsidRDefault="009C480D" w:rsidP="00580C81">
      <w:pPr>
        <w:spacing w:line="360" w:lineRule="auto"/>
        <w:rPr>
          <w:ins w:id="1566" w:author="Xin, Weining" w:date="2022-02-03T15:12:00Z"/>
          <w:rFonts w:ascii="Times New Roman" w:eastAsia="Times New Roman" w:hAnsi="Times New Roman" w:cs="Times New Roman"/>
          <w:color w:val="222222"/>
          <w:sz w:val="24"/>
          <w:szCs w:val="24"/>
        </w:rPr>
      </w:pPr>
    </w:p>
    <w:p w14:paraId="21485386" w14:textId="77777777" w:rsidR="009C480D" w:rsidRDefault="009C480D" w:rsidP="00580C81">
      <w:pPr>
        <w:spacing w:line="360" w:lineRule="auto"/>
        <w:rPr>
          <w:ins w:id="1567" w:author="Xin, Weining" w:date="2022-02-03T15:12:00Z"/>
          <w:rFonts w:ascii="Times New Roman" w:eastAsia="Times New Roman" w:hAnsi="Times New Roman" w:cs="Times New Roman"/>
          <w:color w:val="222222"/>
          <w:sz w:val="24"/>
          <w:szCs w:val="24"/>
        </w:rPr>
      </w:pPr>
    </w:p>
    <w:p w14:paraId="4884DA26" w14:textId="77777777" w:rsidR="009C480D" w:rsidRDefault="009C480D" w:rsidP="00580C81">
      <w:pPr>
        <w:spacing w:line="360" w:lineRule="auto"/>
        <w:rPr>
          <w:ins w:id="1568" w:author="Xin, Weining" w:date="2022-02-03T15:12:00Z"/>
          <w:rFonts w:ascii="Times New Roman" w:eastAsia="Times New Roman" w:hAnsi="Times New Roman" w:cs="Times New Roman"/>
          <w:color w:val="222222"/>
          <w:sz w:val="24"/>
          <w:szCs w:val="24"/>
        </w:rPr>
      </w:pPr>
    </w:p>
    <w:p w14:paraId="5F771593" w14:textId="77777777" w:rsidR="009C480D" w:rsidRDefault="009C480D" w:rsidP="00580C81">
      <w:pPr>
        <w:spacing w:line="360" w:lineRule="auto"/>
        <w:rPr>
          <w:ins w:id="1569" w:author="Xin, Weining" w:date="2022-02-03T15:12:00Z"/>
          <w:rFonts w:ascii="Times New Roman" w:eastAsia="Times New Roman" w:hAnsi="Times New Roman" w:cs="Times New Roman"/>
          <w:color w:val="222222"/>
          <w:sz w:val="24"/>
          <w:szCs w:val="24"/>
        </w:rPr>
      </w:pPr>
    </w:p>
    <w:p w14:paraId="2F59087D" w14:textId="77777777" w:rsidR="009C480D" w:rsidRDefault="009C480D" w:rsidP="00580C81">
      <w:pPr>
        <w:spacing w:line="360" w:lineRule="auto"/>
        <w:rPr>
          <w:ins w:id="1570" w:author="Xin, Weining" w:date="2022-02-03T15:12:00Z"/>
          <w:rFonts w:ascii="Times New Roman" w:eastAsia="Times New Roman" w:hAnsi="Times New Roman" w:cs="Times New Roman"/>
          <w:color w:val="222222"/>
          <w:sz w:val="24"/>
          <w:szCs w:val="24"/>
        </w:rPr>
      </w:pPr>
    </w:p>
    <w:p w14:paraId="03326C4F" w14:textId="77777777" w:rsidR="009C480D" w:rsidRDefault="009C480D" w:rsidP="00580C81">
      <w:pPr>
        <w:spacing w:line="360" w:lineRule="auto"/>
        <w:rPr>
          <w:ins w:id="1571" w:author="Xin, Weining" w:date="2022-02-03T15:12:00Z"/>
          <w:rFonts w:ascii="Times New Roman" w:eastAsia="Times New Roman" w:hAnsi="Times New Roman" w:cs="Times New Roman"/>
          <w:color w:val="222222"/>
          <w:sz w:val="24"/>
          <w:szCs w:val="24"/>
        </w:rPr>
      </w:pPr>
    </w:p>
    <w:p w14:paraId="673CC47C" w14:textId="77777777" w:rsidR="009C480D" w:rsidRDefault="009C480D" w:rsidP="00580C81">
      <w:pPr>
        <w:spacing w:line="360" w:lineRule="auto"/>
        <w:rPr>
          <w:ins w:id="1572" w:author="Xin, Weining" w:date="2022-02-03T15:12:00Z"/>
          <w:rFonts w:ascii="Times New Roman" w:eastAsia="Times New Roman" w:hAnsi="Times New Roman" w:cs="Times New Roman"/>
          <w:color w:val="222222"/>
          <w:sz w:val="24"/>
          <w:szCs w:val="24"/>
        </w:rPr>
      </w:pPr>
    </w:p>
    <w:p w14:paraId="274A5558" w14:textId="10903EDA" w:rsidR="009C480D" w:rsidRPr="009C480D" w:rsidRDefault="009C480D" w:rsidP="00580C81">
      <w:pPr>
        <w:spacing w:line="360" w:lineRule="auto"/>
        <w:rPr>
          <w:ins w:id="1573" w:author="Xin, Weining" w:date="2022-02-03T15:12:00Z"/>
          <w:rFonts w:ascii="Times New Roman" w:eastAsia="Times New Roman" w:hAnsi="Times New Roman" w:cs="Times New Roman"/>
          <w:i/>
          <w:iCs/>
          <w:color w:val="222222"/>
          <w:sz w:val="24"/>
          <w:szCs w:val="24"/>
          <w:rPrChange w:id="1574" w:author="Xin, Weining" w:date="2022-02-03T15:15:00Z">
            <w:rPr>
              <w:ins w:id="1575" w:author="Xin, Weining" w:date="2022-02-03T15:12:00Z"/>
              <w:rFonts w:ascii="Times New Roman" w:eastAsia="Times New Roman" w:hAnsi="Times New Roman" w:cs="Times New Roman"/>
              <w:color w:val="222222"/>
              <w:sz w:val="24"/>
              <w:szCs w:val="24"/>
            </w:rPr>
          </w:rPrChange>
        </w:rPr>
      </w:pPr>
      <w:ins w:id="1576" w:author="Xin, Weining" w:date="2022-02-03T15:12:00Z">
        <w:r w:rsidRPr="009C480D">
          <w:rPr>
            <w:rFonts w:ascii="Times New Roman" w:eastAsia="Times New Roman" w:hAnsi="Times New Roman" w:cs="Times New Roman"/>
            <w:i/>
            <w:iCs/>
            <w:color w:val="222222"/>
            <w:sz w:val="24"/>
            <w:szCs w:val="24"/>
            <w:rPrChange w:id="1577" w:author="Xin, Weining" w:date="2022-02-03T15:15:00Z">
              <w:rPr>
                <w:rFonts w:ascii="Times New Roman" w:eastAsia="Times New Roman" w:hAnsi="Times New Roman" w:cs="Times New Roman"/>
                <w:color w:val="222222"/>
                <w:sz w:val="24"/>
                <w:szCs w:val="24"/>
              </w:rPr>
            </w:rPrChange>
          </w:rPr>
          <w:t xml:space="preserve">Note: </w:t>
        </w:r>
      </w:ins>
      <w:ins w:id="1578" w:author="Xin, Weining" w:date="2022-02-03T15:13:00Z">
        <w:r w:rsidRPr="009C480D">
          <w:rPr>
            <w:rFonts w:ascii="Times New Roman" w:eastAsia="Times New Roman" w:hAnsi="Times New Roman" w:cs="Times New Roman"/>
            <w:i/>
            <w:iCs/>
            <w:color w:val="222222"/>
            <w:sz w:val="24"/>
            <w:szCs w:val="24"/>
            <w:rPrChange w:id="1579" w:author="Xin, Weining" w:date="2022-02-03T15:15:00Z">
              <w:rPr>
                <w:rFonts w:ascii="Times New Roman" w:eastAsia="Times New Roman" w:hAnsi="Times New Roman" w:cs="Times New Roman"/>
                <w:color w:val="222222"/>
                <w:sz w:val="24"/>
                <w:szCs w:val="24"/>
              </w:rPr>
            </w:rPrChange>
          </w:rPr>
          <w:t>“Doing Substantially Better in Excess” is the sample of countries</w:t>
        </w:r>
      </w:ins>
      <w:ins w:id="1580" w:author="Xin, Weining" w:date="2022-02-03T15:12:00Z">
        <w:r w:rsidRPr="009C480D">
          <w:rPr>
            <w:rFonts w:ascii="Times New Roman" w:eastAsia="Times New Roman" w:hAnsi="Times New Roman" w:cs="Times New Roman"/>
            <w:i/>
            <w:iCs/>
            <w:color w:val="222222"/>
            <w:sz w:val="24"/>
            <w:szCs w:val="24"/>
            <w:rPrChange w:id="1581" w:author="Xin, Weining" w:date="2022-02-03T15:15:00Z">
              <w:rPr>
                <w:rFonts w:ascii="Times New Roman" w:eastAsia="Times New Roman" w:hAnsi="Times New Roman" w:cs="Times New Roman"/>
                <w:color w:val="222222"/>
                <w:sz w:val="24"/>
                <w:szCs w:val="24"/>
              </w:rPr>
            </w:rPrChange>
          </w:rPr>
          <w:t xml:space="preserve"> which recorded a ranking </w:t>
        </w:r>
        <w:r w:rsidRPr="009C480D">
          <w:rPr>
            <w:rFonts w:ascii="Times New Roman" w:eastAsia="Times New Roman" w:hAnsi="Times New Roman" w:cs="Times New Roman"/>
            <w:i/>
            <w:iCs/>
            <w:color w:val="222222"/>
            <w:sz w:val="24"/>
            <w:szCs w:val="24"/>
            <w:rPrChange w:id="1582" w:author="Xin, Weining" w:date="2022-02-03T15:15:00Z">
              <w:rPr>
                <w:rFonts w:ascii="Times New Roman" w:eastAsia="Times New Roman" w:hAnsi="Times New Roman" w:cs="Times New Roman"/>
                <w:iCs/>
                <w:color w:val="222222"/>
                <w:sz w:val="24"/>
                <w:szCs w:val="24"/>
              </w:rPr>
            </w:rPrChange>
          </w:rPr>
          <w:t>at least two better</w:t>
        </w:r>
        <w:r w:rsidRPr="009C480D">
          <w:rPr>
            <w:rFonts w:ascii="Times New Roman" w:eastAsia="Times New Roman" w:hAnsi="Times New Roman" w:cs="Times New Roman"/>
            <w:i/>
            <w:iCs/>
            <w:color w:val="222222"/>
            <w:sz w:val="24"/>
            <w:szCs w:val="24"/>
            <w:rPrChange w:id="1583" w:author="Xin, Weining" w:date="2022-02-03T15:15:00Z">
              <w:rPr>
                <w:rFonts w:ascii="Times New Roman" w:eastAsia="Times New Roman" w:hAnsi="Times New Roman" w:cs="Times New Roman"/>
                <w:color w:val="222222"/>
                <w:sz w:val="24"/>
                <w:szCs w:val="24"/>
              </w:rPr>
            </w:rPrChange>
          </w:rPr>
          <w:t xml:space="preserve"> quartiles </w:t>
        </w:r>
      </w:ins>
      <w:ins w:id="1584" w:author="Xin, Weining" w:date="2022-02-03T15:13:00Z">
        <w:r w:rsidRPr="009C480D">
          <w:rPr>
            <w:rFonts w:ascii="Times New Roman" w:eastAsia="Times New Roman" w:hAnsi="Times New Roman" w:cs="Times New Roman"/>
            <w:i/>
            <w:iCs/>
            <w:color w:val="222222"/>
            <w:sz w:val="24"/>
            <w:szCs w:val="24"/>
            <w:rPrChange w:id="1585" w:author="Xin, Weining" w:date="2022-02-03T15:15:00Z">
              <w:rPr>
                <w:rFonts w:ascii="Times New Roman" w:eastAsia="Times New Roman" w:hAnsi="Times New Roman" w:cs="Times New Roman"/>
                <w:color w:val="222222"/>
                <w:sz w:val="24"/>
                <w:szCs w:val="24"/>
              </w:rPr>
            </w:rPrChange>
          </w:rPr>
          <w:t>(i.e., quartiles with lower cumulative motalit</w:t>
        </w:r>
      </w:ins>
      <w:ins w:id="1586" w:author="Xin, Weining" w:date="2022-02-03T15:14:00Z">
        <w:r w:rsidRPr="009C480D">
          <w:rPr>
            <w:rFonts w:ascii="Times New Roman" w:eastAsia="Times New Roman" w:hAnsi="Times New Roman" w:cs="Times New Roman"/>
            <w:i/>
            <w:iCs/>
            <w:color w:val="222222"/>
            <w:sz w:val="24"/>
            <w:szCs w:val="24"/>
            <w:rPrChange w:id="1587" w:author="Xin, Weining" w:date="2022-02-03T15:15:00Z">
              <w:rPr>
                <w:rFonts w:ascii="Times New Roman" w:eastAsia="Times New Roman" w:hAnsi="Times New Roman" w:cs="Times New Roman"/>
                <w:color w:val="222222"/>
                <w:sz w:val="24"/>
                <w:szCs w:val="24"/>
              </w:rPr>
            </w:rPrChange>
          </w:rPr>
          <w:t xml:space="preserve">y) </w:t>
        </w:r>
      </w:ins>
      <w:ins w:id="1588" w:author="Xin, Weining" w:date="2022-02-03T15:12:00Z">
        <w:r w:rsidRPr="009C480D">
          <w:rPr>
            <w:rFonts w:ascii="Times New Roman" w:eastAsia="Times New Roman" w:hAnsi="Times New Roman" w:cs="Times New Roman"/>
            <w:i/>
            <w:iCs/>
            <w:color w:val="222222"/>
            <w:sz w:val="24"/>
            <w:szCs w:val="24"/>
            <w:rPrChange w:id="1589" w:author="Xin, Weining" w:date="2022-02-03T15:15:00Z">
              <w:rPr>
                <w:rFonts w:ascii="Times New Roman" w:eastAsia="Times New Roman" w:hAnsi="Times New Roman" w:cs="Times New Roman"/>
                <w:color w:val="222222"/>
                <w:sz w:val="24"/>
                <w:szCs w:val="24"/>
              </w:rPr>
            </w:rPrChange>
          </w:rPr>
          <w:t>when using excess than official mortalities</w:t>
        </w:r>
      </w:ins>
      <w:ins w:id="1590" w:author="Xin, Weining" w:date="2022-02-03T15:14:00Z">
        <w:r w:rsidRPr="009C480D">
          <w:rPr>
            <w:rFonts w:ascii="Times New Roman" w:eastAsia="Times New Roman" w:hAnsi="Times New Roman" w:cs="Times New Roman"/>
            <w:i/>
            <w:iCs/>
            <w:color w:val="222222"/>
            <w:sz w:val="24"/>
            <w:szCs w:val="24"/>
            <w:rPrChange w:id="1591" w:author="Xin, Weining" w:date="2022-02-03T15:15:00Z">
              <w:rPr>
                <w:rFonts w:ascii="Times New Roman" w:eastAsia="Times New Roman" w:hAnsi="Times New Roman" w:cs="Times New Roman"/>
                <w:color w:val="222222"/>
                <w:sz w:val="24"/>
                <w:szCs w:val="24"/>
              </w:rPr>
            </w:rPrChange>
          </w:rPr>
          <w:t xml:space="preserve"> and “Doing Substantially Worse in Excess” is the sample of countries which recorded a ranking </w:t>
        </w:r>
        <w:r w:rsidRPr="009C480D">
          <w:rPr>
            <w:rFonts w:ascii="Times New Roman" w:eastAsia="Times New Roman" w:hAnsi="Times New Roman" w:cs="Times New Roman"/>
            <w:i/>
            <w:iCs/>
            <w:color w:val="222222"/>
            <w:sz w:val="24"/>
            <w:szCs w:val="24"/>
            <w:rPrChange w:id="1592" w:author="Xin, Weining" w:date="2022-02-03T15:15:00Z">
              <w:rPr>
                <w:rFonts w:ascii="Times New Roman" w:eastAsia="Times New Roman" w:hAnsi="Times New Roman" w:cs="Times New Roman"/>
                <w:iCs/>
                <w:color w:val="222222"/>
                <w:sz w:val="24"/>
                <w:szCs w:val="24"/>
              </w:rPr>
            </w:rPrChange>
          </w:rPr>
          <w:t>at least two worse</w:t>
        </w:r>
        <w:r w:rsidRPr="009C480D">
          <w:rPr>
            <w:rFonts w:ascii="Times New Roman" w:eastAsia="Times New Roman" w:hAnsi="Times New Roman" w:cs="Times New Roman"/>
            <w:i/>
            <w:iCs/>
            <w:color w:val="222222"/>
            <w:sz w:val="24"/>
            <w:szCs w:val="24"/>
            <w:rPrChange w:id="1593" w:author="Xin, Weining" w:date="2022-02-03T15:15:00Z">
              <w:rPr>
                <w:rFonts w:ascii="Times New Roman" w:eastAsia="Times New Roman" w:hAnsi="Times New Roman" w:cs="Times New Roman"/>
                <w:color w:val="222222"/>
                <w:sz w:val="24"/>
                <w:szCs w:val="24"/>
              </w:rPr>
            </w:rPrChange>
          </w:rPr>
          <w:t xml:space="preserve"> quartiles (i.e., quartiles with higher cumulative motality) when using excess than official mortalities.</w:t>
        </w:r>
      </w:ins>
    </w:p>
    <w:p w14:paraId="1F7E5173" w14:textId="77777777" w:rsidR="009C480D" w:rsidRDefault="009C480D" w:rsidP="00580C81">
      <w:pPr>
        <w:spacing w:line="360" w:lineRule="auto"/>
        <w:rPr>
          <w:ins w:id="1594" w:author="Nair-Desai, Sameer" w:date="2022-02-02T11:34:00Z"/>
          <w:rFonts w:ascii="Times New Roman" w:eastAsia="Book Antiqua" w:hAnsi="Times New Roman" w:cs="Times New Roman"/>
          <w:sz w:val="24"/>
          <w:szCs w:val="24"/>
        </w:rPr>
      </w:pPr>
    </w:p>
    <w:p w14:paraId="2CEE6B78" w14:textId="77777777" w:rsidR="004D6CF2" w:rsidRPr="00D7451B" w:rsidRDefault="004D6CF2" w:rsidP="00580C81">
      <w:pPr>
        <w:spacing w:line="360" w:lineRule="auto"/>
        <w:rPr>
          <w:rFonts w:ascii="Times New Roman" w:eastAsia="Book Antiqua" w:hAnsi="Times New Roman" w:cs="Times New Roman"/>
          <w:sz w:val="24"/>
          <w:szCs w:val="24"/>
        </w:rPr>
      </w:pPr>
    </w:p>
    <w:p w14:paraId="21710680" w14:textId="77777777" w:rsidR="00580C81" w:rsidRPr="00D7451B" w:rsidDel="009C480D" w:rsidRDefault="00580C81" w:rsidP="00580C81">
      <w:pPr>
        <w:spacing w:line="360" w:lineRule="auto"/>
        <w:rPr>
          <w:del w:id="1595" w:author="Xin, Weining" w:date="2022-02-03T15:11:00Z"/>
          <w:rFonts w:ascii="Times New Roman" w:eastAsia="Book Antiqua" w:hAnsi="Times New Roman" w:cs="Times New Roman"/>
          <w:b/>
          <w:sz w:val="24"/>
          <w:szCs w:val="24"/>
        </w:rPr>
      </w:pPr>
      <w:r w:rsidRPr="00D7451B">
        <w:rPr>
          <w:rFonts w:ascii="Times New Roman" w:eastAsia="Book Antiqua" w:hAnsi="Times New Roman" w:cs="Times New Roman"/>
          <w:b/>
          <w:sz w:val="24"/>
          <w:szCs w:val="24"/>
        </w:rPr>
        <w:br w:type="page"/>
      </w:r>
    </w:p>
    <w:p w14:paraId="2946CB7A" w14:textId="77777777" w:rsidR="009C480D" w:rsidRDefault="009C480D" w:rsidP="009D1A15">
      <w:pPr>
        <w:spacing w:line="360" w:lineRule="auto"/>
        <w:rPr>
          <w:ins w:id="1596" w:author="Xin, Weining" w:date="2022-02-03T15:11:00Z"/>
          <w:rFonts w:ascii="Times New Roman" w:eastAsia="Book Antiqua" w:hAnsi="Times New Roman" w:cs="Times New Roman"/>
          <w:b/>
          <w:bCs/>
          <w:sz w:val="24"/>
          <w:szCs w:val="24"/>
        </w:rPr>
      </w:pPr>
      <w:ins w:id="1597" w:author="Xin, Weining" w:date="2022-02-03T15:11:00Z">
        <w:r>
          <w:rPr>
            <w:rFonts w:ascii="Times New Roman" w:eastAsia="Times New Roman" w:hAnsi="Times New Roman" w:cs="Times New Roman"/>
            <w:color w:val="222222"/>
            <w:sz w:val="24"/>
            <w:szCs w:val="24"/>
          </w:rPr>
          <w:t xml:space="preserve">any nation in the sample which recorded a ranking </w:t>
        </w:r>
        <w:r w:rsidRPr="009E220D">
          <w:rPr>
            <w:rFonts w:ascii="Times New Roman" w:eastAsia="Times New Roman" w:hAnsi="Times New Roman" w:cs="Times New Roman"/>
            <w:iCs/>
            <w:color w:val="222222"/>
            <w:sz w:val="24"/>
            <w:szCs w:val="24"/>
          </w:rPr>
          <w:t xml:space="preserve">at least two </w:t>
        </w:r>
        <w:r>
          <w:rPr>
            <w:rFonts w:ascii="Times New Roman" w:eastAsia="Times New Roman" w:hAnsi="Times New Roman" w:cs="Times New Roman"/>
            <w:iCs/>
            <w:color w:val="222222"/>
            <w:sz w:val="24"/>
            <w:szCs w:val="24"/>
          </w:rPr>
          <w:t>better</w:t>
        </w:r>
        <w:r>
          <w:rPr>
            <w:rFonts w:ascii="Times New Roman" w:eastAsia="Times New Roman" w:hAnsi="Times New Roman" w:cs="Times New Roman"/>
            <w:color w:val="222222"/>
            <w:sz w:val="24"/>
            <w:szCs w:val="24"/>
          </w:rPr>
          <w:t xml:space="preserve"> quartiles when using excess than official mortalities</w:t>
        </w:r>
        <w:r w:rsidRPr="00D7451B">
          <w:rPr>
            <w:rFonts w:ascii="Times New Roman" w:eastAsia="Book Antiqua" w:hAnsi="Times New Roman" w:cs="Times New Roman"/>
            <w:b/>
            <w:bCs/>
            <w:sz w:val="24"/>
            <w:szCs w:val="24"/>
          </w:rPr>
          <w:t xml:space="preserve"> </w:t>
        </w:r>
      </w:ins>
    </w:p>
    <w:p w14:paraId="4685C547" w14:textId="525F337B" w:rsidR="009D1A15" w:rsidRPr="00580C81" w:rsidRDefault="00C45F31" w:rsidP="009D1A15">
      <w:pPr>
        <w:spacing w:line="360" w:lineRule="auto"/>
        <w:rPr>
          <w:rFonts w:ascii="Times New Roman" w:eastAsia="Book Antiqua" w:hAnsi="Times New Roman" w:cs="Times New Roman"/>
          <w:b/>
          <w:sz w:val="24"/>
          <w:szCs w:val="24"/>
        </w:rPr>
      </w:pPr>
      <w:r w:rsidRPr="00D7451B">
        <w:rPr>
          <w:rFonts w:ascii="Times New Roman" w:eastAsia="Book Antiqua" w:hAnsi="Times New Roman" w:cs="Times New Roman"/>
          <w:b/>
          <w:bCs/>
          <w:sz w:val="24"/>
          <w:szCs w:val="24"/>
        </w:rPr>
        <w:t xml:space="preserve">Table 9:  </w:t>
      </w:r>
      <w:r w:rsidR="009D1A15" w:rsidRPr="00D7451B">
        <w:rPr>
          <w:rFonts w:ascii="Times New Roman" w:eastAsia="Book Antiqua" w:hAnsi="Times New Roman" w:cs="Times New Roman"/>
          <w:bCs/>
          <w:sz w:val="24"/>
          <w:szCs w:val="24"/>
        </w:rPr>
        <w:t>Correlation Matrix</w:t>
      </w:r>
    </w:p>
    <w:tbl>
      <w:tblPr>
        <w:tblStyle w:val="TableGrid"/>
        <w:tblW w:w="14040" w:type="dxa"/>
        <w:tblInd w:w="-1080" w:type="dxa"/>
        <w:tblLayout w:type="fixed"/>
        <w:tblLook w:val="06A0" w:firstRow="1" w:lastRow="0" w:firstColumn="1" w:lastColumn="0" w:noHBand="1" w:noVBand="1"/>
      </w:tblPr>
      <w:tblGrid>
        <w:gridCol w:w="2430"/>
        <w:gridCol w:w="1098"/>
        <w:gridCol w:w="1152"/>
        <w:gridCol w:w="1152"/>
        <w:gridCol w:w="1152"/>
        <w:gridCol w:w="1152"/>
        <w:gridCol w:w="1152"/>
        <w:gridCol w:w="1152"/>
        <w:gridCol w:w="1152"/>
        <w:gridCol w:w="1296"/>
        <w:gridCol w:w="1152"/>
      </w:tblGrid>
      <w:tr w:rsidR="009D1A15" w:rsidRPr="00580C81" w14:paraId="398DDA80" w14:textId="77777777" w:rsidTr="0036768F">
        <w:trPr>
          <w:trHeight w:val="525"/>
        </w:trPr>
        <w:tc>
          <w:tcPr>
            <w:tcW w:w="2430" w:type="dxa"/>
            <w:tcBorders>
              <w:top w:val="nil"/>
              <w:left w:val="nil"/>
              <w:bottom w:val="nil"/>
              <w:right w:val="nil"/>
            </w:tcBorders>
            <w:vAlign w:val="center"/>
          </w:tcPr>
          <w:p w14:paraId="14EE1D52" w14:textId="77777777" w:rsidR="009D1A15" w:rsidRPr="00580C81" w:rsidRDefault="009D1A15" w:rsidP="006C10A9">
            <w:pPr>
              <w:jc w:val="center"/>
              <w:rPr>
                <w:rFonts w:ascii="Times New Roman" w:hAnsi="Times New Roman" w:cs="Times New Roman"/>
                <w:sz w:val="24"/>
                <w:szCs w:val="24"/>
              </w:rPr>
            </w:pPr>
          </w:p>
        </w:tc>
        <w:tc>
          <w:tcPr>
            <w:tcW w:w="1098" w:type="dxa"/>
            <w:tcBorders>
              <w:top w:val="nil"/>
              <w:left w:val="nil"/>
              <w:bottom w:val="nil"/>
              <w:right w:val="nil"/>
            </w:tcBorders>
            <w:vAlign w:val="center"/>
          </w:tcPr>
          <w:p w14:paraId="0DE7952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0852B6A5"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(mean)</w:t>
            </w:r>
          </w:p>
        </w:tc>
        <w:tc>
          <w:tcPr>
            <w:tcW w:w="1152" w:type="dxa"/>
            <w:tcBorders>
              <w:top w:val="nil"/>
              <w:left w:val="nil"/>
              <w:bottom w:val="nil"/>
              <w:right w:val="nil"/>
            </w:tcBorders>
            <w:vAlign w:val="center"/>
          </w:tcPr>
          <w:p w14:paraId="68357C81"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SI</w:t>
            </w:r>
          </w:p>
          <w:p w14:paraId="66F65347"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(SD)</w:t>
            </w:r>
          </w:p>
        </w:tc>
        <w:tc>
          <w:tcPr>
            <w:tcW w:w="1152" w:type="dxa"/>
            <w:tcBorders>
              <w:top w:val="nil"/>
              <w:left w:val="nil"/>
              <w:bottom w:val="nil"/>
              <w:right w:val="nil"/>
            </w:tcBorders>
            <w:vAlign w:val="center"/>
          </w:tcPr>
          <w:p w14:paraId="12E5B2A6"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Vaccinations</w:t>
            </w:r>
          </w:p>
        </w:tc>
        <w:tc>
          <w:tcPr>
            <w:tcW w:w="1152" w:type="dxa"/>
            <w:tcBorders>
              <w:top w:val="nil"/>
              <w:left w:val="nil"/>
              <w:bottom w:val="nil"/>
              <w:right w:val="nil"/>
            </w:tcBorders>
            <w:vAlign w:val="center"/>
          </w:tcPr>
          <w:p w14:paraId="11033458"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Population Density</w:t>
            </w:r>
          </w:p>
        </w:tc>
        <w:tc>
          <w:tcPr>
            <w:tcW w:w="1152" w:type="dxa"/>
            <w:tcBorders>
              <w:top w:val="nil"/>
              <w:left w:val="nil"/>
              <w:bottom w:val="nil"/>
              <w:right w:val="nil"/>
            </w:tcBorders>
            <w:vAlign w:val="center"/>
          </w:tcPr>
          <w:p w14:paraId="42FBC3A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Urban Population Share</w:t>
            </w:r>
          </w:p>
        </w:tc>
        <w:tc>
          <w:tcPr>
            <w:tcW w:w="1152" w:type="dxa"/>
            <w:tcBorders>
              <w:top w:val="nil"/>
              <w:left w:val="nil"/>
              <w:bottom w:val="nil"/>
              <w:right w:val="nil"/>
            </w:tcBorders>
            <w:vAlign w:val="center"/>
          </w:tcPr>
          <w:p w14:paraId="4F8C98AE"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Aged 65+ Population Share</w:t>
            </w:r>
          </w:p>
        </w:tc>
        <w:tc>
          <w:tcPr>
            <w:tcW w:w="1152" w:type="dxa"/>
            <w:tcBorders>
              <w:top w:val="nil"/>
              <w:left w:val="nil"/>
              <w:bottom w:val="nil"/>
              <w:right w:val="nil"/>
            </w:tcBorders>
            <w:vAlign w:val="center"/>
          </w:tcPr>
          <w:p w14:paraId="5FCA36F5"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GDP per capita</w:t>
            </w:r>
          </w:p>
        </w:tc>
        <w:tc>
          <w:tcPr>
            <w:tcW w:w="1152" w:type="dxa"/>
            <w:tcBorders>
              <w:top w:val="nil"/>
              <w:left w:val="nil"/>
              <w:bottom w:val="nil"/>
              <w:right w:val="nil"/>
            </w:tcBorders>
            <w:vAlign w:val="center"/>
          </w:tcPr>
          <w:p w14:paraId="6BAB367C"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Rule of Law</w:t>
            </w:r>
          </w:p>
        </w:tc>
        <w:tc>
          <w:tcPr>
            <w:tcW w:w="1296" w:type="dxa"/>
            <w:tcBorders>
              <w:top w:val="nil"/>
              <w:left w:val="nil"/>
              <w:bottom w:val="nil"/>
              <w:right w:val="nil"/>
            </w:tcBorders>
            <w:vAlign w:val="center"/>
          </w:tcPr>
          <w:p w14:paraId="225618F4" w14:textId="77777777" w:rsidR="009D1A15" w:rsidRPr="00580C81" w:rsidRDefault="009D1A15" w:rsidP="006C10A9">
            <w:pPr>
              <w:jc w:val="center"/>
              <w:rPr>
                <w:rFonts w:ascii="Times New Roman" w:eastAsia="Arial" w:hAnsi="Times New Roman" w:cs="Times New Roman"/>
                <w:b/>
                <w:bCs/>
                <w:color w:val="000000" w:themeColor="text1"/>
                <w:sz w:val="16"/>
                <w:szCs w:val="16"/>
              </w:rPr>
            </w:pPr>
            <w:r w:rsidRPr="00580C81">
              <w:rPr>
                <w:rFonts w:ascii="Times New Roman" w:eastAsia="Arial" w:hAnsi="Times New Roman" w:cs="Times New Roman"/>
                <w:b/>
                <w:bCs/>
                <w:color w:val="000000" w:themeColor="text1"/>
                <w:sz w:val="16"/>
                <w:szCs w:val="16"/>
              </w:rPr>
              <w:t>Voice &amp; Accountability</w:t>
            </w:r>
          </w:p>
        </w:tc>
        <w:tc>
          <w:tcPr>
            <w:tcW w:w="1152" w:type="dxa"/>
            <w:tcBorders>
              <w:top w:val="nil"/>
              <w:left w:val="nil"/>
              <w:bottom w:val="nil"/>
              <w:right w:val="nil"/>
            </w:tcBorders>
            <w:vAlign w:val="center"/>
          </w:tcPr>
          <w:p w14:paraId="5C07FD50" w14:textId="77777777" w:rsidR="009D1A15" w:rsidRPr="00580C81" w:rsidRDefault="009D1A15" w:rsidP="006C10A9">
            <w:pPr>
              <w:jc w:val="center"/>
              <w:rPr>
                <w:rFonts w:ascii="Times New Roman" w:hAnsi="Times New Roman" w:cs="Times New Roman"/>
                <w:sz w:val="16"/>
                <w:szCs w:val="16"/>
              </w:rPr>
            </w:pPr>
            <w:r w:rsidRPr="00580C81">
              <w:rPr>
                <w:rFonts w:ascii="Times New Roman" w:eastAsia="Arial" w:hAnsi="Times New Roman" w:cs="Times New Roman"/>
                <w:b/>
                <w:bCs/>
                <w:color w:val="000000" w:themeColor="text1"/>
                <w:sz w:val="16"/>
                <w:szCs w:val="16"/>
              </w:rPr>
              <w:t>Government Effectiveness</w:t>
            </w:r>
          </w:p>
        </w:tc>
      </w:tr>
      <w:tr w:rsidR="009D1A15" w:rsidRPr="00580C81" w14:paraId="6BC95CDC" w14:textId="77777777" w:rsidTr="0036768F">
        <w:trPr>
          <w:trHeight w:val="270"/>
        </w:trPr>
        <w:tc>
          <w:tcPr>
            <w:tcW w:w="2430" w:type="dxa"/>
            <w:tcBorders>
              <w:top w:val="nil"/>
              <w:left w:val="nil"/>
              <w:bottom w:val="nil"/>
              <w:right w:val="nil"/>
            </w:tcBorders>
            <w:vAlign w:val="center"/>
          </w:tcPr>
          <w:p w14:paraId="120444AF"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Average SI</w:t>
            </w:r>
          </w:p>
        </w:tc>
        <w:tc>
          <w:tcPr>
            <w:tcW w:w="1098" w:type="dxa"/>
            <w:tcBorders>
              <w:top w:val="nil"/>
              <w:left w:val="nil"/>
              <w:bottom w:val="nil"/>
              <w:right w:val="nil"/>
            </w:tcBorders>
            <w:shd w:val="clear" w:color="auto" w:fill="5A8AC6"/>
            <w:vAlign w:val="center"/>
          </w:tcPr>
          <w:p w14:paraId="48CB9B6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274"/>
            <w:vAlign w:val="center"/>
          </w:tcPr>
          <w:p w14:paraId="4616AB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FBFE"/>
            <w:vAlign w:val="center"/>
          </w:tcPr>
          <w:p w14:paraId="6EAE93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99396"/>
            <w:vAlign w:val="center"/>
          </w:tcPr>
          <w:p w14:paraId="3A5509A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AD6D9"/>
            <w:vAlign w:val="center"/>
          </w:tcPr>
          <w:p w14:paraId="6B5FEC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99FA2"/>
            <w:vAlign w:val="center"/>
          </w:tcPr>
          <w:p w14:paraId="5A08DFE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ABEC0"/>
            <w:vAlign w:val="center"/>
          </w:tcPr>
          <w:p w14:paraId="218370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9A3A5"/>
            <w:vAlign w:val="center"/>
          </w:tcPr>
          <w:p w14:paraId="4A8C0D7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296" w:type="dxa"/>
            <w:tcBorders>
              <w:top w:val="nil"/>
              <w:left w:val="nil"/>
              <w:bottom w:val="nil"/>
              <w:right w:val="nil"/>
            </w:tcBorders>
            <w:shd w:val="clear" w:color="auto" w:fill="F99EA1"/>
            <w:vAlign w:val="center"/>
          </w:tcPr>
          <w:p w14:paraId="79EC8A2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AB3B6"/>
            <w:vAlign w:val="center"/>
          </w:tcPr>
          <w:p w14:paraId="027C0B4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r>
      <w:tr w:rsidR="009D1A15" w:rsidRPr="00580C81" w14:paraId="275B2843" w14:textId="77777777" w:rsidTr="0036768F">
        <w:trPr>
          <w:trHeight w:val="270"/>
        </w:trPr>
        <w:tc>
          <w:tcPr>
            <w:tcW w:w="2430" w:type="dxa"/>
            <w:tcBorders>
              <w:top w:val="nil"/>
              <w:left w:val="nil"/>
              <w:bottom w:val="nil"/>
              <w:right w:val="nil"/>
            </w:tcBorders>
            <w:vAlign w:val="center"/>
          </w:tcPr>
          <w:p w14:paraId="26FC5B5D"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SD of SI</w:t>
            </w:r>
          </w:p>
        </w:tc>
        <w:tc>
          <w:tcPr>
            <w:tcW w:w="1098" w:type="dxa"/>
            <w:tcBorders>
              <w:top w:val="nil"/>
              <w:left w:val="nil"/>
              <w:bottom w:val="nil"/>
              <w:right w:val="nil"/>
            </w:tcBorders>
            <w:shd w:val="clear" w:color="auto" w:fill="F87274"/>
            <w:vAlign w:val="center"/>
          </w:tcPr>
          <w:p w14:paraId="3A49B78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5A8AC6"/>
            <w:vAlign w:val="center"/>
          </w:tcPr>
          <w:p w14:paraId="3911BCF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87B7D"/>
            <w:vAlign w:val="center"/>
          </w:tcPr>
          <w:p w14:paraId="788AEE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696B"/>
            <w:vAlign w:val="center"/>
          </w:tcPr>
          <w:p w14:paraId="04F8FD1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88486"/>
            <w:vAlign w:val="center"/>
          </w:tcPr>
          <w:p w14:paraId="5F12B06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F87F81"/>
            <w:vAlign w:val="center"/>
          </w:tcPr>
          <w:p w14:paraId="6B053C3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7476"/>
            <w:vAlign w:val="center"/>
          </w:tcPr>
          <w:p w14:paraId="42E43F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F87B7E"/>
            <w:vAlign w:val="center"/>
          </w:tcPr>
          <w:p w14:paraId="4960630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296" w:type="dxa"/>
            <w:tcBorders>
              <w:top w:val="nil"/>
              <w:left w:val="nil"/>
              <w:bottom w:val="nil"/>
              <w:right w:val="nil"/>
            </w:tcBorders>
            <w:shd w:val="clear" w:color="auto" w:fill="F99A9C"/>
            <w:vAlign w:val="center"/>
          </w:tcPr>
          <w:p w14:paraId="11C2CD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F86B6D"/>
            <w:vAlign w:val="center"/>
          </w:tcPr>
          <w:p w14:paraId="7940005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r>
      <w:tr w:rsidR="009D1A15" w:rsidRPr="00580C81" w14:paraId="4F96FF81" w14:textId="77777777" w:rsidTr="0036768F">
        <w:trPr>
          <w:trHeight w:val="270"/>
        </w:trPr>
        <w:tc>
          <w:tcPr>
            <w:tcW w:w="2430" w:type="dxa"/>
            <w:tcBorders>
              <w:top w:val="nil"/>
              <w:left w:val="nil"/>
              <w:bottom w:val="nil"/>
              <w:right w:val="nil"/>
            </w:tcBorders>
            <w:vAlign w:val="center"/>
          </w:tcPr>
          <w:p w14:paraId="6F244D9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Vaccinations</w:t>
            </w:r>
          </w:p>
        </w:tc>
        <w:tc>
          <w:tcPr>
            <w:tcW w:w="1098" w:type="dxa"/>
            <w:tcBorders>
              <w:top w:val="nil"/>
              <w:left w:val="nil"/>
              <w:bottom w:val="nil"/>
              <w:right w:val="nil"/>
            </w:tcBorders>
            <w:shd w:val="clear" w:color="auto" w:fill="FBFBFE"/>
            <w:vAlign w:val="center"/>
          </w:tcPr>
          <w:p w14:paraId="5EC2272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F87B7D"/>
            <w:vAlign w:val="center"/>
          </w:tcPr>
          <w:p w14:paraId="5964AFC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5A8AC6"/>
            <w:vAlign w:val="center"/>
          </w:tcPr>
          <w:p w14:paraId="06B7358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BDBF"/>
            <w:vAlign w:val="center"/>
          </w:tcPr>
          <w:p w14:paraId="3D8CB7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CCDAEE"/>
            <w:vAlign w:val="center"/>
          </w:tcPr>
          <w:p w14:paraId="5A67E22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D3E0F1"/>
            <w:vAlign w:val="center"/>
          </w:tcPr>
          <w:p w14:paraId="5E5C687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B5CAE6"/>
            <w:vAlign w:val="center"/>
          </w:tcPr>
          <w:p w14:paraId="1A202C5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B9CDE8"/>
            <w:vAlign w:val="center"/>
          </w:tcPr>
          <w:p w14:paraId="5F52E02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296" w:type="dxa"/>
            <w:tcBorders>
              <w:top w:val="nil"/>
              <w:left w:val="nil"/>
              <w:bottom w:val="nil"/>
              <w:right w:val="nil"/>
            </w:tcBorders>
            <w:shd w:val="clear" w:color="auto" w:fill="ECF1FA"/>
            <w:vAlign w:val="center"/>
          </w:tcPr>
          <w:p w14:paraId="096DEF0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AAC3E3"/>
            <w:vAlign w:val="center"/>
          </w:tcPr>
          <w:p w14:paraId="597744C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4BF543FE" w14:textId="77777777" w:rsidTr="0036768F">
        <w:trPr>
          <w:trHeight w:val="270"/>
        </w:trPr>
        <w:tc>
          <w:tcPr>
            <w:tcW w:w="2430" w:type="dxa"/>
            <w:tcBorders>
              <w:top w:val="nil"/>
              <w:left w:val="nil"/>
              <w:bottom w:val="nil"/>
              <w:right w:val="nil"/>
            </w:tcBorders>
            <w:vAlign w:val="center"/>
          </w:tcPr>
          <w:p w14:paraId="6ED4D6F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Population Density</w:t>
            </w:r>
          </w:p>
        </w:tc>
        <w:tc>
          <w:tcPr>
            <w:tcW w:w="1098" w:type="dxa"/>
            <w:tcBorders>
              <w:top w:val="nil"/>
              <w:left w:val="nil"/>
              <w:bottom w:val="nil"/>
              <w:right w:val="nil"/>
            </w:tcBorders>
            <w:shd w:val="clear" w:color="auto" w:fill="F99396"/>
            <w:vAlign w:val="center"/>
          </w:tcPr>
          <w:p w14:paraId="7646EF0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0.02</w:t>
            </w:r>
          </w:p>
        </w:tc>
        <w:tc>
          <w:tcPr>
            <w:tcW w:w="1152" w:type="dxa"/>
            <w:tcBorders>
              <w:top w:val="nil"/>
              <w:left w:val="nil"/>
              <w:bottom w:val="nil"/>
              <w:right w:val="nil"/>
            </w:tcBorders>
            <w:shd w:val="clear" w:color="auto" w:fill="F8696B"/>
            <w:vAlign w:val="center"/>
          </w:tcPr>
          <w:p w14:paraId="1A4C0B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FABDBF"/>
            <w:vAlign w:val="center"/>
          </w:tcPr>
          <w:p w14:paraId="7263E26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5A8AC6"/>
            <w:vAlign w:val="center"/>
          </w:tcPr>
          <w:p w14:paraId="7CF0B2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FAC5C7"/>
            <w:vAlign w:val="center"/>
          </w:tcPr>
          <w:p w14:paraId="38F6FE2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F9A7AA"/>
            <w:vAlign w:val="center"/>
          </w:tcPr>
          <w:p w14:paraId="76805DA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FBE8EB"/>
            <w:vAlign w:val="center"/>
          </w:tcPr>
          <w:p w14:paraId="3595C0D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FACFD2"/>
            <w:vAlign w:val="center"/>
          </w:tcPr>
          <w:p w14:paraId="4D12A9D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296" w:type="dxa"/>
            <w:tcBorders>
              <w:top w:val="nil"/>
              <w:left w:val="nil"/>
              <w:bottom w:val="nil"/>
              <w:right w:val="nil"/>
            </w:tcBorders>
            <w:shd w:val="clear" w:color="auto" w:fill="F88C8E"/>
            <w:vAlign w:val="center"/>
          </w:tcPr>
          <w:p w14:paraId="600A01A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AD5D7"/>
            <w:vAlign w:val="center"/>
          </w:tcPr>
          <w:p w14:paraId="7AEF5D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r>
      <w:tr w:rsidR="009D1A15" w:rsidRPr="00580C81" w14:paraId="65E3EACD" w14:textId="77777777" w:rsidTr="0036768F">
        <w:trPr>
          <w:trHeight w:val="270"/>
        </w:trPr>
        <w:tc>
          <w:tcPr>
            <w:tcW w:w="2430" w:type="dxa"/>
            <w:tcBorders>
              <w:top w:val="nil"/>
              <w:left w:val="nil"/>
              <w:bottom w:val="nil"/>
              <w:right w:val="nil"/>
            </w:tcBorders>
            <w:vAlign w:val="center"/>
          </w:tcPr>
          <w:p w14:paraId="1B3E5100"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Urban Population Share</w:t>
            </w:r>
          </w:p>
        </w:tc>
        <w:tc>
          <w:tcPr>
            <w:tcW w:w="1098" w:type="dxa"/>
            <w:tcBorders>
              <w:top w:val="nil"/>
              <w:left w:val="nil"/>
              <w:bottom w:val="nil"/>
              <w:right w:val="nil"/>
            </w:tcBorders>
            <w:shd w:val="clear" w:color="auto" w:fill="FAD6D9"/>
            <w:vAlign w:val="center"/>
          </w:tcPr>
          <w:p w14:paraId="40B62BC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F88486"/>
            <w:vAlign w:val="center"/>
          </w:tcPr>
          <w:p w14:paraId="27BAC67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-0.03</w:t>
            </w:r>
          </w:p>
        </w:tc>
        <w:tc>
          <w:tcPr>
            <w:tcW w:w="1152" w:type="dxa"/>
            <w:tcBorders>
              <w:top w:val="nil"/>
              <w:left w:val="nil"/>
              <w:bottom w:val="nil"/>
              <w:right w:val="nil"/>
            </w:tcBorders>
            <w:shd w:val="clear" w:color="auto" w:fill="CCDAEE"/>
            <w:vAlign w:val="center"/>
          </w:tcPr>
          <w:p w14:paraId="435C942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0.59</w:t>
            </w:r>
          </w:p>
        </w:tc>
        <w:tc>
          <w:tcPr>
            <w:tcW w:w="1152" w:type="dxa"/>
            <w:tcBorders>
              <w:top w:val="nil"/>
              <w:left w:val="nil"/>
              <w:bottom w:val="nil"/>
              <w:right w:val="nil"/>
            </w:tcBorders>
            <w:shd w:val="clear" w:color="auto" w:fill="FAC5C7"/>
            <w:vAlign w:val="center"/>
          </w:tcPr>
          <w:p w14:paraId="51AC7C9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0.21</w:t>
            </w:r>
          </w:p>
        </w:tc>
        <w:tc>
          <w:tcPr>
            <w:tcW w:w="1152" w:type="dxa"/>
            <w:tcBorders>
              <w:top w:val="nil"/>
              <w:left w:val="nil"/>
              <w:bottom w:val="nil"/>
              <w:right w:val="nil"/>
            </w:tcBorders>
            <w:shd w:val="clear" w:color="auto" w:fill="5A8AC6"/>
            <w:vAlign w:val="center"/>
          </w:tcPr>
          <w:p w14:paraId="6134F10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BF0F9"/>
            <w:vAlign w:val="center"/>
          </w:tcPr>
          <w:p w14:paraId="470F14D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B4CAE6"/>
            <w:vAlign w:val="center"/>
          </w:tcPr>
          <w:p w14:paraId="289EAB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0E8F5"/>
            <w:vAlign w:val="center"/>
          </w:tcPr>
          <w:p w14:paraId="6A257CC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296" w:type="dxa"/>
            <w:tcBorders>
              <w:top w:val="nil"/>
              <w:left w:val="nil"/>
              <w:bottom w:val="nil"/>
              <w:right w:val="nil"/>
            </w:tcBorders>
            <w:shd w:val="clear" w:color="auto" w:fill="FBF7FA"/>
            <w:vAlign w:val="center"/>
          </w:tcPr>
          <w:p w14:paraId="3B31ACA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DBE5F4"/>
            <w:vAlign w:val="center"/>
          </w:tcPr>
          <w:p w14:paraId="7BB83C0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r>
      <w:tr w:rsidR="009D1A15" w:rsidRPr="00580C81" w14:paraId="1A681E9C" w14:textId="77777777" w:rsidTr="0036768F">
        <w:trPr>
          <w:trHeight w:val="270"/>
        </w:trPr>
        <w:tc>
          <w:tcPr>
            <w:tcW w:w="2430" w:type="dxa"/>
            <w:tcBorders>
              <w:top w:val="nil"/>
              <w:left w:val="nil"/>
              <w:bottom w:val="nil"/>
              <w:right w:val="nil"/>
            </w:tcBorders>
            <w:vAlign w:val="center"/>
          </w:tcPr>
          <w:p w14:paraId="73B3A9E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Aged 65+ Population Share</w:t>
            </w:r>
          </w:p>
        </w:tc>
        <w:tc>
          <w:tcPr>
            <w:tcW w:w="1098" w:type="dxa"/>
            <w:tcBorders>
              <w:top w:val="nil"/>
              <w:left w:val="nil"/>
              <w:bottom w:val="nil"/>
              <w:right w:val="nil"/>
            </w:tcBorders>
            <w:shd w:val="clear" w:color="auto" w:fill="F99FA2"/>
            <w:vAlign w:val="center"/>
          </w:tcPr>
          <w:p w14:paraId="4E896D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0.07</w:t>
            </w:r>
          </w:p>
        </w:tc>
        <w:tc>
          <w:tcPr>
            <w:tcW w:w="1152" w:type="dxa"/>
            <w:tcBorders>
              <w:top w:val="nil"/>
              <w:left w:val="nil"/>
              <w:bottom w:val="nil"/>
              <w:right w:val="nil"/>
            </w:tcBorders>
            <w:shd w:val="clear" w:color="auto" w:fill="F87F81"/>
            <w:vAlign w:val="center"/>
          </w:tcPr>
          <w:p w14:paraId="093A305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D3E0F1"/>
            <w:vAlign w:val="center"/>
          </w:tcPr>
          <w:p w14:paraId="185D9B4E"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0.56</w:t>
            </w:r>
          </w:p>
        </w:tc>
        <w:tc>
          <w:tcPr>
            <w:tcW w:w="1152" w:type="dxa"/>
            <w:tcBorders>
              <w:top w:val="nil"/>
              <w:left w:val="nil"/>
              <w:bottom w:val="nil"/>
              <w:right w:val="nil"/>
            </w:tcBorders>
            <w:shd w:val="clear" w:color="auto" w:fill="F9A7AA"/>
            <w:vAlign w:val="center"/>
          </w:tcPr>
          <w:p w14:paraId="5A1BB2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0.10</w:t>
            </w:r>
          </w:p>
        </w:tc>
        <w:tc>
          <w:tcPr>
            <w:tcW w:w="1152" w:type="dxa"/>
            <w:tcBorders>
              <w:top w:val="nil"/>
              <w:left w:val="nil"/>
              <w:bottom w:val="nil"/>
              <w:right w:val="nil"/>
            </w:tcBorders>
            <w:shd w:val="clear" w:color="auto" w:fill="EBF0F9"/>
            <w:vAlign w:val="center"/>
          </w:tcPr>
          <w:p w14:paraId="738AE88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5A8AC6"/>
            <w:vAlign w:val="center"/>
          </w:tcPr>
          <w:p w14:paraId="33075F4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E2EAF6"/>
            <w:vAlign w:val="center"/>
          </w:tcPr>
          <w:p w14:paraId="3CDF17B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ACC4E3"/>
            <w:vAlign w:val="center"/>
          </w:tcPr>
          <w:p w14:paraId="559D70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296" w:type="dxa"/>
            <w:tcBorders>
              <w:top w:val="nil"/>
              <w:left w:val="nil"/>
              <w:bottom w:val="nil"/>
              <w:right w:val="nil"/>
            </w:tcBorders>
            <w:shd w:val="clear" w:color="auto" w:fill="A6C0E1"/>
            <w:vAlign w:val="center"/>
          </w:tcPr>
          <w:p w14:paraId="13F90C6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AAC3E3"/>
            <w:vAlign w:val="center"/>
          </w:tcPr>
          <w:p w14:paraId="545D4D3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r>
      <w:tr w:rsidR="009D1A15" w:rsidRPr="00580C81" w14:paraId="55E729CA" w14:textId="77777777" w:rsidTr="0036768F">
        <w:trPr>
          <w:trHeight w:val="270"/>
        </w:trPr>
        <w:tc>
          <w:tcPr>
            <w:tcW w:w="2430" w:type="dxa"/>
            <w:tcBorders>
              <w:top w:val="nil"/>
              <w:left w:val="nil"/>
              <w:bottom w:val="nil"/>
              <w:right w:val="nil"/>
            </w:tcBorders>
            <w:vAlign w:val="center"/>
          </w:tcPr>
          <w:p w14:paraId="276B022B"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GDP per capita</w:t>
            </w:r>
          </w:p>
        </w:tc>
        <w:tc>
          <w:tcPr>
            <w:tcW w:w="1098" w:type="dxa"/>
            <w:tcBorders>
              <w:top w:val="nil"/>
              <w:left w:val="nil"/>
              <w:bottom w:val="nil"/>
              <w:right w:val="nil"/>
            </w:tcBorders>
            <w:shd w:val="clear" w:color="auto" w:fill="FABEC0"/>
            <w:vAlign w:val="center"/>
          </w:tcPr>
          <w:p w14:paraId="4F3EE7A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0.18</w:t>
            </w:r>
          </w:p>
        </w:tc>
        <w:tc>
          <w:tcPr>
            <w:tcW w:w="1152" w:type="dxa"/>
            <w:tcBorders>
              <w:top w:val="nil"/>
              <w:left w:val="nil"/>
              <w:bottom w:val="nil"/>
              <w:right w:val="nil"/>
            </w:tcBorders>
            <w:shd w:val="clear" w:color="auto" w:fill="F87476"/>
            <w:vAlign w:val="center"/>
          </w:tcPr>
          <w:p w14:paraId="3B49450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-0.09</w:t>
            </w:r>
          </w:p>
        </w:tc>
        <w:tc>
          <w:tcPr>
            <w:tcW w:w="1152" w:type="dxa"/>
            <w:tcBorders>
              <w:top w:val="nil"/>
              <w:left w:val="nil"/>
              <w:bottom w:val="nil"/>
              <w:right w:val="nil"/>
            </w:tcBorders>
            <w:shd w:val="clear" w:color="auto" w:fill="B5CAE6"/>
            <w:vAlign w:val="center"/>
          </w:tcPr>
          <w:p w14:paraId="04E9540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FBE8EB"/>
            <w:vAlign w:val="center"/>
          </w:tcPr>
          <w:p w14:paraId="0649D63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0.34</w:t>
            </w:r>
          </w:p>
        </w:tc>
        <w:tc>
          <w:tcPr>
            <w:tcW w:w="1152" w:type="dxa"/>
            <w:tcBorders>
              <w:top w:val="nil"/>
              <w:left w:val="nil"/>
              <w:bottom w:val="nil"/>
              <w:right w:val="nil"/>
            </w:tcBorders>
            <w:shd w:val="clear" w:color="auto" w:fill="B4CAE6"/>
            <w:vAlign w:val="center"/>
          </w:tcPr>
          <w:p w14:paraId="59AB692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0.67</w:t>
            </w:r>
          </w:p>
        </w:tc>
        <w:tc>
          <w:tcPr>
            <w:tcW w:w="1152" w:type="dxa"/>
            <w:tcBorders>
              <w:top w:val="nil"/>
              <w:left w:val="nil"/>
              <w:bottom w:val="nil"/>
              <w:right w:val="nil"/>
            </w:tcBorders>
            <w:shd w:val="clear" w:color="auto" w:fill="E2EAF6"/>
            <w:vAlign w:val="center"/>
          </w:tcPr>
          <w:p w14:paraId="1FEEA67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0.51</w:t>
            </w:r>
          </w:p>
        </w:tc>
        <w:tc>
          <w:tcPr>
            <w:tcW w:w="1152" w:type="dxa"/>
            <w:tcBorders>
              <w:top w:val="nil"/>
              <w:left w:val="nil"/>
              <w:bottom w:val="nil"/>
              <w:right w:val="nil"/>
            </w:tcBorders>
            <w:shd w:val="clear" w:color="auto" w:fill="5A8AC6"/>
            <w:vAlign w:val="center"/>
          </w:tcPr>
          <w:p w14:paraId="2175B34C"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9CB9DE"/>
            <w:vAlign w:val="center"/>
          </w:tcPr>
          <w:p w14:paraId="3B6C32B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FCFCFF"/>
            <w:vAlign w:val="center"/>
          </w:tcPr>
          <w:p w14:paraId="40E1801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FBBDF"/>
            <w:vAlign w:val="center"/>
          </w:tcPr>
          <w:p w14:paraId="25FC2A1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r>
      <w:tr w:rsidR="009D1A15" w:rsidRPr="00580C81" w14:paraId="2EED10BA" w14:textId="77777777" w:rsidTr="0036768F">
        <w:trPr>
          <w:trHeight w:val="270"/>
        </w:trPr>
        <w:tc>
          <w:tcPr>
            <w:tcW w:w="2430" w:type="dxa"/>
            <w:tcBorders>
              <w:top w:val="nil"/>
              <w:left w:val="nil"/>
              <w:bottom w:val="nil"/>
              <w:right w:val="nil"/>
            </w:tcBorders>
            <w:vAlign w:val="center"/>
          </w:tcPr>
          <w:p w14:paraId="203B1323"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Rule of Law</w:t>
            </w:r>
          </w:p>
        </w:tc>
        <w:tc>
          <w:tcPr>
            <w:tcW w:w="1098" w:type="dxa"/>
            <w:tcBorders>
              <w:top w:val="nil"/>
              <w:left w:val="nil"/>
              <w:bottom w:val="nil"/>
              <w:right w:val="nil"/>
            </w:tcBorders>
            <w:shd w:val="clear" w:color="auto" w:fill="F9A3A5"/>
            <w:vAlign w:val="center"/>
          </w:tcPr>
          <w:p w14:paraId="1559D6A5"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0.08</w:t>
            </w:r>
          </w:p>
        </w:tc>
        <w:tc>
          <w:tcPr>
            <w:tcW w:w="1152" w:type="dxa"/>
            <w:tcBorders>
              <w:top w:val="nil"/>
              <w:left w:val="nil"/>
              <w:bottom w:val="nil"/>
              <w:right w:val="nil"/>
            </w:tcBorders>
            <w:shd w:val="clear" w:color="auto" w:fill="F87B7E"/>
            <w:vAlign w:val="center"/>
          </w:tcPr>
          <w:p w14:paraId="328C42D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B9CDE8"/>
            <w:vAlign w:val="center"/>
          </w:tcPr>
          <w:p w14:paraId="49EE311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0.66</w:t>
            </w:r>
          </w:p>
        </w:tc>
        <w:tc>
          <w:tcPr>
            <w:tcW w:w="1152" w:type="dxa"/>
            <w:tcBorders>
              <w:top w:val="nil"/>
              <w:left w:val="nil"/>
              <w:bottom w:val="nil"/>
              <w:right w:val="nil"/>
            </w:tcBorders>
            <w:shd w:val="clear" w:color="auto" w:fill="FACFD2"/>
            <w:vAlign w:val="center"/>
          </w:tcPr>
          <w:p w14:paraId="51DD1AA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0.25</w:t>
            </w:r>
          </w:p>
        </w:tc>
        <w:tc>
          <w:tcPr>
            <w:tcW w:w="1152" w:type="dxa"/>
            <w:tcBorders>
              <w:top w:val="nil"/>
              <w:left w:val="nil"/>
              <w:bottom w:val="nil"/>
              <w:right w:val="nil"/>
            </w:tcBorders>
            <w:shd w:val="clear" w:color="auto" w:fill="E0E8F5"/>
            <w:vAlign w:val="center"/>
          </w:tcPr>
          <w:p w14:paraId="2A54BC2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0.52</w:t>
            </w:r>
          </w:p>
        </w:tc>
        <w:tc>
          <w:tcPr>
            <w:tcW w:w="1152" w:type="dxa"/>
            <w:tcBorders>
              <w:top w:val="nil"/>
              <w:left w:val="nil"/>
              <w:bottom w:val="nil"/>
              <w:right w:val="nil"/>
            </w:tcBorders>
            <w:shd w:val="clear" w:color="auto" w:fill="ACC4E3"/>
            <w:vAlign w:val="center"/>
          </w:tcPr>
          <w:p w14:paraId="0FC3208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0.70</w:t>
            </w:r>
          </w:p>
        </w:tc>
        <w:tc>
          <w:tcPr>
            <w:tcW w:w="1152" w:type="dxa"/>
            <w:tcBorders>
              <w:top w:val="nil"/>
              <w:left w:val="nil"/>
              <w:bottom w:val="nil"/>
              <w:right w:val="nil"/>
            </w:tcBorders>
            <w:shd w:val="clear" w:color="auto" w:fill="9CB9DE"/>
            <w:vAlign w:val="center"/>
          </w:tcPr>
          <w:p w14:paraId="4BC488C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5A8AC6"/>
            <w:vAlign w:val="center"/>
          </w:tcPr>
          <w:p w14:paraId="4DC0260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296" w:type="dxa"/>
            <w:tcBorders>
              <w:top w:val="nil"/>
              <w:left w:val="nil"/>
              <w:bottom w:val="nil"/>
              <w:right w:val="nil"/>
            </w:tcBorders>
            <w:shd w:val="clear" w:color="auto" w:fill="9CB9DE"/>
            <w:vAlign w:val="center"/>
          </w:tcPr>
          <w:p w14:paraId="5F802F1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152" w:type="dxa"/>
            <w:tcBorders>
              <w:top w:val="nil"/>
              <w:left w:val="nil"/>
              <w:bottom w:val="nil"/>
              <w:right w:val="nil"/>
            </w:tcBorders>
            <w:shd w:val="clear" w:color="auto" w:fill="6894CB"/>
            <w:vAlign w:val="center"/>
          </w:tcPr>
          <w:p w14:paraId="539C5170"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r>
      <w:tr w:rsidR="009D1A15" w:rsidRPr="00580C81" w14:paraId="11BFDBAA" w14:textId="77777777" w:rsidTr="0036768F">
        <w:trPr>
          <w:trHeight w:val="270"/>
        </w:trPr>
        <w:tc>
          <w:tcPr>
            <w:tcW w:w="2430" w:type="dxa"/>
            <w:tcBorders>
              <w:top w:val="nil"/>
              <w:left w:val="nil"/>
              <w:bottom w:val="nil"/>
              <w:right w:val="nil"/>
            </w:tcBorders>
            <w:vAlign w:val="center"/>
          </w:tcPr>
          <w:p w14:paraId="57A77DA5"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Voice and Accountability</w:t>
            </w:r>
          </w:p>
        </w:tc>
        <w:tc>
          <w:tcPr>
            <w:tcW w:w="1098" w:type="dxa"/>
            <w:tcBorders>
              <w:top w:val="nil"/>
              <w:left w:val="nil"/>
              <w:bottom w:val="nil"/>
              <w:right w:val="nil"/>
            </w:tcBorders>
            <w:shd w:val="clear" w:color="auto" w:fill="F99EA1"/>
            <w:vAlign w:val="center"/>
          </w:tcPr>
          <w:p w14:paraId="4F8C071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0.06</w:t>
            </w:r>
          </w:p>
        </w:tc>
        <w:tc>
          <w:tcPr>
            <w:tcW w:w="1152" w:type="dxa"/>
            <w:tcBorders>
              <w:top w:val="nil"/>
              <w:left w:val="nil"/>
              <w:bottom w:val="nil"/>
              <w:right w:val="nil"/>
            </w:tcBorders>
            <w:shd w:val="clear" w:color="auto" w:fill="F99A9C"/>
            <w:vAlign w:val="center"/>
          </w:tcPr>
          <w:p w14:paraId="49FA047B"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0.05</w:t>
            </w:r>
          </w:p>
        </w:tc>
        <w:tc>
          <w:tcPr>
            <w:tcW w:w="1152" w:type="dxa"/>
            <w:tcBorders>
              <w:top w:val="nil"/>
              <w:left w:val="nil"/>
              <w:bottom w:val="nil"/>
              <w:right w:val="nil"/>
            </w:tcBorders>
            <w:shd w:val="clear" w:color="auto" w:fill="ECF1FA"/>
            <w:vAlign w:val="center"/>
          </w:tcPr>
          <w:p w14:paraId="178AC2D2"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0.47</w:t>
            </w:r>
          </w:p>
        </w:tc>
        <w:tc>
          <w:tcPr>
            <w:tcW w:w="1152" w:type="dxa"/>
            <w:tcBorders>
              <w:top w:val="nil"/>
              <w:left w:val="nil"/>
              <w:bottom w:val="nil"/>
              <w:right w:val="nil"/>
            </w:tcBorders>
            <w:shd w:val="clear" w:color="auto" w:fill="F88C8E"/>
            <w:vAlign w:val="center"/>
          </w:tcPr>
          <w:p w14:paraId="4160A77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0.00</w:t>
            </w:r>
          </w:p>
        </w:tc>
        <w:tc>
          <w:tcPr>
            <w:tcW w:w="1152" w:type="dxa"/>
            <w:tcBorders>
              <w:top w:val="nil"/>
              <w:left w:val="nil"/>
              <w:bottom w:val="nil"/>
              <w:right w:val="nil"/>
            </w:tcBorders>
            <w:shd w:val="clear" w:color="auto" w:fill="FBF7FA"/>
            <w:vAlign w:val="center"/>
          </w:tcPr>
          <w:p w14:paraId="34063EE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0.39</w:t>
            </w:r>
          </w:p>
        </w:tc>
        <w:tc>
          <w:tcPr>
            <w:tcW w:w="1152" w:type="dxa"/>
            <w:tcBorders>
              <w:top w:val="nil"/>
              <w:left w:val="nil"/>
              <w:bottom w:val="nil"/>
              <w:right w:val="nil"/>
            </w:tcBorders>
            <w:shd w:val="clear" w:color="auto" w:fill="A6C0E1"/>
            <w:vAlign w:val="center"/>
          </w:tcPr>
          <w:p w14:paraId="6EA7EB3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FCFCFF"/>
            <w:vAlign w:val="center"/>
          </w:tcPr>
          <w:p w14:paraId="3AF8CD18"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0.41</w:t>
            </w:r>
          </w:p>
        </w:tc>
        <w:tc>
          <w:tcPr>
            <w:tcW w:w="1152" w:type="dxa"/>
            <w:tcBorders>
              <w:top w:val="nil"/>
              <w:left w:val="nil"/>
              <w:bottom w:val="nil"/>
              <w:right w:val="nil"/>
            </w:tcBorders>
            <w:shd w:val="clear" w:color="auto" w:fill="9CB9DE"/>
            <w:vAlign w:val="center"/>
          </w:tcPr>
          <w:p w14:paraId="75E0D946" w14:textId="77777777" w:rsidR="009D1A15" w:rsidRPr="00580C81" w:rsidRDefault="009D1A15" w:rsidP="00E3475B">
            <w:pP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0.76</w:t>
            </w:r>
          </w:p>
        </w:tc>
        <w:tc>
          <w:tcPr>
            <w:tcW w:w="1296" w:type="dxa"/>
            <w:tcBorders>
              <w:top w:val="nil"/>
              <w:left w:val="nil"/>
              <w:bottom w:val="nil"/>
              <w:right w:val="nil"/>
            </w:tcBorders>
            <w:shd w:val="clear" w:color="auto" w:fill="5A8AC6"/>
            <w:vAlign w:val="center"/>
          </w:tcPr>
          <w:p w14:paraId="4DFC3E2D"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c>
          <w:tcPr>
            <w:tcW w:w="1152" w:type="dxa"/>
            <w:tcBorders>
              <w:top w:val="nil"/>
              <w:left w:val="nil"/>
              <w:bottom w:val="nil"/>
              <w:right w:val="nil"/>
            </w:tcBorders>
            <w:shd w:val="clear" w:color="auto" w:fill="A8C1E2"/>
            <w:vAlign w:val="center"/>
          </w:tcPr>
          <w:p w14:paraId="60EA25FA"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r>
      <w:tr w:rsidR="009D1A15" w:rsidRPr="00580C81" w14:paraId="1DE77675" w14:textId="77777777" w:rsidTr="0036768F">
        <w:trPr>
          <w:trHeight w:val="270"/>
        </w:trPr>
        <w:tc>
          <w:tcPr>
            <w:tcW w:w="2430" w:type="dxa"/>
            <w:tcBorders>
              <w:top w:val="nil"/>
              <w:left w:val="nil"/>
              <w:bottom w:val="nil"/>
              <w:right w:val="nil"/>
            </w:tcBorders>
            <w:vAlign w:val="center"/>
          </w:tcPr>
          <w:p w14:paraId="085AB532" w14:textId="77777777" w:rsidR="009D1A15" w:rsidRPr="00580C81" w:rsidRDefault="009D1A15" w:rsidP="006C10A9">
            <w:pPr>
              <w:jc w:val="center"/>
              <w:rPr>
                <w:rFonts w:ascii="Times New Roman" w:hAnsi="Times New Roman" w:cs="Times New Roman"/>
                <w:sz w:val="18"/>
                <w:szCs w:val="18"/>
              </w:rPr>
            </w:pPr>
            <w:r w:rsidRPr="00580C81">
              <w:rPr>
                <w:rFonts w:ascii="Times New Roman" w:eastAsia="Arial" w:hAnsi="Times New Roman" w:cs="Times New Roman"/>
                <w:b/>
                <w:bCs/>
                <w:color w:val="000000" w:themeColor="text1"/>
                <w:sz w:val="18"/>
                <w:szCs w:val="18"/>
              </w:rPr>
              <w:t>Government Effectiveness</w:t>
            </w:r>
          </w:p>
        </w:tc>
        <w:tc>
          <w:tcPr>
            <w:tcW w:w="1098" w:type="dxa"/>
            <w:tcBorders>
              <w:top w:val="nil"/>
              <w:left w:val="nil"/>
              <w:bottom w:val="nil"/>
              <w:right w:val="nil"/>
            </w:tcBorders>
            <w:shd w:val="clear" w:color="auto" w:fill="FAB3B6"/>
            <w:vAlign w:val="center"/>
          </w:tcPr>
          <w:p w14:paraId="1AE5E7A1"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0.14</w:t>
            </w:r>
          </w:p>
        </w:tc>
        <w:tc>
          <w:tcPr>
            <w:tcW w:w="1152" w:type="dxa"/>
            <w:tcBorders>
              <w:top w:val="nil"/>
              <w:left w:val="nil"/>
              <w:bottom w:val="nil"/>
              <w:right w:val="nil"/>
            </w:tcBorders>
            <w:shd w:val="clear" w:color="auto" w:fill="F86B6D"/>
            <w:vAlign w:val="center"/>
          </w:tcPr>
          <w:p w14:paraId="00F3C244"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-0.13</w:t>
            </w:r>
          </w:p>
        </w:tc>
        <w:tc>
          <w:tcPr>
            <w:tcW w:w="1152" w:type="dxa"/>
            <w:tcBorders>
              <w:top w:val="nil"/>
              <w:left w:val="nil"/>
              <w:bottom w:val="nil"/>
              <w:right w:val="nil"/>
            </w:tcBorders>
            <w:shd w:val="clear" w:color="auto" w:fill="AAC3E3"/>
            <w:vAlign w:val="center"/>
          </w:tcPr>
          <w:p w14:paraId="227055B7"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FAD5D7"/>
            <w:vAlign w:val="center"/>
          </w:tcPr>
          <w:p w14:paraId="4A950AFF"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0.27</w:t>
            </w:r>
          </w:p>
        </w:tc>
        <w:tc>
          <w:tcPr>
            <w:tcW w:w="1152" w:type="dxa"/>
            <w:tcBorders>
              <w:top w:val="nil"/>
              <w:left w:val="nil"/>
              <w:bottom w:val="nil"/>
              <w:right w:val="nil"/>
            </w:tcBorders>
            <w:shd w:val="clear" w:color="auto" w:fill="DBE5F4"/>
            <w:vAlign w:val="center"/>
          </w:tcPr>
          <w:p w14:paraId="52D3C2D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0.53</w:t>
            </w:r>
          </w:p>
        </w:tc>
        <w:tc>
          <w:tcPr>
            <w:tcW w:w="1152" w:type="dxa"/>
            <w:tcBorders>
              <w:top w:val="nil"/>
              <w:left w:val="nil"/>
              <w:bottom w:val="nil"/>
              <w:right w:val="nil"/>
            </w:tcBorders>
            <w:shd w:val="clear" w:color="auto" w:fill="AAC3E3"/>
            <w:vAlign w:val="center"/>
          </w:tcPr>
          <w:p w14:paraId="20E6D7B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0.71</w:t>
            </w:r>
          </w:p>
        </w:tc>
        <w:tc>
          <w:tcPr>
            <w:tcW w:w="1152" w:type="dxa"/>
            <w:tcBorders>
              <w:top w:val="nil"/>
              <w:left w:val="nil"/>
              <w:bottom w:val="nil"/>
              <w:right w:val="nil"/>
            </w:tcBorders>
            <w:shd w:val="clear" w:color="auto" w:fill="9FBBDF"/>
            <w:vAlign w:val="center"/>
          </w:tcPr>
          <w:p w14:paraId="52EDB1D6"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0.75</w:t>
            </w:r>
          </w:p>
        </w:tc>
        <w:tc>
          <w:tcPr>
            <w:tcW w:w="1152" w:type="dxa"/>
            <w:tcBorders>
              <w:top w:val="nil"/>
              <w:left w:val="nil"/>
              <w:bottom w:val="nil"/>
              <w:right w:val="nil"/>
            </w:tcBorders>
            <w:shd w:val="clear" w:color="auto" w:fill="6894CB"/>
            <w:vAlign w:val="center"/>
          </w:tcPr>
          <w:p w14:paraId="03CC4759"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0.95</w:t>
            </w:r>
          </w:p>
        </w:tc>
        <w:tc>
          <w:tcPr>
            <w:tcW w:w="1296" w:type="dxa"/>
            <w:tcBorders>
              <w:top w:val="nil"/>
              <w:left w:val="nil"/>
              <w:bottom w:val="nil"/>
              <w:right w:val="nil"/>
            </w:tcBorders>
            <w:shd w:val="clear" w:color="auto" w:fill="A8C1E2"/>
            <w:vAlign w:val="center"/>
          </w:tcPr>
          <w:p w14:paraId="4ED9C4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0.72</w:t>
            </w:r>
          </w:p>
        </w:tc>
        <w:tc>
          <w:tcPr>
            <w:tcW w:w="1152" w:type="dxa"/>
            <w:tcBorders>
              <w:top w:val="nil"/>
              <w:left w:val="nil"/>
              <w:bottom w:val="nil"/>
              <w:right w:val="nil"/>
            </w:tcBorders>
            <w:shd w:val="clear" w:color="auto" w:fill="5A8AC6"/>
            <w:vAlign w:val="center"/>
          </w:tcPr>
          <w:p w14:paraId="134D7753" w14:textId="77777777" w:rsidR="009D1A15" w:rsidRPr="00580C81" w:rsidRDefault="009D1A15" w:rsidP="006C10A9">
            <w:pPr>
              <w:jc w:val="center"/>
              <w:rPr>
                <w:rFonts w:ascii="Times New Roman" w:hAnsi="Times New Roman" w:cs="Times New Roman"/>
                <w:sz w:val="24"/>
                <w:szCs w:val="24"/>
              </w:rPr>
            </w:pPr>
            <w:r w:rsidRPr="00580C81">
              <w:rPr>
                <w:rFonts w:ascii="Times New Roman" w:eastAsia="Arial" w:hAnsi="Times New Roman" w:cs="Times New Roman"/>
                <w:color w:val="000000" w:themeColor="text1"/>
                <w:sz w:val="24"/>
                <w:szCs w:val="24"/>
              </w:rPr>
              <w:t>1.00</w:t>
            </w:r>
          </w:p>
        </w:tc>
      </w:tr>
    </w:tbl>
    <w:p w14:paraId="53B82F09" w14:textId="7B55BD43" w:rsidR="009D1A15" w:rsidRPr="00580C81" w:rsidRDefault="00580C81" w:rsidP="009D1A15">
      <w:pPr>
        <w:spacing w:line="360" w:lineRule="auto"/>
        <w:rPr>
          <w:rFonts w:ascii="Times New Roman" w:eastAsia="Book Antiqua" w:hAnsi="Times New Roman" w:cs="Times New Roman"/>
          <w:i/>
          <w:iCs/>
          <w:sz w:val="24"/>
          <w:szCs w:val="24"/>
        </w:rPr>
      </w:pPr>
      <w:r w:rsidRPr="00580C81">
        <w:rPr>
          <w:rFonts w:ascii="Times New Roman" w:eastAsia="Book Antiqua" w:hAnsi="Times New Roman" w:cs="Times New Roman"/>
          <w:i/>
          <w:iCs/>
          <w:sz w:val="24"/>
          <w:szCs w:val="24"/>
        </w:rPr>
        <w:t xml:space="preserve">Note: SI is the Government Response </w:t>
      </w:r>
      <w:del w:id="1598" w:author="Joshua Aizenman" w:date="2022-02-02T16:39:00Z">
        <w:r w:rsidRPr="00580C81" w:rsidDel="00C611DB">
          <w:rPr>
            <w:rFonts w:ascii="Times New Roman" w:eastAsia="Book Antiqua" w:hAnsi="Times New Roman" w:cs="Times New Roman"/>
            <w:i/>
            <w:iCs/>
            <w:sz w:val="24"/>
            <w:szCs w:val="24"/>
          </w:rPr>
          <w:delText>Stringeny</w:delText>
        </w:r>
      </w:del>
      <w:ins w:id="1599" w:author="Joshua Aizenman" w:date="2022-02-02T16:39:00Z">
        <w:r w:rsidR="00C611DB" w:rsidRPr="00580C81">
          <w:rPr>
            <w:rFonts w:ascii="Times New Roman" w:eastAsia="Book Antiqua" w:hAnsi="Times New Roman" w:cs="Times New Roman"/>
            <w:i/>
            <w:iCs/>
            <w:sz w:val="24"/>
            <w:szCs w:val="24"/>
          </w:rPr>
          <w:t>Stringency</w:t>
        </w:r>
      </w:ins>
      <w:r w:rsidRPr="00580C81">
        <w:rPr>
          <w:rFonts w:ascii="Times New Roman" w:eastAsia="Book Antiqua" w:hAnsi="Times New Roman" w:cs="Times New Roman"/>
          <w:i/>
          <w:iCs/>
          <w:sz w:val="24"/>
          <w:szCs w:val="24"/>
        </w:rPr>
        <w:t xml:space="preserve"> Index, Vaccinations is the number of </w:t>
      </w:r>
      <w:del w:id="1600" w:author="Nair-Desai, Sameer" w:date="2022-02-02T10:38:00Z">
        <w:r w:rsidRPr="00580C81" w:rsidDel="00525E77">
          <w:rPr>
            <w:rFonts w:ascii="Times New Roman" w:eastAsia="Book Antiqua" w:hAnsi="Times New Roman" w:cs="Times New Roman"/>
            <w:i/>
            <w:iCs/>
            <w:sz w:val="24"/>
            <w:szCs w:val="24"/>
          </w:rPr>
          <w:delText>Covid</w:delText>
        </w:r>
      </w:del>
      <w:ins w:id="1601" w:author="Nair-Desai, Sameer" w:date="2022-02-02T10:38:00Z">
        <w:r w:rsidR="00525E77">
          <w:rPr>
            <w:rFonts w:ascii="Times New Roman" w:eastAsia="Book Antiqua" w:hAnsi="Times New Roman" w:cs="Times New Roman"/>
            <w:i/>
            <w:iCs/>
            <w:sz w:val="24"/>
            <w:szCs w:val="24"/>
          </w:rPr>
          <w:t>Covid</w:t>
        </w:r>
      </w:ins>
      <w:r w:rsidRPr="00580C81">
        <w:rPr>
          <w:rFonts w:ascii="Times New Roman" w:eastAsia="Book Antiqua" w:hAnsi="Times New Roman" w:cs="Times New Roman"/>
          <w:i/>
          <w:iCs/>
          <w:sz w:val="24"/>
          <w:szCs w:val="24"/>
        </w:rPr>
        <w:t xml:space="preserve">-19 vaccines administered per hundred population. </w:t>
      </w:r>
    </w:p>
    <w:p w14:paraId="5BF13F83" w14:textId="77777777" w:rsidR="009D1A15" w:rsidRPr="00D7451B" w:rsidRDefault="009D1A15" w:rsidP="009D1A15">
      <w:pPr>
        <w:spacing w:line="360" w:lineRule="auto"/>
        <w:rPr>
          <w:rFonts w:ascii="Times New Roman" w:hAnsi="Times New Roman" w:cs="Times New Roman"/>
          <w:sz w:val="24"/>
          <w:szCs w:val="24"/>
        </w:rPr>
      </w:pPr>
    </w:p>
    <w:p w14:paraId="176BF3E5" w14:textId="77777777" w:rsidR="00525800" w:rsidRPr="00D7451B" w:rsidRDefault="00525800" w:rsidP="0036768F">
      <w:pPr>
        <w:spacing w:line="360" w:lineRule="auto"/>
        <w:rPr>
          <w:rFonts w:ascii="Times New Roman" w:hAnsi="Times New Roman" w:cs="Times New Roman"/>
          <w:sz w:val="24"/>
          <w:szCs w:val="24"/>
        </w:rPr>
      </w:pPr>
    </w:p>
    <w:p w14:paraId="587A569D" w14:textId="5B25F7BC" w:rsidR="00E3475B" w:rsidRPr="00D7451B" w:rsidRDefault="00E3475B">
      <w:pPr>
        <w:rPr>
          <w:rFonts w:ascii="Times New Roman" w:hAnsi="Times New Roman" w:cs="Times New Roman"/>
          <w:sz w:val="24"/>
          <w:szCs w:val="24"/>
        </w:rPr>
      </w:pPr>
      <w:r w:rsidRPr="00D7451B">
        <w:rPr>
          <w:rFonts w:ascii="Times New Roman" w:hAnsi="Times New Roman" w:cs="Times New Roman"/>
          <w:sz w:val="24"/>
          <w:szCs w:val="24"/>
        </w:rPr>
        <w:br w:type="page"/>
      </w:r>
    </w:p>
    <w:p w14:paraId="4AE1F293" w14:textId="28407255" w:rsidR="007F07D4" w:rsidDel="00A10C6C" w:rsidRDefault="00486113" w:rsidP="00A10C6C">
      <w:pPr>
        <w:spacing w:line="360" w:lineRule="auto"/>
        <w:rPr>
          <w:del w:id="1602" w:author="Joshua Aizenman" w:date="2022-02-03T03:50:00Z"/>
        </w:rPr>
      </w:pPr>
      <w:r w:rsidRPr="00580C81">
        <w:rPr>
          <w:rFonts w:ascii="Times New Roman" w:hAnsi="Times New Roman" w:cs="Times New Roman"/>
          <w:b/>
          <w:sz w:val="24"/>
          <w:szCs w:val="24"/>
        </w:rPr>
        <w:lastRenderedPageBreak/>
        <w:t xml:space="preserve">References </w:t>
      </w:r>
    </w:p>
    <w:p w14:paraId="4B6EFA46" w14:textId="77777777" w:rsidR="00A10C6C" w:rsidRPr="00580C81" w:rsidRDefault="00A10C6C" w:rsidP="0091622A">
      <w:pPr>
        <w:spacing w:line="360" w:lineRule="auto"/>
        <w:rPr>
          <w:ins w:id="1603" w:author="Joshua Aizenman" w:date="2022-02-03T03:50:00Z"/>
          <w:rFonts w:ascii="Times New Roman" w:hAnsi="Times New Roman" w:cs="Times New Roman"/>
          <w:b/>
          <w:sz w:val="24"/>
          <w:szCs w:val="24"/>
        </w:rPr>
      </w:pPr>
    </w:p>
    <w:p w14:paraId="57F05AEE" w14:textId="0BB81CE3" w:rsidR="3154675B" w:rsidRDefault="3154675B" w:rsidP="3154675B">
      <w:pPr>
        <w:spacing w:after="0" w:line="360" w:lineRule="auto"/>
        <w:ind w:firstLine="720"/>
        <w:rPr>
          <w:ins w:id="1604" w:author="Yothin Jinjarak" w:date="2022-02-05T00:52:00Z"/>
          <w:rFonts w:ascii="Times New Roman" w:hAnsi="Times New Roman" w:cs="Times New Roman"/>
          <w:sz w:val="24"/>
          <w:szCs w:val="24"/>
        </w:rPr>
      </w:pPr>
      <w:ins w:id="1605" w:author="Yothin Jinjarak" w:date="2022-02-05T00:52:00Z">
        <w:r w:rsidRPr="3154675B">
          <w:rPr>
            <w:rFonts w:ascii="Times New Roman" w:hAnsi="Times New Roman" w:cs="Times New Roman"/>
            <w:sz w:val="24"/>
            <w:szCs w:val="24"/>
          </w:rPr>
          <w:t xml:space="preserve">Adam, David, 2022, “The pandemic’s true death toll: millions more than official counts,” Nature, </w:t>
        </w:r>
      </w:ins>
      <w:ins w:id="1606" w:author="Yothin Jinjarak" w:date="2022-02-05T00:53:00Z">
        <w:r w:rsidRPr="3154675B">
          <w:rPr>
            <w:rFonts w:ascii="Times New Roman" w:hAnsi="Times New Roman" w:cs="Times New Roman"/>
            <w:sz w:val="24"/>
            <w:szCs w:val="24"/>
          </w:rPr>
          <w:t>601, 312-315.</w:t>
        </w:r>
      </w:ins>
    </w:p>
    <w:p w14:paraId="7F757A4E" w14:textId="37BE5AC7" w:rsidR="00A10C6C" w:rsidRPr="00A10C6C" w:rsidRDefault="00A10C6C">
      <w:pPr>
        <w:autoSpaceDE w:val="0"/>
        <w:autoSpaceDN w:val="0"/>
        <w:adjustRightInd w:val="0"/>
        <w:spacing w:after="0" w:line="360" w:lineRule="auto"/>
        <w:ind w:firstLine="720"/>
        <w:rPr>
          <w:ins w:id="1607" w:author="Joshua Aizenman" w:date="2022-02-03T03:51:00Z"/>
          <w:rFonts w:ascii="Times New Roman" w:hAnsi="Times New Roman" w:cs="Times New Roman"/>
          <w:color w:val="222222"/>
          <w:sz w:val="24"/>
          <w:szCs w:val="24"/>
          <w:shd w:val="clear" w:color="auto" w:fill="FFFFFF"/>
        </w:rPr>
        <w:pPrChange w:id="1608" w:author="Joshua Aizenman" w:date="2022-02-03T03:51:00Z">
          <w:pPr>
            <w:spacing w:line="360" w:lineRule="auto"/>
            <w:ind w:firstLine="720"/>
          </w:pPr>
        </w:pPrChange>
      </w:pPr>
      <w:ins w:id="1609" w:author="Joshua Aizenman" w:date="2022-02-03T03:51:00Z">
        <w:r w:rsidRPr="00A10C6C">
          <w:rPr>
            <w:rFonts w:ascii="Times New Roman" w:hAnsi="Times New Roman" w:cs="Times New Roman"/>
            <w:sz w:val="24"/>
            <w:szCs w:val="24"/>
            <w:rPrChange w:id="1610" w:author="Joshua Aizenman" w:date="2022-02-03T03:51:00Z">
              <w:rPr/>
            </w:rPrChange>
          </w:rPr>
          <w:t xml:space="preserve">Aron, J. and J. Muellbauer alongside C. Giattino and H. Ritchie. </w:t>
        </w:r>
        <w:r>
          <w:rPr>
            <w:rFonts w:ascii="Times New Roman" w:hAnsi="Times New Roman" w:cs="Times New Roman"/>
            <w:sz w:val="24"/>
            <w:szCs w:val="24"/>
          </w:rPr>
          <w:t>(</w:t>
        </w:r>
        <w:r w:rsidRPr="00A10C6C">
          <w:rPr>
            <w:rFonts w:ascii="Times New Roman" w:hAnsi="Times New Roman" w:cs="Times New Roman"/>
            <w:sz w:val="24"/>
            <w:szCs w:val="24"/>
            <w:rPrChange w:id="1611" w:author="Joshua Aizenman" w:date="2022-02-03T03:51:00Z">
              <w:rPr/>
            </w:rPrChange>
          </w:rPr>
          <w:t>2020</w:t>
        </w:r>
        <w:r>
          <w:rPr>
            <w:rFonts w:ascii="Times New Roman" w:hAnsi="Times New Roman" w:cs="Times New Roman"/>
            <w:sz w:val="24"/>
            <w:szCs w:val="24"/>
          </w:rPr>
          <w:t>)</w:t>
        </w:r>
        <w:r w:rsidRPr="00A10C6C">
          <w:rPr>
            <w:rFonts w:ascii="Times New Roman" w:hAnsi="Times New Roman" w:cs="Times New Roman"/>
            <w:sz w:val="24"/>
            <w:szCs w:val="24"/>
            <w:rPrChange w:id="1612" w:author="Joshua Aizenman" w:date="2022-02-03T03:51:00Z">
              <w:rPr/>
            </w:rPrChange>
          </w:rPr>
          <w:t xml:space="preserve">. </w:t>
        </w:r>
      </w:ins>
      <w:ins w:id="1613" w:author="Joshua Aizenman" w:date="2022-02-03T04:08:00Z">
        <w:r w:rsidR="00B565DE">
          <w:rPr>
            <w:rFonts w:ascii="Times New Roman" w:hAnsi="Times New Roman" w:cs="Times New Roman"/>
            <w:sz w:val="24"/>
            <w:szCs w:val="24"/>
          </w:rPr>
          <w:fldChar w:fldCharType="begin"/>
        </w:r>
        <w:r w:rsidR="00B565DE">
          <w:rPr>
            <w:rFonts w:ascii="Times New Roman" w:hAnsi="Times New Roman" w:cs="Times New Roman"/>
            <w:sz w:val="24"/>
            <w:szCs w:val="24"/>
          </w:rPr>
          <w:instrText xml:space="preserve"> HYPERLINK "https://ourworldindata.org/covid-excess-mortality" </w:instrText>
        </w:r>
        <w:r w:rsidR="00B565DE">
          <w:rPr>
            <w:rFonts w:ascii="Times New Roman" w:hAnsi="Times New Roman" w:cs="Times New Roman"/>
            <w:sz w:val="24"/>
            <w:szCs w:val="24"/>
          </w:rPr>
          <w:fldChar w:fldCharType="separate"/>
        </w:r>
        <w:r w:rsidRPr="00B565DE">
          <w:rPr>
            <w:rStyle w:val="Hyperlink"/>
            <w:rFonts w:ascii="Times New Roman" w:hAnsi="Times New Roman" w:cs="Times New Roman"/>
            <w:sz w:val="24"/>
            <w:szCs w:val="24"/>
            <w:rPrChange w:id="1614" w:author="Joshua Aizenman" w:date="2022-02-03T03:51:00Z">
              <w:rPr/>
            </w:rPrChange>
          </w:rPr>
          <w:t>“A pandemic primer on excess mortality statistics and their comparability across countries.”</w:t>
        </w:r>
        <w:r w:rsidR="00B565DE">
          <w:rPr>
            <w:rFonts w:ascii="Times New Roman" w:hAnsi="Times New Roman" w:cs="Times New Roman"/>
            <w:sz w:val="24"/>
            <w:szCs w:val="24"/>
          </w:rPr>
          <w:fldChar w:fldCharType="end"/>
        </w:r>
      </w:ins>
      <w:ins w:id="1615" w:author="Joshua Aizenman" w:date="2022-02-03T03:51:00Z">
        <w:r w:rsidRPr="00A10C6C">
          <w:rPr>
            <w:rFonts w:ascii="Times New Roman" w:hAnsi="Times New Roman" w:cs="Times New Roman"/>
            <w:sz w:val="24"/>
            <w:szCs w:val="24"/>
            <w:rPrChange w:id="1616" w:author="Joshua Aizenman" w:date="2022-02-03T03:51:00Z">
              <w:rPr/>
            </w:rPrChange>
          </w:rPr>
          <w:t xml:space="preserve"> Guest post, Our World in Data, University of Oxford, June 29, 2020</w:t>
        </w:r>
        <w:r w:rsidRPr="00A10C6C">
          <w:rPr>
            <w:rFonts w:ascii="Times New Roman" w:hAnsi="Times New Roman" w:cs="Times New Roman"/>
            <w:color w:val="222222"/>
            <w:sz w:val="24"/>
            <w:szCs w:val="24"/>
            <w:shd w:val="clear" w:color="auto" w:fill="FFFFFF"/>
          </w:rPr>
          <w:t>.</w:t>
        </w:r>
      </w:ins>
    </w:p>
    <w:p w14:paraId="45A83185" w14:textId="5A713F06" w:rsidR="00AF3659" w:rsidRDefault="00486113" w:rsidP="00A10C6C">
      <w:pPr>
        <w:spacing w:line="360" w:lineRule="auto"/>
        <w:ind w:firstLine="720"/>
        <w:rPr>
          <w:ins w:id="1617" w:author="Joshua Aizenman" w:date="2022-02-03T03:59:00Z"/>
          <w:rFonts w:ascii="Times New Roman" w:hAnsi="Times New Roman" w:cs="Times New Roman"/>
          <w:color w:val="222222"/>
          <w:sz w:val="24"/>
          <w:szCs w:val="24"/>
          <w:shd w:val="clear" w:color="auto" w:fill="FFFFFF"/>
        </w:rPr>
      </w:pPr>
      <w:r w:rsidRPr="00580C81">
        <w:rPr>
          <w:rFonts w:ascii="Times New Roman" w:hAnsi="Times New Roman" w:cs="Times New Roman"/>
          <w:color w:val="222222"/>
          <w:sz w:val="24"/>
          <w:szCs w:val="24"/>
          <w:shd w:val="clear" w:color="auto" w:fill="FFFFFF"/>
        </w:rPr>
        <w:t>Acemoglu, D., Chernozhukov, V., Werning, I., &amp; Whinston, M. D. (2021). Optimal targeted lockdowns in a multigroup SIR model. </w:t>
      </w:r>
      <w:r w:rsidRPr="00580C81">
        <w:rPr>
          <w:rFonts w:ascii="Times New Roman" w:hAnsi="Times New Roman" w:cs="Times New Roman"/>
          <w:i/>
          <w:iCs/>
          <w:color w:val="222222"/>
          <w:sz w:val="24"/>
          <w:szCs w:val="24"/>
          <w:shd w:val="clear" w:color="auto" w:fill="FFFFFF"/>
        </w:rPr>
        <w:t>American Economic Review: Insights</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3</w:t>
      </w:r>
      <w:r w:rsidRPr="00580C81">
        <w:rPr>
          <w:rFonts w:ascii="Times New Roman" w:hAnsi="Times New Roman" w:cs="Times New Roman"/>
          <w:color w:val="222222"/>
          <w:sz w:val="24"/>
          <w:szCs w:val="24"/>
          <w:shd w:val="clear" w:color="auto" w:fill="FFFFFF"/>
        </w:rPr>
        <w:t>(4), 487-502.</w:t>
      </w:r>
    </w:p>
    <w:p w14:paraId="458BAF4F" w14:textId="54D2F02E" w:rsidR="00AC6E51" w:rsidRPr="00580C81" w:rsidDel="00AC6E51" w:rsidRDefault="00AC6E51">
      <w:pPr>
        <w:spacing w:line="360" w:lineRule="auto"/>
        <w:ind w:firstLine="720"/>
        <w:rPr>
          <w:del w:id="1618" w:author="Joshua Aizenman" w:date="2022-02-03T03:59:00Z"/>
          <w:rFonts w:ascii="Times New Roman" w:hAnsi="Times New Roman" w:cs="Times New Roman"/>
          <w:color w:val="222222"/>
          <w:sz w:val="24"/>
          <w:szCs w:val="24"/>
          <w:shd w:val="clear" w:color="auto" w:fill="FFFFFF"/>
        </w:rPr>
        <w:pPrChange w:id="1619" w:author="Joshua Aizenman" w:date="2022-02-03T03:51:00Z">
          <w:pPr>
            <w:spacing w:line="360" w:lineRule="auto"/>
          </w:pPr>
        </w:pPrChange>
      </w:pPr>
    </w:p>
    <w:p w14:paraId="5EA2DD9D" w14:textId="60A46F2C" w:rsidR="20F5E4B7" w:rsidRPr="00580C81" w:rsidRDefault="20F5E4B7"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rPr>
        <w:t>Aizenman, J., Cukierman, A., Jinjarak, Y., &amp; Xin, W. (2021). International Evidence on Vaccines and the Mortality to Infections Ratio. National Bureau of Economic Research, NBER Working papers No. w29498.</w:t>
      </w:r>
    </w:p>
    <w:p w14:paraId="1F49DF93" w14:textId="64916F11" w:rsidR="00580C81" w:rsidRDefault="00580C81" w:rsidP="0091622A">
      <w:pPr>
        <w:spacing w:after="0" w:line="360" w:lineRule="auto"/>
        <w:ind w:firstLine="720"/>
        <w:rPr>
          <w:ins w:id="1620" w:author="Yothin Jinjarak" w:date="2022-02-05T08:44:00Z"/>
          <w:rStyle w:val="Hyperlink"/>
          <w:rFonts w:ascii="Times New Roman" w:hAnsi="Times New Roman" w:cs="Times New Roman"/>
          <w:sz w:val="24"/>
          <w:szCs w:val="24"/>
        </w:rPr>
      </w:pPr>
      <w:r w:rsidRPr="00580C81">
        <w:rPr>
          <w:rFonts w:ascii="Times New Roman" w:hAnsi="Times New Roman" w:cs="Times New Roman"/>
          <w:color w:val="222222"/>
          <w:sz w:val="24"/>
          <w:szCs w:val="24"/>
        </w:rPr>
        <w:t xml:space="preserve">Data on </w:t>
      </w:r>
      <w:del w:id="1621" w:author="Nair-Desai, Sameer" w:date="2022-02-02T10:38:00Z">
        <w:r w:rsidRPr="00580C81" w:rsidDel="00525E77">
          <w:rPr>
            <w:rFonts w:ascii="Times New Roman" w:hAnsi="Times New Roman" w:cs="Times New Roman"/>
            <w:color w:val="222222"/>
            <w:sz w:val="24"/>
            <w:szCs w:val="24"/>
          </w:rPr>
          <w:delText>COVID</w:delText>
        </w:r>
      </w:del>
      <w:ins w:id="1622" w:author="Nair-Desai, Sameer" w:date="2022-02-02T10:39:00Z">
        <w:r w:rsidR="00525E77">
          <w:rPr>
            <w:rFonts w:ascii="Times New Roman" w:hAnsi="Times New Roman" w:cs="Times New Roman"/>
            <w:color w:val="222222"/>
            <w:sz w:val="24"/>
            <w:szCs w:val="24"/>
          </w:rPr>
          <w:t>Covid</w:t>
        </w:r>
      </w:ins>
      <w:r w:rsidRPr="00580C81">
        <w:rPr>
          <w:rFonts w:ascii="Times New Roman" w:hAnsi="Times New Roman" w:cs="Times New Roman"/>
          <w:color w:val="222222"/>
          <w:sz w:val="24"/>
          <w:szCs w:val="24"/>
        </w:rPr>
        <w:t xml:space="preserve">-19 (coronavirus) by </w:t>
      </w:r>
      <w:r w:rsidRPr="00580C81">
        <w:rPr>
          <w:rFonts w:ascii="Times New Roman" w:hAnsi="Times New Roman" w:cs="Times New Roman"/>
          <w:i/>
          <w:iCs/>
          <w:color w:val="222222"/>
          <w:sz w:val="24"/>
          <w:szCs w:val="24"/>
        </w:rPr>
        <w:t>Our World in Data</w:t>
      </w:r>
      <w:r w:rsidRPr="00580C81">
        <w:rPr>
          <w:rFonts w:ascii="Times New Roman" w:hAnsi="Times New Roman" w:cs="Times New Roman"/>
          <w:color w:val="222222"/>
          <w:sz w:val="24"/>
          <w:szCs w:val="24"/>
        </w:rPr>
        <w:t xml:space="preserve">, </w:t>
      </w:r>
      <w:ins w:id="1623" w:author="Joshua Aizenman" w:date="2022-02-03T04:16:00Z">
        <w:r w:rsidR="00D0182D">
          <w:rPr>
            <w:rFonts w:ascii="Times New Roman" w:hAnsi="Times New Roman" w:cs="Times New Roman"/>
            <w:color w:val="222222"/>
            <w:sz w:val="24"/>
            <w:szCs w:val="24"/>
          </w:rPr>
          <w:fldChar w:fldCharType="begin"/>
        </w:r>
        <w:r w:rsidR="00D0182D">
          <w:rPr>
            <w:rFonts w:ascii="Times New Roman" w:hAnsi="Times New Roman" w:cs="Times New Roman"/>
            <w:color w:val="222222"/>
            <w:sz w:val="24"/>
            <w:szCs w:val="24"/>
          </w:rPr>
          <w:instrText xml:space="preserve"> HYPERLINK "</w:instrText>
        </w:r>
      </w:ins>
      <w:r w:rsidR="00D0182D" w:rsidRPr="00580C81">
        <w:rPr>
          <w:rFonts w:ascii="Times New Roman" w:hAnsi="Times New Roman" w:cs="Times New Roman"/>
          <w:color w:val="222222"/>
          <w:sz w:val="24"/>
          <w:szCs w:val="24"/>
        </w:rPr>
        <w:instrText>https://github.com/owid/</w:instrText>
      </w:r>
      <w:ins w:id="1624" w:author="Nair-Desai, Sameer" w:date="2022-02-02T10:38:00Z">
        <w:r w:rsidR="00D0182D">
          <w:rPr>
            <w:rFonts w:ascii="Times New Roman" w:hAnsi="Times New Roman" w:cs="Times New Roman"/>
            <w:color w:val="222222"/>
            <w:sz w:val="24"/>
            <w:szCs w:val="24"/>
          </w:rPr>
          <w:instrText>Covid</w:instrText>
        </w:r>
      </w:ins>
      <w:r w:rsidR="00D0182D" w:rsidRPr="00580C81">
        <w:rPr>
          <w:rFonts w:ascii="Times New Roman" w:hAnsi="Times New Roman" w:cs="Times New Roman"/>
          <w:color w:val="222222"/>
          <w:sz w:val="24"/>
          <w:szCs w:val="24"/>
        </w:rPr>
        <w:instrText>-19-data/tree/master/public/data</w:instrText>
      </w:r>
      <w:ins w:id="1625" w:author="Joshua Aizenman" w:date="2022-02-03T04:16:00Z">
        <w:r w:rsidR="00D0182D">
          <w:rPr>
            <w:rFonts w:ascii="Times New Roman" w:hAnsi="Times New Roman" w:cs="Times New Roman"/>
            <w:color w:val="222222"/>
            <w:sz w:val="24"/>
            <w:szCs w:val="24"/>
          </w:rPr>
          <w:instrText xml:space="preserve">" </w:instrText>
        </w:r>
        <w:r w:rsidR="00D0182D">
          <w:rPr>
            <w:rFonts w:ascii="Times New Roman" w:hAnsi="Times New Roman" w:cs="Times New Roman"/>
            <w:color w:val="222222"/>
            <w:sz w:val="24"/>
            <w:szCs w:val="24"/>
          </w:rPr>
          <w:fldChar w:fldCharType="separate"/>
        </w:r>
      </w:ins>
      <w:r w:rsidR="00D0182D" w:rsidRPr="00CE16D9">
        <w:rPr>
          <w:rStyle w:val="Hyperlink"/>
          <w:rFonts w:ascii="Times New Roman" w:hAnsi="Times New Roman" w:cs="Times New Roman"/>
          <w:sz w:val="24"/>
          <w:szCs w:val="24"/>
        </w:rPr>
        <w:t>https://github.com/owid/</w:t>
      </w:r>
      <w:del w:id="1626" w:author="Nair-Desai, Sameer" w:date="2022-02-02T10:38:00Z">
        <w:r w:rsidR="00D0182D" w:rsidRPr="00CE16D9" w:rsidDel="00525E77">
          <w:rPr>
            <w:rStyle w:val="Hyperlink"/>
            <w:rFonts w:ascii="Times New Roman" w:hAnsi="Times New Roman" w:cs="Times New Roman"/>
            <w:sz w:val="24"/>
            <w:szCs w:val="24"/>
          </w:rPr>
          <w:delText>covid</w:delText>
        </w:r>
      </w:del>
      <w:ins w:id="1627" w:author="Nair-Desai, Sameer" w:date="2022-02-02T10:38:00Z">
        <w:r w:rsidR="00D0182D" w:rsidRPr="00CE16D9">
          <w:rPr>
            <w:rStyle w:val="Hyperlink"/>
            <w:rFonts w:ascii="Times New Roman" w:hAnsi="Times New Roman" w:cs="Times New Roman"/>
            <w:sz w:val="24"/>
            <w:szCs w:val="24"/>
          </w:rPr>
          <w:t>Covid</w:t>
        </w:r>
      </w:ins>
      <w:r w:rsidR="00D0182D" w:rsidRPr="00CE16D9">
        <w:rPr>
          <w:rStyle w:val="Hyperlink"/>
          <w:rFonts w:ascii="Times New Roman" w:hAnsi="Times New Roman" w:cs="Times New Roman"/>
          <w:sz w:val="24"/>
          <w:szCs w:val="24"/>
        </w:rPr>
        <w:t>-19-data/tree/master/public/data</w:t>
      </w:r>
      <w:ins w:id="1628" w:author="Joshua Aizenman" w:date="2022-02-03T04:16:00Z">
        <w:r w:rsidR="00D0182D">
          <w:rPr>
            <w:rFonts w:ascii="Times New Roman" w:hAnsi="Times New Roman" w:cs="Times New Roman"/>
            <w:color w:val="222222"/>
            <w:sz w:val="24"/>
            <w:szCs w:val="24"/>
          </w:rPr>
          <w:fldChar w:fldCharType="end"/>
        </w:r>
      </w:ins>
      <w:ins w:id="1629" w:author="Xin, Weining" w:date="2022-02-03T15:08:00Z">
        <w:r w:rsidR="00386E3F">
          <w:rPr>
            <w:rFonts w:ascii="Times New Roman" w:hAnsi="Times New Roman" w:cs="Times New Roman"/>
            <w:color w:val="222222"/>
            <w:sz w:val="24"/>
            <w:szCs w:val="24"/>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ins>
    </w:p>
    <w:p w14:paraId="3A5EDDBB" w14:textId="51BCF3B6" w:rsidR="00990DD2" w:rsidRDefault="00990DD2" w:rsidP="00990DD2">
      <w:pPr>
        <w:spacing w:after="0" w:line="360" w:lineRule="auto"/>
        <w:ind w:firstLine="720"/>
        <w:rPr>
          <w:ins w:id="1630" w:author="Joshua Aizenman" w:date="2022-02-03T04:16:00Z"/>
          <w:rFonts w:ascii="Times New Roman" w:hAnsi="Times New Roman" w:cs="Times New Roman"/>
          <w:color w:val="222222"/>
          <w:sz w:val="24"/>
          <w:szCs w:val="24"/>
        </w:rPr>
      </w:pPr>
      <w:ins w:id="1631" w:author="Yothin Jinjarak" w:date="2022-02-05T08:45:00Z">
        <w:r>
          <w:rPr>
            <w:rFonts w:ascii="Times New Roman" w:hAnsi="Times New Roman" w:cs="Times New Roman"/>
            <w:color w:val="222222"/>
            <w:sz w:val="24"/>
            <w:szCs w:val="24"/>
          </w:rPr>
          <w:t>Economist, 2022, “</w:t>
        </w:r>
        <w:r w:rsidRPr="00990DD2">
          <w:rPr>
            <w:rFonts w:ascii="Times New Roman" w:hAnsi="Times New Roman" w:cs="Times New Roman"/>
            <w:color w:val="222222"/>
            <w:sz w:val="24"/>
            <w:szCs w:val="24"/>
          </w:rPr>
          <w:t>Autopsies and covid-19</w:t>
        </w:r>
        <w:r>
          <w:rPr>
            <w:rFonts w:ascii="Times New Roman" w:hAnsi="Times New Roman" w:cs="Times New Roman"/>
            <w:color w:val="222222"/>
            <w:sz w:val="24"/>
            <w:szCs w:val="24"/>
          </w:rPr>
          <w:t xml:space="preserve">: </w:t>
        </w:r>
        <w:r w:rsidRPr="00990DD2">
          <w:rPr>
            <w:rFonts w:ascii="Times New Roman" w:hAnsi="Times New Roman" w:cs="Times New Roman"/>
            <w:color w:val="222222"/>
            <w:sz w:val="24"/>
            <w:szCs w:val="24"/>
          </w:rPr>
          <w:t>America’s elected coroners are too often a public-health liability</w:t>
        </w:r>
        <w:r>
          <w:rPr>
            <w:rFonts w:ascii="Times New Roman" w:hAnsi="Times New Roman" w:cs="Times New Roman"/>
            <w:color w:val="222222"/>
            <w:sz w:val="24"/>
            <w:szCs w:val="24"/>
          </w:rPr>
          <w:t xml:space="preserve"> - </w:t>
        </w:r>
        <w:r w:rsidRPr="00990DD2">
          <w:rPr>
            <w:rFonts w:ascii="Times New Roman" w:hAnsi="Times New Roman" w:cs="Times New Roman"/>
            <w:color w:val="222222"/>
            <w:sz w:val="24"/>
            <w:szCs w:val="24"/>
          </w:rPr>
          <w:t>The politics of death</w:t>
        </w:r>
        <w:r>
          <w:rPr>
            <w:rFonts w:ascii="Times New Roman" w:hAnsi="Times New Roman" w:cs="Times New Roman"/>
            <w:color w:val="222222"/>
            <w:sz w:val="24"/>
            <w:szCs w:val="24"/>
          </w:rPr>
          <w:t>,” January 29</w:t>
        </w:r>
        <w:r w:rsidRPr="00990DD2">
          <w:rPr>
            <w:rFonts w:ascii="Times New Roman" w:hAnsi="Times New Roman" w:cs="Times New Roman"/>
            <w:color w:val="222222"/>
            <w:sz w:val="24"/>
            <w:szCs w:val="24"/>
            <w:vertAlign w:val="superscript"/>
            <w:rPrChange w:id="1632" w:author="Yothin Jinjarak" w:date="2022-02-05T08:45:00Z">
              <w:rPr>
                <w:rFonts w:ascii="Times New Roman" w:hAnsi="Times New Roman" w:cs="Times New Roman"/>
                <w:color w:val="222222"/>
                <w:sz w:val="24"/>
                <w:szCs w:val="24"/>
              </w:rPr>
            </w:rPrChange>
          </w:rPr>
          <w:t>th</w:t>
        </w:r>
        <w:r>
          <w:rPr>
            <w:rFonts w:ascii="Times New Roman" w:hAnsi="Times New Roman" w:cs="Times New Roman"/>
            <w:color w:val="222222"/>
            <w:sz w:val="24"/>
            <w:szCs w:val="24"/>
          </w:rPr>
          <w:t>.</w:t>
        </w:r>
      </w:ins>
    </w:p>
    <w:p w14:paraId="5D5360B7" w14:textId="004E1D45" w:rsidR="00D0182D" w:rsidRPr="00D0182D" w:rsidRDefault="00D0182D" w:rsidP="0091622A">
      <w:pPr>
        <w:spacing w:after="0" w:line="360" w:lineRule="auto"/>
        <w:ind w:firstLine="720"/>
        <w:rPr>
          <w:rFonts w:ascii="Times New Roman" w:hAnsi="Times New Roman" w:cs="Times New Roman"/>
          <w:color w:val="222222"/>
          <w:sz w:val="24"/>
          <w:szCs w:val="24"/>
        </w:rPr>
      </w:pPr>
      <w:ins w:id="1633" w:author="Joshua Aizenman" w:date="2022-02-03T04:16:00Z">
        <w:r w:rsidRPr="00D0182D">
          <w:rPr>
            <w:rFonts w:ascii="Times New Roman" w:hAnsi="Times New Roman" w:cs="Times New Roman"/>
            <w:color w:val="222222"/>
            <w:sz w:val="24"/>
            <w:szCs w:val="24"/>
            <w:shd w:val="clear" w:color="auto" w:fill="FFFFFF"/>
            <w:rPrChange w:id="1634" w:author="Joshua Aizenman" w:date="2022-02-03T04:16:00Z">
              <w:rPr>
                <w:rFonts w:ascii="Arial" w:hAnsi="Arial" w:cs="Arial"/>
                <w:color w:val="222222"/>
                <w:sz w:val="20"/>
                <w:szCs w:val="20"/>
                <w:shd w:val="clear" w:color="auto" w:fill="FFFFFF"/>
              </w:rPr>
            </w:rPrChange>
          </w:rPr>
          <w:t>Helleringer, S., &amp; Queiroz, B. L. (2021). Measuring excess mortality due to the COVID-19 pandemic: progress and persistent challenges. </w:t>
        </w:r>
        <w:r w:rsidRPr="00D0182D">
          <w:rPr>
            <w:rFonts w:ascii="Times New Roman" w:hAnsi="Times New Roman" w:cs="Times New Roman"/>
            <w:i/>
            <w:iCs/>
            <w:color w:val="222222"/>
            <w:sz w:val="24"/>
            <w:szCs w:val="24"/>
            <w:shd w:val="clear" w:color="auto" w:fill="FFFFFF"/>
            <w:rPrChange w:id="1635" w:author="Joshua Aizenman" w:date="2022-02-03T04:16:00Z">
              <w:rPr>
                <w:rFonts w:ascii="Arial" w:hAnsi="Arial" w:cs="Arial"/>
                <w:i/>
                <w:iCs/>
                <w:color w:val="222222"/>
                <w:sz w:val="20"/>
                <w:szCs w:val="20"/>
                <w:shd w:val="clear" w:color="auto" w:fill="FFFFFF"/>
              </w:rPr>
            </w:rPrChange>
          </w:rPr>
          <w:t>International journal of epidemiology</w:t>
        </w:r>
        <w:r w:rsidRPr="00D0182D">
          <w:rPr>
            <w:rFonts w:ascii="Times New Roman" w:hAnsi="Times New Roman" w:cs="Times New Roman"/>
            <w:color w:val="222222"/>
            <w:sz w:val="24"/>
            <w:szCs w:val="24"/>
            <w:shd w:val="clear" w:color="auto" w:fill="FFFFFF"/>
            <w:rPrChange w:id="1636" w:author="Joshua Aizenman" w:date="2022-02-03T04:16:00Z">
              <w:rPr>
                <w:rFonts w:ascii="Arial" w:hAnsi="Arial" w:cs="Arial"/>
                <w:color w:val="222222"/>
                <w:sz w:val="20"/>
                <w:szCs w:val="20"/>
                <w:shd w:val="clear" w:color="auto" w:fill="FFFFFF"/>
              </w:rPr>
            </w:rPrChange>
          </w:rPr>
          <w:t>.</w:t>
        </w:r>
      </w:ins>
    </w:p>
    <w:p w14:paraId="022ACE4E" w14:textId="27FA7F31" w:rsidR="00580C81" w:rsidRPr="00580C81" w:rsidRDefault="00580C81" w:rsidP="0091622A">
      <w:pPr>
        <w:spacing w:after="0" w:line="360" w:lineRule="auto"/>
        <w:ind w:firstLine="720"/>
        <w:rPr>
          <w:rFonts w:ascii="Times New Roman" w:hAnsi="Times New Roman" w:cs="Times New Roman"/>
          <w:color w:val="222222"/>
          <w:sz w:val="24"/>
          <w:szCs w:val="24"/>
        </w:rPr>
      </w:pPr>
      <w:r w:rsidRPr="00580C81">
        <w:rPr>
          <w:rFonts w:ascii="Times New Roman" w:hAnsi="Times New Roman" w:cs="Times New Roman"/>
          <w:color w:val="222222"/>
          <w:sz w:val="24"/>
          <w:szCs w:val="24"/>
          <w:shd w:val="clear" w:color="auto" w:fill="FFFFFF"/>
        </w:rPr>
        <w:t xml:space="preserve">Karlinsky, A., &amp; Kobak, D. (2021). Tracking excess mortality across countries during the </w:t>
      </w:r>
      <w:del w:id="1637" w:author="Nair-Desai, Sameer" w:date="2022-02-02T10:38:00Z">
        <w:r w:rsidRPr="00580C81" w:rsidDel="00525E77">
          <w:rPr>
            <w:rFonts w:ascii="Times New Roman" w:hAnsi="Times New Roman" w:cs="Times New Roman"/>
            <w:color w:val="222222"/>
            <w:sz w:val="24"/>
            <w:szCs w:val="24"/>
            <w:shd w:val="clear" w:color="auto" w:fill="FFFFFF"/>
          </w:rPr>
          <w:delText>COVID</w:delText>
        </w:r>
      </w:del>
      <w:ins w:id="1638" w:author="Nair-Desai, Sameer" w:date="2022-02-02T10:39:00Z">
        <w:r w:rsidR="00525E77">
          <w:rPr>
            <w:rFonts w:ascii="Times New Roman" w:hAnsi="Times New Roman" w:cs="Times New Roman"/>
            <w:color w:val="222222"/>
            <w:sz w:val="24"/>
            <w:szCs w:val="24"/>
            <w:shd w:val="clear" w:color="auto" w:fill="FFFFFF"/>
          </w:rPr>
          <w:t>Covid</w:t>
        </w:r>
      </w:ins>
      <w:r w:rsidRPr="00580C81">
        <w:rPr>
          <w:rFonts w:ascii="Times New Roman" w:hAnsi="Times New Roman" w:cs="Times New Roman"/>
          <w:color w:val="222222"/>
          <w:sz w:val="24"/>
          <w:szCs w:val="24"/>
          <w:shd w:val="clear" w:color="auto" w:fill="FFFFFF"/>
        </w:rPr>
        <w:t>-19 pandemic with the World Mortality Dataset. </w:t>
      </w:r>
      <w:r w:rsidRPr="00580C81">
        <w:rPr>
          <w:rFonts w:ascii="Times New Roman" w:hAnsi="Times New Roman" w:cs="Times New Roman"/>
          <w:i/>
          <w:iCs/>
          <w:color w:val="222222"/>
          <w:sz w:val="24"/>
          <w:szCs w:val="24"/>
          <w:shd w:val="clear" w:color="auto" w:fill="FFFFFF"/>
        </w:rPr>
        <w:t>Elife</w:t>
      </w:r>
      <w:r w:rsidRPr="00580C81">
        <w:rPr>
          <w:rFonts w:ascii="Times New Roman" w:hAnsi="Times New Roman" w:cs="Times New Roman"/>
          <w:color w:val="222222"/>
          <w:sz w:val="24"/>
          <w:szCs w:val="24"/>
          <w:shd w:val="clear" w:color="auto" w:fill="FFFFFF"/>
        </w:rPr>
        <w:t>, </w:t>
      </w:r>
      <w:r w:rsidRPr="00580C81">
        <w:rPr>
          <w:rFonts w:ascii="Times New Roman" w:hAnsi="Times New Roman" w:cs="Times New Roman"/>
          <w:i/>
          <w:iCs/>
          <w:color w:val="222222"/>
          <w:sz w:val="24"/>
          <w:szCs w:val="24"/>
          <w:shd w:val="clear" w:color="auto" w:fill="FFFFFF"/>
        </w:rPr>
        <w:t>10</w:t>
      </w:r>
      <w:r w:rsidRPr="00580C81">
        <w:rPr>
          <w:rFonts w:ascii="Times New Roman" w:hAnsi="Times New Roman" w:cs="Times New Roman"/>
          <w:color w:val="222222"/>
          <w:sz w:val="24"/>
          <w:szCs w:val="24"/>
          <w:shd w:val="clear" w:color="auto" w:fill="FFFFFF"/>
        </w:rPr>
        <w:t>, e69336.</w:t>
      </w:r>
    </w:p>
    <w:p w14:paraId="26FAAA3D" w14:textId="472BA61E" w:rsidR="00192BC1" w:rsidRPr="00580C81" w:rsidRDefault="00192BC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sz w:val="24"/>
          <w:szCs w:val="24"/>
        </w:rPr>
        <w:t>Kendall DG (1956). </w:t>
      </w:r>
      <w:hyperlink r:id="rId17" w:history="1">
        <w:r w:rsidRPr="00580C81">
          <w:rPr>
            <w:rStyle w:val="Hyperlink"/>
            <w:rFonts w:ascii="Times New Roman" w:hAnsi="Times New Roman" w:cs="Times New Roman"/>
            <w:sz w:val="24"/>
            <w:szCs w:val="24"/>
          </w:rPr>
          <w:t>"Deterministic and stochastic epidemics in closed populations"</w:t>
        </w:r>
      </w:hyperlink>
      <w:r w:rsidRPr="00580C81">
        <w:rPr>
          <w:rFonts w:ascii="Times New Roman" w:hAnsi="Times New Roman" w:cs="Times New Roman"/>
          <w:sz w:val="24"/>
          <w:szCs w:val="24"/>
        </w:rPr>
        <w:t>. Proceedings of the Third Berkeley Symposium on Mathematical Statistics and Probability: Contributions to Biology and Problems of Health. 4: 149–165</w:t>
      </w:r>
    </w:p>
    <w:p w14:paraId="552749E0" w14:textId="2021A2E3" w:rsidR="007F07D4" w:rsidRPr="00580C81" w:rsidRDefault="20F5E4B7"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sz w:val="24"/>
          <w:szCs w:val="24"/>
        </w:rPr>
        <w:t>Kermack, William Ogilvy, A. G. McKendrick, and Gilbert Thomas Walker, (1927). “A contribution to the mathematical theory of epidemics,” Proceedings of the Royal Society of London. Series A, Containing Papers of a Mathematical and Physical Character, 115 (772), 700–721.</w:t>
      </w:r>
    </w:p>
    <w:p w14:paraId="4572A7AB" w14:textId="5B12B972"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color w:val="57606A"/>
          <w:sz w:val="24"/>
          <w:szCs w:val="24"/>
          <w:shd w:val="clear" w:color="auto" w:fill="FFFFFF"/>
          <w:lang w:val="fr-FR"/>
        </w:rPr>
        <w:t>Mathieu, E., Ritchie, H., Ortiz-Ospina, E. </w:t>
      </w:r>
      <w:r w:rsidRPr="00580C81">
        <w:rPr>
          <w:rStyle w:val="Emphasis"/>
          <w:rFonts w:ascii="Times New Roman" w:hAnsi="Times New Roman" w:cs="Times New Roman"/>
          <w:color w:val="57606A"/>
          <w:sz w:val="24"/>
          <w:szCs w:val="24"/>
          <w:shd w:val="clear" w:color="auto" w:fill="FFFFFF"/>
          <w:lang w:val="fr-FR"/>
        </w:rPr>
        <w:t>et al.</w:t>
      </w:r>
      <w:r w:rsidRPr="00580C81">
        <w:rPr>
          <w:rFonts w:ascii="Times New Roman" w:hAnsi="Times New Roman" w:cs="Times New Roman"/>
          <w:color w:val="57606A"/>
          <w:sz w:val="24"/>
          <w:szCs w:val="24"/>
          <w:shd w:val="clear" w:color="auto" w:fill="FFFFFF"/>
          <w:lang w:val="fr-FR"/>
        </w:rPr>
        <w:t> </w:t>
      </w:r>
      <w:r w:rsidRPr="00580C81">
        <w:rPr>
          <w:rFonts w:ascii="Times New Roman" w:hAnsi="Times New Roman" w:cs="Times New Roman"/>
          <w:color w:val="57606A"/>
          <w:sz w:val="24"/>
          <w:szCs w:val="24"/>
          <w:shd w:val="clear" w:color="auto" w:fill="FFFFFF"/>
        </w:rPr>
        <w:t xml:space="preserve">A global database of </w:t>
      </w:r>
      <w:del w:id="1639" w:author="Nair-Desai, Sameer" w:date="2022-02-02T10:38:00Z">
        <w:r w:rsidRPr="00580C81" w:rsidDel="00525E77">
          <w:rPr>
            <w:rFonts w:ascii="Times New Roman" w:hAnsi="Times New Roman" w:cs="Times New Roman"/>
            <w:color w:val="57606A"/>
            <w:sz w:val="24"/>
            <w:szCs w:val="24"/>
            <w:shd w:val="clear" w:color="auto" w:fill="FFFFFF"/>
          </w:rPr>
          <w:delText>COVID</w:delText>
        </w:r>
      </w:del>
      <w:ins w:id="1640" w:author="Nair-Desai, Sameer" w:date="2022-02-02T10:39:00Z">
        <w:r w:rsidR="00525E77">
          <w:rPr>
            <w:rFonts w:ascii="Times New Roman" w:hAnsi="Times New Roman" w:cs="Times New Roman"/>
            <w:color w:val="57606A"/>
            <w:sz w:val="24"/>
            <w:szCs w:val="24"/>
            <w:shd w:val="clear" w:color="auto" w:fill="FFFFFF"/>
          </w:rPr>
          <w:t>Covid</w:t>
        </w:r>
      </w:ins>
      <w:r w:rsidRPr="00580C81">
        <w:rPr>
          <w:rFonts w:ascii="Times New Roman" w:hAnsi="Times New Roman" w:cs="Times New Roman"/>
          <w:color w:val="57606A"/>
          <w:sz w:val="24"/>
          <w:szCs w:val="24"/>
          <w:shd w:val="clear" w:color="auto" w:fill="FFFFFF"/>
        </w:rPr>
        <w:t>-19 vaccinations. </w:t>
      </w:r>
      <w:r w:rsidRPr="00580C81">
        <w:rPr>
          <w:rStyle w:val="Emphasis"/>
          <w:rFonts w:ascii="Times New Roman" w:hAnsi="Times New Roman" w:cs="Times New Roman"/>
          <w:color w:val="57606A"/>
          <w:sz w:val="24"/>
          <w:szCs w:val="24"/>
          <w:shd w:val="clear" w:color="auto" w:fill="FFFFFF"/>
        </w:rPr>
        <w:t>Nat Hum Behav</w:t>
      </w:r>
      <w:r w:rsidRPr="00580C81">
        <w:rPr>
          <w:rFonts w:ascii="Times New Roman" w:hAnsi="Times New Roman" w:cs="Times New Roman"/>
          <w:color w:val="57606A"/>
          <w:sz w:val="24"/>
          <w:szCs w:val="24"/>
          <w:shd w:val="clear" w:color="auto" w:fill="FFFFFF"/>
        </w:rPr>
        <w:t> (2021). </w:t>
      </w:r>
      <w:hyperlink r:id="rId18" w:history="1">
        <w:r w:rsidRPr="00580C81">
          <w:rPr>
            <w:rStyle w:val="Hyperlink"/>
            <w:rFonts w:ascii="Times New Roman" w:hAnsi="Times New Roman" w:cs="Times New Roman"/>
            <w:sz w:val="24"/>
            <w:szCs w:val="24"/>
            <w:shd w:val="clear" w:color="auto" w:fill="FFFFFF"/>
          </w:rPr>
          <w:t>https://doi.org/10.1038/s41562-021-01122-8</w:t>
        </w:r>
      </w:hyperlink>
      <w:ins w:id="1641" w:author="Xin, Weining" w:date="2022-02-03T15:09:00Z">
        <w:r w:rsidR="00386E3F">
          <w:rPr>
            <w:rStyle w:val="Hyperlink"/>
            <w:rFonts w:ascii="Times New Roman" w:hAnsi="Times New Roman" w:cs="Times New Roman"/>
            <w:sz w:val="24"/>
            <w:szCs w:val="24"/>
            <w:shd w:val="clear" w:color="auto" w:fill="FFFFFF"/>
          </w:rPr>
          <w:t>.</w:t>
        </w:r>
      </w:ins>
      <w:ins w:id="1642" w:author="Xin, Weining" w:date="2022-02-03T15:08:00Z">
        <w:r w:rsidR="00386E3F">
          <w:rPr>
            <w:rStyle w:val="Hyperlink"/>
            <w:rFonts w:ascii="Times New Roman" w:hAnsi="Times New Roman" w:cs="Times New Roman"/>
            <w:sz w:val="24"/>
            <w:szCs w:val="24"/>
            <w:shd w:val="clear" w:color="auto" w:fill="FFFFFF"/>
          </w:rPr>
          <w:t xml:space="preserve"> </w:t>
        </w:r>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r w:rsidR="00386E3F">
          <w:rPr>
            <w:rStyle w:val="Hyperlink"/>
            <w:rFonts w:ascii="Times New Roman" w:hAnsi="Times New Roman" w:cs="Times New Roman"/>
            <w:sz w:val="24"/>
            <w:szCs w:val="24"/>
          </w:rPr>
          <w:t>.</w:t>
        </w:r>
      </w:ins>
    </w:p>
    <w:p w14:paraId="6F1428B4" w14:textId="7861333C" w:rsidR="00580C81" w:rsidRPr="00580C81" w:rsidRDefault="00580C81" w:rsidP="0091622A">
      <w:pPr>
        <w:autoSpaceDE w:val="0"/>
        <w:autoSpaceDN w:val="0"/>
        <w:adjustRightInd w:val="0"/>
        <w:spacing w:after="0" w:line="360" w:lineRule="auto"/>
        <w:ind w:firstLine="720"/>
        <w:rPr>
          <w:rFonts w:ascii="Times New Roman" w:hAnsi="Times New Roman" w:cs="Times New Roman"/>
          <w:sz w:val="24"/>
          <w:szCs w:val="24"/>
        </w:rPr>
      </w:pPr>
      <w:r w:rsidRPr="00580C81">
        <w:rPr>
          <w:rFonts w:ascii="Times New Roman" w:hAnsi="Times New Roman" w:cs="Times New Roman"/>
          <w:i/>
          <w:iCs/>
          <w:sz w:val="24"/>
          <w:szCs w:val="24"/>
        </w:rPr>
        <w:lastRenderedPageBreak/>
        <w:t>The Economist</w:t>
      </w:r>
      <w:r w:rsidRPr="00580C81">
        <w:rPr>
          <w:rFonts w:ascii="Times New Roman" w:hAnsi="Times New Roman" w:cs="Times New Roman"/>
          <w:sz w:val="24"/>
          <w:szCs w:val="24"/>
        </w:rPr>
        <w:t xml:space="preserve">'s tracker for </w:t>
      </w:r>
      <w:del w:id="1643" w:author="Nair-Desai, Sameer" w:date="2022-02-02T10:38:00Z">
        <w:r w:rsidRPr="00580C81" w:rsidDel="00525E77">
          <w:rPr>
            <w:rFonts w:ascii="Times New Roman" w:hAnsi="Times New Roman" w:cs="Times New Roman"/>
            <w:sz w:val="24"/>
            <w:szCs w:val="24"/>
          </w:rPr>
          <w:delText>covid</w:delText>
        </w:r>
      </w:del>
      <w:ins w:id="1644" w:author="Nair-Desai, Sameer" w:date="2022-02-02T10:38:00Z">
        <w:r w:rsidR="00525E77">
          <w:rPr>
            <w:rFonts w:ascii="Times New Roman" w:hAnsi="Times New Roman" w:cs="Times New Roman"/>
            <w:sz w:val="24"/>
            <w:szCs w:val="24"/>
          </w:rPr>
          <w:t>Covid</w:t>
        </w:r>
      </w:ins>
      <w:r w:rsidRPr="00580C81">
        <w:rPr>
          <w:rFonts w:ascii="Times New Roman" w:hAnsi="Times New Roman" w:cs="Times New Roman"/>
          <w:sz w:val="24"/>
          <w:szCs w:val="24"/>
        </w:rPr>
        <w:t xml:space="preserve">-19 excess deaths. </w:t>
      </w:r>
      <w:r w:rsidR="0036768F">
        <w:fldChar w:fldCharType="begin"/>
      </w:r>
      <w:r w:rsidR="0036768F">
        <w:instrText xml:space="preserve"> HYPERLINK "https://github.com/TheEconomist/covid-19-excess-deaths-tracker" </w:instrText>
      </w:r>
      <w:r w:rsidR="0036768F">
        <w:fldChar w:fldCharType="separate"/>
      </w:r>
      <w:r w:rsidRPr="00580C81">
        <w:rPr>
          <w:rStyle w:val="Hyperlink"/>
          <w:rFonts w:ascii="Times New Roman" w:hAnsi="Times New Roman" w:cs="Times New Roman"/>
          <w:sz w:val="24"/>
          <w:szCs w:val="24"/>
        </w:rPr>
        <w:t>https://github.com/TheEconomist/</w:t>
      </w:r>
      <w:del w:id="1645" w:author="Nair-Desai, Sameer" w:date="2022-02-02T10:38:00Z">
        <w:r w:rsidRPr="00580C81" w:rsidDel="00525E77">
          <w:rPr>
            <w:rStyle w:val="Hyperlink"/>
            <w:rFonts w:ascii="Times New Roman" w:hAnsi="Times New Roman" w:cs="Times New Roman"/>
            <w:sz w:val="24"/>
            <w:szCs w:val="24"/>
          </w:rPr>
          <w:delText>covid</w:delText>
        </w:r>
      </w:del>
      <w:ins w:id="1646" w:author="Nair-Desai, Sameer" w:date="2022-02-02T10:38:00Z">
        <w:r w:rsidR="00525E77">
          <w:rPr>
            <w:rStyle w:val="Hyperlink"/>
            <w:rFonts w:ascii="Times New Roman" w:hAnsi="Times New Roman" w:cs="Times New Roman"/>
            <w:sz w:val="24"/>
            <w:szCs w:val="24"/>
          </w:rPr>
          <w:t>Covid</w:t>
        </w:r>
      </w:ins>
      <w:r w:rsidRPr="00580C81">
        <w:rPr>
          <w:rStyle w:val="Hyperlink"/>
          <w:rFonts w:ascii="Times New Roman" w:hAnsi="Times New Roman" w:cs="Times New Roman"/>
          <w:sz w:val="24"/>
          <w:szCs w:val="24"/>
        </w:rPr>
        <w:t>-19-excess-deaths-tracker</w:t>
      </w:r>
      <w:r w:rsidR="0036768F">
        <w:rPr>
          <w:rStyle w:val="Hyperlink"/>
          <w:rFonts w:ascii="Times New Roman" w:hAnsi="Times New Roman" w:cs="Times New Roman"/>
          <w:sz w:val="24"/>
          <w:szCs w:val="24"/>
        </w:rPr>
        <w:fldChar w:fldCharType="end"/>
      </w:r>
      <w:ins w:id="1647" w:author="Xin, Weining" w:date="2022-02-03T15:09:00Z">
        <w:r w:rsidR="00386E3F">
          <w:rPr>
            <w:rStyle w:val="Hyperlink"/>
            <w:rFonts w:ascii="Times New Roman" w:hAnsi="Times New Roman" w:cs="Times New Roman"/>
            <w:sz w:val="24"/>
            <w:szCs w:val="24"/>
          </w:rPr>
          <w:t>.</w:t>
        </w:r>
      </w:ins>
      <w:ins w:id="1648" w:author="Xin, Weining" w:date="2022-02-03T15:07:00Z">
        <w:r w:rsidR="00386E3F">
          <w:rPr>
            <w:rStyle w:val="Hyperlink"/>
            <w:rFonts w:ascii="Times New Roman" w:hAnsi="Times New Roman" w:cs="Times New Roman"/>
            <w:sz w:val="24"/>
            <w:szCs w:val="24"/>
          </w:rPr>
          <w:t xml:space="preserve"> </w:t>
        </w:r>
      </w:ins>
      <w:ins w:id="1649" w:author="Xin, Weining" w:date="2022-02-03T15:08:00Z">
        <w:r w:rsidR="00386E3F" w:rsidRPr="00386E3F">
          <w:rPr>
            <w:rStyle w:val="Hyperlink"/>
            <w:rFonts w:ascii="Times New Roman" w:hAnsi="Times New Roman" w:cs="Times New Roman"/>
            <w:sz w:val="24"/>
            <w:szCs w:val="24"/>
          </w:rPr>
          <w:t xml:space="preserve">(Accessed: </w:t>
        </w:r>
        <w:r w:rsidR="00386E3F">
          <w:rPr>
            <w:rStyle w:val="Hyperlink"/>
            <w:rFonts w:ascii="Times New Roman" w:hAnsi="Times New Roman" w:cs="Times New Roman"/>
            <w:sz w:val="24"/>
            <w:szCs w:val="24"/>
          </w:rPr>
          <w:t>3</w:t>
        </w:r>
        <w:r w:rsidR="00386E3F" w:rsidRPr="00386E3F">
          <w:rPr>
            <w:rStyle w:val="Hyperlink"/>
            <w:rFonts w:ascii="Times New Roman" w:hAnsi="Times New Roman" w:cs="Times New Roman"/>
            <w:sz w:val="24"/>
            <w:szCs w:val="24"/>
          </w:rPr>
          <w:t xml:space="preserve"> </w:t>
        </w:r>
        <w:r w:rsidR="00386E3F">
          <w:rPr>
            <w:rStyle w:val="Hyperlink"/>
            <w:rFonts w:ascii="Times New Roman" w:hAnsi="Times New Roman" w:cs="Times New Roman"/>
            <w:sz w:val="24"/>
            <w:szCs w:val="24"/>
          </w:rPr>
          <w:t>Feb</w:t>
        </w:r>
        <w:r w:rsidR="00386E3F" w:rsidRPr="00386E3F">
          <w:rPr>
            <w:rStyle w:val="Hyperlink"/>
            <w:rFonts w:ascii="Times New Roman" w:hAnsi="Times New Roman" w:cs="Times New Roman"/>
            <w:sz w:val="24"/>
            <w:szCs w:val="24"/>
          </w:rPr>
          <w:t xml:space="preserve"> 20</w:t>
        </w:r>
        <w:r w:rsidR="00386E3F">
          <w:rPr>
            <w:rStyle w:val="Hyperlink"/>
            <w:rFonts w:ascii="Times New Roman" w:hAnsi="Times New Roman" w:cs="Times New Roman"/>
            <w:sz w:val="24"/>
            <w:szCs w:val="24"/>
          </w:rPr>
          <w:t>22</w:t>
        </w:r>
        <w:r w:rsidR="00386E3F" w:rsidRPr="00386E3F">
          <w:rPr>
            <w:rStyle w:val="Hyperlink"/>
            <w:rFonts w:ascii="Times New Roman" w:hAnsi="Times New Roman" w:cs="Times New Roman"/>
            <w:sz w:val="24"/>
            <w:szCs w:val="24"/>
          </w:rPr>
          <w:t>)</w:t>
        </w:r>
      </w:ins>
    </w:p>
    <w:p w14:paraId="697183E4" w14:textId="6B938C48" w:rsidR="00580C81" w:rsidRDefault="00580C81" w:rsidP="0091622A">
      <w:pPr>
        <w:autoSpaceDE w:val="0"/>
        <w:autoSpaceDN w:val="0"/>
        <w:adjustRightInd w:val="0"/>
        <w:spacing w:after="0" w:line="360" w:lineRule="auto"/>
        <w:ind w:firstLine="720"/>
        <w:rPr>
          <w:ins w:id="1650" w:author="Joshua Aizenman" w:date="2022-02-03T03:59:00Z"/>
          <w:rStyle w:val="Hyperlink"/>
          <w:rFonts w:ascii="Times New Roman" w:hAnsi="Times New Roman" w:cs="Times New Roman"/>
          <w:color w:val="30B5E4"/>
          <w:sz w:val="24"/>
          <w:szCs w:val="24"/>
        </w:rPr>
      </w:pPr>
      <w:r w:rsidRPr="00580C81">
        <w:rPr>
          <w:rFonts w:ascii="Times New Roman" w:hAnsi="Times New Roman" w:cs="Times New Roman"/>
          <w:color w:val="0B1F3E"/>
          <w:sz w:val="24"/>
          <w:szCs w:val="24"/>
        </w:rPr>
        <w:t xml:space="preserve">Thomas Hale, Noam Angrist, Rafael Goldszmidt, Beatriz Kira, Anna Petherick, Toby Phillips, Samuel Webster, Emily Cameron-Blake, Laura Hallas, Saptarshi Majumdar, and Helen Tatlow. (2021). “A global panel database of pandemic policies (Oxford </w:t>
      </w:r>
      <w:del w:id="1651" w:author="Nair-Desai, Sameer" w:date="2022-02-02T10:38:00Z">
        <w:r w:rsidRPr="00580C81" w:rsidDel="00525E77">
          <w:rPr>
            <w:rFonts w:ascii="Times New Roman" w:hAnsi="Times New Roman" w:cs="Times New Roman"/>
            <w:color w:val="0B1F3E"/>
            <w:sz w:val="24"/>
            <w:szCs w:val="24"/>
          </w:rPr>
          <w:delText>COVID</w:delText>
        </w:r>
      </w:del>
      <w:ins w:id="1652" w:author="Nair-Desai, Sameer" w:date="2022-02-02T10:39:00Z">
        <w:r w:rsidR="00525E77">
          <w:rPr>
            <w:rFonts w:ascii="Times New Roman" w:hAnsi="Times New Roman" w:cs="Times New Roman"/>
            <w:color w:val="0B1F3E"/>
            <w:sz w:val="24"/>
            <w:szCs w:val="24"/>
          </w:rPr>
          <w:t>Covid</w:t>
        </w:r>
      </w:ins>
      <w:r w:rsidRPr="00580C81">
        <w:rPr>
          <w:rFonts w:ascii="Times New Roman" w:hAnsi="Times New Roman" w:cs="Times New Roman"/>
          <w:color w:val="0B1F3E"/>
          <w:sz w:val="24"/>
          <w:szCs w:val="24"/>
        </w:rPr>
        <w:t>-19 Government Response Tracker).” Nature Human Behaviour. </w:t>
      </w:r>
      <w:hyperlink r:id="rId19" w:tgtFrame="_blank" w:history="1">
        <w:r w:rsidRPr="00580C81">
          <w:rPr>
            <w:rStyle w:val="Hyperlink"/>
            <w:rFonts w:ascii="Times New Roman" w:hAnsi="Times New Roman" w:cs="Times New Roman"/>
            <w:color w:val="30B5E4"/>
            <w:sz w:val="24"/>
            <w:szCs w:val="24"/>
          </w:rPr>
          <w:t>https://doi.org/10.1038/s41562-021-01079-8</w:t>
        </w:r>
      </w:hyperlink>
      <w:ins w:id="1653" w:author="Xin, Weining" w:date="2022-02-03T15:09:00Z">
        <w:r w:rsidR="009C480D">
          <w:rPr>
            <w:rStyle w:val="Hyperlink"/>
            <w:rFonts w:ascii="Times New Roman" w:hAnsi="Times New Roman" w:cs="Times New Roman"/>
            <w:color w:val="30B5E4"/>
            <w:sz w:val="24"/>
            <w:szCs w:val="24"/>
          </w:rPr>
          <w:t xml:space="preserve">. </w:t>
        </w:r>
        <w:r w:rsidR="009C480D" w:rsidRPr="00386E3F">
          <w:rPr>
            <w:rStyle w:val="Hyperlink"/>
            <w:rFonts w:ascii="Times New Roman" w:hAnsi="Times New Roman" w:cs="Times New Roman"/>
            <w:sz w:val="24"/>
            <w:szCs w:val="24"/>
          </w:rPr>
          <w:t xml:space="preserve">(Accessed: </w:t>
        </w:r>
        <w:r w:rsidR="009C480D">
          <w:rPr>
            <w:rStyle w:val="Hyperlink"/>
            <w:rFonts w:ascii="Times New Roman" w:hAnsi="Times New Roman" w:cs="Times New Roman"/>
            <w:sz w:val="24"/>
            <w:szCs w:val="24"/>
          </w:rPr>
          <w:t>3</w:t>
        </w:r>
        <w:r w:rsidR="009C480D" w:rsidRPr="00386E3F">
          <w:rPr>
            <w:rStyle w:val="Hyperlink"/>
            <w:rFonts w:ascii="Times New Roman" w:hAnsi="Times New Roman" w:cs="Times New Roman"/>
            <w:sz w:val="24"/>
            <w:szCs w:val="24"/>
          </w:rPr>
          <w:t xml:space="preserve"> </w:t>
        </w:r>
        <w:r w:rsidR="009C480D">
          <w:rPr>
            <w:rStyle w:val="Hyperlink"/>
            <w:rFonts w:ascii="Times New Roman" w:hAnsi="Times New Roman" w:cs="Times New Roman"/>
            <w:sz w:val="24"/>
            <w:szCs w:val="24"/>
          </w:rPr>
          <w:t>Feb</w:t>
        </w:r>
        <w:r w:rsidR="009C480D" w:rsidRPr="00386E3F">
          <w:rPr>
            <w:rStyle w:val="Hyperlink"/>
            <w:rFonts w:ascii="Times New Roman" w:hAnsi="Times New Roman" w:cs="Times New Roman"/>
            <w:sz w:val="24"/>
            <w:szCs w:val="24"/>
          </w:rPr>
          <w:t xml:space="preserve"> 20</w:t>
        </w:r>
        <w:r w:rsidR="009C480D">
          <w:rPr>
            <w:rStyle w:val="Hyperlink"/>
            <w:rFonts w:ascii="Times New Roman" w:hAnsi="Times New Roman" w:cs="Times New Roman"/>
            <w:sz w:val="24"/>
            <w:szCs w:val="24"/>
          </w:rPr>
          <w:t>22</w:t>
        </w:r>
        <w:r w:rsidR="009C480D" w:rsidRPr="00386E3F">
          <w:rPr>
            <w:rStyle w:val="Hyperlink"/>
            <w:rFonts w:ascii="Times New Roman" w:hAnsi="Times New Roman" w:cs="Times New Roman"/>
            <w:sz w:val="24"/>
            <w:szCs w:val="24"/>
          </w:rPr>
          <w:t>)</w:t>
        </w:r>
        <w:r w:rsidR="009C480D">
          <w:rPr>
            <w:rStyle w:val="Hyperlink"/>
            <w:rFonts w:ascii="Times New Roman" w:hAnsi="Times New Roman" w:cs="Times New Roman"/>
            <w:sz w:val="24"/>
            <w:szCs w:val="24"/>
          </w:rPr>
          <w:t>.</w:t>
        </w:r>
      </w:ins>
    </w:p>
    <w:p w14:paraId="4938A7E0" w14:textId="0EF6ECFE" w:rsidR="00B565DE" w:rsidRPr="00B565DE" w:rsidRDefault="00B565DE" w:rsidP="00B565DE">
      <w:pPr>
        <w:spacing w:line="360" w:lineRule="auto"/>
        <w:ind w:firstLine="720"/>
        <w:rPr>
          <w:ins w:id="1654" w:author="Joshua Aizenman" w:date="2022-02-03T04:00:00Z"/>
          <w:rFonts w:ascii="Times New Roman" w:hAnsi="Times New Roman" w:cs="Times New Roman"/>
          <w:color w:val="222222"/>
          <w:sz w:val="24"/>
          <w:szCs w:val="24"/>
          <w:shd w:val="clear" w:color="auto" w:fill="FFFFFF"/>
        </w:rPr>
      </w:pPr>
      <w:ins w:id="1655" w:author="Joshua Aizenman" w:date="2022-02-03T04:00:00Z">
        <w:r w:rsidRPr="00B565DE">
          <w:rPr>
            <w:rFonts w:ascii="Times New Roman" w:hAnsi="Times New Roman" w:cs="Times New Roman"/>
            <w:color w:val="222222"/>
            <w:sz w:val="24"/>
            <w:szCs w:val="24"/>
            <w:shd w:val="clear" w:color="auto" w:fill="FFFFFF"/>
            <w:rPrChange w:id="1656" w:author="Joshua Aizenman" w:date="2022-02-03T04:00:00Z">
              <w:rPr>
                <w:rFonts w:ascii="Arial" w:hAnsi="Arial" w:cs="Arial"/>
                <w:color w:val="222222"/>
                <w:sz w:val="20"/>
                <w:szCs w:val="20"/>
                <w:shd w:val="clear" w:color="auto" w:fill="FFFFFF"/>
              </w:rPr>
            </w:rPrChange>
          </w:rPr>
          <w:t xml:space="preserve">Whittaker, C., Walker, P. G., Alhaffar, M., Hamlet, A., Djaafara, B. A., Ghani, A., ... &amp; Watson, O. J. (2021). </w:t>
        </w:r>
      </w:ins>
      <w:ins w:id="1657" w:author="Joshua Aizenman" w:date="2022-02-03T04:08:00Z">
        <w:r>
          <w:rPr>
            <w:rFonts w:ascii="Times New Roman" w:hAnsi="Times New Roman" w:cs="Times New Roman"/>
            <w:color w:val="222222"/>
            <w:sz w:val="24"/>
            <w:szCs w:val="24"/>
            <w:shd w:val="clear" w:color="auto" w:fill="FFFFFF"/>
          </w:rPr>
          <w:t>“</w:t>
        </w:r>
      </w:ins>
      <w:ins w:id="1658" w:author="Joshua Aizenman" w:date="2022-02-03T04:00:00Z">
        <w:r w:rsidRPr="00B565DE">
          <w:rPr>
            <w:rFonts w:ascii="Times New Roman" w:hAnsi="Times New Roman" w:cs="Times New Roman"/>
            <w:color w:val="222222"/>
            <w:sz w:val="24"/>
            <w:szCs w:val="24"/>
            <w:shd w:val="clear" w:color="auto" w:fill="FFFFFF"/>
            <w:rPrChange w:id="1659" w:author="Joshua Aizenman" w:date="2022-02-03T04:00:00Z">
              <w:rPr>
                <w:rFonts w:ascii="Arial" w:hAnsi="Arial" w:cs="Arial"/>
                <w:color w:val="222222"/>
                <w:sz w:val="20"/>
                <w:szCs w:val="20"/>
                <w:shd w:val="clear" w:color="auto" w:fill="FFFFFF"/>
              </w:rPr>
            </w:rPrChange>
          </w:rPr>
          <w:t>Under-reporting of deaths limits our understanding of true burden of covid-19.</w:t>
        </w:r>
      </w:ins>
      <w:ins w:id="1660" w:author="Joshua Aizenman" w:date="2022-02-03T04:08:00Z">
        <w:r>
          <w:rPr>
            <w:rFonts w:ascii="Times New Roman" w:hAnsi="Times New Roman" w:cs="Times New Roman"/>
            <w:color w:val="222222"/>
            <w:sz w:val="24"/>
            <w:szCs w:val="24"/>
            <w:shd w:val="clear" w:color="auto" w:fill="FFFFFF"/>
          </w:rPr>
          <w:t>”</w:t>
        </w:r>
      </w:ins>
      <w:ins w:id="1661" w:author="Joshua Aizenman" w:date="2022-02-03T04:00:00Z">
        <w:r w:rsidRPr="00B565DE">
          <w:rPr>
            <w:rFonts w:ascii="Times New Roman" w:hAnsi="Times New Roman" w:cs="Times New Roman"/>
            <w:color w:val="222222"/>
            <w:sz w:val="24"/>
            <w:szCs w:val="24"/>
            <w:shd w:val="clear" w:color="auto" w:fill="FFFFFF"/>
            <w:rPrChange w:id="1662" w:author="Joshua Aizenman" w:date="2022-02-03T04:00:00Z">
              <w:rPr>
                <w:rFonts w:ascii="Arial" w:hAnsi="Arial" w:cs="Arial"/>
                <w:color w:val="222222"/>
                <w:sz w:val="20"/>
                <w:szCs w:val="20"/>
                <w:shd w:val="clear" w:color="auto" w:fill="FFFFFF"/>
              </w:rPr>
            </w:rPrChange>
          </w:rPr>
          <w:t> </w:t>
        </w:r>
        <w:r w:rsidRPr="00B565DE">
          <w:rPr>
            <w:rFonts w:ascii="Times New Roman" w:hAnsi="Times New Roman" w:cs="Times New Roman"/>
            <w:i/>
            <w:iCs/>
            <w:color w:val="222222"/>
            <w:sz w:val="24"/>
            <w:szCs w:val="24"/>
            <w:shd w:val="clear" w:color="auto" w:fill="FFFFFF"/>
            <w:rPrChange w:id="1663" w:author="Joshua Aizenman" w:date="2022-02-03T04:00:00Z">
              <w:rPr>
                <w:rFonts w:ascii="Arial" w:hAnsi="Arial" w:cs="Arial"/>
                <w:i/>
                <w:iCs/>
                <w:color w:val="222222"/>
                <w:sz w:val="20"/>
                <w:szCs w:val="20"/>
                <w:shd w:val="clear" w:color="auto" w:fill="FFFFFF"/>
              </w:rPr>
            </w:rPrChange>
          </w:rPr>
          <w:t>bmj</w:t>
        </w:r>
        <w:r w:rsidRPr="00B565DE">
          <w:rPr>
            <w:rFonts w:ascii="Times New Roman" w:hAnsi="Times New Roman" w:cs="Times New Roman"/>
            <w:color w:val="222222"/>
            <w:sz w:val="24"/>
            <w:szCs w:val="24"/>
            <w:shd w:val="clear" w:color="auto" w:fill="FFFFFF"/>
            <w:rPrChange w:id="1664" w:author="Joshua Aizenman" w:date="2022-02-03T04:00:00Z">
              <w:rPr>
                <w:rFonts w:ascii="Arial" w:hAnsi="Arial" w:cs="Arial"/>
                <w:color w:val="222222"/>
                <w:sz w:val="20"/>
                <w:szCs w:val="20"/>
                <w:shd w:val="clear" w:color="auto" w:fill="FFFFFF"/>
              </w:rPr>
            </w:rPrChange>
          </w:rPr>
          <w:t>, </w:t>
        </w:r>
        <w:r w:rsidRPr="00B565DE">
          <w:rPr>
            <w:rFonts w:ascii="Times New Roman" w:hAnsi="Times New Roman" w:cs="Times New Roman"/>
            <w:i/>
            <w:iCs/>
            <w:color w:val="222222"/>
            <w:sz w:val="24"/>
            <w:szCs w:val="24"/>
            <w:shd w:val="clear" w:color="auto" w:fill="FFFFFF"/>
            <w:rPrChange w:id="1665" w:author="Joshua Aizenman" w:date="2022-02-03T04:00:00Z">
              <w:rPr>
                <w:rFonts w:ascii="Arial" w:hAnsi="Arial" w:cs="Arial"/>
                <w:i/>
                <w:iCs/>
                <w:color w:val="222222"/>
                <w:sz w:val="20"/>
                <w:szCs w:val="20"/>
                <w:shd w:val="clear" w:color="auto" w:fill="FFFFFF"/>
              </w:rPr>
            </w:rPrChange>
          </w:rPr>
          <w:t>375</w:t>
        </w:r>
        <w:r w:rsidRPr="00B565DE">
          <w:rPr>
            <w:rFonts w:ascii="Times New Roman" w:hAnsi="Times New Roman" w:cs="Times New Roman"/>
            <w:color w:val="222222"/>
            <w:sz w:val="24"/>
            <w:szCs w:val="24"/>
            <w:shd w:val="clear" w:color="auto" w:fill="FFFFFF"/>
            <w:rPrChange w:id="1666" w:author="Joshua Aizenman" w:date="2022-02-03T04:00:00Z">
              <w:rPr>
                <w:rFonts w:ascii="Arial" w:hAnsi="Arial" w:cs="Arial"/>
                <w:color w:val="222222"/>
                <w:sz w:val="20"/>
                <w:szCs w:val="20"/>
                <w:shd w:val="clear" w:color="auto" w:fill="FFFFFF"/>
              </w:rPr>
            </w:rPrChange>
          </w:rPr>
          <w:t>.</w:t>
        </w:r>
      </w:ins>
    </w:p>
    <w:p w14:paraId="2CFEE234" w14:textId="77777777" w:rsidR="00B565DE" w:rsidRPr="00580C81" w:rsidRDefault="00B565DE" w:rsidP="0091622A">
      <w:pPr>
        <w:autoSpaceDE w:val="0"/>
        <w:autoSpaceDN w:val="0"/>
        <w:adjustRightInd w:val="0"/>
        <w:spacing w:after="0" w:line="360" w:lineRule="auto"/>
        <w:ind w:firstLine="720"/>
        <w:rPr>
          <w:rFonts w:ascii="Times New Roman" w:hAnsi="Times New Roman" w:cs="Times New Roman"/>
          <w:sz w:val="24"/>
          <w:szCs w:val="24"/>
        </w:rPr>
      </w:pPr>
    </w:p>
    <w:p w14:paraId="3DA90748" w14:textId="77777777" w:rsidR="00580C81" w:rsidRPr="00D7451B" w:rsidRDefault="00580C81" w:rsidP="0091622A">
      <w:pPr>
        <w:autoSpaceDE w:val="0"/>
        <w:autoSpaceDN w:val="0"/>
        <w:adjustRightInd w:val="0"/>
        <w:spacing w:after="0" w:line="360" w:lineRule="auto"/>
        <w:ind w:firstLine="720"/>
        <w:rPr>
          <w:rFonts w:ascii="Times New Roman" w:hAnsi="Times New Roman" w:cs="Times New Roman"/>
          <w:sz w:val="24"/>
          <w:szCs w:val="24"/>
        </w:rPr>
      </w:pPr>
    </w:p>
    <w:p w14:paraId="23AEAFD8" w14:textId="343098BA" w:rsidR="00B8672B" w:rsidRPr="00D7451B" w:rsidRDefault="00B8672B" w:rsidP="00580C81">
      <w:pPr>
        <w:autoSpaceDE w:val="0"/>
        <w:autoSpaceDN w:val="0"/>
        <w:adjustRightInd w:val="0"/>
        <w:spacing w:after="0" w:line="360" w:lineRule="auto"/>
        <w:rPr>
          <w:rFonts w:ascii="Times New Roman" w:hAnsi="Times New Roman" w:cs="Times New Roman"/>
          <w:sz w:val="24"/>
          <w:szCs w:val="24"/>
        </w:rPr>
      </w:pPr>
    </w:p>
    <w:sectPr w:rsidR="00B8672B" w:rsidRPr="00D7451B" w:rsidSect="00580C81">
      <w:footerReference w:type="default" r:id="rId20"/>
      <w:pgSz w:w="15840" w:h="12240" w:orient="landscape"/>
      <w:pgMar w:top="1080" w:right="1440" w:bottom="108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Xin, Weining" w:date="2022-02-04T03:00:00Z" w:initials="XW">
    <w:p w14:paraId="48D4DCD1" w14:textId="7B90BAB4" w:rsidR="00E54721" w:rsidRDefault="00E54721">
      <w:pPr>
        <w:pStyle w:val="CommentText"/>
      </w:pPr>
      <w:r>
        <w:rPr>
          <w:rStyle w:val="CommentReference"/>
        </w:rPr>
        <w:annotationRef/>
      </w:r>
      <w:r>
        <w:t>I wondered whether we shall say “game changer” because the dependent variable is ratio between the two measures, not lower mortality per se.</w:t>
      </w:r>
    </w:p>
  </w:comment>
  <w:comment w:id="41" w:author="Yothin Jinjarak" w:date="2022-02-05T08:08:00Z" w:initials="YJ">
    <w:p w14:paraId="6F232346" w14:textId="27E0121F" w:rsidR="00C46580" w:rsidRDefault="00C46580">
      <w:pPr>
        <w:pStyle w:val="CommentText"/>
      </w:pPr>
      <w:r>
        <w:rPr>
          <w:rStyle w:val="CommentReference"/>
        </w:rPr>
        <w:annotationRef/>
      </w:r>
      <w:r>
        <w:t>Hi Weining: good point. Added “</w:t>
      </w:r>
      <w:r w:rsidRPr="00B27FD8">
        <w:rPr>
          <w:rFonts w:ascii="Times New Roman" w:eastAsia="Calibri" w:hAnsi="Times New Roman" w:cs="Times New Roman"/>
          <w:color w:val="000000" w:themeColor="text1"/>
          <w:sz w:val="24"/>
          <w:szCs w:val="24"/>
        </w:rPr>
        <w:t>a game-changer</w:t>
      </w:r>
      <w:r w:rsidRPr="005D180E">
        <w:rPr>
          <w:rStyle w:val="CommentReference"/>
          <w:rFonts w:ascii="Times New Roman" w:hAnsi="Times New Roman" w:cs="Times New Roman"/>
        </w:rPr>
        <w:annotationRef/>
      </w:r>
      <w:r>
        <w:rPr>
          <w:rFonts w:ascii="Times New Roman" w:eastAsia="Calibri" w:hAnsi="Times New Roman" w:cs="Times New Roman"/>
          <w:color w:val="000000" w:themeColor="text1"/>
          <w:sz w:val="24"/>
          <w:szCs w:val="24"/>
        </w:rPr>
        <w:t xml:space="preserve"> to the patterns of excess deaths to official mortality</w:t>
      </w:r>
      <w:r w:rsidRPr="00B27FD8">
        <w:rPr>
          <w:rFonts w:ascii="Times New Roman" w:eastAsia="Calibri" w:hAnsi="Times New Roman" w:cs="Times New Roman"/>
          <w:color w:val="000000" w:themeColor="text1"/>
          <w:sz w:val="24"/>
          <w:szCs w:val="24"/>
        </w:rPr>
        <w:t>.</w:t>
      </w:r>
      <w:r>
        <w:t>”</w:t>
      </w:r>
    </w:p>
  </w:comment>
  <w:comment w:id="51" w:author="Nair-Desai, Sameer" w:date="2022-02-02T21:24:00Z" w:initials="NDS">
    <w:p w14:paraId="42DCAE58" w14:textId="01755AF7" w:rsidR="00E54721" w:rsidRDefault="00E54721">
      <w:pPr>
        <w:pStyle w:val="CommentText"/>
      </w:pPr>
      <w:r>
        <w:rPr>
          <w:rStyle w:val="CommentReference"/>
        </w:rPr>
        <w:annotationRef/>
      </w:r>
      <w:r>
        <w:t>If we end up having space, maybe want a quick primer in the abstract defining what “doing better in excess” means quantitatively?</w:t>
      </w:r>
    </w:p>
  </w:comment>
  <w:comment w:id="52" w:author="Yothin Jinjarak" w:date="2022-02-05T08:04:00Z" w:initials="YJ">
    <w:p w14:paraId="29442B8D" w14:textId="1911177A" w:rsidR="00610B3D" w:rsidRDefault="00610B3D">
      <w:pPr>
        <w:pStyle w:val="CommentText"/>
      </w:pPr>
      <w:r>
        <w:rPr>
          <w:rStyle w:val="CommentReference"/>
        </w:rPr>
        <w:annotationRef/>
      </w:r>
      <w:r>
        <w:t>Hi Sameer,</w:t>
      </w:r>
      <w:r w:rsidR="00C46580">
        <w:t xml:space="preserve"> would the following statement work?</w:t>
      </w:r>
      <w:r>
        <w:t xml:space="preserve"> </w:t>
      </w:r>
      <w:r w:rsidR="00C46580">
        <w:t>“</w:t>
      </w:r>
      <w:r w:rsidR="00C46580" w:rsidRPr="00B27FD8">
        <w:rPr>
          <w:rFonts w:ascii="Times New Roman" w:eastAsia="Times New Roman" w:hAnsi="Times New Roman" w:cs="Times New Roman"/>
          <w:color w:val="222222"/>
          <w:sz w:val="24"/>
          <w:szCs w:val="24"/>
        </w:rPr>
        <w:t xml:space="preserve">a ranking </w:t>
      </w:r>
      <w:r w:rsidR="00C46580" w:rsidRPr="005D180E">
        <w:rPr>
          <w:rFonts w:ascii="Times New Roman" w:eastAsia="Times New Roman" w:hAnsi="Times New Roman" w:cs="Times New Roman"/>
          <w:iCs/>
          <w:color w:val="222222"/>
          <w:sz w:val="24"/>
          <w:szCs w:val="24"/>
        </w:rPr>
        <w:t xml:space="preserve">at least two </w:t>
      </w:r>
      <w:r w:rsidR="00C46580" w:rsidRPr="00B27FD8">
        <w:rPr>
          <w:rFonts w:ascii="Times New Roman" w:eastAsia="Times New Roman" w:hAnsi="Times New Roman" w:cs="Times New Roman"/>
          <w:iCs/>
          <w:color w:val="222222"/>
          <w:sz w:val="24"/>
          <w:szCs w:val="24"/>
        </w:rPr>
        <w:t>better</w:t>
      </w:r>
      <w:r w:rsidR="00C46580" w:rsidRPr="00B27FD8">
        <w:rPr>
          <w:rFonts w:ascii="Times New Roman" w:eastAsia="Times New Roman" w:hAnsi="Times New Roman" w:cs="Times New Roman"/>
          <w:color w:val="222222"/>
          <w:sz w:val="24"/>
          <w:szCs w:val="24"/>
        </w:rPr>
        <w:t xml:space="preserve"> quartiles when using excess than official mortalities</w:t>
      </w:r>
      <w:r w:rsidR="00C46580">
        <w:t>”</w:t>
      </w:r>
    </w:p>
  </w:comment>
  <w:comment w:id="604" w:author="Xin, Weining" w:date="2022-01-31T09:17:00Z" w:initials="XW">
    <w:p w14:paraId="1E49077A" w14:textId="260175BE" w:rsidR="00E54721" w:rsidRDefault="00E54721">
      <w:pPr>
        <w:pStyle w:val="CommentText"/>
      </w:pPr>
      <w:r>
        <w:rPr>
          <w:rStyle w:val="CommentReference"/>
        </w:rPr>
        <w:annotationRef/>
      </w:r>
      <w:r>
        <w:t xml:space="preserve">Yothin and all, please confirm which vaccination rate we’d like to use. I could adjust it accordingly for the next regression. </w:t>
      </w:r>
    </w:p>
  </w:comment>
  <w:comment w:id="605" w:author="Yothin Jinjarak" w:date="2022-02-05T07:59:00Z" w:initials="YJ">
    <w:p w14:paraId="07ACE61D" w14:textId="7D3C47A6" w:rsidR="00610B3D" w:rsidRDefault="00610B3D">
      <w:pPr>
        <w:pStyle w:val="CommentText"/>
      </w:pPr>
      <w:r>
        <w:rPr>
          <w:rStyle w:val="CommentReference"/>
        </w:rPr>
        <w:annotationRef/>
      </w:r>
      <w:r>
        <w:t>Hi Weining, I switched to “</w:t>
      </w:r>
      <w:r w:rsidRPr="00610B3D">
        <w:t>total_vaccinations_per_hundred population</w:t>
      </w:r>
      <w:r>
        <w:t>” to be consistent with Table 6 and the VAX paper. The variable name in the Table 5 revised accordingly.</w:t>
      </w:r>
    </w:p>
  </w:comment>
  <w:comment w:id="726" w:author="Nair-Desai, Sameer" w:date="2022-02-02T22:42:00Z" w:initials="NDS">
    <w:p w14:paraId="3C054993" w14:textId="15D37F0E" w:rsidR="00E54721" w:rsidRDefault="00E54721">
      <w:pPr>
        <w:pStyle w:val="CommentText"/>
      </w:pPr>
      <w:r>
        <w:rPr>
          <w:rStyle w:val="CommentReference"/>
        </w:rPr>
        <w:annotationRef/>
      </w:r>
      <w:r>
        <w:t>This is different than the 170 countries we reference for the analysis above?</w:t>
      </w:r>
    </w:p>
  </w:comment>
  <w:comment w:id="727" w:author="Yothin Jinjarak" w:date="2022-02-05T07:55:00Z" w:initials="YJ">
    <w:p w14:paraId="49499C76" w14:textId="284F1474" w:rsidR="00610B3D" w:rsidRDefault="00610B3D">
      <w:pPr>
        <w:pStyle w:val="CommentText"/>
      </w:pPr>
      <w:r>
        <w:rPr>
          <w:rStyle w:val="CommentReference"/>
        </w:rPr>
        <w:annotationRef/>
      </w:r>
      <w:r>
        <w:t>Hi Sameer, indeed, the number of countries changes with how many controls we use in each respective table. We could make a common sample, but it’d further reduce the sample.</w:t>
      </w:r>
    </w:p>
  </w:comment>
  <w:comment w:id="953" w:author="Nair-Desai, Sameer" w:date="2022-02-02T22:59:00Z" w:initials="NDS">
    <w:p w14:paraId="7F44414F" w14:textId="65D72C9A" w:rsidR="00E54721" w:rsidRDefault="00E54721">
      <w:pPr>
        <w:pStyle w:val="CommentText"/>
      </w:pPr>
      <w:r>
        <w:rPr>
          <w:rStyle w:val="CommentReference"/>
        </w:rPr>
        <w:annotationRef/>
      </w:r>
      <w:r>
        <w:t>Do we need a footnote or something here explaining one or two of the resolutions?</w:t>
      </w:r>
    </w:p>
  </w:comment>
  <w:comment w:id="954" w:author="Yothin Jinjarak" w:date="2022-02-05T08:46:00Z" w:initials="YJ">
    <w:p w14:paraId="37BA7F18" w14:textId="0E41E85B" w:rsidR="00E36FD9" w:rsidRDefault="00E36FD9">
      <w:pPr>
        <w:pStyle w:val="CommentText"/>
      </w:pPr>
      <w:r>
        <w:rPr>
          <w:rStyle w:val="CommentReference"/>
        </w:rPr>
        <w:annotationRef/>
      </w:r>
      <w:r>
        <w:t>Good idea, Sameer. I added a footnote discussing the limitations.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D4DCD1" w15:done="0"/>
  <w15:commentEx w15:paraId="6F232346" w15:paraIdParent="48D4DCD1" w15:done="0"/>
  <w15:commentEx w15:paraId="42DCAE58" w15:done="0"/>
  <w15:commentEx w15:paraId="29442B8D" w15:paraIdParent="42DCAE58" w15:done="0"/>
  <w15:commentEx w15:paraId="1E49077A" w15:done="0"/>
  <w15:commentEx w15:paraId="07ACE61D" w15:paraIdParent="1E49077A" w15:done="0"/>
  <w15:commentEx w15:paraId="3C054993" w15:done="0"/>
  <w15:commentEx w15:paraId="49499C76" w15:paraIdParent="3C054993" w15:done="0"/>
  <w15:commentEx w15:paraId="7F44414F" w15:done="0"/>
  <w15:commentEx w15:paraId="37BA7F18" w15:paraIdParent="7F4441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66CA8" w16cex:dateUtc="2022-02-03T20:00:00Z"/>
  <w16cex:commentExtensible w16cex:durableId="25A8AEE4" w16cex:dateUtc="2022-02-05T01:08:00Z"/>
  <w16cex:commentExtensible w16cex:durableId="25A4CC52" w16cex:dateUtc="2022-02-02T14:24:00Z"/>
  <w16cex:commentExtensible w16cex:durableId="25A8ADF8" w16cex:dateUtc="2022-02-05T01:04:00Z"/>
  <w16cex:commentExtensible w16cex:durableId="25A17EDF" w16cex:dateUtc="2022-01-31T02:17:00Z"/>
  <w16cex:commentExtensible w16cex:durableId="25A8ACC9" w16cex:dateUtc="2022-02-05T00:59:00Z"/>
  <w16cex:commentExtensible w16cex:durableId="25A4DEAE" w16cex:dateUtc="2022-02-02T15:42:00Z"/>
  <w16cex:commentExtensible w16cex:durableId="25A8ABFF" w16cex:dateUtc="2022-02-05T00:55:00Z"/>
  <w16cex:commentExtensible w16cex:durableId="25A4E2A9" w16cex:dateUtc="2022-02-02T15:59:00Z"/>
  <w16cex:commentExtensible w16cex:durableId="25A8B7E1" w16cex:dateUtc="2022-02-05T01: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D4DCD1" w16cid:durableId="25A66CA8"/>
  <w16cid:commentId w16cid:paraId="6F232346" w16cid:durableId="25A8AEE4"/>
  <w16cid:commentId w16cid:paraId="42DCAE58" w16cid:durableId="25A4CC52"/>
  <w16cid:commentId w16cid:paraId="29442B8D" w16cid:durableId="25A8ADF8"/>
  <w16cid:commentId w16cid:paraId="1E49077A" w16cid:durableId="25A17EDF"/>
  <w16cid:commentId w16cid:paraId="07ACE61D" w16cid:durableId="25A8ACC9"/>
  <w16cid:commentId w16cid:paraId="3C054993" w16cid:durableId="25A4DEAE"/>
  <w16cid:commentId w16cid:paraId="49499C76" w16cid:durableId="25A8ABFF"/>
  <w16cid:commentId w16cid:paraId="7F44414F" w16cid:durableId="25A4E2A9"/>
  <w16cid:commentId w16cid:paraId="37BA7F18" w16cid:durableId="25A8B7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463EAF" w14:textId="77777777" w:rsidR="00175CFA" w:rsidRDefault="00175CFA" w:rsidP="00B47C52">
      <w:pPr>
        <w:spacing w:after="0" w:line="240" w:lineRule="auto"/>
      </w:pPr>
      <w:r>
        <w:separator/>
      </w:r>
    </w:p>
  </w:endnote>
  <w:endnote w:type="continuationSeparator" w:id="0">
    <w:p w14:paraId="0B94717E" w14:textId="77777777" w:rsidR="00175CFA" w:rsidRDefault="00175CFA" w:rsidP="00B47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673919"/>
      <w:docPartObj>
        <w:docPartGallery w:val="Page Numbers (Bottom of Page)"/>
        <w:docPartUnique/>
      </w:docPartObj>
    </w:sdtPr>
    <w:sdtEndPr>
      <w:rPr>
        <w:noProof/>
      </w:rPr>
    </w:sdtEndPr>
    <w:sdtContent>
      <w:p w14:paraId="3971B475" w14:textId="77777777" w:rsidR="00E54721" w:rsidRDefault="00E54721">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5A24BC9A" w14:textId="77777777" w:rsidR="00E54721" w:rsidRDefault="00E54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9194135"/>
      <w:docPartObj>
        <w:docPartGallery w:val="Page Numbers (Bottom of Page)"/>
        <w:docPartUnique/>
      </w:docPartObj>
    </w:sdtPr>
    <w:sdtEndPr>
      <w:rPr>
        <w:noProof/>
      </w:rPr>
    </w:sdtEndPr>
    <w:sdtContent>
      <w:p w14:paraId="1DA5E38D" w14:textId="1D886C9C" w:rsidR="00E54721" w:rsidRDefault="00E54721">
        <w:pPr>
          <w:pStyle w:val="Footer"/>
          <w:jc w:val="center"/>
        </w:pPr>
        <w:r w:rsidRPr="009B7ABF">
          <w:rPr>
            <w:rFonts w:ascii="Book Antiqua" w:hAnsi="Book Antiqua"/>
          </w:rPr>
          <w:fldChar w:fldCharType="begin"/>
        </w:r>
        <w:r w:rsidRPr="009B7ABF">
          <w:rPr>
            <w:rFonts w:ascii="Book Antiqua" w:hAnsi="Book Antiqua"/>
          </w:rPr>
          <w:instrText xml:space="preserve"> PAGE   \* MERGEFORMAT </w:instrText>
        </w:r>
        <w:r w:rsidRPr="009B7ABF">
          <w:rPr>
            <w:rFonts w:ascii="Book Antiqua" w:hAnsi="Book Antiqua"/>
          </w:rPr>
          <w:fldChar w:fldCharType="separate"/>
        </w:r>
        <w:r w:rsidRPr="009B7ABF">
          <w:rPr>
            <w:rFonts w:ascii="Book Antiqua" w:hAnsi="Book Antiqua"/>
            <w:noProof/>
          </w:rPr>
          <w:t>2</w:t>
        </w:r>
        <w:r w:rsidRPr="009B7ABF">
          <w:rPr>
            <w:rFonts w:ascii="Book Antiqua" w:hAnsi="Book Antiqua"/>
            <w:noProof/>
          </w:rPr>
          <w:fldChar w:fldCharType="end"/>
        </w:r>
      </w:p>
    </w:sdtContent>
  </w:sdt>
  <w:p w14:paraId="475D03BC" w14:textId="77777777" w:rsidR="00E54721" w:rsidRDefault="00E54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CAEA42" w14:textId="77777777" w:rsidR="00175CFA" w:rsidRDefault="00175CFA" w:rsidP="00B47C52">
      <w:pPr>
        <w:spacing w:after="0" w:line="240" w:lineRule="auto"/>
      </w:pPr>
      <w:r>
        <w:separator/>
      </w:r>
    </w:p>
  </w:footnote>
  <w:footnote w:type="continuationSeparator" w:id="0">
    <w:p w14:paraId="70E79C44" w14:textId="77777777" w:rsidR="00175CFA" w:rsidRDefault="00175CFA" w:rsidP="00B47C52">
      <w:pPr>
        <w:spacing w:after="0" w:line="240" w:lineRule="auto"/>
      </w:pPr>
      <w:r>
        <w:continuationSeparator/>
      </w:r>
    </w:p>
  </w:footnote>
  <w:footnote w:id="1">
    <w:p w14:paraId="33A49795" w14:textId="312751EB" w:rsidR="00E54721" w:rsidRPr="00D7451B" w:rsidRDefault="00E54721">
      <w:pPr>
        <w:pStyle w:val="FootnoteText"/>
        <w:rPr>
          <w:rFonts w:ascii="Times New Roman" w:hAnsi="Times New Roman" w:cs="Times New Roman"/>
        </w:rPr>
      </w:pPr>
      <w:r w:rsidRPr="00D7451B">
        <w:rPr>
          <w:rStyle w:val="FootnoteReference"/>
          <w:rFonts w:ascii="Times New Roman" w:hAnsi="Times New Roman" w:cs="Times New Roman"/>
          <w:sz w:val="24"/>
          <w:szCs w:val="24"/>
        </w:rPr>
        <w:footnoteRef/>
      </w:r>
      <w:r w:rsidRPr="00D7451B">
        <w:rPr>
          <w:rFonts w:ascii="Times New Roman" w:hAnsi="Times New Roman" w:cs="Times New Roman"/>
          <w:sz w:val="24"/>
          <w:szCs w:val="24"/>
        </w:rPr>
        <w:t xml:space="preserve"> See the Economist article “</w:t>
      </w:r>
      <w:hyperlink r:id="rId1" w:history="1">
        <w:r w:rsidRPr="00D7451B">
          <w:rPr>
            <w:rStyle w:val="Hyperlink"/>
            <w:rFonts w:ascii="Times New Roman" w:hAnsi="Times New Roman" w:cs="Times New Roman"/>
            <w:sz w:val="24"/>
            <w:szCs w:val="24"/>
          </w:rPr>
          <w:t>There have been 7m-13m excess deaths worldwide during the pandemic</w:t>
        </w:r>
      </w:hyperlink>
      <w:r w:rsidRPr="00D7451B">
        <w:rPr>
          <w:rFonts w:ascii="Times New Roman" w:hAnsi="Times New Roman" w:cs="Times New Roman"/>
          <w:sz w:val="24"/>
          <w:szCs w:val="24"/>
        </w:rPr>
        <w:t xml:space="preserve">”, and Kalinsky and Kobak (2021). </w:t>
      </w:r>
    </w:p>
  </w:footnote>
  <w:footnote w:id="2">
    <w:p w14:paraId="19B4DC49" w14:textId="56B9AB33" w:rsidR="00E54721" w:rsidRDefault="00E54721">
      <w:pPr>
        <w:pStyle w:val="FootnoteText"/>
      </w:pPr>
      <w:ins w:id="625" w:author="Joshua Aizenman" w:date="2022-02-02T16:28:00Z">
        <w:r>
          <w:rPr>
            <w:rStyle w:val="FootnoteReference"/>
          </w:rPr>
          <w:footnoteRef/>
        </w:r>
        <w:r>
          <w:t xml:space="preserve"> </w:t>
        </w:r>
        <w:r w:rsidRPr="00BE6180">
          <w:rPr>
            <w:rFonts w:ascii="Times New Roman" w:hAnsi="Times New Roman" w:cs="Times New Roman"/>
            <w:rPrChange w:id="626" w:author="Joshua Aizenman" w:date="2022-02-02T16:30:00Z">
              <w:rPr/>
            </w:rPrChange>
          </w:rPr>
          <w:t>Notably, this finding may reflect</w:t>
        </w:r>
      </w:ins>
      <w:ins w:id="627" w:author="Joshua Aizenman" w:date="2022-02-02T16:29:00Z">
        <w:r w:rsidRPr="00BE6180">
          <w:rPr>
            <w:rFonts w:ascii="Times New Roman" w:hAnsi="Times New Roman" w:cs="Times New Roman"/>
            <w:rPrChange w:id="628" w:author="Joshua Aizenman" w:date="2022-02-02T16:30:00Z">
              <w:rPr/>
            </w:rPrChange>
          </w:rPr>
          <w:t xml:space="preserve"> the </w:t>
        </w:r>
      </w:ins>
      <w:ins w:id="629" w:author="Joshua Aizenman" w:date="2022-02-02T16:31:00Z">
        <w:r w:rsidRPr="00BE6180">
          <w:rPr>
            <w:rFonts w:ascii="Times New Roman" w:hAnsi="Times New Roman" w:cs="Times New Roman"/>
          </w:rPr>
          <w:t>scarcity</w:t>
        </w:r>
      </w:ins>
      <w:ins w:id="630" w:author="Joshua Aizenman" w:date="2022-02-02T16:29:00Z">
        <w:r w:rsidRPr="00BE6180">
          <w:rPr>
            <w:rFonts w:ascii="Times New Roman" w:hAnsi="Times New Roman" w:cs="Times New Roman"/>
            <w:rPrChange w:id="631" w:author="Joshua Aizenman" w:date="2022-02-02T16:30:00Z">
              <w:rPr/>
            </w:rPrChange>
          </w:rPr>
          <w:t xml:space="preserve"> of quality vaccinations, and the </w:t>
        </w:r>
      </w:ins>
      <w:ins w:id="632" w:author="Joshua Aizenman" w:date="2022-02-02T16:31:00Z">
        <w:r w:rsidRPr="00BE6180">
          <w:rPr>
            <w:rFonts w:ascii="Times New Roman" w:hAnsi="Times New Roman" w:cs="Times New Roman"/>
          </w:rPr>
          <w:t>resultant</w:t>
        </w:r>
      </w:ins>
      <w:ins w:id="633" w:author="Joshua Aizenman" w:date="2022-02-02T16:29:00Z">
        <w:r w:rsidRPr="00BE6180">
          <w:rPr>
            <w:rFonts w:ascii="Times New Roman" w:hAnsi="Times New Roman" w:cs="Times New Roman"/>
            <w:rPrChange w:id="634" w:author="Joshua Aizenman" w:date="2022-02-02T16:30:00Z">
              <w:rPr/>
            </w:rPrChange>
          </w:rPr>
          <w:t xml:space="preserve"> </w:t>
        </w:r>
      </w:ins>
      <w:ins w:id="635" w:author="Joshua Aizenman" w:date="2022-02-02T16:30:00Z">
        <w:r w:rsidRPr="00BE6180">
          <w:rPr>
            <w:rFonts w:ascii="Times New Roman" w:hAnsi="Times New Roman" w:cs="Times New Roman"/>
            <w:rPrChange w:id="636" w:author="Joshua Aizenman" w:date="2022-02-02T16:30:00Z">
              <w:rPr/>
            </w:rPrChange>
          </w:rPr>
          <w:t>rationing.</w:t>
        </w:r>
      </w:ins>
    </w:p>
  </w:footnote>
  <w:footnote w:id="3">
    <w:p w14:paraId="23ACDB9C" w14:textId="7FAA07DB" w:rsidR="00E54721" w:rsidRPr="00265C97" w:rsidRDefault="00E54721" w:rsidP="00580C81">
      <w:pPr>
        <w:pStyle w:val="FootnoteText"/>
        <w:rPr>
          <w:rFonts w:ascii="Times New Roman" w:hAnsi="Times New Roman" w:cs="Times New Roman"/>
        </w:rPr>
      </w:pPr>
      <w:r w:rsidRPr="00265C97">
        <w:rPr>
          <w:rStyle w:val="FootnoteReference"/>
          <w:rFonts w:ascii="Times New Roman" w:hAnsi="Times New Roman" w:cs="Times New Roman"/>
          <w:sz w:val="24"/>
          <w:szCs w:val="24"/>
        </w:rPr>
        <w:footnoteRef/>
      </w:r>
      <w:r w:rsidRPr="00265C97">
        <w:rPr>
          <w:rFonts w:ascii="Times New Roman" w:hAnsi="Times New Roman" w:cs="Times New Roman"/>
          <w:sz w:val="24"/>
          <w:szCs w:val="24"/>
        </w:rPr>
        <w:t xml:space="preserve"> We focus on contrasting countries with movements </w:t>
      </w:r>
      <w:r>
        <w:rPr>
          <w:rFonts w:ascii="Times New Roman" w:hAnsi="Times New Roman" w:cs="Times New Roman"/>
          <w:sz w:val="24"/>
          <w:szCs w:val="24"/>
        </w:rPr>
        <w:t>by at least two</w:t>
      </w:r>
      <w:r w:rsidRPr="00265C97">
        <w:rPr>
          <w:rFonts w:ascii="Times New Roman" w:hAnsi="Times New Roman" w:cs="Times New Roman"/>
          <w:sz w:val="24"/>
          <w:szCs w:val="24"/>
        </w:rPr>
        <w:t xml:space="preserve"> quartiles ranked by official and excess mortality </w:t>
      </w:r>
      <w:r>
        <w:rPr>
          <w:rFonts w:ascii="Times New Roman" w:hAnsi="Times New Roman" w:cs="Times New Roman"/>
          <w:sz w:val="24"/>
          <w:szCs w:val="24"/>
        </w:rPr>
        <w:t>and thus do not include countries with only one-</w:t>
      </w:r>
      <w:del w:id="786" w:author="Joshua Aizenman" w:date="2022-02-02T16:32:00Z">
        <w:r w:rsidDel="00F556B1">
          <w:rPr>
            <w:rFonts w:ascii="Times New Roman" w:hAnsi="Times New Roman" w:cs="Times New Roman"/>
            <w:sz w:val="24"/>
            <w:szCs w:val="24"/>
          </w:rPr>
          <w:delText>quatile</w:delText>
        </w:r>
      </w:del>
      <w:ins w:id="787" w:author="Joshua Aizenman" w:date="2022-02-02T16:32:00Z">
        <w:r>
          <w:rPr>
            <w:rFonts w:ascii="Times New Roman" w:hAnsi="Times New Roman" w:cs="Times New Roman"/>
            <w:sz w:val="24"/>
            <w:szCs w:val="24"/>
          </w:rPr>
          <w:t>quartile</w:t>
        </w:r>
      </w:ins>
      <w:r>
        <w:rPr>
          <w:rFonts w:ascii="Times New Roman" w:hAnsi="Times New Roman" w:cs="Times New Roman"/>
          <w:sz w:val="24"/>
          <w:szCs w:val="24"/>
        </w:rPr>
        <w:t xml:space="preserve"> movements because small quartile movements (e.g., one quartile) could be results from those large movements (e.g., at least two quartiles) rather fundamental difference in their morality between official and excess measures. </w:t>
      </w:r>
    </w:p>
  </w:footnote>
  <w:footnote w:id="4">
    <w:p w14:paraId="68F2432D" w14:textId="6871550D" w:rsidR="00E54721" w:rsidRDefault="00E54721">
      <w:pPr>
        <w:pStyle w:val="FootnoteText"/>
      </w:pPr>
      <w:r w:rsidRPr="00CD5A48">
        <w:rPr>
          <w:rStyle w:val="FootnoteReference"/>
          <w:rFonts w:ascii="Times New Roman" w:hAnsi="Times New Roman" w:cs="Times New Roman"/>
          <w:sz w:val="24"/>
          <w:szCs w:val="24"/>
          <w:rPrChange w:id="799" w:author="Nair-Desai, Sameer" w:date="2022-02-02T10:52:00Z">
            <w:rPr>
              <w:rStyle w:val="FootnoteReference"/>
            </w:rPr>
          </w:rPrChange>
        </w:rPr>
        <w:footnoteRef/>
      </w:r>
      <w:r>
        <w:t xml:space="preserve"> </w:t>
      </w:r>
      <w:r w:rsidRPr="00CD5A48">
        <w:rPr>
          <w:rFonts w:ascii="Times New Roman" w:hAnsi="Times New Roman" w:cs="Times New Roman"/>
          <w:sz w:val="24"/>
          <w:szCs w:val="24"/>
          <w:rPrChange w:id="800" w:author="Nair-Desai, Sameer" w:date="2022-02-02T10:52:00Z">
            <w:rPr>
              <w:rFonts w:ascii="Times New Roman" w:hAnsi="Times New Roman" w:cs="Times New Roman"/>
              <w:sz w:val="22"/>
            </w:rPr>
          </w:rPrChange>
        </w:rPr>
        <w:t xml:space="preserve">The association of higher share of aged 65 plus with ‘doing better’ may reflect higher life expectancy in countries where the older population affords </w:t>
      </w:r>
      <w:del w:id="801" w:author="Joshua Aizenman" w:date="2022-02-02T16:34:00Z">
        <w:r w:rsidRPr="00CD5A48" w:rsidDel="00F556B1">
          <w:rPr>
            <w:rFonts w:ascii="Times New Roman" w:hAnsi="Times New Roman" w:cs="Times New Roman"/>
            <w:sz w:val="24"/>
            <w:szCs w:val="24"/>
            <w:rPrChange w:id="802" w:author="Nair-Desai, Sameer" w:date="2022-02-02T10:52:00Z">
              <w:rPr>
                <w:rFonts w:ascii="Times New Roman" w:hAnsi="Times New Roman" w:cs="Times New Roman"/>
                <w:sz w:val="22"/>
              </w:rPr>
            </w:rPrChange>
          </w:rPr>
          <w:delText>retiernment</w:delText>
        </w:r>
      </w:del>
      <w:ins w:id="803" w:author="Joshua Aizenman" w:date="2022-02-02T16:34:00Z">
        <w:r w:rsidRPr="00CD5A48">
          <w:rPr>
            <w:rFonts w:ascii="Times New Roman" w:hAnsi="Times New Roman" w:cs="Times New Roman"/>
            <w:sz w:val="24"/>
            <w:szCs w:val="24"/>
          </w:rPr>
          <w:t>retirement</w:t>
        </w:r>
      </w:ins>
      <w:r w:rsidRPr="00CD5A48">
        <w:rPr>
          <w:rFonts w:ascii="Times New Roman" w:hAnsi="Times New Roman" w:cs="Times New Roman"/>
          <w:sz w:val="24"/>
          <w:szCs w:val="24"/>
          <w:rPrChange w:id="804" w:author="Nair-Desai, Sameer" w:date="2022-02-02T10:52:00Z">
            <w:rPr>
              <w:rFonts w:ascii="Times New Roman" w:hAnsi="Times New Roman" w:cs="Times New Roman"/>
              <w:sz w:val="22"/>
            </w:rPr>
          </w:rPrChange>
        </w:rPr>
        <w:t xml:space="preserve"> and greater isolation, and higher </w:t>
      </w:r>
      <w:del w:id="805" w:author="Joshua Aizenman" w:date="2022-02-02T16:34:00Z">
        <w:r w:rsidRPr="00CD5A48" w:rsidDel="00F556B1">
          <w:rPr>
            <w:rFonts w:ascii="Times New Roman" w:hAnsi="Times New Roman" w:cs="Times New Roman"/>
            <w:sz w:val="24"/>
            <w:szCs w:val="24"/>
            <w:rPrChange w:id="806" w:author="Nair-Desai, Sameer" w:date="2022-02-02T10:52:00Z">
              <w:rPr>
                <w:rFonts w:ascii="Times New Roman" w:hAnsi="Times New Roman" w:cs="Times New Roman"/>
                <w:sz w:val="22"/>
              </w:rPr>
            </w:rPrChange>
          </w:rPr>
          <w:delText xml:space="preserve">vacistion </w:delText>
        </w:r>
      </w:del>
      <w:ins w:id="807" w:author="Joshua Aizenman" w:date="2022-02-02T16:34:00Z">
        <w:r w:rsidRPr="00CD5A48">
          <w:rPr>
            <w:rFonts w:ascii="Times New Roman" w:hAnsi="Times New Roman" w:cs="Times New Roman"/>
            <w:sz w:val="24"/>
            <w:szCs w:val="24"/>
          </w:rPr>
          <w:t>vacc</w:t>
        </w:r>
        <w:r>
          <w:rPr>
            <w:rFonts w:ascii="Times New Roman" w:hAnsi="Times New Roman" w:cs="Times New Roman"/>
            <w:sz w:val="24"/>
            <w:szCs w:val="24"/>
          </w:rPr>
          <w:t>ination</w:t>
        </w:r>
        <w:r w:rsidRPr="00CD5A48">
          <w:rPr>
            <w:rFonts w:ascii="Times New Roman" w:hAnsi="Times New Roman" w:cs="Times New Roman"/>
            <w:sz w:val="24"/>
            <w:szCs w:val="24"/>
            <w:rPrChange w:id="808" w:author="Nair-Desai, Sameer" w:date="2022-02-02T10:52:00Z">
              <w:rPr>
                <w:rFonts w:ascii="Times New Roman" w:hAnsi="Times New Roman" w:cs="Times New Roman"/>
                <w:sz w:val="22"/>
              </w:rPr>
            </w:rPrChange>
          </w:rPr>
          <w:t xml:space="preserve"> </w:t>
        </w:r>
      </w:ins>
      <w:r w:rsidRPr="00CD5A48">
        <w:rPr>
          <w:rFonts w:ascii="Times New Roman" w:hAnsi="Times New Roman" w:cs="Times New Roman"/>
          <w:sz w:val="24"/>
          <w:szCs w:val="24"/>
          <w:rPrChange w:id="809" w:author="Nair-Desai, Sameer" w:date="2022-02-02T10:52:00Z">
            <w:rPr>
              <w:rFonts w:ascii="Times New Roman" w:hAnsi="Times New Roman" w:cs="Times New Roman"/>
              <w:sz w:val="22"/>
            </w:rPr>
          </w:rPrChange>
        </w:rPr>
        <w:t>rates by the end of 2021.</w:t>
      </w:r>
      <w:r w:rsidRPr="0036768F">
        <w:rPr>
          <w:rFonts w:ascii="Times New Roman" w:hAnsi="Times New Roman" w:cs="Times New Roman"/>
          <w:sz w:val="22"/>
        </w:rPr>
        <w:t xml:space="preserve">   </w:t>
      </w:r>
    </w:p>
  </w:footnote>
  <w:footnote w:id="5">
    <w:p w14:paraId="3DBF77D3" w14:textId="54EC36FD" w:rsidR="00E54721" w:rsidRPr="00A10C6C" w:rsidRDefault="00E54721">
      <w:pPr>
        <w:rPr>
          <w:ins w:id="920" w:author="Joshua Aizenman" w:date="2022-02-03T03:45:00Z"/>
          <w:rFonts w:ascii="Times New Roman" w:hAnsi="Times New Roman" w:cs="Times New Roman"/>
          <w:rPrChange w:id="921" w:author="Joshua Aizenman" w:date="2022-02-03T03:50:00Z">
            <w:rPr>
              <w:ins w:id="922" w:author="Joshua Aizenman" w:date="2022-02-03T03:45:00Z"/>
            </w:rPr>
          </w:rPrChange>
        </w:rPr>
        <w:pPrChange w:id="923" w:author="Joshua Aizenman" w:date="2022-02-03T03:49:00Z">
          <w:pPr>
            <w:numPr>
              <w:numId w:val="10"/>
            </w:numPr>
            <w:shd w:val="clear" w:color="auto" w:fill="FAFAFA"/>
            <w:tabs>
              <w:tab w:val="num" w:pos="720"/>
            </w:tabs>
            <w:spacing w:before="100" w:beforeAutospacing="1" w:after="100" w:afterAutospacing="1" w:line="240" w:lineRule="auto"/>
            <w:ind w:left="720" w:hanging="360"/>
          </w:pPr>
        </w:pPrChange>
      </w:pPr>
      <w:ins w:id="924" w:author="Joshua Aizenman" w:date="2022-02-03T03:44:00Z">
        <w:r w:rsidRPr="00A10C6C">
          <w:rPr>
            <w:rFonts w:ascii="Times New Roman" w:hAnsi="Times New Roman" w:cs="Times New Roman"/>
            <w:rPrChange w:id="925" w:author="Joshua Aizenman" w:date="2022-02-03T03:50:00Z">
              <w:rPr>
                <w:rStyle w:val="FootnoteReference"/>
              </w:rPr>
            </w:rPrChange>
          </w:rPr>
          <w:footnoteRef/>
        </w:r>
        <w:r w:rsidRPr="00A10C6C">
          <w:rPr>
            <w:rFonts w:ascii="Times New Roman" w:hAnsi="Times New Roman" w:cs="Times New Roman"/>
            <w:rPrChange w:id="926" w:author="Joshua Aizenman" w:date="2022-02-03T03:50:00Z">
              <w:rPr/>
            </w:rPrChange>
          </w:rPr>
          <w:t xml:space="preserve"> </w:t>
        </w:r>
      </w:ins>
      <w:ins w:id="927" w:author="Joshua Aizenman" w:date="2022-02-03T03:47:00Z">
        <w:r w:rsidRPr="00A10C6C">
          <w:rPr>
            <w:rFonts w:ascii="Times New Roman" w:hAnsi="Times New Roman" w:cs="Times New Roman"/>
            <w:rPrChange w:id="928" w:author="Joshua Aizenman" w:date="2022-02-03T03:50:00Z">
              <w:rPr/>
            </w:rPrChange>
          </w:rPr>
          <w:t>First, n</w:t>
        </w:r>
      </w:ins>
      <w:ins w:id="929" w:author="Joshua Aizenman" w:date="2022-02-03T03:45:00Z">
        <w:r w:rsidRPr="00A10C6C">
          <w:rPr>
            <w:rFonts w:ascii="Times New Roman" w:hAnsi="Times New Roman" w:cs="Times New Roman"/>
            <w:rPrChange w:id="930" w:author="Joshua Aizenman" w:date="2022-02-03T03:50:00Z">
              <w:rPr/>
            </w:rPrChange>
          </w:rPr>
          <w:t>ot all countries have the infrastructure and capacity to register and report all deaths.</w:t>
        </w:r>
      </w:ins>
      <w:ins w:id="931" w:author="Joshua Aizenman" w:date="2022-02-03T03:46:00Z">
        <w:r w:rsidRPr="00A10C6C">
          <w:rPr>
            <w:rFonts w:ascii="Times New Roman" w:hAnsi="Times New Roman" w:cs="Times New Roman"/>
            <w:rPrChange w:id="932" w:author="Joshua Aizenman" w:date="2022-02-03T03:50:00Z">
              <w:rPr/>
            </w:rPrChange>
          </w:rPr>
          <w:t xml:space="preserve"> </w:t>
        </w:r>
      </w:ins>
      <w:ins w:id="933" w:author="Joshua Aizenman" w:date="2022-02-03T03:45:00Z">
        <w:r w:rsidRPr="00A10C6C">
          <w:rPr>
            <w:rFonts w:ascii="Times New Roman" w:hAnsi="Times New Roman" w:cs="Times New Roman"/>
            <w:rPrChange w:id="934" w:author="Joshua Aizenman" w:date="2022-02-03T03:50:00Z">
              <w:rPr/>
            </w:rPrChange>
          </w:rPr>
          <w:t xml:space="preserve">Second, there are delays in death reporting that make mortality data provisional and incomplete </w:t>
        </w:r>
      </w:ins>
      <w:ins w:id="935" w:author="Joshua Aizenman" w:date="2022-02-03T03:48:00Z">
        <w:r w:rsidRPr="00A10C6C">
          <w:rPr>
            <w:rFonts w:ascii="Times New Roman" w:hAnsi="Times New Roman" w:cs="Times New Roman"/>
            <w:rPrChange w:id="936" w:author="Joshua Aizenman" w:date="2022-02-03T03:50:00Z">
              <w:rPr/>
            </w:rPrChange>
          </w:rPr>
          <w:t xml:space="preserve"> </w:t>
        </w:r>
      </w:ins>
      <w:ins w:id="937" w:author="Joshua Aizenman" w:date="2022-02-03T03:45:00Z">
        <w:r w:rsidRPr="00A10C6C">
          <w:rPr>
            <w:rFonts w:ascii="Times New Roman" w:hAnsi="Times New Roman" w:cs="Times New Roman"/>
            <w:rPrChange w:id="938" w:author="Joshua Aizenman" w:date="2022-02-03T03:50:00Z">
              <w:rPr/>
            </w:rPrChange>
          </w:rPr>
          <w:t xml:space="preserve">The extent of the delay </w:t>
        </w:r>
      </w:ins>
      <w:ins w:id="939" w:author="Joshua Aizenman" w:date="2022-02-03T03:48:00Z">
        <w:r w:rsidRPr="00A10C6C">
          <w:rPr>
            <w:rFonts w:ascii="Times New Roman" w:hAnsi="Times New Roman" w:cs="Times New Roman"/>
            <w:rPrChange w:id="940" w:author="Joshua Aizenman" w:date="2022-02-03T03:50:00Z">
              <w:rPr/>
            </w:rPrChange>
          </w:rPr>
          <w:t xml:space="preserve">and counting capcity </w:t>
        </w:r>
      </w:ins>
      <w:ins w:id="941" w:author="Joshua Aizenman" w:date="2022-02-03T03:45:00Z">
        <w:r w:rsidRPr="00A10C6C">
          <w:rPr>
            <w:rFonts w:ascii="Times New Roman" w:hAnsi="Times New Roman" w:cs="Times New Roman"/>
            <w:rPrChange w:id="942" w:author="Joshua Aizenman" w:date="2022-02-03T03:50:00Z">
              <w:rPr/>
            </w:rPrChange>
          </w:rPr>
          <w:t xml:space="preserve">varies by country. </w:t>
        </w:r>
      </w:ins>
      <w:ins w:id="943" w:author="Joshua Aizenman" w:date="2022-02-03T03:48:00Z">
        <w:r w:rsidRPr="00A10C6C">
          <w:rPr>
            <w:rFonts w:ascii="Times New Roman" w:hAnsi="Times New Roman" w:cs="Times New Roman"/>
            <w:rPrChange w:id="944" w:author="Joshua Aizenman" w:date="2022-02-03T03:50:00Z">
              <w:rPr/>
            </w:rPrChange>
          </w:rPr>
          <w:t>See Aron et al. (</w:t>
        </w:r>
      </w:ins>
      <w:ins w:id="945" w:author="Joshua Aizenman" w:date="2022-02-03T03:49:00Z">
        <w:r w:rsidRPr="00A10C6C">
          <w:rPr>
            <w:rFonts w:ascii="Times New Roman" w:hAnsi="Times New Roman" w:cs="Times New Roman"/>
            <w:rPrChange w:id="946" w:author="Joshua Aizenman" w:date="2022-02-03T03:50:00Z">
              <w:rPr/>
            </w:rPrChange>
          </w:rPr>
          <w:t>2020)</w:t>
        </w:r>
      </w:ins>
      <w:ins w:id="947" w:author="Joshua Aizenman" w:date="2022-02-03T13:40:00Z">
        <w:r>
          <w:rPr>
            <w:rFonts w:ascii="Times New Roman" w:hAnsi="Times New Roman" w:cs="Times New Roman"/>
          </w:rPr>
          <w:t>.</w:t>
        </w:r>
      </w:ins>
      <w:ins w:id="948" w:author="Joshua Aizenman" w:date="2022-02-03T03:49:00Z">
        <w:r w:rsidRPr="00A10C6C">
          <w:rPr>
            <w:rFonts w:ascii="Times New Roman" w:hAnsi="Times New Roman" w:cs="Times New Roman"/>
            <w:rPrChange w:id="949" w:author="Joshua Aizenman" w:date="2022-02-03T03:50:00Z">
              <w:rPr/>
            </w:rPrChange>
          </w:rPr>
          <w:t xml:space="preserve"> </w:t>
        </w:r>
      </w:ins>
    </w:p>
    <w:p w14:paraId="3CC45501" w14:textId="007A868B" w:rsidR="00E54721" w:rsidRDefault="00E54721">
      <w:pPr>
        <w:pStyle w:val="FootnoteText"/>
      </w:pPr>
    </w:p>
  </w:footnote>
  <w:footnote w:id="6">
    <w:p w14:paraId="10131659" w14:textId="20EACE58" w:rsidR="00F43D5C" w:rsidRDefault="00F43D5C">
      <w:pPr>
        <w:pStyle w:val="FootnoteText"/>
      </w:pPr>
      <w:ins w:id="969" w:author="Yothin Jinjarak" w:date="2022-02-05T08:23:00Z">
        <w:r>
          <w:rPr>
            <w:rStyle w:val="FootnoteReference"/>
          </w:rPr>
          <w:footnoteRef/>
        </w:r>
        <w:r>
          <w:t xml:space="preserve"> </w:t>
        </w:r>
      </w:ins>
      <w:ins w:id="970" w:author="Yothin Jinjarak" w:date="2022-02-05T08:39:00Z">
        <w:r w:rsidR="001B119E">
          <w:t xml:space="preserve">The precision of official COVID-19 mortality statistics </w:t>
        </w:r>
      </w:ins>
      <w:ins w:id="971" w:author="Yothin Jinjarak" w:date="2022-02-05T08:40:00Z">
        <w:r w:rsidR="001B119E">
          <w:t xml:space="preserve">is subject to how well-resourced the medical system is, which </w:t>
        </w:r>
      </w:ins>
      <w:ins w:id="972" w:author="Yothin Jinjarak" w:date="2022-02-05T08:49:00Z">
        <w:r w:rsidR="00E36FD9">
          <w:t>tends</w:t>
        </w:r>
      </w:ins>
      <w:ins w:id="973" w:author="Yothin Jinjarak" w:date="2022-02-05T08:40:00Z">
        <w:r w:rsidR="001B119E">
          <w:t xml:space="preserve"> to vary across countries</w:t>
        </w:r>
      </w:ins>
      <w:ins w:id="974" w:author="Yothin Jinjarak" w:date="2022-02-05T08:48:00Z">
        <w:r w:rsidR="00E36FD9">
          <w:t xml:space="preserve"> and is likely to improve with learning-by-doing and the mobilization of public resources to the system</w:t>
        </w:r>
      </w:ins>
      <w:ins w:id="975" w:author="Yothin Jinjarak" w:date="2022-02-05T08:40:00Z">
        <w:r w:rsidR="001B119E">
          <w:t xml:space="preserve">. </w:t>
        </w:r>
      </w:ins>
      <w:ins w:id="976" w:author="Yothin Jinjarak" w:date="2022-02-05T08:49:00Z">
        <w:r w:rsidR="00E36FD9">
          <w:t>Challenges</w:t>
        </w:r>
      </w:ins>
      <w:ins w:id="977" w:author="Yothin Jinjarak" w:date="2022-02-05T08:24:00Z">
        <w:r w:rsidR="009114BC">
          <w:t xml:space="preserve"> in the official mortality statistics</w:t>
        </w:r>
      </w:ins>
      <w:ins w:id="978" w:author="Yothin Jinjarak" w:date="2022-02-05T08:25:00Z">
        <w:r w:rsidR="009114BC">
          <w:t xml:space="preserve"> include whether COVID-19 was the cause of the death.</w:t>
        </w:r>
      </w:ins>
      <w:ins w:id="979" w:author="Yothin Jinjarak" w:date="2022-02-05T08:26:00Z">
        <w:r w:rsidR="009114BC">
          <w:t xml:space="preserve"> </w:t>
        </w:r>
      </w:ins>
      <w:ins w:id="980" w:author="Yothin Jinjarak" w:date="2022-02-05T08:41:00Z">
        <w:r w:rsidR="001B119E">
          <w:t>Such</w:t>
        </w:r>
      </w:ins>
      <w:ins w:id="981" w:author="Yothin Jinjarak" w:date="2022-02-05T08:26:00Z">
        <w:r w:rsidR="009114BC">
          <w:t xml:space="preserve"> determination is subject to the quality </w:t>
        </w:r>
      </w:ins>
      <w:ins w:id="982" w:author="Yothin Jinjarak" w:date="2022-02-05T08:27:00Z">
        <w:r w:rsidR="009114BC">
          <w:t>of</w:t>
        </w:r>
      </w:ins>
      <w:ins w:id="983" w:author="Yothin Jinjarak" w:date="2022-02-05T08:29:00Z">
        <w:r w:rsidR="009114BC">
          <w:t>, for instance,</w:t>
        </w:r>
      </w:ins>
      <w:ins w:id="984" w:author="Yothin Jinjarak" w:date="2022-02-05T08:27:00Z">
        <w:r w:rsidR="009114BC">
          <w:t xml:space="preserve"> the medical-examiner system </w:t>
        </w:r>
      </w:ins>
      <w:ins w:id="985" w:author="Yothin Jinjarak" w:date="2022-02-05T08:29:00Z">
        <w:r w:rsidR="009114BC">
          <w:t>and the coro</w:t>
        </w:r>
      </w:ins>
      <w:ins w:id="986" w:author="Yothin Jinjarak" w:date="2022-02-05T08:30:00Z">
        <w:r w:rsidR="009114BC">
          <w:t>ner system.</w:t>
        </w:r>
      </w:ins>
      <w:ins w:id="987" w:author="Yothin Jinjarak" w:date="2022-02-05T08:33:00Z">
        <w:r w:rsidR="00F163A8">
          <w:t xml:space="preserve"> </w:t>
        </w:r>
      </w:ins>
      <w:ins w:id="988" w:author="Yothin Jinjarak" w:date="2022-02-05T08:50:00Z">
        <w:r w:rsidR="00E36FD9">
          <w:t>More generally, a</w:t>
        </w:r>
      </w:ins>
      <w:ins w:id="989" w:author="Yothin Jinjarak" w:date="2022-02-05T08:34:00Z">
        <w:r w:rsidR="00F163A8">
          <w:t xml:space="preserve"> country has its own system </w:t>
        </w:r>
        <w:r w:rsidR="001B119E">
          <w:t>issuing death certificates</w:t>
        </w:r>
      </w:ins>
      <w:ins w:id="990" w:author="Yothin Jinjarak" w:date="2022-02-05T08:42:00Z">
        <w:r w:rsidR="001B119E">
          <w:t>, which involve technocrats, elected officials, and physicians</w:t>
        </w:r>
      </w:ins>
      <w:ins w:id="991" w:author="Yothin Jinjarak" w:date="2022-02-05T08:34:00Z">
        <w:r w:rsidR="001B119E">
          <w:t xml:space="preserve">. </w:t>
        </w:r>
      </w:ins>
      <w:ins w:id="992" w:author="Yothin Jinjarak" w:date="2022-02-05T08:35:00Z">
        <w:r w:rsidR="001B119E">
          <w:t xml:space="preserve">In the case of COVID-19, the quality of autopsies matters </w:t>
        </w:r>
      </w:ins>
      <w:ins w:id="993" w:author="Yothin Jinjarak" w:date="2022-02-05T08:50:00Z">
        <w:r w:rsidR="00E36FD9">
          <w:t>greatly</w:t>
        </w:r>
      </w:ins>
      <w:ins w:id="994" w:author="Yothin Jinjarak" w:date="2022-02-05T08:43:00Z">
        <w:r w:rsidR="001B119E">
          <w:t xml:space="preserve"> </w:t>
        </w:r>
      </w:ins>
      <w:ins w:id="995" w:author="Yothin Jinjarak" w:date="2022-02-05T08:35:00Z">
        <w:r w:rsidR="001B119E">
          <w:t xml:space="preserve">as </w:t>
        </w:r>
      </w:ins>
      <w:ins w:id="996" w:author="Yothin Jinjarak" w:date="2022-02-05T08:36:00Z">
        <w:r w:rsidR="001B119E">
          <w:t xml:space="preserve">symptoms of acute respiratory distress and an </w:t>
        </w:r>
      </w:ins>
      <w:ins w:id="997" w:author="Yothin Jinjarak" w:date="2022-02-05T08:39:00Z">
        <w:r w:rsidR="001B119E">
          <w:t>inflammatory</w:t>
        </w:r>
      </w:ins>
      <w:ins w:id="998" w:author="Yothin Jinjarak" w:date="2022-02-05T08:36:00Z">
        <w:r w:rsidR="001B119E">
          <w:t xml:space="preserve"> response signally a viral infection</w:t>
        </w:r>
      </w:ins>
      <w:ins w:id="999" w:author="Yothin Jinjarak" w:date="2022-02-05T08:52:00Z">
        <w:r w:rsidR="00E36FD9">
          <w:t xml:space="preserve"> need to be accounted for</w:t>
        </w:r>
      </w:ins>
      <w:ins w:id="1000" w:author="Yothin Jinjarak" w:date="2022-02-05T08:37:00Z">
        <w:r w:rsidR="001B119E">
          <w:t>. See also The Economist (2022).</w:t>
        </w:r>
      </w:ins>
    </w:p>
  </w:footnote>
</w:footnotes>
</file>

<file path=word/intelligence.xml><?xml version="1.0" encoding="utf-8"?>
<int:Intelligence xmlns:int="http://schemas.microsoft.com/office/intelligence/2019/intelligence">
  <int:IntelligenceSettings/>
  <int:Manifest>
    <int:WordHash hashCode="jiEJrlCKMZ2c5k" id="6o3jNaQT"/>
  </int:Manifest>
  <int:Observations>
    <int:Content id="6o3jNaQT">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572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02649"/>
    <w:multiLevelType w:val="hybridMultilevel"/>
    <w:tmpl w:val="983E027A"/>
    <w:lvl w:ilvl="0" w:tplc="5914D6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243185"/>
    <w:multiLevelType w:val="hybridMultilevel"/>
    <w:tmpl w:val="FCC48ADA"/>
    <w:lvl w:ilvl="0" w:tplc="6DBAEAB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B4FFE"/>
    <w:multiLevelType w:val="hybridMultilevel"/>
    <w:tmpl w:val="1C90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64573"/>
    <w:multiLevelType w:val="hybridMultilevel"/>
    <w:tmpl w:val="022455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B96189"/>
    <w:multiLevelType w:val="hybridMultilevel"/>
    <w:tmpl w:val="0FB4C7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FD21E88"/>
    <w:multiLevelType w:val="hybridMultilevel"/>
    <w:tmpl w:val="3D0E9A68"/>
    <w:lvl w:ilvl="0" w:tplc="04CA36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0B14EE7"/>
    <w:multiLevelType w:val="hybridMultilevel"/>
    <w:tmpl w:val="D8DE3CC6"/>
    <w:lvl w:ilvl="0" w:tplc="BBF89EDC">
      <w:start w:val="1"/>
      <w:numFmt w:val="decimal"/>
      <w:lvlText w:val="%1."/>
      <w:lvlJc w:val="left"/>
      <w:pPr>
        <w:ind w:left="720" w:hanging="360"/>
      </w:pPr>
      <w:rPr>
        <w:rFonts w:eastAsia="Calibri" w:hint="default"/>
        <w:b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8E6BBF"/>
    <w:multiLevelType w:val="hybridMultilevel"/>
    <w:tmpl w:val="051C79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B451A5"/>
    <w:multiLevelType w:val="hybridMultilevel"/>
    <w:tmpl w:val="2D687C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344E8F"/>
    <w:multiLevelType w:val="multilevel"/>
    <w:tmpl w:val="3C8ADBD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2514F9"/>
    <w:multiLevelType w:val="multilevel"/>
    <w:tmpl w:val="A22AA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6"/>
  </w:num>
  <w:num w:numId="4">
    <w:abstractNumId w:val="9"/>
  </w:num>
  <w:num w:numId="5">
    <w:abstractNumId w:val="8"/>
  </w:num>
  <w:num w:numId="6">
    <w:abstractNumId w:val="2"/>
  </w:num>
  <w:num w:numId="7">
    <w:abstractNumId w:val="11"/>
  </w:num>
  <w:num w:numId="8">
    <w:abstractNumId w:val="0"/>
  </w:num>
  <w:num w:numId="9">
    <w:abstractNumId w:val="7"/>
  </w:num>
  <w:num w:numId="10">
    <w:abstractNumId w:val="10"/>
  </w:num>
  <w:num w:numId="11">
    <w:abstractNumId w:val="4"/>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ir-Desai, Sameer">
    <w15:presenceInfo w15:providerId="AD" w15:userId="S::snairdes@ad.brown.edu::1d99d869-e887-4f76-a493-073515557dd3"/>
  </w15:person>
  <w15:person w15:author="Yothin Jinjarak">
    <w15:presenceInfo w15:providerId="Windows Live" w15:userId="7bbc928f5357ce86"/>
  </w15:person>
  <w15:person w15:author="Xin, Weining">
    <w15:presenceInfo w15:providerId="AD" w15:userId="S::WXin@imf.org::2e71c13a-687c-403e-af75-b7bead375e12"/>
  </w15:person>
  <w15:person w15:author="Joshua Aizenman">
    <w15:presenceInfo w15:providerId="AD" w15:userId="S-1-5-21-3219880125-777411061-2701532866-37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89"/>
  <w:hideSpellingErrors/>
  <w:hideGrammaticalErrors/>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yMDE2trAwtDQ0MzNX0lEKTi0uzszPAykwrAUAe5xpdSwAAAA="/>
  </w:docVars>
  <w:rsids>
    <w:rsidRoot w:val="009C233E"/>
    <w:rsid w:val="000011E7"/>
    <w:rsid w:val="000037E7"/>
    <w:rsid w:val="00004101"/>
    <w:rsid w:val="0001323B"/>
    <w:rsid w:val="0001338B"/>
    <w:rsid w:val="0003065B"/>
    <w:rsid w:val="000345F5"/>
    <w:rsid w:val="0005057D"/>
    <w:rsid w:val="000519FD"/>
    <w:rsid w:val="00061F46"/>
    <w:rsid w:val="0006689A"/>
    <w:rsid w:val="0007332C"/>
    <w:rsid w:val="00077AD2"/>
    <w:rsid w:val="00080288"/>
    <w:rsid w:val="00080CF4"/>
    <w:rsid w:val="000C6071"/>
    <w:rsid w:val="000F1872"/>
    <w:rsid w:val="000F1B9F"/>
    <w:rsid w:val="000F2211"/>
    <w:rsid w:val="001040D5"/>
    <w:rsid w:val="00124563"/>
    <w:rsid w:val="001272DA"/>
    <w:rsid w:val="00131F75"/>
    <w:rsid w:val="00134C74"/>
    <w:rsid w:val="00137651"/>
    <w:rsid w:val="00137A30"/>
    <w:rsid w:val="00145180"/>
    <w:rsid w:val="00147A81"/>
    <w:rsid w:val="001507AB"/>
    <w:rsid w:val="00150D4C"/>
    <w:rsid w:val="00156E62"/>
    <w:rsid w:val="00175CFA"/>
    <w:rsid w:val="00181A06"/>
    <w:rsid w:val="00183F74"/>
    <w:rsid w:val="00192BC1"/>
    <w:rsid w:val="001A397E"/>
    <w:rsid w:val="001B0365"/>
    <w:rsid w:val="001B119E"/>
    <w:rsid w:val="001B23B6"/>
    <w:rsid w:val="001D38E9"/>
    <w:rsid w:val="001D7CEF"/>
    <w:rsid w:val="001F4572"/>
    <w:rsid w:val="001F7259"/>
    <w:rsid w:val="00207945"/>
    <w:rsid w:val="002156F2"/>
    <w:rsid w:val="00226A3D"/>
    <w:rsid w:val="00242567"/>
    <w:rsid w:val="00243986"/>
    <w:rsid w:val="0026235A"/>
    <w:rsid w:val="00265C97"/>
    <w:rsid w:val="00271EAD"/>
    <w:rsid w:val="002777B0"/>
    <w:rsid w:val="00292DA8"/>
    <w:rsid w:val="002934E1"/>
    <w:rsid w:val="002B1B70"/>
    <w:rsid w:val="002B6946"/>
    <w:rsid w:val="002D258B"/>
    <w:rsid w:val="002E1498"/>
    <w:rsid w:val="002E42B1"/>
    <w:rsid w:val="002E6A34"/>
    <w:rsid w:val="002F3CF7"/>
    <w:rsid w:val="002F502E"/>
    <w:rsid w:val="00300B0E"/>
    <w:rsid w:val="00327757"/>
    <w:rsid w:val="003403F1"/>
    <w:rsid w:val="00340FDB"/>
    <w:rsid w:val="00341F20"/>
    <w:rsid w:val="0036202E"/>
    <w:rsid w:val="00365B09"/>
    <w:rsid w:val="0036768F"/>
    <w:rsid w:val="00383D0D"/>
    <w:rsid w:val="00386E3F"/>
    <w:rsid w:val="00393186"/>
    <w:rsid w:val="00395693"/>
    <w:rsid w:val="00396A83"/>
    <w:rsid w:val="003A4507"/>
    <w:rsid w:val="003A764C"/>
    <w:rsid w:val="003C7947"/>
    <w:rsid w:val="003D0183"/>
    <w:rsid w:val="003E03B4"/>
    <w:rsid w:val="003E5424"/>
    <w:rsid w:val="003F2F7E"/>
    <w:rsid w:val="003F433C"/>
    <w:rsid w:val="003F75F8"/>
    <w:rsid w:val="00402206"/>
    <w:rsid w:val="0040553D"/>
    <w:rsid w:val="00407D07"/>
    <w:rsid w:val="00412142"/>
    <w:rsid w:val="004236BE"/>
    <w:rsid w:val="00424F2B"/>
    <w:rsid w:val="004344D4"/>
    <w:rsid w:val="004366D1"/>
    <w:rsid w:val="0043716E"/>
    <w:rsid w:val="0045360E"/>
    <w:rsid w:val="00457164"/>
    <w:rsid w:val="004623BB"/>
    <w:rsid w:val="004669DB"/>
    <w:rsid w:val="004702FA"/>
    <w:rsid w:val="004732A7"/>
    <w:rsid w:val="0047464B"/>
    <w:rsid w:val="00475120"/>
    <w:rsid w:val="004752E2"/>
    <w:rsid w:val="00486113"/>
    <w:rsid w:val="004A27EE"/>
    <w:rsid w:val="004B33A5"/>
    <w:rsid w:val="004D13C2"/>
    <w:rsid w:val="004D6CF2"/>
    <w:rsid w:val="004E1660"/>
    <w:rsid w:val="004E3602"/>
    <w:rsid w:val="004E7F18"/>
    <w:rsid w:val="005011FB"/>
    <w:rsid w:val="00520EA7"/>
    <w:rsid w:val="00525800"/>
    <w:rsid w:val="00525E77"/>
    <w:rsid w:val="00526AEB"/>
    <w:rsid w:val="00540AD6"/>
    <w:rsid w:val="00557CA0"/>
    <w:rsid w:val="00580C81"/>
    <w:rsid w:val="00583719"/>
    <w:rsid w:val="00584395"/>
    <w:rsid w:val="005A2152"/>
    <w:rsid w:val="005A52B4"/>
    <w:rsid w:val="005B12EF"/>
    <w:rsid w:val="005C15ED"/>
    <w:rsid w:val="005D2427"/>
    <w:rsid w:val="005D2C33"/>
    <w:rsid w:val="00600F35"/>
    <w:rsid w:val="0060489B"/>
    <w:rsid w:val="00610B3D"/>
    <w:rsid w:val="00612FEE"/>
    <w:rsid w:val="00620049"/>
    <w:rsid w:val="00640363"/>
    <w:rsid w:val="00642EE0"/>
    <w:rsid w:val="00643713"/>
    <w:rsid w:val="00650DDE"/>
    <w:rsid w:val="00655D65"/>
    <w:rsid w:val="00660EC4"/>
    <w:rsid w:val="0067422D"/>
    <w:rsid w:val="00681121"/>
    <w:rsid w:val="0068114A"/>
    <w:rsid w:val="00695B92"/>
    <w:rsid w:val="006A0CC6"/>
    <w:rsid w:val="006C10A9"/>
    <w:rsid w:val="006D2BA8"/>
    <w:rsid w:val="006D352E"/>
    <w:rsid w:val="006D553E"/>
    <w:rsid w:val="006E65C9"/>
    <w:rsid w:val="006F4AD5"/>
    <w:rsid w:val="007042E6"/>
    <w:rsid w:val="00712D5D"/>
    <w:rsid w:val="0071370E"/>
    <w:rsid w:val="007550A8"/>
    <w:rsid w:val="00771DC1"/>
    <w:rsid w:val="0077428D"/>
    <w:rsid w:val="0078004D"/>
    <w:rsid w:val="007A1968"/>
    <w:rsid w:val="007A61E5"/>
    <w:rsid w:val="007B3A16"/>
    <w:rsid w:val="007D5332"/>
    <w:rsid w:val="007E1A0A"/>
    <w:rsid w:val="007E3931"/>
    <w:rsid w:val="007F07D4"/>
    <w:rsid w:val="008013C9"/>
    <w:rsid w:val="00817C7B"/>
    <w:rsid w:val="008205AC"/>
    <w:rsid w:val="00824F09"/>
    <w:rsid w:val="008274BD"/>
    <w:rsid w:val="00827953"/>
    <w:rsid w:val="00853162"/>
    <w:rsid w:val="00853321"/>
    <w:rsid w:val="008569B6"/>
    <w:rsid w:val="00857B18"/>
    <w:rsid w:val="00864911"/>
    <w:rsid w:val="00870A18"/>
    <w:rsid w:val="00871DB0"/>
    <w:rsid w:val="008A55DE"/>
    <w:rsid w:val="008A561D"/>
    <w:rsid w:val="008A5A57"/>
    <w:rsid w:val="008B141A"/>
    <w:rsid w:val="008C1213"/>
    <w:rsid w:val="008C209F"/>
    <w:rsid w:val="008C285C"/>
    <w:rsid w:val="008D2410"/>
    <w:rsid w:val="008E195F"/>
    <w:rsid w:val="008E4FF7"/>
    <w:rsid w:val="008F4B11"/>
    <w:rsid w:val="00900A6D"/>
    <w:rsid w:val="009114BC"/>
    <w:rsid w:val="00913FBF"/>
    <w:rsid w:val="0091622A"/>
    <w:rsid w:val="00926F3E"/>
    <w:rsid w:val="00930BDE"/>
    <w:rsid w:val="00935863"/>
    <w:rsid w:val="00936D14"/>
    <w:rsid w:val="00937AD4"/>
    <w:rsid w:val="00965A50"/>
    <w:rsid w:val="009716D4"/>
    <w:rsid w:val="009732B8"/>
    <w:rsid w:val="00974521"/>
    <w:rsid w:val="0097589C"/>
    <w:rsid w:val="00981698"/>
    <w:rsid w:val="009864B2"/>
    <w:rsid w:val="00990DD2"/>
    <w:rsid w:val="00994975"/>
    <w:rsid w:val="009B7ABF"/>
    <w:rsid w:val="009B7FF6"/>
    <w:rsid w:val="009C233E"/>
    <w:rsid w:val="009C480D"/>
    <w:rsid w:val="009D1A15"/>
    <w:rsid w:val="009D1DCE"/>
    <w:rsid w:val="009D29AB"/>
    <w:rsid w:val="00A016A7"/>
    <w:rsid w:val="00A10B8D"/>
    <w:rsid w:val="00A10C6C"/>
    <w:rsid w:val="00A143FD"/>
    <w:rsid w:val="00A148C8"/>
    <w:rsid w:val="00A2059F"/>
    <w:rsid w:val="00A30A4D"/>
    <w:rsid w:val="00A656BD"/>
    <w:rsid w:val="00A749FB"/>
    <w:rsid w:val="00A81A68"/>
    <w:rsid w:val="00A90192"/>
    <w:rsid w:val="00AC6E51"/>
    <w:rsid w:val="00AD0DA3"/>
    <w:rsid w:val="00AD5854"/>
    <w:rsid w:val="00AD7F49"/>
    <w:rsid w:val="00AE062C"/>
    <w:rsid w:val="00AF0677"/>
    <w:rsid w:val="00AF1AFC"/>
    <w:rsid w:val="00AF3659"/>
    <w:rsid w:val="00B01573"/>
    <w:rsid w:val="00B02E3C"/>
    <w:rsid w:val="00B1210D"/>
    <w:rsid w:val="00B24CCB"/>
    <w:rsid w:val="00B27FD8"/>
    <w:rsid w:val="00B315D1"/>
    <w:rsid w:val="00B3337D"/>
    <w:rsid w:val="00B41F55"/>
    <w:rsid w:val="00B42808"/>
    <w:rsid w:val="00B47C52"/>
    <w:rsid w:val="00B565DE"/>
    <w:rsid w:val="00B65DC7"/>
    <w:rsid w:val="00B73D52"/>
    <w:rsid w:val="00B8672B"/>
    <w:rsid w:val="00BA6D65"/>
    <w:rsid w:val="00BB328F"/>
    <w:rsid w:val="00BB5B55"/>
    <w:rsid w:val="00BB6C83"/>
    <w:rsid w:val="00BD10F6"/>
    <w:rsid w:val="00BE37C5"/>
    <w:rsid w:val="00BE6180"/>
    <w:rsid w:val="00BF38B3"/>
    <w:rsid w:val="00C0025E"/>
    <w:rsid w:val="00C074EB"/>
    <w:rsid w:val="00C12239"/>
    <w:rsid w:val="00C274DB"/>
    <w:rsid w:val="00C27773"/>
    <w:rsid w:val="00C33A1F"/>
    <w:rsid w:val="00C411D3"/>
    <w:rsid w:val="00C45F31"/>
    <w:rsid w:val="00C46580"/>
    <w:rsid w:val="00C56C59"/>
    <w:rsid w:val="00C611DB"/>
    <w:rsid w:val="00C61D46"/>
    <w:rsid w:val="00C715E6"/>
    <w:rsid w:val="00C7392A"/>
    <w:rsid w:val="00C7531F"/>
    <w:rsid w:val="00C94AD6"/>
    <w:rsid w:val="00C95861"/>
    <w:rsid w:val="00CA1A8D"/>
    <w:rsid w:val="00CB0B4B"/>
    <w:rsid w:val="00CB44A4"/>
    <w:rsid w:val="00CD4EAF"/>
    <w:rsid w:val="00CD5A48"/>
    <w:rsid w:val="00CE04E6"/>
    <w:rsid w:val="00CF327A"/>
    <w:rsid w:val="00CF4DE9"/>
    <w:rsid w:val="00D0182D"/>
    <w:rsid w:val="00D10359"/>
    <w:rsid w:val="00D12EF4"/>
    <w:rsid w:val="00D20824"/>
    <w:rsid w:val="00D24B20"/>
    <w:rsid w:val="00D3579B"/>
    <w:rsid w:val="00D37725"/>
    <w:rsid w:val="00D51D83"/>
    <w:rsid w:val="00D63AEC"/>
    <w:rsid w:val="00D7451B"/>
    <w:rsid w:val="00D8546F"/>
    <w:rsid w:val="00D86369"/>
    <w:rsid w:val="00D86B3F"/>
    <w:rsid w:val="00D909DC"/>
    <w:rsid w:val="00DA0127"/>
    <w:rsid w:val="00DA19D1"/>
    <w:rsid w:val="00DA6A47"/>
    <w:rsid w:val="00DB3E23"/>
    <w:rsid w:val="00DC2677"/>
    <w:rsid w:val="00DC30DC"/>
    <w:rsid w:val="00DD3AB2"/>
    <w:rsid w:val="00DE3161"/>
    <w:rsid w:val="00DE604E"/>
    <w:rsid w:val="00E010B0"/>
    <w:rsid w:val="00E070E2"/>
    <w:rsid w:val="00E101A0"/>
    <w:rsid w:val="00E2307B"/>
    <w:rsid w:val="00E30558"/>
    <w:rsid w:val="00E3475B"/>
    <w:rsid w:val="00E36FD9"/>
    <w:rsid w:val="00E432C0"/>
    <w:rsid w:val="00E458FC"/>
    <w:rsid w:val="00E50259"/>
    <w:rsid w:val="00E54721"/>
    <w:rsid w:val="00E90AF7"/>
    <w:rsid w:val="00E94C12"/>
    <w:rsid w:val="00EB5367"/>
    <w:rsid w:val="00EC440E"/>
    <w:rsid w:val="00ED01D8"/>
    <w:rsid w:val="00ED0EF3"/>
    <w:rsid w:val="00ED48C3"/>
    <w:rsid w:val="00EE5B49"/>
    <w:rsid w:val="00EF4EA5"/>
    <w:rsid w:val="00EF732D"/>
    <w:rsid w:val="00F06A1F"/>
    <w:rsid w:val="00F163A8"/>
    <w:rsid w:val="00F17B5F"/>
    <w:rsid w:val="00F2265C"/>
    <w:rsid w:val="00F23B61"/>
    <w:rsid w:val="00F33BBF"/>
    <w:rsid w:val="00F43D5C"/>
    <w:rsid w:val="00F45040"/>
    <w:rsid w:val="00F45FBB"/>
    <w:rsid w:val="00F556B1"/>
    <w:rsid w:val="00F57881"/>
    <w:rsid w:val="00F72F95"/>
    <w:rsid w:val="00F80EF4"/>
    <w:rsid w:val="00F874D8"/>
    <w:rsid w:val="00F96761"/>
    <w:rsid w:val="00FA1994"/>
    <w:rsid w:val="00FA598A"/>
    <w:rsid w:val="00FC0403"/>
    <w:rsid w:val="00FC0E81"/>
    <w:rsid w:val="00FC2163"/>
    <w:rsid w:val="00FD2C4D"/>
    <w:rsid w:val="00FD568D"/>
    <w:rsid w:val="00FE148E"/>
    <w:rsid w:val="20F5E4B7"/>
    <w:rsid w:val="2BF303B8"/>
    <w:rsid w:val="2D0D5052"/>
    <w:rsid w:val="3154675B"/>
    <w:rsid w:val="35C1C7C1"/>
    <w:rsid w:val="3807C0C2"/>
    <w:rsid w:val="4FDFB6F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6C185"/>
  <w15:chartTrackingRefBased/>
  <w15:docId w15:val="{3BE5F88D-E7B6-447D-BA8F-01430004F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874D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90D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5F8"/>
    <w:pPr>
      <w:ind w:left="720"/>
      <w:contextualSpacing/>
    </w:pPr>
  </w:style>
  <w:style w:type="character" w:styleId="Hyperlink">
    <w:name w:val="Hyperlink"/>
    <w:basedOn w:val="DefaultParagraphFont"/>
    <w:uiPriority w:val="99"/>
    <w:unhideWhenUsed/>
    <w:rsid w:val="003F75F8"/>
    <w:rPr>
      <w:color w:val="0563C1" w:themeColor="hyperlink"/>
      <w:u w:val="single"/>
    </w:rPr>
  </w:style>
  <w:style w:type="paragraph" w:styleId="NoSpacing">
    <w:name w:val="No Spacing"/>
    <w:uiPriority w:val="1"/>
    <w:qFormat/>
    <w:rsid w:val="00FC2163"/>
    <w:pPr>
      <w:spacing w:after="0" w:line="240" w:lineRule="auto"/>
    </w:pPr>
  </w:style>
  <w:style w:type="paragraph" w:styleId="FootnoteText">
    <w:name w:val="footnote text"/>
    <w:basedOn w:val="Normal"/>
    <w:link w:val="FootnoteTextChar"/>
    <w:uiPriority w:val="99"/>
    <w:semiHidden/>
    <w:unhideWhenUsed/>
    <w:rsid w:val="00B47C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7C52"/>
    <w:rPr>
      <w:sz w:val="20"/>
      <w:szCs w:val="20"/>
    </w:rPr>
  </w:style>
  <w:style w:type="character" w:styleId="FootnoteReference">
    <w:name w:val="footnote reference"/>
    <w:basedOn w:val="DefaultParagraphFont"/>
    <w:uiPriority w:val="99"/>
    <w:semiHidden/>
    <w:unhideWhenUsed/>
    <w:rsid w:val="00B47C52"/>
    <w:rPr>
      <w:vertAlign w:val="superscript"/>
    </w:rPr>
  </w:style>
  <w:style w:type="paragraph" w:styleId="BalloonText">
    <w:name w:val="Balloon Text"/>
    <w:basedOn w:val="Normal"/>
    <w:link w:val="BalloonTextChar"/>
    <w:uiPriority w:val="99"/>
    <w:semiHidden/>
    <w:unhideWhenUsed/>
    <w:rsid w:val="007A19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968"/>
    <w:rPr>
      <w:rFonts w:ascii="Segoe UI" w:hAnsi="Segoe UI" w:cs="Segoe UI"/>
      <w:sz w:val="18"/>
      <w:szCs w:val="18"/>
    </w:rPr>
  </w:style>
  <w:style w:type="character" w:styleId="Emphasis">
    <w:name w:val="Emphasis"/>
    <w:basedOn w:val="DefaultParagraphFont"/>
    <w:uiPriority w:val="20"/>
    <w:qFormat/>
    <w:rsid w:val="003E5424"/>
    <w:rPr>
      <w:i/>
      <w:iCs/>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9B7A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7ABF"/>
  </w:style>
  <w:style w:type="paragraph" w:styleId="Footer">
    <w:name w:val="footer"/>
    <w:basedOn w:val="Normal"/>
    <w:link w:val="FooterChar"/>
    <w:uiPriority w:val="99"/>
    <w:unhideWhenUsed/>
    <w:rsid w:val="009B7A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7ABF"/>
  </w:style>
  <w:style w:type="character" w:customStyle="1" w:styleId="Heading1Char">
    <w:name w:val="Heading 1 Char"/>
    <w:basedOn w:val="DefaultParagraphFont"/>
    <w:link w:val="Heading1"/>
    <w:uiPriority w:val="9"/>
    <w:rsid w:val="00F874D8"/>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D7451B"/>
    <w:rPr>
      <w:color w:val="605E5C"/>
      <w:shd w:val="clear" w:color="auto" w:fill="E1DFDD"/>
    </w:rPr>
  </w:style>
  <w:style w:type="character" w:styleId="CommentReference">
    <w:name w:val="annotation reference"/>
    <w:basedOn w:val="DefaultParagraphFont"/>
    <w:uiPriority w:val="99"/>
    <w:semiHidden/>
    <w:unhideWhenUsed/>
    <w:rsid w:val="00150D4C"/>
    <w:rPr>
      <w:sz w:val="16"/>
      <w:szCs w:val="16"/>
    </w:rPr>
  </w:style>
  <w:style w:type="paragraph" w:styleId="CommentText">
    <w:name w:val="annotation text"/>
    <w:basedOn w:val="Normal"/>
    <w:link w:val="CommentTextChar"/>
    <w:uiPriority w:val="99"/>
    <w:semiHidden/>
    <w:unhideWhenUsed/>
    <w:rsid w:val="00150D4C"/>
    <w:pPr>
      <w:spacing w:line="240" w:lineRule="auto"/>
    </w:pPr>
    <w:rPr>
      <w:sz w:val="20"/>
      <w:szCs w:val="20"/>
    </w:rPr>
  </w:style>
  <w:style w:type="character" w:customStyle="1" w:styleId="CommentTextChar">
    <w:name w:val="Comment Text Char"/>
    <w:basedOn w:val="DefaultParagraphFont"/>
    <w:link w:val="CommentText"/>
    <w:uiPriority w:val="99"/>
    <w:semiHidden/>
    <w:rsid w:val="00150D4C"/>
    <w:rPr>
      <w:sz w:val="20"/>
      <w:szCs w:val="20"/>
    </w:rPr>
  </w:style>
  <w:style w:type="paragraph" w:styleId="CommentSubject">
    <w:name w:val="annotation subject"/>
    <w:basedOn w:val="CommentText"/>
    <w:next w:val="CommentText"/>
    <w:link w:val="CommentSubjectChar"/>
    <w:uiPriority w:val="99"/>
    <w:semiHidden/>
    <w:unhideWhenUsed/>
    <w:rsid w:val="00150D4C"/>
    <w:rPr>
      <w:b/>
      <w:bCs/>
    </w:rPr>
  </w:style>
  <w:style w:type="character" w:customStyle="1" w:styleId="CommentSubjectChar">
    <w:name w:val="Comment Subject Char"/>
    <w:basedOn w:val="CommentTextChar"/>
    <w:link w:val="CommentSubject"/>
    <w:uiPriority w:val="99"/>
    <w:semiHidden/>
    <w:rsid w:val="00150D4C"/>
    <w:rPr>
      <w:b/>
      <w:bCs/>
      <w:sz w:val="20"/>
      <w:szCs w:val="20"/>
    </w:rPr>
  </w:style>
  <w:style w:type="character" w:styleId="Strong">
    <w:name w:val="Strong"/>
    <w:basedOn w:val="DefaultParagraphFont"/>
    <w:uiPriority w:val="22"/>
    <w:qFormat/>
    <w:rsid w:val="009C480D"/>
    <w:rPr>
      <w:b/>
      <w:bCs/>
    </w:rPr>
  </w:style>
  <w:style w:type="paragraph" w:styleId="Revision">
    <w:name w:val="Revision"/>
    <w:hidden/>
    <w:uiPriority w:val="99"/>
    <w:semiHidden/>
    <w:rsid w:val="00610B3D"/>
    <w:pPr>
      <w:spacing w:after="0" w:line="240" w:lineRule="auto"/>
    </w:pPr>
  </w:style>
  <w:style w:type="character" w:customStyle="1" w:styleId="Heading2Char">
    <w:name w:val="Heading 2 Char"/>
    <w:basedOn w:val="DefaultParagraphFont"/>
    <w:link w:val="Heading2"/>
    <w:uiPriority w:val="9"/>
    <w:semiHidden/>
    <w:rsid w:val="00990DD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193">
      <w:bodyDiv w:val="1"/>
      <w:marLeft w:val="0"/>
      <w:marRight w:val="0"/>
      <w:marTop w:val="0"/>
      <w:marBottom w:val="0"/>
      <w:divBdr>
        <w:top w:val="none" w:sz="0" w:space="0" w:color="auto"/>
        <w:left w:val="none" w:sz="0" w:space="0" w:color="auto"/>
        <w:bottom w:val="none" w:sz="0" w:space="0" w:color="auto"/>
        <w:right w:val="none" w:sz="0" w:space="0" w:color="auto"/>
      </w:divBdr>
    </w:div>
    <w:div w:id="481384063">
      <w:bodyDiv w:val="1"/>
      <w:marLeft w:val="0"/>
      <w:marRight w:val="0"/>
      <w:marTop w:val="0"/>
      <w:marBottom w:val="0"/>
      <w:divBdr>
        <w:top w:val="none" w:sz="0" w:space="0" w:color="auto"/>
        <w:left w:val="none" w:sz="0" w:space="0" w:color="auto"/>
        <w:bottom w:val="none" w:sz="0" w:space="0" w:color="auto"/>
        <w:right w:val="none" w:sz="0" w:space="0" w:color="auto"/>
      </w:divBdr>
    </w:div>
    <w:div w:id="539558033">
      <w:bodyDiv w:val="1"/>
      <w:marLeft w:val="0"/>
      <w:marRight w:val="0"/>
      <w:marTop w:val="0"/>
      <w:marBottom w:val="0"/>
      <w:divBdr>
        <w:top w:val="none" w:sz="0" w:space="0" w:color="auto"/>
        <w:left w:val="none" w:sz="0" w:space="0" w:color="auto"/>
        <w:bottom w:val="none" w:sz="0" w:space="0" w:color="auto"/>
        <w:right w:val="none" w:sz="0" w:space="0" w:color="auto"/>
      </w:divBdr>
    </w:div>
    <w:div w:id="583145127">
      <w:bodyDiv w:val="1"/>
      <w:marLeft w:val="0"/>
      <w:marRight w:val="0"/>
      <w:marTop w:val="0"/>
      <w:marBottom w:val="0"/>
      <w:divBdr>
        <w:top w:val="none" w:sz="0" w:space="0" w:color="auto"/>
        <w:left w:val="none" w:sz="0" w:space="0" w:color="auto"/>
        <w:bottom w:val="none" w:sz="0" w:space="0" w:color="auto"/>
        <w:right w:val="none" w:sz="0" w:space="0" w:color="auto"/>
      </w:divBdr>
    </w:div>
    <w:div w:id="639965591">
      <w:bodyDiv w:val="1"/>
      <w:marLeft w:val="0"/>
      <w:marRight w:val="0"/>
      <w:marTop w:val="0"/>
      <w:marBottom w:val="0"/>
      <w:divBdr>
        <w:top w:val="none" w:sz="0" w:space="0" w:color="auto"/>
        <w:left w:val="none" w:sz="0" w:space="0" w:color="auto"/>
        <w:bottom w:val="none" w:sz="0" w:space="0" w:color="auto"/>
        <w:right w:val="none" w:sz="0" w:space="0" w:color="auto"/>
      </w:divBdr>
    </w:div>
    <w:div w:id="936257154">
      <w:bodyDiv w:val="1"/>
      <w:marLeft w:val="0"/>
      <w:marRight w:val="0"/>
      <w:marTop w:val="0"/>
      <w:marBottom w:val="0"/>
      <w:divBdr>
        <w:top w:val="none" w:sz="0" w:space="0" w:color="auto"/>
        <w:left w:val="none" w:sz="0" w:space="0" w:color="auto"/>
        <w:bottom w:val="none" w:sz="0" w:space="0" w:color="auto"/>
        <w:right w:val="none" w:sz="0" w:space="0" w:color="auto"/>
      </w:divBdr>
    </w:div>
    <w:div w:id="944852120">
      <w:bodyDiv w:val="1"/>
      <w:marLeft w:val="0"/>
      <w:marRight w:val="0"/>
      <w:marTop w:val="0"/>
      <w:marBottom w:val="0"/>
      <w:divBdr>
        <w:top w:val="none" w:sz="0" w:space="0" w:color="auto"/>
        <w:left w:val="none" w:sz="0" w:space="0" w:color="auto"/>
        <w:bottom w:val="none" w:sz="0" w:space="0" w:color="auto"/>
        <w:right w:val="none" w:sz="0" w:space="0" w:color="auto"/>
      </w:divBdr>
    </w:div>
    <w:div w:id="1270309873">
      <w:bodyDiv w:val="1"/>
      <w:marLeft w:val="0"/>
      <w:marRight w:val="0"/>
      <w:marTop w:val="0"/>
      <w:marBottom w:val="0"/>
      <w:divBdr>
        <w:top w:val="none" w:sz="0" w:space="0" w:color="auto"/>
        <w:left w:val="none" w:sz="0" w:space="0" w:color="auto"/>
        <w:bottom w:val="none" w:sz="0" w:space="0" w:color="auto"/>
        <w:right w:val="none" w:sz="0" w:space="0" w:color="auto"/>
      </w:divBdr>
    </w:div>
    <w:div w:id="1650015923">
      <w:bodyDiv w:val="1"/>
      <w:marLeft w:val="0"/>
      <w:marRight w:val="0"/>
      <w:marTop w:val="0"/>
      <w:marBottom w:val="0"/>
      <w:divBdr>
        <w:top w:val="none" w:sz="0" w:space="0" w:color="auto"/>
        <w:left w:val="none" w:sz="0" w:space="0" w:color="auto"/>
        <w:bottom w:val="none" w:sz="0" w:space="0" w:color="auto"/>
        <w:right w:val="none" w:sz="0" w:space="0" w:color="auto"/>
      </w:divBdr>
    </w:div>
    <w:div w:id="1783920932">
      <w:bodyDiv w:val="1"/>
      <w:marLeft w:val="0"/>
      <w:marRight w:val="0"/>
      <w:marTop w:val="0"/>
      <w:marBottom w:val="0"/>
      <w:divBdr>
        <w:top w:val="none" w:sz="0" w:space="0" w:color="auto"/>
        <w:left w:val="none" w:sz="0" w:space="0" w:color="auto"/>
        <w:bottom w:val="none" w:sz="0" w:space="0" w:color="auto"/>
        <w:right w:val="none" w:sz="0" w:space="0" w:color="auto"/>
      </w:divBdr>
    </w:div>
    <w:div w:id="21114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1038/s41562-021-01122-8"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projecteuclid.org/euclid.bsmsp/1200502553"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yperlink" Target="https://www.nature.com/articles/s41562-021-01079-8"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 Id="rId22" Type="http://schemas.microsoft.com/office/2011/relationships/people" Target="people.xml"/><Relationship Id="Rd192c2d967ca40fd" Type="http://schemas.microsoft.com/office/2019/09/relationships/intelligence" Target="intelligence.xml"/></Relationships>
</file>

<file path=word/_rels/footnotes.xml.rels><?xml version="1.0" encoding="UTF-8" standalone="yes"?>
<Relationships xmlns="http://schemas.openxmlformats.org/package/2006/relationships"><Relationship Id="rId1" Type="http://schemas.openxmlformats.org/officeDocument/2006/relationships/hyperlink" Target="https://www.economist.com/briefing/2021/05/15/there-have-been-7m-13m-excess-deaths-worldwide-during-the-pandem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DEE164-5B4D-4097-AE85-D26D491EB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21</Pages>
  <Words>5690</Words>
  <Characters>32434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USC Dornsife College</Company>
  <LinksUpToDate>false</LinksUpToDate>
  <CharactersWithSpaces>38048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Aizenman</dc:creator>
  <cp:keywords/>
  <dc:description/>
  <cp:lastModifiedBy>Yothin Jinjarak</cp:lastModifiedBy>
  <cp:revision>17</cp:revision>
  <cp:lastPrinted>2022-01-06T10:40:00Z</cp:lastPrinted>
  <dcterms:created xsi:type="dcterms:W3CDTF">2022-02-03T19:59:00Z</dcterms:created>
  <dcterms:modified xsi:type="dcterms:W3CDTF">2022-02-05T02:19:00Z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documentId_909</vt:lpwstr>
  </property>
  <property fmtid="{D5CDD505-2E9C-101B-9397-08002B2CF9AE}" pid="3" name="grammarly_documentContext">
    <vt:lpwstr>{"goals":[],"domain":"general","emotions":[],"dialect":"american"}</vt:lpwstr>
  </property>
</Properties>
</file>